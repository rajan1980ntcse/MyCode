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0E9" w:rsidRPr="009B4ECA" w:rsidRDefault="005600E9" w:rsidP="001A4F98">
      <w:pPr>
        <w:pStyle w:val="Halftitle"/>
      </w:pPr>
      <w:r w:rsidRPr="009B4ECA">
        <w:t>Humanitarian Photography</w:t>
      </w:r>
    </w:p>
    <w:p w:rsidR="005600E9" w:rsidRPr="009B4ECA" w:rsidRDefault="005600E9" w:rsidP="001A4F98">
      <w:pPr>
        <w:pStyle w:val="Halftitlesubtitle"/>
      </w:pPr>
      <w:r w:rsidRPr="009B4ECA">
        <w:t>A History</w:t>
      </w:r>
    </w:p>
    <w:p w:rsidR="005600E9" w:rsidRPr="009B4ECA" w:rsidRDefault="005600E9" w:rsidP="001A4F98">
      <w:pPr>
        <w:pStyle w:val="Halftitleblurb"/>
      </w:pPr>
      <w:r w:rsidRPr="009B4ECA">
        <w:t xml:space="preserve">For well over a century, humanitarians and their organizations have used photographic imagery and the latest media technologies to raise public awareness and funds to alleviate human suffering. This volume examines the historical evolution of what we today call </w:t>
      </w:r>
      <w:r w:rsidRPr="006308EC">
        <w:t>“</w:t>
      </w:r>
      <w:r w:rsidRPr="009B4ECA">
        <w:t>humanitarian photography</w:t>
      </w:r>
      <w:r w:rsidRPr="006308EC">
        <w:t>”</w:t>
      </w:r>
      <w:r w:rsidRPr="009B4ECA">
        <w:t xml:space="preserve"> </w:t>
      </w:r>
      <w:r w:rsidRPr="006308EC">
        <w:t>–</w:t>
      </w:r>
      <w:r w:rsidRPr="009B4ECA">
        <w:t xml:space="preserve"> the mobilization of photography in the service of humanitarian initiatives across state boundaries </w:t>
      </w:r>
      <w:r w:rsidRPr="006308EC">
        <w:t>–</w:t>
      </w:r>
      <w:r w:rsidRPr="009B4ECA">
        <w:t xml:space="preserve"> and asks how we can account for the shift from the fitful and debated use of photography for humanitarian purposes in the late nineteenth century to our current situation in which photographers market themselves as </w:t>
      </w:r>
      <w:r w:rsidRPr="006308EC">
        <w:t>“</w:t>
      </w:r>
      <w:r w:rsidRPr="009B4ECA">
        <w:t>humanitarian photographers.</w:t>
      </w:r>
      <w:r w:rsidRPr="006308EC">
        <w:t>”</w:t>
      </w:r>
      <w:r w:rsidRPr="009B4ECA">
        <w:t xml:space="preserve"> This book is the first to investigate how humanitarian photography emerged and how it operated in diverse political, institutional, and social contexts, bringing together more than a dozen scholars working on the history of humanitarianism, international organizations and nongovernmental organizations, and visual culture in Africa, Asia, the Middle East, Europe, and the </w:t>
      </w:r>
      <w:smartTag w:uri="urn:schemas-microsoft-com:office:smarttags" w:element="place">
        <w:smartTag w:uri="urn:schemas-microsoft-com:office:smarttags" w:element="country-region">
          <w:r w:rsidRPr="009B4ECA">
            <w:t>United States</w:t>
          </w:r>
        </w:smartTag>
      </w:smartTag>
      <w:r w:rsidRPr="009B4ECA">
        <w:t>. Based on original archival research and informed by current historical and theoretical approaches, the chapters explore the history of the mobilization of images and emotions in the globalization of humanitarian agendas up to the present.</w:t>
      </w:r>
    </w:p>
    <w:p w:rsidR="005600E9" w:rsidRPr="009B4ECA" w:rsidRDefault="005600E9" w:rsidP="001A4F98">
      <w:pPr>
        <w:pStyle w:val="Authorbio"/>
      </w:pPr>
      <w:r w:rsidRPr="00BA201B">
        <w:rPr>
          <w:rStyle w:val="forename"/>
        </w:rPr>
        <w:t>Heide</w:t>
      </w:r>
      <w:r w:rsidRPr="009B4ECA">
        <w:t xml:space="preserve"> </w:t>
      </w:r>
      <w:r w:rsidRPr="00BA201B">
        <w:rPr>
          <w:rStyle w:val="surname"/>
        </w:rPr>
        <w:t>Fehrenbach</w:t>
      </w:r>
      <w:r w:rsidRPr="009B4ECA">
        <w:t xml:space="preserve"> is Board of Trustees Professor and Distinguished Research Professor in the history department at </w:t>
      </w:r>
      <w:smartTag w:uri="urn:schemas-microsoft-com:office:smarttags" w:element="PlaceName">
        <w:smartTag w:uri="urn:schemas-microsoft-com:office:smarttags" w:element="place">
          <w:smartTag w:uri="urn:schemas-microsoft-com:office:smarttags" w:element="PlaceName">
            <w:r w:rsidRPr="009B4ECA">
              <w:t>Northern</w:t>
            </w:r>
          </w:smartTag>
          <w:r w:rsidRPr="009B4ECA">
            <w:t xml:space="preserve"> </w:t>
          </w:r>
          <w:smartTag w:uri="urn:schemas-microsoft-com:office:smarttags" w:element="PlaceName">
            <w:r w:rsidRPr="009B4ECA">
              <w:t>Illinois</w:t>
            </w:r>
          </w:smartTag>
          <w:r w:rsidRPr="009B4ECA">
            <w:t xml:space="preserve"> </w:t>
          </w:r>
          <w:smartTag w:uri="urn:schemas-microsoft-com:office:smarttags" w:element="PlaceType">
            <w:r w:rsidRPr="009B4ECA">
              <w:t>University</w:t>
            </w:r>
          </w:smartTag>
        </w:smartTag>
      </w:smartTag>
      <w:r w:rsidRPr="009B4ECA">
        <w:t xml:space="preserve">. She is the author of three books: </w:t>
      </w:r>
      <w:r w:rsidRPr="007D5122">
        <w:rPr>
          <w:i/>
        </w:rPr>
        <w:t xml:space="preserve">Cinema in Democratizing Germany; Race after Hitler: Black Occupation Children in Postwar Germany and </w:t>
      </w:r>
      <w:smartTag w:uri="urn:schemas-microsoft-com:office:smarttags" w:element="country-region">
        <w:r w:rsidRPr="007D5122">
          <w:rPr>
            <w:i/>
          </w:rPr>
          <w:t>America</w:t>
        </w:r>
      </w:smartTag>
      <w:r w:rsidRPr="009B4ECA">
        <w:t xml:space="preserve">; and </w:t>
      </w:r>
      <w:r w:rsidRPr="007D5122">
        <w:rPr>
          <w:i/>
        </w:rPr>
        <w:t xml:space="preserve">After the Nazi Racial State: Difference and Democracy in </w:t>
      </w:r>
      <w:smartTag w:uri="urn:schemas-microsoft-com:office:smarttags" w:element="country-region">
        <w:r w:rsidRPr="007D5122">
          <w:rPr>
            <w:i/>
          </w:rPr>
          <w:t>Germany</w:t>
        </w:r>
      </w:smartTag>
      <w:r w:rsidRPr="007D5122">
        <w:rPr>
          <w:i/>
        </w:rPr>
        <w:t xml:space="preserve"> and </w:t>
      </w:r>
      <w:smartTag w:uri="urn:schemas-microsoft-com:office:smarttags" w:element="place">
        <w:r w:rsidRPr="007D5122">
          <w:rPr>
            <w:i/>
          </w:rPr>
          <w:t>Europe</w:t>
        </w:r>
      </w:smartTag>
      <w:r w:rsidRPr="009B4ECA">
        <w:t xml:space="preserve"> (with Rita Chin, Geoff Eley, and Atina Grossmann). She is also coeditor, with Uta Poiger, of </w:t>
      </w:r>
      <w:r w:rsidRPr="007D5122">
        <w:rPr>
          <w:i/>
        </w:rPr>
        <w:t xml:space="preserve">Transactions, Transgressions, Transformations: American Culture in Western Europe and </w:t>
      </w:r>
      <w:smartTag w:uri="urn:schemas-microsoft-com:office:smarttags" w:element="place">
        <w:smartTag w:uri="urn:schemas-microsoft-com:office:smarttags" w:element="country-region">
          <w:r w:rsidRPr="007D5122">
            <w:rPr>
              <w:i/>
            </w:rPr>
            <w:t>Japan</w:t>
          </w:r>
        </w:smartTag>
      </w:smartTag>
      <w:r w:rsidRPr="009B4ECA">
        <w:t xml:space="preserve"> (2000).</w:t>
      </w:r>
    </w:p>
    <w:p w:rsidR="005600E9" w:rsidRPr="009B4ECA" w:rsidRDefault="005600E9" w:rsidP="001A4F98">
      <w:pPr>
        <w:pStyle w:val="Authorbio"/>
      </w:pPr>
      <w:r w:rsidRPr="00BA201B">
        <w:rPr>
          <w:rStyle w:val="forename"/>
        </w:rPr>
        <w:t>Davide</w:t>
      </w:r>
      <w:r w:rsidRPr="009B4ECA">
        <w:t xml:space="preserve"> </w:t>
      </w:r>
      <w:r w:rsidRPr="00BA201B">
        <w:rPr>
          <w:rStyle w:val="surname"/>
        </w:rPr>
        <w:t>Rodogno</w:t>
      </w:r>
      <w:r w:rsidRPr="009B4ECA">
        <w:t xml:space="preserve"> is Professor of International History at the Graduate Institute of International and Developmental Studies in </w:t>
      </w:r>
      <w:smartTag w:uri="urn:schemas-microsoft-com:office:smarttags" w:element="City">
        <w:smartTag w:uri="urn:schemas-microsoft-com:office:smarttags" w:element="place">
          <w:smartTag w:uri="urn:schemas-microsoft-com:office:smarttags" w:element="City">
            <w:r w:rsidRPr="009B4ECA">
              <w:t>Geneva</w:t>
            </w:r>
          </w:smartTag>
          <w:r w:rsidRPr="009B4ECA">
            <w:t xml:space="preserve">, </w:t>
          </w:r>
          <w:smartTag w:uri="urn:schemas-microsoft-com:office:smarttags" w:element="country-region">
            <w:r w:rsidRPr="009B4ECA">
              <w:t>Switzerland</w:t>
            </w:r>
          </w:smartTag>
        </w:smartTag>
      </w:smartTag>
      <w:r w:rsidRPr="009B4ECA">
        <w:t xml:space="preserve">. His books include </w:t>
      </w:r>
      <w:r w:rsidRPr="007D5122">
        <w:rPr>
          <w:i/>
        </w:rPr>
        <w:t>Fascism</w:t>
      </w:r>
      <w:r w:rsidRPr="006308EC">
        <w:rPr>
          <w:i/>
        </w:rPr>
        <w:t>’</w:t>
      </w:r>
      <w:r w:rsidRPr="007D5122">
        <w:rPr>
          <w:i/>
        </w:rPr>
        <w:t xml:space="preserve">s European Empire; Against Massacre: Humanitarian Interventions in the </w:t>
      </w:r>
      <w:smartTag w:uri="urn:schemas-microsoft-com:office:smarttags" w:element="place">
        <w:r w:rsidRPr="007D5122">
          <w:rPr>
            <w:i/>
          </w:rPr>
          <w:t>Ottoman Empire</w:t>
        </w:r>
      </w:smartTag>
      <w:r w:rsidRPr="007D5122">
        <w:rPr>
          <w:i/>
        </w:rPr>
        <w:t xml:space="preserve"> (1815</w:t>
      </w:r>
      <w:r w:rsidRPr="006308EC">
        <w:rPr>
          <w:i/>
        </w:rPr>
        <w:t>–</w:t>
      </w:r>
      <w:r w:rsidRPr="007D5122">
        <w:rPr>
          <w:i/>
        </w:rPr>
        <w:t>1914)</w:t>
      </w:r>
      <w:r w:rsidRPr="009B4ECA">
        <w:t xml:space="preserve">; and, as coeditor, </w:t>
      </w:r>
      <w:r w:rsidRPr="007D5122">
        <w:rPr>
          <w:i/>
        </w:rPr>
        <w:t>Shaping the Transnational Sphere: Transnational Networks of Experts in the Long Nineteenth Century</w:t>
      </w:r>
      <w:r w:rsidRPr="009B4ECA">
        <w:t>.</w:t>
      </w:r>
    </w:p>
    <w:p w:rsidR="005600E9" w:rsidRPr="009B4ECA" w:rsidRDefault="005600E9" w:rsidP="001A4F98">
      <w:pPr>
        <w:pStyle w:val="Seriestitle"/>
      </w:pPr>
      <w:r w:rsidRPr="009B4ECA">
        <w:t>Human Rights in History</w:t>
      </w:r>
    </w:p>
    <w:p w:rsidR="005600E9" w:rsidRPr="009B4ECA" w:rsidRDefault="005600E9" w:rsidP="001A4F98">
      <w:pPr>
        <w:pStyle w:val="Serieseditors"/>
      </w:pPr>
      <w:r w:rsidRPr="009B4ECA">
        <w:t>Edited by</w:t>
      </w:r>
    </w:p>
    <w:p w:rsidR="005600E9" w:rsidRPr="009B4ECA" w:rsidRDefault="005600E9" w:rsidP="001A4F98">
      <w:pPr>
        <w:pStyle w:val="Serieseditors"/>
      </w:pPr>
      <w:r w:rsidRPr="009B4ECA">
        <w:t xml:space="preserve">Stefan-Ludwig Hoffmann, </w:t>
      </w:r>
      <w:smartTag w:uri="urn:schemas-microsoft-com:office:smarttags" w:element="PlaceType">
        <w:r w:rsidRPr="009B4ECA">
          <w:t>University</w:t>
        </w:r>
      </w:smartTag>
      <w:r w:rsidRPr="009B4ECA">
        <w:t xml:space="preserve"> of </w:t>
      </w:r>
      <w:smartTag w:uri="urn:schemas-microsoft-com:office:smarttags" w:element="PlaceName">
        <w:r w:rsidRPr="009B4ECA">
          <w:t>California</w:t>
        </w:r>
      </w:smartTag>
      <w:r w:rsidRPr="009B4ECA">
        <w:t xml:space="preserve">, </w:t>
      </w:r>
      <w:smartTag w:uri="urn:schemas-microsoft-com:office:smarttags" w:element="place">
        <w:smartTag w:uri="urn:schemas-microsoft-com:office:smarttags" w:element="City">
          <w:r w:rsidRPr="009B4ECA">
            <w:t>Berkeley</w:t>
          </w:r>
        </w:smartTag>
      </w:smartTag>
    </w:p>
    <w:p w:rsidR="005600E9" w:rsidRPr="009B4ECA" w:rsidRDefault="005600E9" w:rsidP="001A4F98">
      <w:pPr>
        <w:pStyle w:val="Serieseditors"/>
      </w:pPr>
      <w:r w:rsidRPr="009B4ECA">
        <w:t xml:space="preserve">Samuel Moyn, </w:t>
      </w:r>
      <w:smartTag w:uri="urn:schemas-microsoft-com:office:smarttags" w:element="PlaceName">
        <w:smartTag w:uri="urn:schemas-microsoft-com:office:smarttags" w:element="place">
          <w:smartTag w:uri="urn:schemas-microsoft-com:office:smarttags" w:element="PlaceName">
            <w:r w:rsidRPr="009B4ECA">
              <w:t>Harvard</w:t>
            </w:r>
          </w:smartTag>
          <w:r w:rsidRPr="009B4ECA">
            <w:t xml:space="preserve"> </w:t>
          </w:r>
          <w:smartTag w:uri="urn:schemas-microsoft-com:office:smarttags" w:element="PlaceName">
            <w:r w:rsidRPr="009B4ECA">
              <w:t>Law</w:t>
            </w:r>
          </w:smartTag>
          <w:r w:rsidRPr="009B4ECA">
            <w:t xml:space="preserve"> </w:t>
          </w:r>
          <w:smartTag w:uri="urn:schemas-microsoft-com:office:smarttags" w:element="PlaceType">
            <w:r w:rsidRPr="009B4ECA">
              <w:t>School</w:t>
            </w:r>
          </w:smartTag>
        </w:smartTag>
      </w:smartTag>
    </w:p>
    <w:p w:rsidR="005600E9" w:rsidRPr="009B4ECA" w:rsidRDefault="005600E9" w:rsidP="001A4F98">
      <w:pPr>
        <w:pStyle w:val="Seriesblurb"/>
      </w:pPr>
      <w:r w:rsidRPr="009B4ECA">
        <w:t>This series showcases new scholarship exploring the backgrounds of human rights today. With an open-ended chronology and international perspective, the series seeks works attentive to the surprises and contingencies in the historical origins and legacies of human rights ideals and interventions. Books in the series will focus not only on the intellectual antecedents and foundations of human rights</w:t>
      </w:r>
      <w:del w:id="0" w:author="Patterson Lamb" w:date="2014-07-23T08:34:00Z">
        <w:r w:rsidRPr="009B4ECA" w:rsidDel="00341F4F">
          <w:delText>,</w:delText>
        </w:r>
      </w:del>
      <w:r w:rsidRPr="009B4ECA">
        <w:t xml:space="preserve"> but also on the incorporation of the concept by movements, nation-states, international governance, and transnational law.</w:t>
      </w:r>
    </w:p>
    <w:p w:rsidR="005600E9" w:rsidRPr="009B4ECA" w:rsidRDefault="005600E9" w:rsidP="001A4F98">
      <w:pPr>
        <w:pStyle w:val="title"/>
      </w:pPr>
      <w:r w:rsidRPr="009B4ECA">
        <w:t>Humanitarian Photography</w:t>
      </w:r>
    </w:p>
    <w:p w:rsidR="005600E9" w:rsidRPr="009B4ECA" w:rsidRDefault="005600E9" w:rsidP="001A4F98">
      <w:pPr>
        <w:pStyle w:val="subtitle"/>
      </w:pPr>
      <w:r w:rsidRPr="009B4ECA">
        <w:t>A History</w:t>
      </w:r>
    </w:p>
    <w:p w:rsidR="005600E9" w:rsidRPr="009B4ECA" w:rsidRDefault="005600E9" w:rsidP="001A4F98">
      <w:pPr>
        <w:pStyle w:val="authoreditor"/>
      </w:pPr>
      <w:r w:rsidRPr="009B4ECA">
        <w:t>Heide Fehrenbach</w:t>
      </w:r>
    </w:p>
    <w:p w:rsidR="005600E9" w:rsidRPr="009B4ECA" w:rsidRDefault="005600E9" w:rsidP="001A4F98">
      <w:pPr>
        <w:pStyle w:val="affiliation"/>
      </w:pPr>
      <w:r w:rsidRPr="009B4ECA">
        <w:t xml:space="preserve">Northern </w:t>
      </w:r>
      <w:smartTag w:uri="urn:schemas-microsoft-com:office:smarttags" w:element="PlaceName">
        <w:smartTag w:uri="urn:schemas-microsoft-com:office:smarttags" w:element="place">
          <w:smartTag w:uri="urn:schemas-microsoft-com:office:smarttags" w:element="PlaceName">
            <w:r w:rsidRPr="009B4ECA">
              <w:t>Illinois</w:t>
            </w:r>
          </w:smartTag>
          <w:r w:rsidRPr="009B4ECA">
            <w:t xml:space="preserve"> </w:t>
          </w:r>
          <w:smartTag w:uri="urn:schemas-microsoft-com:office:smarttags" w:element="PlaceType">
            <w:r w:rsidRPr="009B4ECA">
              <w:t>University</w:t>
            </w:r>
          </w:smartTag>
        </w:smartTag>
      </w:smartTag>
    </w:p>
    <w:p w:rsidR="005600E9" w:rsidRPr="009B4ECA" w:rsidRDefault="005600E9" w:rsidP="001A4F98">
      <w:pPr>
        <w:pStyle w:val="authoreditor"/>
      </w:pPr>
      <w:r w:rsidRPr="009B4ECA">
        <w:t>Davide Rodogno</w:t>
      </w:r>
    </w:p>
    <w:p w:rsidR="005600E9" w:rsidRPr="009B4ECA" w:rsidRDefault="005600E9" w:rsidP="001A4F98">
      <w:pPr>
        <w:pStyle w:val="affiliation"/>
      </w:pPr>
      <w:r w:rsidRPr="009B4ECA">
        <w:t xml:space="preserve">Graduate Institute of </w:t>
      </w:r>
      <w:smartTag w:uri="urn:schemas-microsoft-com:office:smarttags" w:element="place">
        <w:smartTag w:uri="urn:schemas-microsoft-com:office:smarttags" w:element="City">
          <w:r w:rsidRPr="009B4ECA">
            <w:t>Geneva</w:t>
          </w:r>
        </w:smartTag>
      </w:smartTag>
    </w:p>
    <w:p w:rsidR="005600E9" w:rsidRDefault="005600E9" w:rsidP="001A4F98">
      <w:pPr>
        <w:pStyle w:val="logo"/>
      </w:pPr>
      <w:r w:rsidRPr="009B4ECA">
        <w:t>[Cambridge University Press logo]</w:t>
      </w:r>
    </w:p>
    <w:p w:rsidR="005600E9" w:rsidRPr="004D7272" w:rsidRDefault="005600E9" w:rsidP="00D12C99">
      <w:pPr>
        <w:pStyle w:val="Imprints"/>
      </w:pPr>
      <w:r>
        <w:br w:type="page"/>
      </w:r>
      <w:smartTag w:uri="urn:schemas-microsoft-com:office:smarttags" w:element="place">
        <w:smartTag w:uri="urn:schemas-microsoft-com:office:smarttags" w:element="PlaceName">
          <w:r w:rsidRPr="004D7272">
            <w:t>Cambridge</w:t>
          </w:r>
        </w:smartTag>
        <w:r>
          <w:t xml:space="preserve"> </w:t>
        </w:r>
        <w:smartTag w:uri="urn:schemas-microsoft-com:office:smarttags" w:element="PlaceType">
          <w:r>
            <w:t>University</w:t>
          </w:r>
        </w:smartTag>
      </w:smartTag>
      <w:r>
        <w:t xml:space="preserve"> Press</w:t>
      </w:r>
    </w:p>
    <w:p w:rsidR="005600E9" w:rsidRPr="00843766" w:rsidRDefault="005600E9" w:rsidP="00D12C99">
      <w:pPr>
        <w:pStyle w:val="Imprints"/>
      </w:pPr>
    </w:p>
    <w:p w:rsidR="005600E9" w:rsidRPr="00843766" w:rsidRDefault="005600E9" w:rsidP="00D12C99">
      <w:pPr>
        <w:pStyle w:val="Imprints"/>
      </w:pPr>
      <w:r w:rsidRPr="00843766">
        <w:t xml:space="preserve">32 Avenue of the </w:t>
      </w:r>
      <w:smartTag w:uri="urn:schemas-microsoft-com:office:smarttags" w:element="country-region">
        <w:r w:rsidRPr="00843766">
          <w:t>Americas</w:t>
        </w:r>
      </w:smartTag>
      <w:r w:rsidRPr="00843766">
        <w:t xml:space="preserve">, </w:t>
      </w:r>
      <w:smartTag w:uri="urn:schemas-microsoft-com:office:smarttags" w:element="place">
        <w:smartTag w:uri="urn:schemas-microsoft-com:office:smarttags" w:element="City">
          <w:r w:rsidRPr="00843766">
            <w:t>New York</w:t>
          </w:r>
        </w:smartTag>
        <w:r w:rsidRPr="00843766">
          <w:t xml:space="preserve"> </w:t>
        </w:r>
        <w:smartTag w:uri="urn:schemas-microsoft-com:office:smarttags" w:element="State">
          <w:r w:rsidRPr="002A1BB6">
            <w:rPr>
              <w:smallCaps/>
              <w:color w:val="000000"/>
              <w:spacing w:val="1"/>
            </w:rPr>
            <w:t>ny</w:t>
          </w:r>
        </w:smartTag>
        <w:r w:rsidRPr="002A1BB6">
          <w:rPr>
            <w:smallCaps/>
            <w:color w:val="000000"/>
            <w:spacing w:val="1"/>
          </w:rPr>
          <w:t xml:space="preserve"> </w:t>
        </w:r>
        <w:smartTag w:uri="urn:schemas-microsoft-com:office:smarttags" w:element="PostalCode">
          <w:r w:rsidRPr="00843766">
            <w:t>10013-2473</w:t>
          </w:r>
        </w:smartTag>
        <w:r w:rsidRPr="00843766">
          <w:t xml:space="preserve">, </w:t>
        </w:r>
        <w:smartTag w:uri="urn:schemas-microsoft-com:office:smarttags" w:element="country-region">
          <w:r w:rsidRPr="00843766">
            <w:t>USA</w:t>
          </w:r>
        </w:smartTag>
      </w:smartTag>
    </w:p>
    <w:p w:rsidR="005600E9" w:rsidRPr="004D7272" w:rsidRDefault="005600E9" w:rsidP="00D12C99">
      <w:pPr>
        <w:pStyle w:val="Imprints"/>
      </w:pPr>
    </w:p>
    <w:p w:rsidR="005600E9" w:rsidRPr="00843766" w:rsidRDefault="005600E9" w:rsidP="00D12C99">
      <w:pPr>
        <w:pStyle w:val="Imprints"/>
      </w:pPr>
      <w:r w:rsidRPr="00843766">
        <w:t xml:space="preserve">Cambridge University Press is part of the </w:t>
      </w:r>
      <w:smartTag w:uri="urn:schemas-microsoft-com:office:smarttags" w:element="PlaceType">
        <w:smartTag w:uri="urn:schemas-microsoft-com:office:smarttags" w:element="place">
          <w:r w:rsidRPr="00843766">
            <w:t>University</w:t>
          </w:r>
        </w:smartTag>
        <w:r w:rsidRPr="00843766">
          <w:t xml:space="preserve"> of </w:t>
        </w:r>
        <w:smartTag w:uri="urn:schemas-microsoft-com:office:smarttags" w:element="PlaceName">
          <w:r w:rsidRPr="00843766">
            <w:t>Cambridge</w:t>
          </w:r>
        </w:smartTag>
      </w:smartTag>
      <w:r w:rsidRPr="00843766">
        <w:t>.</w:t>
      </w:r>
    </w:p>
    <w:p w:rsidR="005600E9" w:rsidRPr="004D7272" w:rsidRDefault="005600E9" w:rsidP="00D12C99">
      <w:pPr>
        <w:pStyle w:val="Imprints"/>
      </w:pPr>
    </w:p>
    <w:p w:rsidR="005600E9" w:rsidRPr="00843766" w:rsidRDefault="005600E9" w:rsidP="00D12C99">
      <w:pPr>
        <w:pStyle w:val="Imprints"/>
      </w:pPr>
      <w:r w:rsidRPr="00843766">
        <w:t>It furthers the University's mission by disseminating knowledge in the pursuit of</w:t>
      </w:r>
    </w:p>
    <w:p w:rsidR="005600E9" w:rsidRPr="00843766" w:rsidRDefault="005600E9" w:rsidP="00D12C99">
      <w:pPr>
        <w:pStyle w:val="Imprints"/>
      </w:pPr>
      <w:r w:rsidRPr="00843766">
        <w:t>education, learning and research at the highest international levels of excellence.</w:t>
      </w:r>
    </w:p>
    <w:p w:rsidR="005600E9" w:rsidRPr="004D7272" w:rsidRDefault="005600E9" w:rsidP="00D12C99">
      <w:pPr>
        <w:pStyle w:val="Imprints"/>
      </w:pPr>
    </w:p>
    <w:p w:rsidR="005600E9" w:rsidRPr="00843766" w:rsidRDefault="005600E9" w:rsidP="00D12C99">
      <w:pPr>
        <w:pStyle w:val="Imprints"/>
      </w:pPr>
      <w:r w:rsidRPr="00843766">
        <w:t>www.cambridge.org</w:t>
      </w:r>
    </w:p>
    <w:p w:rsidR="005600E9" w:rsidRPr="00843766" w:rsidRDefault="005600E9" w:rsidP="00D12C99">
      <w:pPr>
        <w:pStyle w:val="Imprints"/>
      </w:pPr>
      <w:r w:rsidRPr="00843766">
        <w:t xml:space="preserve">Information on this title: </w:t>
      </w:r>
      <w:hyperlink r:id="rId7" w:history="1">
        <w:r w:rsidRPr="00DF231B">
          <w:rPr>
            <w:rStyle w:val="Hyperlink"/>
            <w:spacing w:val="3"/>
          </w:rPr>
          <w:t>www.cambridge.org/</w:t>
        </w:r>
      </w:hyperlink>
      <w:r w:rsidRPr="009B4ECA">
        <w:t>9781107064706</w:t>
      </w:r>
    </w:p>
    <w:p w:rsidR="005600E9" w:rsidRPr="004D7272" w:rsidRDefault="005600E9" w:rsidP="00D12C99">
      <w:pPr>
        <w:pStyle w:val="Imprints"/>
      </w:pPr>
    </w:p>
    <w:p w:rsidR="005600E9" w:rsidRPr="00843766" w:rsidRDefault="005600E9" w:rsidP="00D12C99">
      <w:pPr>
        <w:pStyle w:val="Imprints"/>
      </w:pPr>
      <w:r w:rsidRPr="006308EC">
        <w:t>©</w:t>
      </w:r>
      <w:r w:rsidRPr="00843766">
        <w:t xml:space="preserve"> </w:t>
      </w:r>
      <w:r w:rsidRPr="009B4ECA">
        <w:t>Cambridge University Press 2015</w:t>
      </w:r>
    </w:p>
    <w:p w:rsidR="005600E9" w:rsidRPr="004D7272" w:rsidRDefault="005600E9" w:rsidP="00D12C99">
      <w:pPr>
        <w:pStyle w:val="Imprints"/>
      </w:pPr>
    </w:p>
    <w:p w:rsidR="005600E9" w:rsidRPr="00843766" w:rsidRDefault="005600E9" w:rsidP="00D12C99">
      <w:pPr>
        <w:pStyle w:val="Imprints"/>
      </w:pPr>
      <w:r w:rsidRPr="00843766">
        <w:t>This publication is in copyright. Subject to statutory exception</w:t>
      </w:r>
    </w:p>
    <w:p w:rsidR="005600E9" w:rsidRDefault="005600E9" w:rsidP="00D12C99">
      <w:pPr>
        <w:pStyle w:val="Imprints"/>
      </w:pPr>
      <w:r w:rsidRPr="004D7272">
        <w:t>and to the provisions of relevant c</w:t>
      </w:r>
      <w:r>
        <w:t>ollective licensing agreements,</w:t>
      </w:r>
    </w:p>
    <w:p w:rsidR="005600E9" w:rsidRPr="00843766" w:rsidRDefault="005600E9" w:rsidP="00D12C99">
      <w:pPr>
        <w:pStyle w:val="Imprints"/>
      </w:pPr>
      <w:r w:rsidRPr="00843766">
        <w:t>no reproduction of any part may take place without the written</w:t>
      </w:r>
    </w:p>
    <w:p w:rsidR="005600E9" w:rsidRPr="00843766" w:rsidRDefault="005600E9" w:rsidP="00D12C99">
      <w:pPr>
        <w:pStyle w:val="Imprints"/>
      </w:pPr>
      <w:r w:rsidRPr="00843766">
        <w:t>permission of Cambridge University Press.</w:t>
      </w:r>
    </w:p>
    <w:p w:rsidR="005600E9" w:rsidRPr="004D7272" w:rsidRDefault="005600E9" w:rsidP="00D12C99">
      <w:pPr>
        <w:pStyle w:val="Imprints"/>
      </w:pPr>
    </w:p>
    <w:p w:rsidR="005600E9" w:rsidRDefault="005600E9" w:rsidP="00D12C99">
      <w:pPr>
        <w:pStyle w:val="Imprints"/>
      </w:pPr>
      <w:r w:rsidRPr="009B4ECA">
        <w:t>First published 2015</w:t>
      </w:r>
    </w:p>
    <w:p w:rsidR="005600E9" w:rsidRDefault="005600E9" w:rsidP="00D12C99">
      <w:pPr>
        <w:pStyle w:val="Imprints"/>
      </w:pPr>
    </w:p>
    <w:p w:rsidR="005600E9" w:rsidRPr="004D7272" w:rsidRDefault="005600E9" w:rsidP="00D12C99">
      <w:pPr>
        <w:pStyle w:val="Imprints"/>
      </w:pPr>
    </w:p>
    <w:p w:rsidR="005600E9" w:rsidRPr="00843766" w:rsidRDefault="005600E9" w:rsidP="00D12C99">
      <w:pPr>
        <w:pStyle w:val="Imprints"/>
      </w:pPr>
      <w:r w:rsidRPr="00843766">
        <w:t xml:space="preserve">Printed in the </w:t>
      </w:r>
      <w:smartTag w:uri="urn:schemas-microsoft-com:office:smarttags" w:element="country-region">
        <w:smartTag w:uri="urn:schemas-microsoft-com:office:smarttags" w:element="place">
          <w:r w:rsidRPr="00843766">
            <w:t>United States of America</w:t>
          </w:r>
        </w:smartTag>
      </w:smartTag>
    </w:p>
    <w:p w:rsidR="005600E9" w:rsidRPr="004D7272" w:rsidRDefault="005600E9" w:rsidP="00D12C99">
      <w:pPr>
        <w:pStyle w:val="Imprints"/>
      </w:pPr>
    </w:p>
    <w:p w:rsidR="005600E9" w:rsidRDefault="005600E9" w:rsidP="00D12C99">
      <w:pPr>
        <w:pStyle w:val="Imprints"/>
        <w:rPr>
          <w:i/>
          <w:iCs/>
        </w:rPr>
      </w:pPr>
      <w:r>
        <w:rPr>
          <w:i/>
          <w:iCs/>
        </w:rPr>
        <w:t>A catalog</w:t>
      </w:r>
      <w:r w:rsidRPr="004D7272">
        <w:rPr>
          <w:i/>
          <w:iCs/>
        </w:rPr>
        <w:t xml:space="preserve"> record for this publication is available from the British Library</w:t>
      </w:r>
    </w:p>
    <w:p w:rsidR="005600E9" w:rsidRPr="004D7272" w:rsidRDefault="005600E9" w:rsidP="00D12C99">
      <w:pPr>
        <w:pStyle w:val="Imprints"/>
      </w:pPr>
    </w:p>
    <w:p w:rsidR="005600E9" w:rsidRPr="004D7272" w:rsidRDefault="005600E9" w:rsidP="00D12C99">
      <w:pPr>
        <w:pStyle w:val="Imprints"/>
      </w:pPr>
      <w:r>
        <w:rPr>
          <w:i/>
          <w:iCs/>
        </w:rPr>
        <w:t>Library of Congress Catalog</w:t>
      </w:r>
      <w:r w:rsidRPr="004D7272">
        <w:rPr>
          <w:i/>
          <w:iCs/>
        </w:rPr>
        <w:t>ing in Publication data</w:t>
      </w:r>
    </w:p>
    <w:p w:rsidR="005600E9" w:rsidRPr="004D7272" w:rsidRDefault="005600E9" w:rsidP="00D12C99">
      <w:pPr>
        <w:pStyle w:val="Imprints"/>
      </w:pPr>
    </w:p>
    <w:p w:rsidR="005600E9" w:rsidRPr="004D7272" w:rsidRDefault="005600E9" w:rsidP="00D12C99">
      <w:pPr>
        <w:pStyle w:val="Imprints"/>
      </w:pPr>
      <w:r w:rsidRPr="00843766">
        <w:t xml:space="preserve">ISBN </w:t>
      </w:r>
      <w:r w:rsidRPr="009B4ECA">
        <w:t>978-1-107-06470-6</w:t>
      </w:r>
      <w:r w:rsidRPr="00843766">
        <w:t xml:space="preserve"> Hardback</w:t>
      </w:r>
    </w:p>
    <w:p w:rsidR="005600E9" w:rsidRPr="00843766" w:rsidRDefault="005600E9" w:rsidP="00D12C99">
      <w:pPr>
        <w:pStyle w:val="Imprints"/>
      </w:pPr>
      <w:r w:rsidRPr="00843766">
        <w:t xml:space="preserve">ISBN </w:t>
      </w:r>
      <w:r w:rsidRPr="009B4ECA">
        <w:t>978-1-107-63971-3</w:t>
      </w:r>
      <w:r w:rsidRPr="00843766">
        <w:t xml:space="preserve"> Paperback</w:t>
      </w:r>
    </w:p>
    <w:p w:rsidR="005600E9" w:rsidRPr="004D7272" w:rsidRDefault="005600E9" w:rsidP="00D12C99">
      <w:pPr>
        <w:pStyle w:val="Imprints"/>
      </w:pPr>
    </w:p>
    <w:p w:rsidR="005600E9" w:rsidRPr="00843766" w:rsidRDefault="005600E9" w:rsidP="00D12C99">
      <w:pPr>
        <w:pStyle w:val="Imprints"/>
      </w:pPr>
      <w:r w:rsidRPr="00843766">
        <w:t>Cambridge University Press has no responsibility for the persistence or accuracy of</w:t>
      </w:r>
    </w:p>
    <w:p w:rsidR="005600E9" w:rsidRPr="00843766" w:rsidRDefault="005600E9" w:rsidP="00D12C99">
      <w:pPr>
        <w:pStyle w:val="Imprints"/>
      </w:pPr>
      <w:r w:rsidRPr="00843766">
        <w:t>URLs for external or third-party Internet Web sites referred to in this publication,</w:t>
      </w:r>
    </w:p>
    <w:p w:rsidR="005600E9" w:rsidRPr="00843766" w:rsidRDefault="005600E9" w:rsidP="00D12C99">
      <w:pPr>
        <w:pStyle w:val="Imprints"/>
      </w:pPr>
      <w:r w:rsidRPr="00843766">
        <w:t>and does not guarantee that any content on such Web sites is, or will remain, accurate or appropriate.</w:t>
      </w:r>
    </w:p>
    <w:p w:rsidR="005600E9" w:rsidRPr="007D5122" w:rsidRDefault="005600E9" w:rsidP="001A4F98">
      <w:pPr>
        <w:pStyle w:val="MH"/>
      </w:pPr>
      <w:r w:rsidRPr="007D5122">
        <w:t>Contents</w:t>
      </w:r>
    </w:p>
    <w:p w:rsidR="005600E9" w:rsidRPr="009B4ECA" w:rsidRDefault="005600E9" w:rsidP="001A4F98">
      <w:pPr>
        <w:pStyle w:val="ToCprelims"/>
      </w:pPr>
      <w:r w:rsidRPr="009B4ECA">
        <w:t>Acknowledg</w:t>
      </w:r>
      <w:del w:id="1" w:author="Patterson Lamb" w:date="2014-07-23T08:36:00Z">
        <w:r w:rsidRPr="009B4ECA" w:rsidDel="00341F4F">
          <w:delText>e</w:delText>
        </w:r>
      </w:del>
      <w:r w:rsidRPr="009B4ECA">
        <w:t>ment</w:t>
      </w:r>
      <w:ins w:id="2" w:author="Patterson Lamb" w:date="2014-07-24T13:45:00Z">
        <w:r>
          <w:t>s</w:t>
        </w:r>
      </w:ins>
      <w:r w:rsidRPr="009B4ECA">
        <w:t xml:space="preserve"> </w:t>
      </w:r>
      <w:r w:rsidRPr="005600E9">
        <w:rPr>
          <w:highlight w:val="yellow"/>
          <w:rPrChange w:id="3" w:author="Patterson Lamb" w:date="2014-07-23T08:36:00Z">
            <w:rPr/>
          </w:rPrChange>
        </w:rPr>
        <w:t>(to be submitted)</w:t>
      </w:r>
    </w:p>
    <w:p w:rsidR="005600E9" w:rsidRPr="009B4ECA" w:rsidRDefault="005600E9" w:rsidP="001A4F98">
      <w:pPr>
        <w:pStyle w:val="ToCprelims"/>
      </w:pPr>
      <w:del w:id="4" w:author="Patterson Lamb" w:date="2014-08-17T08:16:00Z">
        <w:r w:rsidRPr="009B4ECA" w:rsidDel="006A0828">
          <w:delText xml:space="preserve">List of </w:delText>
        </w:r>
      </w:del>
      <w:r w:rsidRPr="009B4ECA">
        <w:t>Illustrations</w:t>
      </w:r>
    </w:p>
    <w:p w:rsidR="005600E9" w:rsidRPr="009B4ECA" w:rsidRDefault="005600E9" w:rsidP="001A4F98">
      <w:pPr>
        <w:pStyle w:val="ToCchapter"/>
      </w:pPr>
      <w:r w:rsidRPr="009B4ECA">
        <w:t>Introduction</w:t>
      </w:r>
      <w:del w:id="5" w:author="Patterson Lamb" w:date="2014-07-23T08:36:00Z">
        <w:r w:rsidRPr="009B4ECA" w:rsidDel="00341F4F">
          <w:delText>:</w:delText>
        </w:r>
      </w:del>
    </w:p>
    <w:p w:rsidR="005600E9" w:rsidRPr="00DD585C" w:rsidRDefault="005600E9" w:rsidP="001A4F98">
      <w:pPr>
        <w:pStyle w:val="ToCchapter"/>
      </w:pPr>
      <w:r w:rsidRPr="007D5122">
        <w:rPr>
          <w:i/>
        </w:rPr>
        <w:t>The Morality of Sight: Humanitarian Photography in History</w:t>
      </w:r>
    </w:p>
    <w:p w:rsidR="005600E9" w:rsidRPr="009B4ECA" w:rsidRDefault="005600E9" w:rsidP="001A4F98">
      <w:pPr>
        <w:pStyle w:val="ToCcontributor"/>
      </w:pPr>
      <w:r w:rsidRPr="009B4ECA">
        <w:t>Heide Fehrenbach and Davide Rodogno</w:t>
      </w:r>
    </w:p>
    <w:p w:rsidR="005600E9" w:rsidRPr="00487677" w:rsidRDefault="005600E9" w:rsidP="001A4F98">
      <w:pPr>
        <w:pStyle w:val="ToCchapter"/>
        <w:rPr>
          <w:rStyle w:val="ToCchapterno"/>
        </w:rPr>
      </w:pPr>
      <w:del w:id="6" w:author="Patterson Lamb" w:date="2014-07-23T08:37:00Z">
        <w:r w:rsidRPr="00487677" w:rsidDel="00341F4F">
          <w:rPr>
            <w:rStyle w:val="ToCchapterno"/>
          </w:rPr>
          <w:delText xml:space="preserve">Chapter </w:delText>
        </w:r>
      </w:del>
      <w:r w:rsidRPr="00487677">
        <w:rPr>
          <w:rStyle w:val="ToCchapterno"/>
        </w:rPr>
        <w:t>1</w:t>
      </w:r>
    </w:p>
    <w:p w:rsidR="005600E9" w:rsidRPr="009B4ECA" w:rsidRDefault="005600E9" w:rsidP="001A4F98">
      <w:pPr>
        <w:pStyle w:val="ToCchapter"/>
      </w:pPr>
      <w:r w:rsidRPr="007D5122">
        <w:rPr>
          <w:i/>
        </w:rPr>
        <w:t>Picturing Pain: Evangelicals and the Politics of Pictorial Humanitarianism in an Imperial Age</w:t>
      </w:r>
    </w:p>
    <w:p w:rsidR="005600E9" w:rsidRPr="009B4ECA" w:rsidRDefault="005600E9" w:rsidP="001A4F98">
      <w:pPr>
        <w:pStyle w:val="ToCcontributor"/>
      </w:pPr>
      <w:r w:rsidRPr="009B4ECA">
        <w:t>Heather Curtis</w:t>
      </w:r>
    </w:p>
    <w:p w:rsidR="005600E9" w:rsidRPr="00487677" w:rsidRDefault="005600E9" w:rsidP="001A4F98">
      <w:pPr>
        <w:pStyle w:val="ToCchapter"/>
        <w:rPr>
          <w:rStyle w:val="ToCchapterno"/>
        </w:rPr>
      </w:pPr>
      <w:del w:id="7" w:author="Patterson Lamb" w:date="2014-07-23T08:37:00Z">
        <w:r w:rsidRPr="00487677" w:rsidDel="00524133">
          <w:rPr>
            <w:rStyle w:val="ToCchapterno"/>
          </w:rPr>
          <w:delText xml:space="preserve">Chapter </w:delText>
        </w:r>
      </w:del>
      <w:r w:rsidRPr="00487677">
        <w:rPr>
          <w:rStyle w:val="ToCchapterno"/>
        </w:rPr>
        <w:t>2</w:t>
      </w:r>
    </w:p>
    <w:p w:rsidR="005600E9" w:rsidRPr="009B4ECA" w:rsidRDefault="005600E9" w:rsidP="001A4F98">
      <w:pPr>
        <w:pStyle w:val="ToCchapter"/>
      </w:pPr>
      <w:r w:rsidRPr="007D5122">
        <w:rPr>
          <w:i/>
        </w:rPr>
        <w:t>Framing Atrocity: Photography and Humanitarianism</w:t>
      </w:r>
    </w:p>
    <w:p w:rsidR="005600E9" w:rsidRPr="009B4ECA" w:rsidRDefault="005600E9" w:rsidP="001A4F98">
      <w:pPr>
        <w:pStyle w:val="ToCcontributor"/>
      </w:pPr>
      <w:r w:rsidRPr="009B4ECA">
        <w:t>Christina Twomey</w:t>
      </w:r>
    </w:p>
    <w:p w:rsidR="005600E9" w:rsidRPr="00487677" w:rsidRDefault="005600E9" w:rsidP="001A4F98">
      <w:pPr>
        <w:pStyle w:val="ToCchapter"/>
        <w:rPr>
          <w:rStyle w:val="ToCchapterno"/>
        </w:rPr>
      </w:pPr>
      <w:del w:id="8" w:author="Patterson Lamb" w:date="2014-07-23T08:37:00Z">
        <w:r w:rsidRPr="00487677" w:rsidDel="00524133">
          <w:rPr>
            <w:rStyle w:val="ToCchapterno"/>
          </w:rPr>
          <w:delText xml:space="preserve">Chapter </w:delText>
        </w:r>
      </w:del>
      <w:r w:rsidRPr="00487677">
        <w:rPr>
          <w:rStyle w:val="ToCchapterno"/>
        </w:rPr>
        <w:t>3</w:t>
      </w:r>
    </w:p>
    <w:p w:rsidR="005600E9" w:rsidRPr="00DD585C" w:rsidRDefault="005600E9" w:rsidP="001A4F98">
      <w:pPr>
        <w:pStyle w:val="ToCchapter"/>
      </w:pPr>
      <w:r w:rsidRPr="007D5122">
        <w:rPr>
          <w:i/>
        </w:rPr>
        <w:t xml:space="preserve">The Limits of Exposure: Atrocity Photographs in the </w:t>
      </w:r>
      <w:smartTag w:uri="urn:schemas-microsoft-com:office:smarttags" w:element="place">
        <w:smartTag w:uri="urn:schemas-microsoft-com:office:smarttags" w:element="country-region">
          <w:r w:rsidRPr="007D5122">
            <w:rPr>
              <w:i/>
            </w:rPr>
            <w:t>Congo</w:t>
          </w:r>
        </w:smartTag>
      </w:smartTag>
      <w:r w:rsidRPr="007D5122">
        <w:rPr>
          <w:i/>
        </w:rPr>
        <w:t xml:space="preserve"> Reform Campaign</w:t>
      </w:r>
    </w:p>
    <w:p w:rsidR="005600E9" w:rsidRPr="009B4ECA" w:rsidRDefault="005600E9" w:rsidP="001A4F98">
      <w:pPr>
        <w:pStyle w:val="ToCcontributor"/>
      </w:pPr>
      <w:r w:rsidRPr="009B4ECA">
        <w:t>Kevin Grant</w:t>
      </w:r>
    </w:p>
    <w:p w:rsidR="005600E9" w:rsidRPr="00487677" w:rsidRDefault="005600E9" w:rsidP="001A4F98">
      <w:pPr>
        <w:pStyle w:val="ToCchapter"/>
        <w:rPr>
          <w:rStyle w:val="ToCchapterno"/>
        </w:rPr>
      </w:pPr>
      <w:del w:id="9" w:author="Patterson Lamb" w:date="2014-07-23T08:37:00Z">
        <w:r w:rsidRPr="00487677" w:rsidDel="00524133">
          <w:rPr>
            <w:rStyle w:val="ToCchapterno"/>
          </w:rPr>
          <w:delText xml:space="preserve">Chapter </w:delText>
        </w:r>
      </w:del>
      <w:r w:rsidRPr="00487677">
        <w:rPr>
          <w:rStyle w:val="ToCchapterno"/>
        </w:rPr>
        <w:t>4</w:t>
      </w:r>
    </w:p>
    <w:p w:rsidR="005600E9" w:rsidRPr="009B4ECA" w:rsidRDefault="005600E9" w:rsidP="001A4F98">
      <w:pPr>
        <w:pStyle w:val="ToCchapter"/>
      </w:pPr>
      <w:r w:rsidRPr="007D5122">
        <w:rPr>
          <w:i/>
        </w:rPr>
        <w:t>Photography, Visual Culture, and the Armenian Genocide</w:t>
      </w:r>
    </w:p>
    <w:p w:rsidR="005600E9" w:rsidRPr="009B4ECA" w:rsidRDefault="005600E9" w:rsidP="001A4F98">
      <w:pPr>
        <w:pStyle w:val="ToCcontributor"/>
      </w:pPr>
      <w:r w:rsidRPr="009B4ECA">
        <w:t>Peter Balakian</w:t>
      </w:r>
    </w:p>
    <w:p w:rsidR="005600E9" w:rsidRPr="00487677" w:rsidRDefault="005600E9" w:rsidP="001A4F98">
      <w:pPr>
        <w:pStyle w:val="ToCchapter"/>
        <w:rPr>
          <w:rStyle w:val="ToCchapterno"/>
        </w:rPr>
      </w:pPr>
      <w:del w:id="10" w:author="Patterson Lamb" w:date="2014-07-23T08:37:00Z">
        <w:r w:rsidRPr="00487677" w:rsidDel="00524133">
          <w:rPr>
            <w:rStyle w:val="ToCchapterno"/>
          </w:rPr>
          <w:delText xml:space="preserve">Chapter </w:delText>
        </w:r>
      </w:del>
      <w:r w:rsidRPr="00487677">
        <w:rPr>
          <w:rStyle w:val="ToCchapterno"/>
        </w:rPr>
        <w:t>5</w:t>
      </w:r>
    </w:p>
    <w:p w:rsidR="005600E9" w:rsidRPr="00DD585C" w:rsidRDefault="005600E9" w:rsidP="001A4F98">
      <w:pPr>
        <w:pStyle w:val="ToCchapter"/>
      </w:pPr>
      <w:r w:rsidRPr="007D5122">
        <w:rPr>
          <w:i/>
        </w:rPr>
        <w:t>Developing the Humanitarian Image in Late 19th</w:t>
      </w:r>
      <w:ins w:id="11" w:author="Patterson Lamb" w:date="2014-07-23T08:56:00Z">
        <w:r>
          <w:rPr>
            <w:i/>
          </w:rPr>
          <w:t>-</w:t>
        </w:r>
      </w:ins>
      <w:r w:rsidRPr="007D5122">
        <w:rPr>
          <w:i/>
        </w:rPr>
        <w:t xml:space="preserve"> and Early 20th</w:t>
      </w:r>
      <w:del w:id="12" w:author="Patterson Lamb" w:date="2014-07-23T08:56:00Z">
        <w:r w:rsidRPr="007D5122" w:rsidDel="000C11D4">
          <w:rPr>
            <w:i/>
          </w:rPr>
          <w:delText xml:space="preserve"> </w:delText>
        </w:r>
      </w:del>
      <w:ins w:id="13" w:author="Patterson Lamb" w:date="2014-07-23T08:56:00Z">
        <w:r>
          <w:rPr>
            <w:i/>
          </w:rPr>
          <w:t>-</w:t>
        </w:r>
      </w:ins>
      <w:r w:rsidRPr="007D5122">
        <w:rPr>
          <w:i/>
        </w:rPr>
        <w:t>Century China</w:t>
      </w:r>
    </w:p>
    <w:p w:rsidR="005600E9" w:rsidRPr="009B4ECA" w:rsidRDefault="005600E9" w:rsidP="001A4F98">
      <w:pPr>
        <w:pStyle w:val="ToCcontributor"/>
      </w:pPr>
      <w:r w:rsidRPr="009B4ECA">
        <w:t>Caroline Reeves</w:t>
      </w:r>
    </w:p>
    <w:p w:rsidR="005600E9" w:rsidRPr="00487677" w:rsidRDefault="005600E9" w:rsidP="001A4F98">
      <w:pPr>
        <w:pStyle w:val="ToCchapter"/>
        <w:rPr>
          <w:rStyle w:val="ToCchapterno"/>
        </w:rPr>
      </w:pPr>
      <w:del w:id="14" w:author="Patterson Lamb" w:date="2014-07-23T09:00:00Z">
        <w:r w:rsidRPr="00487677" w:rsidDel="000C11D4">
          <w:rPr>
            <w:rStyle w:val="ToCchapterno"/>
          </w:rPr>
          <w:delText xml:space="preserve">Chapter </w:delText>
        </w:r>
      </w:del>
      <w:r w:rsidRPr="00487677">
        <w:rPr>
          <w:rStyle w:val="ToCchapterno"/>
        </w:rPr>
        <w:t>6</w:t>
      </w:r>
    </w:p>
    <w:p w:rsidR="005600E9" w:rsidRPr="00DD585C" w:rsidRDefault="005600E9" w:rsidP="001A4F98">
      <w:pPr>
        <w:pStyle w:val="ToCchapter"/>
      </w:pPr>
      <w:r w:rsidRPr="007D5122">
        <w:rPr>
          <w:i/>
          <w:lang w:eastAsia="it-IT"/>
        </w:rPr>
        <w:t>Photography, Cinema, and the Quest for Influence: The International Committee of the Red Cross in the Wake of the First World War</w:t>
      </w:r>
    </w:p>
    <w:p w:rsidR="005600E9" w:rsidRPr="009B4ECA" w:rsidRDefault="005600E9" w:rsidP="001A4F98">
      <w:pPr>
        <w:pStyle w:val="ToCcontributor"/>
      </w:pPr>
      <w:r w:rsidRPr="009B4ECA">
        <w:t>Francesca Piana</w:t>
      </w:r>
    </w:p>
    <w:p w:rsidR="005600E9" w:rsidRPr="00487677" w:rsidRDefault="005600E9" w:rsidP="001A4F98">
      <w:pPr>
        <w:pStyle w:val="ToCchapter"/>
        <w:rPr>
          <w:rStyle w:val="ToCchapterno"/>
        </w:rPr>
      </w:pPr>
      <w:del w:id="15" w:author="Patterson Lamb" w:date="2014-07-23T09:00:00Z">
        <w:r w:rsidRPr="00487677" w:rsidDel="000C11D4">
          <w:rPr>
            <w:rStyle w:val="ToCchapterno"/>
          </w:rPr>
          <w:delText xml:space="preserve">Chapter </w:delText>
        </w:r>
      </w:del>
      <w:r w:rsidRPr="00487677">
        <w:rPr>
          <w:rStyle w:val="ToCchapterno"/>
        </w:rPr>
        <w:t>7</w:t>
      </w:r>
    </w:p>
    <w:p w:rsidR="005600E9" w:rsidRPr="009B4ECA" w:rsidRDefault="005600E9" w:rsidP="001A4F98">
      <w:pPr>
        <w:pStyle w:val="ToCchapter"/>
      </w:pPr>
      <w:r w:rsidRPr="007D5122">
        <w:rPr>
          <w:i/>
        </w:rPr>
        <w:t>Children and Other Civilians: Photography and the Politics of Humanitarian Image-</w:t>
      </w:r>
      <w:del w:id="16" w:author="Patterson Lamb" w:date="2014-07-23T09:00:00Z">
        <w:r w:rsidRPr="007D5122" w:rsidDel="000C11D4">
          <w:rPr>
            <w:i/>
          </w:rPr>
          <w:delText>making</w:delText>
        </w:r>
      </w:del>
      <w:ins w:id="17" w:author="Patterson Lamb" w:date="2014-07-23T09:00:00Z">
        <w:r>
          <w:rPr>
            <w:i/>
          </w:rPr>
          <w:t>M</w:t>
        </w:r>
        <w:r w:rsidRPr="007D5122">
          <w:rPr>
            <w:i/>
          </w:rPr>
          <w:t>aking</w:t>
        </w:r>
      </w:ins>
    </w:p>
    <w:p w:rsidR="005600E9" w:rsidRPr="009B4ECA" w:rsidRDefault="005600E9" w:rsidP="001A4F98">
      <w:pPr>
        <w:pStyle w:val="ToCcontributor"/>
      </w:pPr>
      <w:r w:rsidRPr="009B4ECA">
        <w:t>Heide Fehrenbach</w:t>
      </w:r>
    </w:p>
    <w:p w:rsidR="005600E9" w:rsidRPr="00487677" w:rsidRDefault="005600E9" w:rsidP="001A4F98">
      <w:pPr>
        <w:pStyle w:val="ToCchapter"/>
        <w:rPr>
          <w:rStyle w:val="ToCchapterno"/>
        </w:rPr>
      </w:pPr>
      <w:del w:id="18" w:author="Patterson Lamb" w:date="2014-07-23T09:04:00Z">
        <w:r w:rsidRPr="00487677" w:rsidDel="000C11D4">
          <w:rPr>
            <w:rStyle w:val="ToCchapterno"/>
          </w:rPr>
          <w:delText xml:space="preserve">Chapter </w:delText>
        </w:r>
      </w:del>
      <w:r w:rsidRPr="00487677">
        <w:rPr>
          <w:rStyle w:val="ToCchapterno"/>
        </w:rPr>
        <w:t>8</w:t>
      </w:r>
    </w:p>
    <w:p w:rsidR="005600E9" w:rsidRPr="009B4ECA" w:rsidRDefault="005600E9" w:rsidP="001A4F98">
      <w:pPr>
        <w:pStyle w:val="ToCchapter"/>
      </w:pPr>
      <w:r w:rsidRPr="007D5122">
        <w:rPr>
          <w:i/>
        </w:rPr>
        <w:t>Sights of Benevolence: UNRRA</w:t>
      </w:r>
      <w:r w:rsidRPr="006308EC">
        <w:rPr>
          <w:i/>
        </w:rPr>
        <w:t>’</w:t>
      </w:r>
      <w:r w:rsidRPr="007D5122">
        <w:rPr>
          <w:i/>
        </w:rPr>
        <w:t>s Recipients Portrayed</w:t>
      </w:r>
    </w:p>
    <w:p w:rsidR="005600E9" w:rsidRPr="009B4ECA" w:rsidRDefault="005600E9" w:rsidP="001A4F98">
      <w:pPr>
        <w:pStyle w:val="ToCcontributor"/>
      </w:pPr>
      <w:r w:rsidRPr="009B4ECA">
        <w:t>Silvia Salvatici</w:t>
      </w:r>
    </w:p>
    <w:p w:rsidR="005600E9" w:rsidRPr="00487677" w:rsidRDefault="005600E9" w:rsidP="001A4F98">
      <w:pPr>
        <w:pStyle w:val="ToCchapter"/>
        <w:rPr>
          <w:rStyle w:val="ToCchapterno"/>
        </w:rPr>
      </w:pPr>
      <w:del w:id="19" w:author="Patterson Lamb" w:date="2014-07-23T09:04:00Z">
        <w:r w:rsidRPr="00487677" w:rsidDel="000C11D4">
          <w:rPr>
            <w:rStyle w:val="ToCchapterno"/>
          </w:rPr>
          <w:delText xml:space="preserve">Chapter </w:delText>
        </w:r>
      </w:del>
      <w:r w:rsidRPr="00487677">
        <w:rPr>
          <w:rStyle w:val="ToCchapterno"/>
        </w:rPr>
        <w:t>9</w:t>
      </w:r>
    </w:p>
    <w:p w:rsidR="005600E9" w:rsidRPr="00BF5C57" w:rsidRDefault="005600E9" w:rsidP="001A4F98">
      <w:pPr>
        <w:pStyle w:val="ToCchapter"/>
        <w:rPr>
          <w:i/>
        </w:rPr>
      </w:pPr>
      <w:r w:rsidRPr="007D5122">
        <w:rPr>
          <w:i/>
        </w:rPr>
        <w:t>All the World Loves a Picture: The World Health Organization</w:t>
      </w:r>
      <w:r w:rsidRPr="006308EC">
        <w:rPr>
          <w:i/>
        </w:rPr>
        <w:t>’</w:t>
      </w:r>
      <w:r w:rsidRPr="007D5122">
        <w:rPr>
          <w:i/>
        </w:rPr>
        <w:t>s Visual Politics, 1948</w:t>
      </w:r>
      <w:r w:rsidRPr="006308EC">
        <w:rPr>
          <w:i/>
        </w:rPr>
        <w:t>–</w:t>
      </w:r>
      <w:r w:rsidRPr="007D5122">
        <w:rPr>
          <w:i/>
        </w:rPr>
        <w:t>1973</w:t>
      </w:r>
    </w:p>
    <w:p w:rsidR="005600E9" w:rsidRPr="009B4ECA" w:rsidRDefault="005600E9" w:rsidP="001A4F98">
      <w:pPr>
        <w:pStyle w:val="ToCcontributor"/>
      </w:pPr>
      <w:ins w:id="20" w:author="Patterson Lamb" w:date="2014-07-23T13:13:00Z">
        <w:r w:rsidRPr="009B4ECA">
          <w:t xml:space="preserve">Davide Rodogno and </w:t>
        </w:r>
      </w:ins>
      <w:r w:rsidRPr="009B4ECA">
        <w:t xml:space="preserve">Thomas David </w:t>
      </w:r>
      <w:del w:id="21" w:author="Patterson Lamb" w:date="2014-07-23T13:13:00Z">
        <w:r w:rsidRPr="009B4ECA" w:rsidDel="005677F1">
          <w:delText>and Davide Rodogno</w:delText>
        </w:r>
      </w:del>
    </w:p>
    <w:p w:rsidR="005600E9" w:rsidRPr="00487677" w:rsidRDefault="005600E9" w:rsidP="001A4F98">
      <w:pPr>
        <w:pStyle w:val="ToCchapter"/>
        <w:rPr>
          <w:rStyle w:val="ToCchapterno"/>
        </w:rPr>
      </w:pPr>
      <w:del w:id="22" w:author="Patterson Lamb" w:date="2014-07-23T09:04:00Z">
        <w:r w:rsidRPr="00487677" w:rsidDel="000C11D4">
          <w:rPr>
            <w:rStyle w:val="ToCchapterno"/>
          </w:rPr>
          <w:delText xml:space="preserve">Chapter </w:delText>
        </w:r>
      </w:del>
      <w:r w:rsidRPr="00487677">
        <w:rPr>
          <w:rStyle w:val="ToCchapterno"/>
        </w:rPr>
        <w:t>10</w:t>
      </w:r>
    </w:p>
    <w:p w:rsidR="005600E9" w:rsidRPr="00DD585C" w:rsidRDefault="005600E9" w:rsidP="001A4F98">
      <w:pPr>
        <w:pStyle w:val="ToCchapter"/>
        <w:rPr>
          <w:lang w:val="de-DE"/>
        </w:rPr>
      </w:pPr>
      <w:r w:rsidRPr="006308EC">
        <w:rPr>
          <w:i/>
        </w:rPr>
        <w:t>“</w:t>
      </w:r>
      <w:r w:rsidRPr="007D5122">
        <w:rPr>
          <w:i/>
        </w:rPr>
        <w:t>A</w:t>
      </w:r>
      <w:r w:rsidRPr="006308EC">
        <w:rPr>
          <w:i/>
        </w:rPr>
        <w:t>”</w:t>
      </w:r>
      <w:r w:rsidRPr="007D5122">
        <w:rPr>
          <w:i/>
        </w:rPr>
        <w:t xml:space="preserve"> as in Auschwitz, </w:t>
      </w:r>
      <w:r w:rsidRPr="006308EC">
        <w:rPr>
          <w:i/>
        </w:rPr>
        <w:t>“</w:t>
      </w:r>
      <w:r w:rsidRPr="007D5122">
        <w:rPr>
          <w:i/>
        </w:rPr>
        <w:t>B</w:t>
      </w:r>
      <w:r w:rsidRPr="006308EC">
        <w:rPr>
          <w:i/>
        </w:rPr>
        <w:t>”</w:t>
      </w:r>
      <w:r w:rsidRPr="007D5122">
        <w:rPr>
          <w:i/>
        </w:rPr>
        <w:t xml:space="preserve"> as in </w:t>
      </w:r>
      <w:smartTag w:uri="urn:schemas-microsoft-com:office:smarttags" w:element="place">
        <w:r w:rsidRPr="007D5122">
          <w:rPr>
            <w:i/>
          </w:rPr>
          <w:t>Biafra</w:t>
        </w:r>
      </w:smartTag>
      <w:r w:rsidRPr="007D5122">
        <w:rPr>
          <w:i/>
        </w:rPr>
        <w:t>: The Nigerian Civil War, Visual Narratives of Genocide, and the Fragmented Universalization of the Holocaust</w:t>
      </w:r>
    </w:p>
    <w:p w:rsidR="005600E9" w:rsidRPr="009B4ECA" w:rsidRDefault="005600E9" w:rsidP="001A4F98">
      <w:pPr>
        <w:pStyle w:val="ToCcontributor"/>
      </w:pPr>
      <w:r w:rsidRPr="009B4ECA">
        <w:t>Lasse Heerten</w:t>
      </w:r>
    </w:p>
    <w:p w:rsidR="005600E9" w:rsidRPr="00487677" w:rsidRDefault="005600E9" w:rsidP="001A4F98">
      <w:pPr>
        <w:pStyle w:val="ToCchapter"/>
        <w:rPr>
          <w:rStyle w:val="ToCchapterno"/>
        </w:rPr>
      </w:pPr>
      <w:del w:id="23" w:author="Patterson Lamb" w:date="2014-07-23T09:04:00Z">
        <w:r w:rsidRPr="00487677" w:rsidDel="000C11D4">
          <w:rPr>
            <w:rStyle w:val="ToCchapterno"/>
          </w:rPr>
          <w:delText xml:space="preserve">Chapter </w:delText>
        </w:r>
      </w:del>
      <w:r w:rsidRPr="00487677">
        <w:rPr>
          <w:rStyle w:val="ToCchapterno"/>
        </w:rPr>
        <w:t>11</w:t>
      </w:r>
    </w:p>
    <w:p w:rsidR="005600E9" w:rsidRPr="00DD585C" w:rsidRDefault="005600E9" w:rsidP="001A4F98">
      <w:pPr>
        <w:pStyle w:val="ToCchapter"/>
      </w:pPr>
      <w:r w:rsidRPr="007D5122">
        <w:rPr>
          <w:i/>
        </w:rPr>
        <w:t>Finding the Right Image: British Development NGOs and the Regulation of Imagery</w:t>
      </w:r>
    </w:p>
    <w:p w:rsidR="005600E9" w:rsidRPr="009B4ECA" w:rsidRDefault="005600E9" w:rsidP="001A4F98">
      <w:pPr>
        <w:pStyle w:val="ToCcontributor"/>
      </w:pPr>
      <w:r w:rsidRPr="009B4ECA">
        <w:t>Henrietta Lidchi</w:t>
      </w:r>
    </w:p>
    <w:p w:rsidR="005600E9" w:rsidRPr="00487677" w:rsidRDefault="005600E9" w:rsidP="001A4F98">
      <w:pPr>
        <w:pStyle w:val="ToCchapter"/>
        <w:rPr>
          <w:rStyle w:val="ToCchapterno"/>
        </w:rPr>
      </w:pPr>
      <w:del w:id="24" w:author="Patterson Lamb" w:date="2014-07-23T09:04:00Z">
        <w:r w:rsidRPr="00487677" w:rsidDel="000C11D4">
          <w:rPr>
            <w:rStyle w:val="ToCchapterno"/>
          </w:rPr>
          <w:delText xml:space="preserve">Chapter </w:delText>
        </w:r>
      </w:del>
      <w:r w:rsidRPr="00487677">
        <w:rPr>
          <w:rStyle w:val="ToCchapterno"/>
        </w:rPr>
        <w:t>12</w:t>
      </w:r>
    </w:p>
    <w:p w:rsidR="005600E9" w:rsidRPr="00DD585C" w:rsidRDefault="005600E9" w:rsidP="001A4F98">
      <w:pPr>
        <w:pStyle w:val="ToCchapter"/>
        <w:rPr>
          <w:bCs/>
          <w:iCs/>
        </w:rPr>
      </w:pPr>
      <w:r w:rsidRPr="007D5122">
        <w:rPr>
          <w:i/>
        </w:rPr>
        <w:t>Dilemmas of Ethical Practice in the Production of Contemporary Humanitarian Photography</w:t>
      </w:r>
    </w:p>
    <w:p w:rsidR="005600E9" w:rsidRPr="009B4ECA" w:rsidRDefault="005600E9" w:rsidP="001A4F98">
      <w:pPr>
        <w:pStyle w:val="ToCcontributor"/>
      </w:pPr>
      <w:r w:rsidRPr="009B4ECA">
        <w:t>Sanna Nissinen</w:t>
      </w:r>
    </w:p>
    <w:p w:rsidR="005600E9" w:rsidRPr="009B4ECA" w:rsidRDefault="005600E9" w:rsidP="001A4F98">
      <w:pPr>
        <w:pStyle w:val="ToCendmatter"/>
      </w:pPr>
      <w:del w:id="25" w:author="Patterson Lamb" w:date="2014-08-17T08:16:00Z">
        <w:r w:rsidRPr="009B4ECA" w:rsidDel="006A0828">
          <w:delText xml:space="preserve">List of </w:delText>
        </w:r>
      </w:del>
      <w:r w:rsidRPr="009B4ECA">
        <w:t>Contributors</w:t>
      </w:r>
    </w:p>
    <w:p w:rsidR="005600E9" w:rsidRPr="007D5122" w:rsidRDefault="005600E9" w:rsidP="001A4F98">
      <w:pPr>
        <w:pStyle w:val="ToCendmatter"/>
      </w:pPr>
      <w:r w:rsidRPr="009B4ECA">
        <w:t>Select Bibliography</w:t>
      </w:r>
    </w:p>
    <w:p w:rsidR="005600E9" w:rsidRPr="009B4ECA" w:rsidRDefault="005600E9" w:rsidP="001A4F98">
      <w:pPr>
        <w:pStyle w:val="MH"/>
      </w:pPr>
      <w:del w:id="26" w:author="Patterson Lamb" w:date="2014-08-13T12:02:00Z">
        <w:r w:rsidRPr="009B4ECA" w:rsidDel="00F93FAD">
          <w:delText xml:space="preserve">List of </w:delText>
        </w:r>
      </w:del>
      <w:r w:rsidRPr="009B4ECA">
        <w:t>Illustrations</w:t>
      </w:r>
      <w:del w:id="27" w:author="Patterson Lamb" w:date="2014-07-23T09:04:00Z">
        <w:r w:rsidRPr="009B4ECA" w:rsidDel="000C11D4">
          <w:delText>:</w:delText>
        </w:r>
      </w:del>
    </w:p>
    <w:p w:rsidR="005600E9" w:rsidRPr="009B4ECA" w:rsidRDefault="005600E9" w:rsidP="001A4F98">
      <w:pPr>
        <w:pStyle w:val="para-no-indent"/>
      </w:pPr>
      <w:del w:id="28" w:author="Patterson Lamb" w:date="2014-07-23T09:10:00Z">
        <w:r w:rsidRPr="005600E9">
          <w:rPr>
            <w:smallCaps/>
            <w:rPrChange w:id="29" w:author="Patterson Lamb" w:date="2014-07-23T09:15:00Z">
              <w:rPr/>
            </w:rPrChange>
          </w:rPr>
          <w:delText xml:space="preserve">Fig. </w:delText>
        </w:r>
      </w:del>
      <w:ins w:id="30" w:author="Patterson Lamb" w:date="2014-07-23T09:15:00Z">
        <w:r>
          <w:rPr>
            <w:smallCaps/>
          </w:rPr>
          <w:t>f</w:t>
        </w:r>
      </w:ins>
      <w:ins w:id="31" w:author="Patterson Lamb" w:date="2014-07-23T09:10:00Z">
        <w:r w:rsidRPr="005600E9">
          <w:rPr>
            <w:smallCaps/>
            <w:rPrChange w:id="32" w:author="Patterson Lamb" w:date="2014-07-23T09:15:00Z">
              <w:rPr/>
            </w:rPrChange>
          </w:rPr>
          <w:t>igure</w:t>
        </w:r>
      </w:ins>
      <w:ins w:id="33" w:author="Patterson Lamb" w:date="2014-07-23T09:12:00Z">
        <w:r>
          <w:t xml:space="preserve"> </w:t>
        </w:r>
      </w:ins>
      <w:r w:rsidRPr="00DD585C">
        <w:t>1.1</w:t>
      </w:r>
      <w:ins w:id="34" w:author="Patterson Lamb" w:date="2014-07-23T09:19:00Z">
        <w:r>
          <w:t>.</w:t>
        </w:r>
      </w:ins>
      <w:r w:rsidRPr="009B4ECA">
        <w:t xml:space="preserve"> The </w:t>
      </w:r>
      <w:r w:rsidRPr="006308EC">
        <w:t>“</w:t>
      </w:r>
      <w:r w:rsidRPr="009B4ECA">
        <w:t>first authentic photographs</w:t>
      </w:r>
      <w:r w:rsidRPr="006308EC">
        <w:t>”</w:t>
      </w:r>
      <w:r w:rsidRPr="009B4ECA">
        <w:t xml:space="preserve"> of India</w:t>
      </w:r>
      <w:r w:rsidRPr="006308EC">
        <w:t>’</w:t>
      </w:r>
      <w:r w:rsidRPr="009B4ECA">
        <w:t xml:space="preserve">s famine sufferers </w:t>
      </w:r>
      <w:r w:rsidRPr="006308EC">
        <w:t>“</w:t>
      </w:r>
      <w:r w:rsidRPr="009B4ECA">
        <w:t>ever published.</w:t>
      </w:r>
      <w:r w:rsidRPr="006308EC">
        <w:t>”</w:t>
      </w:r>
      <w:r w:rsidRPr="009B4ECA">
        <w:t xml:space="preserve"> From the </w:t>
      </w:r>
      <w:r w:rsidRPr="005600E9">
        <w:rPr>
          <w:i/>
          <w:rPrChange w:id="35" w:author="Patterson Lamb" w:date="2014-07-23T09:22:00Z">
            <w:rPr/>
          </w:rPrChange>
        </w:rPr>
        <w:t>Christian Herald</w:t>
      </w:r>
      <w:r w:rsidRPr="009B4ECA">
        <w:t>, 20 January 1897. Courtesy of the Christian Herald Association, New York.</w:t>
      </w:r>
    </w:p>
    <w:p w:rsidR="005600E9" w:rsidRPr="009B4ECA" w:rsidRDefault="005600E9" w:rsidP="001A4F98">
      <w:pPr>
        <w:pStyle w:val="para-no-indent"/>
      </w:pPr>
      <w:del w:id="36" w:author="Patterson Lamb" w:date="2014-07-23T09:10:00Z">
        <w:r w:rsidRPr="00DD585C" w:rsidDel="00724397">
          <w:delText xml:space="preserve">Fig. </w:delText>
        </w:r>
      </w:del>
      <w:ins w:id="37" w:author="Patterson Lamb" w:date="2014-07-23T09:15:00Z">
        <w:r>
          <w:rPr>
            <w:smallCaps/>
          </w:rPr>
          <w:t>f</w:t>
        </w:r>
        <w:r w:rsidRPr="00724397">
          <w:rPr>
            <w:smallCaps/>
          </w:rPr>
          <w:t>igure</w:t>
        </w:r>
      </w:ins>
      <w:ins w:id="38" w:author="Patterson Lamb" w:date="2014-07-23T09:12:00Z">
        <w:r>
          <w:t xml:space="preserve"> </w:t>
        </w:r>
      </w:ins>
      <w:r w:rsidRPr="00DD585C">
        <w:t>1.2</w:t>
      </w:r>
      <w:ins w:id="39" w:author="Patterson Lamb" w:date="2014-07-23T09:19:00Z">
        <w:r>
          <w:t>.</w:t>
        </w:r>
      </w:ins>
      <w:r w:rsidRPr="009B4ECA">
        <w:t xml:space="preserve"> </w:t>
      </w:r>
      <w:r w:rsidRPr="006308EC">
        <w:t>“</w:t>
      </w:r>
      <w:r w:rsidRPr="009B4ECA">
        <w:t>Famine</w:t>
      </w:r>
      <w:r w:rsidRPr="006308EC">
        <w:t>’</w:t>
      </w:r>
      <w:r w:rsidRPr="009B4ECA">
        <w:t>s Ravages in India.</w:t>
      </w:r>
      <w:r w:rsidRPr="006308EC">
        <w:t>”</w:t>
      </w:r>
      <w:r w:rsidRPr="009B4ECA">
        <w:t xml:space="preserve"> Cover page of the </w:t>
      </w:r>
      <w:r w:rsidRPr="005600E9">
        <w:rPr>
          <w:i/>
          <w:rPrChange w:id="40" w:author="Patterson Lamb" w:date="2014-07-23T09:24:00Z">
            <w:rPr/>
          </w:rPrChange>
        </w:rPr>
        <w:t>Christian and Missionary Alliance</w:t>
      </w:r>
      <w:r w:rsidRPr="009B4ECA">
        <w:t xml:space="preserve"> for 12 May 1900. Courtesy of the Christian and Missionary Alliance National Archives, Colorado Springs, CO.</w:t>
      </w:r>
    </w:p>
    <w:p w:rsidR="005600E9" w:rsidRPr="009B4ECA" w:rsidRDefault="005600E9" w:rsidP="001A4F98">
      <w:pPr>
        <w:pStyle w:val="para-no-indent"/>
      </w:pPr>
      <w:del w:id="41" w:author="Patterson Lamb" w:date="2014-07-23T09:10:00Z">
        <w:r w:rsidRPr="00DD585C" w:rsidDel="00724397">
          <w:delText xml:space="preserve">Fig. </w:delText>
        </w:r>
      </w:del>
      <w:ins w:id="42" w:author="Patterson Lamb" w:date="2014-07-23T09:15:00Z">
        <w:r>
          <w:rPr>
            <w:smallCaps/>
          </w:rPr>
          <w:t>f</w:t>
        </w:r>
        <w:r w:rsidRPr="00724397">
          <w:rPr>
            <w:smallCaps/>
          </w:rPr>
          <w:t>igure</w:t>
        </w:r>
      </w:ins>
      <w:ins w:id="43" w:author="Patterson Lamb" w:date="2014-07-23T09:12:00Z">
        <w:r>
          <w:t xml:space="preserve"> </w:t>
        </w:r>
      </w:ins>
      <w:r w:rsidRPr="00DD585C">
        <w:t>1.3</w:t>
      </w:r>
      <w:ins w:id="44" w:author="Patterson Lamb" w:date="2014-07-23T09:19:00Z">
        <w:r>
          <w:t>.</w:t>
        </w:r>
      </w:ins>
      <w:r w:rsidRPr="009B4ECA">
        <w:t xml:space="preserve"> </w:t>
      </w:r>
      <w:r w:rsidRPr="006308EC">
        <w:t>“</w:t>
      </w:r>
      <w:r w:rsidRPr="009B4ECA">
        <w:t>America, the Almoner of the World.</w:t>
      </w:r>
      <w:r w:rsidRPr="006308EC">
        <w:t>”</w:t>
      </w:r>
      <w:r w:rsidRPr="009B4ECA">
        <w:t xml:space="preserve"> Cover page of the </w:t>
      </w:r>
      <w:r w:rsidRPr="005600E9">
        <w:rPr>
          <w:i/>
          <w:rPrChange w:id="45" w:author="Patterson Lamb" w:date="2014-07-23T09:25:00Z">
            <w:rPr/>
          </w:rPrChange>
        </w:rPr>
        <w:t>Christian Herald</w:t>
      </w:r>
      <w:r w:rsidRPr="009B4ECA">
        <w:t xml:space="preserve"> for 26 June 1901. Courtesy of the Christian Herald Association, New York.</w:t>
      </w:r>
    </w:p>
    <w:p w:rsidR="005600E9" w:rsidRPr="009B4ECA" w:rsidRDefault="005600E9" w:rsidP="001A4F98">
      <w:pPr>
        <w:pStyle w:val="para-no-indent"/>
      </w:pPr>
      <w:del w:id="46" w:author="Patterson Lamb" w:date="2014-07-23T09:10:00Z">
        <w:r w:rsidRPr="00DD585C" w:rsidDel="00724397">
          <w:delText xml:space="preserve">Fig. </w:delText>
        </w:r>
      </w:del>
      <w:ins w:id="47" w:author="Patterson Lamb" w:date="2014-07-23T09:15:00Z">
        <w:r>
          <w:rPr>
            <w:smallCaps/>
          </w:rPr>
          <w:t>f</w:t>
        </w:r>
        <w:r w:rsidRPr="00724397">
          <w:rPr>
            <w:smallCaps/>
          </w:rPr>
          <w:t>igure</w:t>
        </w:r>
      </w:ins>
      <w:ins w:id="48" w:author="Patterson Lamb" w:date="2014-07-23T09:12:00Z">
        <w:r>
          <w:t xml:space="preserve"> </w:t>
        </w:r>
      </w:ins>
      <w:r w:rsidRPr="00DD585C">
        <w:t>1.4</w:t>
      </w:r>
      <w:ins w:id="49" w:author="Patterson Lamb" w:date="2014-07-23T09:19:00Z">
        <w:r>
          <w:t>.</w:t>
        </w:r>
      </w:ins>
      <w:r w:rsidRPr="009B4ECA">
        <w:t xml:space="preserve"> Marathi Convention held at the Alliance</w:t>
      </w:r>
      <w:r w:rsidRPr="006308EC">
        <w:t>’</w:t>
      </w:r>
      <w:r w:rsidRPr="009B4ECA">
        <w:t xml:space="preserve">s new chapel at Akola. From the </w:t>
      </w:r>
      <w:r w:rsidRPr="005600E9">
        <w:rPr>
          <w:i/>
          <w:rPrChange w:id="50" w:author="Patterson Lamb" w:date="2014-07-23T09:26:00Z">
            <w:rPr/>
          </w:rPrChange>
        </w:rPr>
        <w:t>Christian and Missionary Alliance</w:t>
      </w:r>
      <w:r w:rsidRPr="009B4ECA">
        <w:t>, 26 April 1902. Courtesy of the Christian and Missionary Alliance National Archives, Colorado Springs, CO.</w:t>
      </w:r>
    </w:p>
    <w:p w:rsidR="005600E9" w:rsidRPr="009B4ECA" w:rsidRDefault="005600E9" w:rsidP="001A4F98">
      <w:pPr>
        <w:pStyle w:val="para-no-indent"/>
      </w:pPr>
      <w:del w:id="51" w:author="Patterson Lamb" w:date="2014-07-23T09:10:00Z">
        <w:r w:rsidRPr="00DD585C" w:rsidDel="00724397">
          <w:delText xml:space="preserve">Fig. </w:delText>
        </w:r>
      </w:del>
      <w:ins w:id="52" w:author="Patterson Lamb" w:date="2014-07-23T09:15:00Z">
        <w:r>
          <w:rPr>
            <w:smallCaps/>
          </w:rPr>
          <w:t>f</w:t>
        </w:r>
        <w:r w:rsidRPr="00724397">
          <w:rPr>
            <w:smallCaps/>
          </w:rPr>
          <w:t>igure</w:t>
        </w:r>
      </w:ins>
      <w:ins w:id="53" w:author="Patterson Lamb" w:date="2014-07-23T09:12:00Z">
        <w:r>
          <w:t xml:space="preserve"> </w:t>
        </w:r>
      </w:ins>
      <w:r w:rsidRPr="00DD585C">
        <w:t>1.5</w:t>
      </w:r>
      <w:ins w:id="54" w:author="Patterson Lamb" w:date="2014-07-23T09:19:00Z">
        <w:r>
          <w:t>.</w:t>
        </w:r>
      </w:ins>
      <w:r w:rsidRPr="009B4ECA">
        <w:t xml:space="preserve"> </w:t>
      </w:r>
      <w:del w:id="55" w:author="Patterson Lamb" w:date="2014-07-23T09:27:00Z">
        <w:r w:rsidRPr="006308EC" w:rsidDel="008F04FE">
          <w:delText>“</w:delText>
        </w:r>
      </w:del>
      <w:r w:rsidRPr="009B4ECA">
        <w:t>Taji and the blind man.</w:t>
      </w:r>
      <w:del w:id="56" w:author="Patterson Lamb" w:date="2014-07-23T09:27:00Z">
        <w:r w:rsidRPr="006308EC" w:rsidDel="008F04FE">
          <w:delText>”</w:delText>
        </w:r>
      </w:del>
      <w:r w:rsidRPr="009B4ECA">
        <w:t xml:space="preserve"> From the </w:t>
      </w:r>
      <w:r w:rsidRPr="005600E9">
        <w:rPr>
          <w:i/>
          <w:rPrChange w:id="57" w:author="Patterson Lamb" w:date="2014-07-23T09:26:00Z">
            <w:rPr/>
          </w:rPrChange>
        </w:rPr>
        <w:t>Christian and Missionary Alliance</w:t>
      </w:r>
      <w:r w:rsidRPr="009B4ECA">
        <w:t>, 2 November 1901. Courtesy of the Christian and Missionary Alliance National Archives, Colorado Springs, CO.</w:t>
      </w:r>
    </w:p>
    <w:p w:rsidR="005600E9" w:rsidRPr="009B4ECA" w:rsidRDefault="005600E9" w:rsidP="001A4F98">
      <w:pPr>
        <w:pStyle w:val="para-no-indent"/>
      </w:pPr>
      <w:del w:id="58" w:author="Patterson Lamb" w:date="2014-07-23T09:12:00Z">
        <w:r w:rsidRPr="00DD585C" w:rsidDel="00724397">
          <w:delText>Figs.</w:delText>
        </w:r>
      </w:del>
      <w:ins w:id="59" w:author="Patterson Lamb" w:date="2014-07-23T09:15:00Z">
        <w:r w:rsidRPr="00724397">
          <w:rPr>
            <w:smallCaps/>
          </w:rPr>
          <w:t xml:space="preserve"> </w:t>
        </w:r>
        <w:r>
          <w:rPr>
            <w:smallCaps/>
          </w:rPr>
          <w:t>f</w:t>
        </w:r>
        <w:r w:rsidRPr="00724397">
          <w:rPr>
            <w:smallCaps/>
          </w:rPr>
          <w:t>igure</w:t>
        </w:r>
      </w:ins>
      <w:ins w:id="60" w:author="Patterson Lamb" w:date="2014-07-23T09:19:00Z">
        <w:r>
          <w:rPr>
            <w:smallCaps/>
          </w:rPr>
          <w:t>s</w:t>
        </w:r>
      </w:ins>
      <w:r w:rsidRPr="00DD585C">
        <w:t xml:space="preserve"> 2.1, 2.2</w:t>
      </w:r>
      <w:r w:rsidRPr="009B4ECA">
        <w:t>., 2.3</w:t>
      </w:r>
      <w:del w:id="61" w:author="Patterson Lamb" w:date="2014-07-23T09:19:00Z">
        <w:r w:rsidRPr="009B4ECA" w:rsidDel="00E747FD">
          <w:delText>:</w:delText>
        </w:r>
      </w:del>
      <w:ins w:id="62" w:author="Patterson Lamb" w:date="2014-07-23T09:19:00Z">
        <w:r>
          <w:t>.</w:t>
        </w:r>
      </w:ins>
      <w:r w:rsidRPr="009B4ECA">
        <w:t xml:space="preserve"> Famine </w:t>
      </w:r>
      <w:del w:id="63" w:author="Patterson Lamb" w:date="2014-07-23T09:26:00Z">
        <w:r w:rsidRPr="009B4ECA" w:rsidDel="00E747FD">
          <w:delText>Victims</w:delText>
        </w:r>
      </w:del>
      <w:ins w:id="64" w:author="Patterson Lamb" w:date="2014-07-23T09:26:00Z">
        <w:r>
          <w:t>v</w:t>
        </w:r>
        <w:r w:rsidRPr="009B4ECA">
          <w:t>ictims</w:t>
        </w:r>
      </w:ins>
      <w:r w:rsidRPr="009B4ECA">
        <w:t>. Photographer: Willoughby Wallace Hooper, c. 1876</w:t>
      </w:r>
      <w:r w:rsidRPr="006308EC">
        <w:t>–</w:t>
      </w:r>
      <w:ins w:id="65" w:author="Patterson Lamb" w:date="2014-07-23T11:09:00Z">
        <w:r>
          <w:t>187</w:t>
        </w:r>
      </w:ins>
      <w:r w:rsidRPr="009B4ECA">
        <w:t xml:space="preserve">7. Images reproduced in souvenir album presented to the member of the Indian Famine Relief Fund Committee, Victoria. A copy of the album can be found in the City of </w:t>
      </w:r>
      <w:smartTag w:uri="urn:schemas-microsoft-com:office:smarttags" w:element="place">
        <w:smartTag w:uri="urn:schemas-microsoft-com:office:smarttags" w:element="City">
          <w:r w:rsidRPr="009B4ECA">
            <w:t>Melbourne</w:t>
          </w:r>
        </w:smartTag>
      </w:smartTag>
      <w:r w:rsidRPr="009B4ECA">
        <w:t>, Art and Heritage Collection.</w:t>
      </w:r>
    </w:p>
    <w:p w:rsidR="005600E9" w:rsidRPr="009B4ECA" w:rsidRDefault="005600E9" w:rsidP="001A4F98">
      <w:pPr>
        <w:pStyle w:val="para-no-indent"/>
      </w:pPr>
      <w:del w:id="66" w:author="Patterson Lamb" w:date="2014-07-23T09:10:00Z">
        <w:r w:rsidRPr="00DD585C" w:rsidDel="00724397">
          <w:delText xml:space="preserve">Fig. </w:delText>
        </w:r>
      </w:del>
      <w:ins w:id="67" w:author="Patterson Lamb" w:date="2014-07-23T09:15:00Z">
        <w:r>
          <w:rPr>
            <w:smallCaps/>
          </w:rPr>
          <w:t>f</w:t>
        </w:r>
        <w:r w:rsidRPr="00724397">
          <w:rPr>
            <w:smallCaps/>
          </w:rPr>
          <w:t>igure</w:t>
        </w:r>
      </w:ins>
      <w:ins w:id="68" w:author="Patterson Lamb" w:date="2014-07-23T09:12:00Z">
        <w:r>
          <w:t xml:space="preserve"> </w:t>
        </w:r>
      </w:ins>
      <w:r w:rsidRPr="00DD585C">
        <w:t>2.4</w:t>
      </w:r>
      <w:ins w:id="69" w:author="Patterson Lamb" w:date="2014-07-23T09:19:00Z">
        <w:r>
          <w:t>.</w:t>
        </w:r>
      </w:ins>
      <w:r w:rsidRPr="009B4ECA">
        <w:t xml:space="preserve"> </w:t>
      </w:r>
      <w:del w:id="70" w:author="Patterson Lamb" w:date="2014-07-23T09:27:00Z">
        <w:r w:rsidRPr="006308EC" w:rsidDel="00E747FD">
          <w:delText>“</w:delText>
        </w:r>
      </w:del>
      <w:r w:rsidRPr="00843766">
        <w:t>Mola and Yoka, victims of atrocities committed in the Belgian Congo circa 1905.</w:t>
      </w:r>
      <w:del w:id="71" w:author="Patterson Lamb" w:date="2014-07-23T09:27:00Z">
        <w:r w:rsidRPr="006308EC" w:rsidDel="00E747FD">
          <w:delText>”</w:delText>
        </w:r>
      </w:del>
      <w:r w:rsidRPr="00843766">
        <w:t xml:space="preserve"> </w:t>
      </w:r>
      <w:r w:rsidRPr="009B4ECA">
        <w:t>Courtesy of Antislavery International.</w:t>
      </w:r>
      <w:ins w:id="72" w:author="Patterson Lamb" w:date="2014-07-23T09:27:00Z">
        <w:r>
          <w:t xml:space="preserve"> </w:t>
        </w:r>
      </w:ins>
    </w:p>
    <w:p w:rsidR="005600E9" w:rsidRPr="009B4ECA" w:rsidRDefault="005600E9" w:rsidP="001A4F98">
      <w:pPr>
        <w:pStyle w:val="para-no-indent"/>
      </w:pPr>
      <w:del w:id="73" w:author="Patterson Lamb" w:date="2014-07-23T09:10:00Z">
        <w:r w:rsidRPr="00DD585C" w:rsidDel="00724397">
          <w:delText xml:space="preserve">Fig. </w:delText>
        </w:r>
      </w:del>
      <w:ins w:id="74" w:author="Patterson Lamb" w:date="2014-07-23T09:15:00Z">
        <w:r>
          <w:rPr>
            <w:smallCaps/>
          </w:rPr>
          <w:t>f</w:t>
        </w:r>
        <w:r w:rsidRPr="00724397">
          <w:rPr>
            <w:smallCaps/>
          </w:rPr>
          <w:t>igure</w:t>
        </w:r>
      </w:ins>
      <w:ins w:id="75" w:author="Patterson Lamb" w:date="2014-07-23T09:12:00Z">
        <w:r>
          <w:t xml:space="preserve"> </w:t>
        </w:r>
      </w:ins>
      <w:r w:rsidRPr="00DD585C">
        <w:t>2.5</w:t>
      </w:r>
      <w:ins w:id="76" w:author="Patterson Lamb" w:date="2014-07-23T09:19:00Z">
        <w:r>
          <w:t>.</w:t>
        </w:r>
      </w:ins>
      <w:r w:rsidRPr="009B4ECA">
        <w:t xml:space="preserve"> From Mark Twain, </w:t>
      </w:r>
      <w:r w:rsidRPr="007D5122">
        <w:rPr>
          <w:i/>
        </w:rPr>
        <w:t>King Leopold</w:t>
      </w:r>
      <w:r w:rsidRPr="006308EC">
        <w:rPr>
          <w:i/>
        </w:rPr>
        <w:t>’</w:t>
      </w:r>
      <w:r w:rsidRPr="007D5122">
        <w:rPr>
          <w:i/>
        </w:rPr>
        <w:t xml:space="preserve">s Soliloquy </w:t>
      </w:r>
      <w:r w:rsidRPr="009B4ECA">
        <w:t>(1905).</w:t>
      </w:r>
    </w:p>
    <w:p w:rsidR="005600E9" w:rsidRPr="009B4ECA" w:rsidRDefault="005600E9" w:rsidP="001A4F98">
      <w:pPr>
        <w:pStyle w:val="para-no-indent"/>
      </w:pPr>
      <w:ins w:id="77" w:author="Patterson Lamb" w:date="2014-07-23T09:15:00Z">
        <w:r>
          <w:rPr>
            <w:smallCaps/>
          </w:rPr>
          <w:t>f</w:t>
        </w:r>
        <w:r w:rsidRPr="00724397">
          <w:rPr>
            <w:smallCaps/>
          </w:rPr>
          <w:t>igure</w:t>
        </w:r>
        <w:r w:rsidRPr="00DD585C" w:rsidDel="00724397">
          <w:t xml:space="preserve"> </w:t>
        </w:r>
      </w:ins>
      <w:del w:id="78" w:author="Patterson Lamb" w:date="2014-07-23T09:15:00Z">
        <w:r w:rsidRPr="00DD585C" w:rsidDel="00724397">
          <w:delText xml:space="preserve">Figure </w:delText>
        </w:r>
      </w:del>
      <w:r w:rsidRPr="00DD585C">
        <w:t>3.1</w:t>
      </w:r>
      <w:ins w:id="79" w:author="Patterson Lamb" w:date="2014-07-23T09:19:00Z">
        <w:r>
          <w:t>.</w:t>
        </w:r>
      </w:ins>
      <w:r w:rsidRPr="009B4ECA">
        <w:t xml:space="preserve"> Alice Harris photographing in the forest on the upper Congo, c. 1903</w:t>
      </w:r>
      <w:r w:rsidRPr="006308EC">
        <w:t>–</w:t>
      </w:r>
      <w:del w:id="80" w:author="Patterson Lamb" w:date="2014-07-23T09:28:00Z">
        <w:r w:rsidRPr="009B4ECA" w:rsidDel="008F04FE">
          <w:delText>0</w:delText>
        </w:r>
      </w:del>
      <w:ins w:id="81" w:author="Patterson Lamb" w:date="2014-07-23T11:09:00Z">
        <w:r>
          <w:t>190</w:t>
        </w:r>
      </w:ins>
      <w:r w:rsidRPr="009B4ECA">
        <w:t>5. Reprinted with permission of the Bodleian Library, Oxford University. Collection reference, Rhodes House, Mss. Brit. Emp. s. 24 J/46.</w:t>
      </w:r>
    </w:p>
    <w:p w:rsidR="005600E9" w:rsidRPr="009B4ECA" w:rsidRDefault="005600E9" w:rsidP="001A4F98">
      <w:pPr>
        <w:pStyle w:val="para-no-indent"/>
      </w:pPr>
      <w:ins w:id="82" w:author="Patterson Lamb" w:date="2014-07-23T09:15:00Z">
        <w:r>
          <w:rPr>
            <w:smallCaps/>
          </w:rPr>
          <w:t>f</w:t>
        </w:r>
        <w:r w:rsidRPr="00724397">
          <w:rPr>
            <w:smallCaps/>
          </w:rPr>
          <w:t>igure</w:t>
        </w:r>
      </w:ins>
      <w:del w:id="83" w:author="Patterson Lamb" w:date="2014-07-23T09:15:00Z">
        <w:r w:rsidRPr="00DD585C" w:rsidDel="00724397">
          <w:delText>Figure</w:delText>
        </w:r>
      </w:del>
      <w:r w:rsidRPr="00DD585C">
        <w:t xml:space="preserve"> 3.2</w:t>
      </w:r>
      <w:ins w:id="84" w:author="Patterson Lamb" w:date="2014-07-23T09:19:00Z">
        <w:r>
          <w:t>.</w:t>
        </w:r>
      </w:ins>
      <w:r w:rsidRPr="009B4ECA">
        <w:t xml:space="preserve"> </w:t>
      </w:r>
      <w:del w:id="85" w:author="Patterson Lamb" w:date="2014-07-23T09:28:00Z">
        <w:r w:rsidRPr="006308EC" w:rsidDel="008F04FE">
          <w:delText>“</w:delText>
        </w:r>
      </w:del>
      <w:r w:rsidRPr="009B4ECA">
        <w:t>Nsala of Wala.</w:t>
      </w:r>
      <w:del w:id="86" w:author="Patterson Lamb" w:date="2014-07-23T09:28:00Z">
        <w:r w:rsidRPr="006308EC" w:rsidDel="008F04FE">
          <w:delText>”</w:delText>
        </w:r>
      </w:del>
      <w:r w:rsidRPr="009B4ECA">
        <w:t xml:space="preserve"> Reprinted from E.</w:t>
      </w:r>
      <w:ins w:id="87" w:author="Patterson Lamb" w:date="2014-07-23T09:29:00Z">
        <w:r>
          <w:t xml:space="preserve"> </w:t>
        </w:r>
      </w:ins>
      <w:r w:rsidRPr="009B4ECA">
        <w:t xml:space="preserve">D. Morel, </w:t>
      </w:r>
      <w:r w:rsidRPr="007D5122">
        <w:rPr>
          <w:i/>
        </w:rPr>
        <w:t>King Leopold</w:t>
      </w:r>
      <w:r w:rsidRPr="006308EC">
        <w:rPr>
          <w:i/>
        </w:rPr>
        <w:t>’</w:t>
      </w:r>
      <w:r w:rsidRPr="007D5122">
        <w:rPr>
          <w:i/>
        </w:rPr>
        <w:t>s Rule in Africa</w:t>
      </w:r>
      <w:r w:rsidRPr="009B4ECA">
        <w:t xml:space="preserve"> (London: Heinemann, 1904).</w:t>
      </w:r>
    </w:p>
    <w:p w:rsidR="005600E9" w:rsidRPr="009B4ECA" w:rsidRDefault="005600E9" w:rsidP="001A4F98">
      <w:pPr>
        <w:pStyle w:val="para-no-indent"/>
      </w:pPr>
      <w:ins w:id="88" w:author="Patterson Lamb" w:date="2014-07-23T09:16:00Z">
        <w:r>
          <w:rPr>
            <w:smallCaps/>
          </w:rPr>
          <w:t>f</w:t>
        </w:r>
        <w:r w:rsidRPr="00724397">
          <w:rPr>
            <w:smallCaps/>
          </w:rPr>
          <w:t>igure</w:t>
        </w:r>
      </w:ins>
      <w:del w:id="89" w:author="Patterson Lamb" w:date="2014-07-23T09:16:00Z">
        <w:r w:rsidRPr="00DD585C" w:rsidDel="00724397">
          <w:delText>Figure</w:delText>
        </w:r>
      </w:del>
      <w:r w:rsidRPr="00DD585C">
        <w:t xml:space="preserve"> 3.3</w:t>
      </w:r>
      <w:ins w:id="90" w:author="Patterson Lamb" w:date="2014-07-23T09:19:00Z">
        <w:r>
          <w:t>.</w:t>
        </w:r>
      </w:ins>
      <w:r w:rsidRPr="009B4ECA">
        <w:t xml:space="preserve"> </w:t>
      </w:r>
      <w:del w:id="91" w:author="Patterson Lamb" w:date="2014-07-23T09:29:00Z">
        <w:r w:rsidRPr="006308EC" w:rsidDel="008F04FE">
          <w:delText>“</w:delText>
        </w:r>
      </w:del>
      <w:r w:rsidRPr="009B4ECA">
        <w:t>Natives of the Nsongo District.</w:t>
      </w:r>
      <w:del w:id="92" w:author="Patterson Lamb" w:date="2014-07-23T09:29:00Z">
        <w:r w:rsidRPr="006308EC" w:rsidDel="008F04FE">
          <w:delText>”</w:delText>
        </w:r>
      </w:del>
      <w:r w:rsidRPr="009B4ECA">
        <w:t xml:space="preserve"> Reprinted from E.</w:t>
      </w:r>
      <w:ins w:id="93" w:author="Patterson Lamb" w:date="2014-07-23T09:29:00Z">
        <w:r>
          <w:t xml:space="preserve"> </w:t>
        </w:r>
      </w:ins>
      <w:r w:rsidRPr="009B4ECA">
        <w:t xml:space="preserve">D. Morel, </w:t>
      </w:r>
      <w:r w:rsidRPr="007D5122">
        <w:rPr>
          <w:i/>
        </w:rPr>
        <w:t>King Leopold</w:t>
      </w:r>
      <w:r w:rsidRPr="006308EC">
        <w:rPr>
          <w:i/>
        </w:rPr>
        <w:t>’</w:t>
      </w:r>
      <w:r w:rsidRPr="007D5122">
        <w:rPr>
          <w:i/>
        </w:rPr>
        <w:t>s Rule in Africa</w:t>
      </w:r>
      <w:r w:rsidRPr="009B4ECA">
        <w:t xml:space="preserve"> (London: Heinemann, 1904).</w:t>
      </w:r>
    </w:p>
    <w:p w:rsidR="005600E9" w:rsidRPr="009B4ECA" w:rsidRDefault="005600E9" w:rsidP="001A4F98">
      <w:pPr>
        <w:pStyle w:val="para-no-indent"/>
      </w:pPr>
      <w:ins w:id="94" w:author="Patterson Lamb" w:date="2014-07-23T09:16:00Z">
        <w:r>
          <w:rPr>
            <w:smallCaps/>
          </w:rPr>
          <w:t>f</w:t>
        </w:r>
        <w:r w:rsidRPr="00724397">
          <w:rPr>
            <w:smallCaps/>
          </w:rPr>
          <w:t>igure</w:t>
        </w:r>
      </w:ins>
      <w:del w:id="95" w:author="Patterson Lamb" w:date="2014-07-23T09:16:00Z">
        <w:r w:rsidRPr="00DD585C" w:rsidDel="00724397">
          <w:delText>Figure</w:delText>
        </w:r>
      </w:del>
      <w:r w:rsidRPr="00DD585C">
        <w:t xml:space="preserve"> 3.4</w:t>
      </w:r>
      <w:ins w:id="96" w:author="Patterson Lamb" w:date="2014-07-23T09:19:00Z">
        <w:r>
          <w:t>.</w:t>
        </w:r>
      </w:ins>
      <w:r w:rsidRPr="009B4ECA">
        <w:t xml:space="preserve"> </w:t>
      </w:r>
      <w:del w:id="97" w:author="Patterson Lamb" w:date="2014-07-23T09:29:00Z">
        <w:r w:rsidRPr="006308EC" w:rsidDel="008F04FE">
          <w:delText>“</w:delText>
        </w:r>
      </w:del>
      <w:r w:rsidRPr="009B4ECA">
        <w:t>Alice Harris with Congolese children.</w:t>
      </w:r>
      <w:del w:id="98" w:author="Patterson Lamb" w:date="2014-07-23T09:29:00Z">
        <w:r w:rsidRPr="006308EC" w:rsidDel="008F04FE">
          <w:delText>”</w:delText>
        </w:r>
      </w:del>
      <w:r w:rsidRPr="009B4ECA">
        <w:t xml:space="preserve"> Reprinted with permission of Anti</w:t>
      </w:r>
      <w:del w:id="99" w:author="Patterson Lamb" w:date="2014-07-23T09:29:00Z">
        <w:r w:rsidRPr="009B4ECA" w:rsidDel="008F04FE">
          <w:delText>-S</w:delText>
        </w:r>
      </w:del>
      <w:ins w:id="100" w:author="Patterson Lamb" w:date="2014-07-23T09:29:00Z">
        <w:r>
          <w:t>s</w:t>
        </w:r>
      </w:ins>
      <w:r w:rsidRPr="009B4ECA">
        <w:t>lavery International.</w:t>
      </w:r>
      <w:ins w:id="101" w:author="Patterson Lamb" w:date="2014-07-23T09:29:00Z">
        <w:r>
          <w:t xml:space="preserve">  </w:t>
        </w:r>
      </w:ins>
    </w:p>
    <w:p w:rsidR="005600E9" w:rsidRPr="009B4ECA" w:rsidRDefault="005600E9" w:rsidP="001A4F98">
      <w:pPr>
        <w:pStyle w:val="para-no-indent"/>
      </w:pPr>
      <w:ins w:id="102" w:author="Patterson Lamb" w:date="2014-07-23T09:16:00Z">
        <w:r>
          <w:rPr>
            <w:smallCaps/>
          </w:rPr>
          <w:t>f</w:t>
        </w:r>
        <w:r w:rsidRPr="00724397">
          <w:rPr>
            <w:smallCaps/>
          </w:rPr>
          <w:t>igure</w:t>
        </w:r>
      </w:ins>
      <w:del w:id="103" w:author="Patterson Lamb" w:date="2014-07-23T09:16:00Z">
        <w:r w:rsidRPr="00DD585C" w:rsidDel="00724397">
          <w:delText>Figure</w:delText>
        </w:r>
      </w:del>
      <w:r w:rsidRPr="00DD585C">
        <w:t xml:space="preserve"> 3.5</w:t>
      </w:r>
      <w:del w:id="104" w:author="Patterson Lamb" w:date="2014-07-23T09:20:00Z">
        <w:r w:rsidRPr="009B4ECA" w:rsidDel="00E747FD">
          <w:delText>:</w:delText>
        </w:r>
      </w:del>
      <w:ins w:id="105" w:author="Patterson Lamb" w:date="2014-07-23T09:20:00Z">
        <w:r>
          <w:t>.</w:t>
        </w:r>
      </w:ins>
      <w:r w:rsidRPr="009B4ECA">
        <w:t xml:space="preserve"> Photograph of Boali. Reprinted from Mark Twain, </w:t>
      </w:r>
      <w:r w:rsidRPr="007D5122">
        <w:rPr>
          <w:i/>
          <w:iCs/>
        </w:rPr>
        <w:t>King Leopold</w:t>
      </w:r>
      <w:r w:rsidRPr="006308EC">
        <w:rPr>
          <w:i/>
          <w:iCs/>
        </w:rPr>
        <w:t>’</w:t>
      </w:r>
      <w:r w:rsidRPr="007D5122">
        <w:rPr>
          <w:i/>
          <w:iCs/>
        </w:rPr>
        <w:t>s Soliloquy</w:t>
      </w:r>
      <w:r w:rsidRPr="009B4ECA">
        <w:t xml:space="preserve"> (London: T. Fisher Unwin, 1907).</w:t>
      </w:r>
      <w:ins w:id="106" w:author="Patterson Lamb" w:date="2014-07-23T09:30:00Z">
        <w:r>
          <w:t xml:space="preserve"> </w:t>
        </w:r>
      </w:ins>
    </w:p>
    <w:p w:rsidR="005600E9" w:rsidRPr="009B4ECA" w:rsidRDefault="005600E9" w:rsidP="001A4F98">
      <w:pPr>
        <w:pStyle w:val="para-no-indent"/>
      </w:pPr>
      <w:del w:id="107" w:author="Patterson Lamb" w:date="2014-07-23T09:10:00Z">
        <w:r w:rsidRPr="00DD585C" w:rsidDel="00724397">
          <w:delText xml:space="preserve">Fig. </w:delText>
        </w:r>
      </w:del>
      <w:ins w:id="108" w:author="Patterson Lamb" w:date="2014-07-23T09:16:00Z">
        <w:r>
          <w:rPr>
            <w:smallCaps/>
          </w:rPr>
          <w:t>f</w:t>
        </w:r>
        <w:r w:rsidRPr="00724397">
          <w:rPr>
            <w:smallCaps/>
          </w:rPr>
          <w:t>igure</w:t>
        </w:r>
      </w:ins>
      <w:ins w:id="109" w:author="Patterson Lamb" w:date="2014-07-23T09:13:00Z">
        <w:r>
          <w:t xml:space="preserve"> </w:t>
        </w:r>
      </w:ins>
      <w:r w:rsidRPr="00DD585C">
        <w:t>4.1</w:t>
      </w:r>
      <w:ins w:id="110" w:author="Patterson Lamb" w:date="2014-07-23T09:20:00Z">
        <w:r>
          <w:t>.</w:t>
        </w:r>
      </w:ins>
      <w:r w:rsidRPr="009B4ECA">
        <w:t xml:space="preserve"> Armenian men being marched out of Kharpert. Anonymous </w:t>
      </w:r>
      <w:del w:id="111" w:author="Patterson Lamb" w:date="2014-07-23T09:33:00Z">
        <w:r w:rsidRPr="009B4ECA" w:rsidDel="008F04FE">
          <w:delText>Donor</w:delText>
        </w:r>
      </w:del>
      <w:ins w:id="112" w:author="Patterson Lamb" w:date="2014-07-23T09:33:00Z">
        <w:r>
          <w:t>d</w:t>
        </w:r>
        <w:r w:rsidRPr="009B4ECA">
          <w:t>onor</w:t>
        </w:r>
      </w:ins>
      <w:r w:rsidRPr="009B4ECA">
        <w:t>, Project SAVE, Armenian Photograph Archives.</w:t>
      </w:r>
    </w:p>
    <w:p w:rsidR="005600E9" w:rsidRPr="009B4ECA" w:rsidRDefault="005600E9" w:rsidP="001A4F98">
      <w:pPr>
        <w:pStyle w:val="para-no-indent"/>
      </w:pPr>
      <w:del w:id="113" w:author="Patterson Lamb" w:date="2014-07-23T09:10:00Z">
        <w:r w:rsidRPr="00DD585C" w:rsidDel="00724397">
          <w:delText xml:space="preserve">Fig. </w:delText>
        </w:r>
      </w:del>
      <w:ins w:id="114" w:author="Patterson Lamb" w:date="2014-07-23T09:16:00Z">
        <w:r>
          <w:rPr>
            <w:smallCaps/>
          </w:rPr>
          <w:t>f</w:t>
        </w:r>
        <w:r w:rsidRPr="00724397">
          <w:rPr>
            <w:smallCaps/>
          </w:rPr>
          <w:t>igure</w:t>
        </w:r>
      </w:ins>
      <w:ins w:id="115" w:author="Patterson Lamb" w:date="2014-07-23T09:13:00Z">
        <w:r>
          <w:t xml:space="preserve"> </w:t>
        </w:r>
      </w:ins>
      <w:r w:rsidRPr="00DD585C">
        <w:t>4.2</w:t>
      </w:r>
      <w:ins w:id="116" w:author="Patterson Lamb" w:date="2014-07-23T09:20:00Z">
        <w:r>
          <w:t>.</w:t>
        </w:r>
      </w:ins>
      <w:r w:rsidRPr="009B4ECA">
        <w:t xml:space="preserve"> Armenian </w:t>
      </w:r>
      <w:del w:id="117" w:author="Patterson Lamb" w:date="2014-07-23T09:33:00Z">
        <w:r w:rsidRPr="009B4ECA" w:rsidDel="008F04FE">
          <w:delText>D</w:delText>
        </w:r>
      </w:del>
      <w:ins w:id="118" w:author="Patterson Lamb" w:date="2014-07-23T09:33:00Z">
        <w:r>
          <w:t>d</w:t>
        </w:r>
      </w:ins>
      <w:r w:rsidRPr="009B4ECA">
        <w:t>eportees, 1915. Photographer: Armin T. Wegner, Wallstein Verlag, German.</w:t>
      </w:r>
    </w:p>
    <w:p w:rsidR="005600E9" w:rsidRPr="009B4ECA" w:rsidRDefault="005600E9" w:rsidP="001A4F98">
      <w:pPr>
        <w:pStyle w:val="para-no-indent"/>
      </w:pPr>
      <w:del w:id="119" w:author="Patterson Lamb" w:date="2014-07-23T09:10:00Z">
        <w:r w:rsidRPr="00DD585C" w:rsidDel="00724397">
          <w:delText xml:space="preserve">Fig. </w:delText>
        </w:r>
      </w:del>
      <w:ins w:id="120" w:author="Patterson Lamb" w:date="2014-07-23T09:16:00Z">
        <w:r>
          <w:rPr>
            <w:smallCaps/>
          </w:rPr>
          <w:t>f</w:t>
        </w:r>
        <w:r w:rsidRPr="00724397">
          <w:rPr>
            <w:smallCaps/>
          </w:rPr>
          <w:t>igure</w:t>
        </w:r>
      </w:ins>
      <w:ins w:id="121" w:author="Patterson Lamb" w:date="2014-07-23T09:13:00Z">
        <w:r>
          <w:t xml:space="preserve"> </w:t>
        </w:r>
      </w:ins>
      <w:r w:rsidRPr="00DD585C">
        <w:t>4.3</w:t>
      </w:r>
      <w:ins w:id="122" w:author="Patterson Lamb" w:date="2014-07-23T09:20:00Z">
        <w:r>
          <w:t>.</w:t>
        </w:r>
      </w:ins>
      <w:r w:rsidRPr="009B4ECA">
        <w:t xml:space="preserve"> Near East </w:t>
      </w:r>
      <w:del w:id="123" w:author="Patterson Lamb" w:date="2014-07-23T09:33:00Z">
        <w:r w:rsidRPr="009B4ECA" w:rsidDel="008F04FE">
          <w:delText xml:space="preserve">Relief </w:delText>
        </w:r>
      </w:del>
      <w:ins w:id="124" w:author="Patterson Lamb" w:date="2014-07-23T09:33:00Z">
        <w:r>
          <w:t>r</w:t>
        </w:r>
        <w:r w:rsidRPr="009B4ECA">
          <w:t xml:space="preserve">elief </w:t>
        </w:r>
      </w:ins>
      <w:r w:rsidRPr="009B4ECA">
        <w:t xml:space="preserve">poster, </w:t>
      </w:r>
      <w:r w:rsidRPr="006308EC">
        <w:t>“</w:t>
      </w:r>
      <w:r w:rsidRPr="009B4ECA">
        <w:t>Lest We Perish,</w:t>
      </w:r>
      <w:r w:rsidRPr="006308EC">
        <w:t>”</w:t>
      </w:r>
      <w:r w:rsidRPr="009B4ECA">
        <w:t xml:space="preserve"> c. 1918. Artist: Ethel Franklin Betts. </w:t>
      </w:r>
      <w:r w:rsidRPr="00843766">
        <w:t>Library of Congress, Prints and Photographs Division, Washington, D</w:t>
      </w:r>
      <w:del w:id="125" w:author="Patterson Lamb" w:date="2014-07-23T11:02:00Z">
        <w:r w:rsidRPr="00843766" w:rsidDel="003A22F7">
          <w:delText>.</w:delText>
        </w:r>
      </w:del>
      <w:r w:rsidRPr="00843766">
        <w:t>C</w:t>
      </w:r>
      <w:r w:rsidRPr="009B4ECA">
        <w:t>.</w:t>
      </w:r>
    </w:p>
    <w:p w:rsidR="005600E9" w:rsidRPr="009B4ECA" w:rsidRDefault="005600E9" w:rsidP="001A4F98">
      <w:pPr>
        <w:pStyle w:val="para-no-indent"/>
      </w:pPr>
      <w:del w:id="126" w:author="Patterson Lamb" w:date="2014-07-23T09:10:00Z">
        <w:r w:rsidRPr="00DD585C" w:rsidDel="00724397">
          <w:delText xml:space="preserve">Fig. </w:delText>
        </w:r>
      </w:del>
      <w:ins w:id="127" w:author="Patterson Lamb" w:date="2014-07-23T09:16:00Z">
        <w:r>
          <w:rPr>
            <w:smallCaps/>
          </w:rPr>
          <w:t>f</w:t>
        </w:r>
        <w:r w:rsidRPr="00724397">
          <w:rPr>
            <w:smallCaps/>
          </w:rPr>
          <w:t>igure</w:t>
        </w:r>
        <w:r w:rsidRPr="00DD585C">
          <w:t xml:space="preserve"> </w:t>
        </w:r>
      </w:ins>
      <w:r w:rsidRPr="00DD585C">
        <w:t>4.4</w:t>
      </w:r>
      <w:ins w:id="128" w:author="Patterson Lamb" w:date="2014-07-23T09:20:00Z">
        <w:r>
          <w:t>.</w:t>
        </w:r>
      </w:ins>
      <w:r w:rsidRPr="009B4ECA">
        <w:t xml:space="preserve"> Near East </w:t>
      </w:r>
      <w:del w:id="129" w:author="Patterson Lamb" w:date="2014-07-23T11:02:00Z">
        <w:r w:rsidRPr="009B4ECA" w:rsidDel="003A22F7">
          <w:delText xml:space="preserve">Relief </w:delText>
        </w:r>
      </w:del>
      <w:ins w:id="130" w:author="Patterson Lamb" w:date="2014-07-23T11:02:00Z">
        <w:r>
          <w:t>r</w:t>
        </w:r>
        <w:r w:rsidRPr="009B4ECA">
          <w:t xml:space="preserve">elief </w:t>
        </w:r>
      </w:ins>
      <w:r w:rsidRPr="009B4ECA">
        <w:t xml:space="preserve">poster, </w:t>
      </w:r>
      <w:r w:rsidRPr="006308EC">
        <w:t>“</w:t>
      </w:r>
      <w:r w:rsidRPr="009B4ECA">
        <w:t>Lest They Perish,</w:t>
      </w:r>
      <w:r w:rsidRPr="006308EC">
        <w:t>”</w:t>
      </w:r>
      <w:r w:rsidRPr="009B4ECA">
        <w:t xml:space="preserve"> 1917. Artist: W.</w:t>
      </w:r>
      <w:ins w:id="131" w:author="Patterson Lamb" w:date="2014-07-23T11:02:00Z">
        <w:r>
          <w:t xml:space="preserve"> </w:t>
        </w:r>
      </w:ins>
      <w:r w:rsidRPr="009B4ECA">
        <w:t xml:space="preserve">B. King. </w:t>
      </w:r>
      <w:r w:rsidRPr="00843766">
        <w:t>Library of Congress, Prints and Photographs Division, Washington, D</w:t>
      </w:r>
      <w:del w:id="132" w:author="Patterson Lamb" w:date="2014-07-23T11:02:00Z">
        <w:r w:rsidRPr="00843766" w:rsidDel="003A22F7">
          <w:delText>.</w:delText>
        </w:r>
      </w:del>
      <w:r w:rsidRPr="00843766">
        <w:t>C</w:t>
      </w:r>
      <w:r w:rsidRPr="009B4ECA">
        <w:t>.</w:t>
      </w:r>
    </w:p>
    <w:p w:rsidR="005600E9" w:rsidRPr="009B4ECA" w:rsidRDefault="005600E9" w:rsidP="001A4F98">
      <w:pPr>
        <w:pStyle w:val="para-no-indent"/>
      </w:pPr>
      <w:del w:id="133" w:author="Patterson Lamb" w:date="2014-07-23T09:10:00Z">
        <w:r w:rsidRPr="00DD585C" w:rsidDel="00724397">
          <w:delText xml:space="preserve">Fig. </w:delText>
        </w:r>
      </w:del>
      <w:ins w:id="134" w:author="Patterson Lamb" w:date="2014-07-23T09:16:00Z">
        <w:r>
          <w:rPr>
            <w:smallCaps/>
          </w:rPr>
          <w:t>f</w:t>
        </w:r>
        <w:r w:rsidRPr="00724397">
          <w:rPr>
            <w:smallCaps/>
          </w:rPr>
          <w:t>igure</w:t>
        </w:r>
      </w:ins>
      <w:ins w:id="135" w:author="Patterson Lamb" w:date="2014-07-23T09:13:00Z">
        <w:r>
          <w:t xml:space="preserve"> </w:t>
        </w:r>
      </w:ins>
      <w:r w:rsidRPr="00DD585C">
        <w:t>4.5</w:t>
      </w:r>
      <w:ins w:id="136" w:author="Patterson Lamb" w:date="2014-07-23T09:20:00Z">
        <w:r>
          <w:t>.</w:t>
        </w:r>
      </w:ins>
      <w:r w:rsidRPr="009B4ECA">
        <w:t xml:space="preserve"> Starved woman and two children</w:t>
      </w:r>
      <w:del w:id="137" w:author="Patterson Lamb" w:date="2014-07-23T11:08:00Z">
        <w:r w:rsidRPr="009B4ECA" w:rsidDel="003A22F7">
          <w:delText>:</w:delText>
        </w:r>
      </w:del>
      <w:ins w:id="138" w:author="Patterson Lamb" w:date="2014-07-23T11:08:00Z">
        <w:r>
          <w:t>.</w:t>
        </w:r>
      </w:ins>
      <w:r w:rsidRPr="009B4ECA">
        <w:t xml:space="preserve"> Courtesy of Sybil Stevens, Wegner Collection, Deutsches Literarturarchiv, Marbach.</w:t>
      </w:r>
      <w:ins w:id="139" w:author="Patterson Lamb" w:date="2014-07-23T11:02:00Z">
        <w:r>
          <w:t xml:space="preserve"> </w:t>
        </w:r>
      </w:ins>
    </w:p>
    <w:p w:rsidR="005600E9" w:rsidRPr="009B4ECA" w:rsidRDefault="005600E9" w:rsidP="001A4F98">
      <w:pPr>
        <w:pStyle w:val="para-no-indent"/>
      </w:pPr>
      <w:del w:id="140" w:author="Patterson Lamb" w:date="2014-07-23T09:10:00Z">
        <w:r w:rsidRPr="00DD585C" w:rsidDel="00724397">
          <w:delText xml:space="preserve">Fig. </w:delText>
        </w:r>
      </w:del>
      <w:ins w:id="141" w:author="Patterson Lamb" w:date="2014-07-23T09:16:00Z">
        <w:r>
          <w:rPr>
            <w:smallCaps/>
          </w:rPr>
          <w:t>f</w:t>
        </w:r>
        <w:r w:rsidRPr="00724397">
          <w:rPr>
            <w:smallCaps/>
          </w:rPr>
          <w:t>igure</w:t>
        </w:r>
      </w:ins>
      <w:ins w:id="142" w:author="Patterson Lamb" w:date="2014-07-23T09:13:00Z">
        <w:r>
          <w:t xml:space="preserve"> </w:t>
        </w:r>
      </w:ins>
      <w:r w:rsidRPr="00DD585C">
        <w:t>5.1</w:t>
      </w:r>
      <w:ins w:id="143" w:author="Patterson Lamb" w:date="2014-07-23T09:20:00Z">
        <w:r>
          <w:t>.</w:t>
        </w:r>
      </w:ins>
      <w:r w:rsidRPr="009B4ECA">
        <w:t xml:space="preserve"> Japanese woodblock print of humanitarian activity during the 1904</w:t>
      </w:r>
      <w:r w:rsidRPr="006308EC">
        <w:t>–</w:t>
      </w:r>
      <w:r w:rsidRPr="009B4ECA">
        <w:t>1905 Russo-Japanese War. From the Jean S</w:t>
      </w:r>
      <w:ins w:id="144" w:author="Patterson Lamb" w:date="2014-07-23T11:09:00Z">
        <w:r>
          <w:t>.</w:t>
        </w:r>
      </w:ins>
      <w:r w:rsidRPr="009B4ECA">
        <w:t xml:space="preserve"> and Frederic A</w:t>
      </w:r>
      <w:ins w:id="145" w:author="Patterson Lamb" w:date="2014-07-23T11:09:00Z">
        <w:r>
          <w:t>.</w:t>
        </w:r>
      </w:ins>
      <w:r w:rsidRPr="009B4ECA">
        <w:t xml:space="preserve"> Sharf Collection at the Museum of Fine Arts, Boston, reproduced in </w:t>
      </w:r>
      <w:r w:rsidRPr="006308EC">
        <w:t>“</w:t>
      </w:r>
      <w:r w:rsidRPr="009B4ECA">
        <w:t>Throwing Off Asia III</w:t>
      </w:r>
      <w:r w:rsidRPr="006308EC">
        <w:t>”</w:t>
      </w:r>
      <w:r w:rsidRPr="009B4ECA">
        <w:t xml:space="preserve"> by John W. Dower</w:t>
      </w:r>
      <w:r w:rsidRPr="00DD585C">
        <w:t xml:space="preserve"> </w:t>
      </w:r>
      <w:r w:rsidRPr="006308EC">
        <w:t>–</w:t>
      </w:r>
      <w:r w:rsidRPr="00DD585C">
        <w:t xml:space="preserve"> </w:t>
      </w:r>
      <w:del w:id="146" w:author="Patterson Lamb" w:date="2014-07-23T11:10:00Z">
        <w:r w:rsidRPr="00DD585C" w:rsidDel="003A22F7">
          <w:delText>Chapter Two</w:delText>
        </w:r>
        <w:r w:rsidRPr="009B4ECA" w:rsidDel="003A22F7">
          <w:delText>,</w:delText>
        </w:r>
      </w:del>
      <w:ins w:id="147" w:author="Patterson Lamb" w:date="2014-07-23T11:10:00Z">
        <w:r>
          <w:t>chapter 2,</w:t>
        </w:r>
      </w:ins>
      <w:r w:rsidRPr="009B4ECA">
        <w:t xml:space="preserve"> </w:t>
      </w:r>
      <w:r w:rsidRPr="006308EC">
        <w:t>“</w:t>
      </w:r>
      <w:r w:rsidRPr="009B4ECA">
        <w:t>Old Media, New Enemy</w:t>
      </w:r>
      <w:ins w:id="148" w:author="Patterson Lamb" w:date="2014-07-23T11:10:00Z">
        <w:r>
          <w:t>,</w:t>
        </w:r>
      </w:ins>
      <w:r w:rsidRPr="006308EC">
        <w:t>”</w:t>
      </w:r>
      <w:r w:rsidRPr="009B4ECA">
        <w:t xml:space="preserve"> </w:t>
      </w:r>
      <w:r w:rsidRPr="005600E9">
        <w:rPr>
          <w:bCs/>
          <w:rPrChange w:id="149" w:author="Patterson Lamb" w:date="2014-07-23T11:10:00Z">
            <w:rPr>
              <w:b/>
              <w:bCs/>
            </w:rPr>
          </w:rPrChange>
        </w:rPr>
        <w:t>2</w:t>
      </w:r>
      <w:r>
        <w:rPr>
          <w:bCs/>
        </w:rPr>
        <w:t>–</w:t>
      </w:r>
      <w:r w:rsidRPr="005600E9">
        <w:rPr>
          <w:bCs/>
          <w:rPrChange w:id="150" w:author="Patterson Lamb" w:date="2014-07-23T11:10:00Z">
            <w:rPr>
              <w:b/>
              <w:bCs/>
            </w:rPr>
          </w:rPrChange>
        </w:rPr>
        <w:t>2</w:t>
      </w:r>
      <w:ins w:id="151" w:author="Patterson Lamb" w:date="2014-07-23T11:10:00Z">
        <w:r w:rsidRPr="005600E9">
          <w:rPr>
            <w:bCs/>
            <w:rPrChange w:id="152" w:author="Patterson Lamb" w:date="2014-07-23T11:10:00Z">
              <w:rPr>
                <w:b/>
                <w:bCs/>
              </w:rPr>
            </w:rPrChange>
          </w:rPr>
          <w:t>.</w:t>
        </w:r>
      </w:ins>
      <w:r w:rsidRPr="006308EC">
        <w:rPr>
          <w:b/>
          <w:bCs/>
        </w:rPr>
        <w:t xml:space="preserve"> </w:t>
      </w:r>
      <w:r w:rsidRPr="009B4ECA">
        <w:t xml:space="preserve">Massachusetts Institute of Technology </w:t>
      </w:r>
      <w:r w:rsidRPr="006308EC">
        <w:t>©</w:t>
      </w:r>
      <w:r w:rsidRPr="009B4ECA">
        <w:t xml:space="preserve"> 2008 Visualizing Cultures </w:t>
      </w:r>
      <w:r w:rsidRPr="00180607">
        <w:rPr>
          <w:rStyle w:val="Hyperlink"/>
        </w:rPr>
        <w:t>http://visualizingcultures.mit.edu</w:t>
      </w:r>
      <w:r w:rsidRPr="009B4ECA">
        <w:t>.</w:t>
      </w:r>
    </w:p>
    <w:p w:rsidR="005600E9" w:rsidRPr="009B4ECA" w:rsidRDefault="005600E9" w:rsidP="001A4F98">
      <w:pPr>
        <w:pStyle w:val="para-no-indent"/>
      </w:pPr>
      <w:del w:id="153" w:author="Patterson Lamb" w:date="2014-07-23T09:10:00Z">
        <w:r w:rsidRPr="00DD585C" w:rsidDel="00724397">
          <w:delText xml:space="preserve">Fig. </w:delText>
        </w:r>
      </w:del>
      <w:ins w:id="154" w:author="Patterson Lamb" w:date="2014-07-23T09:16:00Z">
        <w:r>
          <w:rPr>
            <w:smallCaps/>
          </w:rPr>
          <w:t>f</w:t>
        </w:r>
        <w:r w:rsidRPr="00724397">
          <w:rPr>
            <w:smallCaps/>
          </w:rPr>
          <w:t>igure</w:t>
        </w:r>
      </w:ins>
      <w:ins w:id="155" w:author="Patterson Lamb" w:date="2014-07-23T09:13:00Z">
        <w:r>
          <w:t xml:space="preserve"> </w:t>
        </w:r>
      </w:ins>
      <w:r w:rsidRPr="00DD585C">
        <w:t>5.2</w:t>
      </w:r>
      <w:ins w:id="156" w:author="Patterson Lamb" w:date="2014-07-23T09:20:00Z">
        <w:r>
          <w:t>.</w:t>
        </w:r>
      </w:ins>
      <w:r w:rsidRPr="009B4ECA">
        <w:t xml:space="preserve"> </w:t>
      </w:r>
      <w:r w:rsidRPr="007D5122">
        <w:rPr>
          <w:i/>
        </w:rPr>
        <w:t>A Guide to Humanitarianism</w:t>
      </w:r>
      <w:r w:rsidRPr="009B4ECA">
        <w:t xml:space="preserve"> (Rendao Zhinan) from March 1913 included cameos of new Republican president Yuan Shikai and Vice President Li Yuanhong, honorary president and vice president of the Red Cross Society.</w:t>
      </w:r>
    </w:p>
    <w:p w:rsidR="005600E9" w:rsidRPr="009B4ECA" w:rsidRDefault="005600E9" w:rsidP="001A4F98">
      <w:pPr>
        <w:pStyle w:val="para-no-indent"/>
      </w:pPr>
      <w:del w:id="157" w:author="Patterson Lamb" w:date="2014-07-23T09:10:00Z">
        <w:r w:rsidRPr="00DD585C" w:rsidDel="00724397">
          <w:delText xml:space="preserve">Fig. </w:delText>
        </w:r>
      </w:del>
      <w:ins w:id="158" w:author="Patterson Lamb" w:date="2014-07-23T09:16:00Z">
        <w:r>
          <w:rPr>
            <w:smallCaps/>
          </w:rPr>
          <w:t>f</w:t>
        </w:r>
        <w:r w:rsidRPr="00724397">
          <w:rPr>
            <w:smallCaps/>
          </w:rPr>
          <w:t>igure</w:t>
        </w:r>
      </w:ins>
      <w:ins w:id="159" w:author="Patterson Lamb" w:date="2014-07-23T09:13:00Z">
        <w:r>
          <w:t xml:space="preserve"> </w:t>
        </w:r>
      </w:ins>
      <w:r w:rsidRPr="00DD585C">
        <w:t>5.3</w:t>
      </w:r>
      <w:ins w:id="160" w:author="Patterson Lamb" w:date="2014-07-23T09:20:00Z">
        <w:r>
          <w:t>.</w:t>
        </w:r>
      </w:ins>
      <w:r w:rsidRPr="009B4ECA">
        <w:t xml:space="preserve"> Doctors and nurses in front of the Red Cross hospital in Shanghai. From </w:t>
      </w:r>
      <w:r w:rsidRPr="007D5122">
        <w:rPr>
          <w:i/>
        </w:rPr>
        <w:t xml:space="preserve">The Chinese Red Cross Activities Told in Pictures, Series No. III </w:t>
      </w:r>
      <w:r w:rsidRPr="009B4ECA">
        <w:t xml:space="preserve">(1930), </w:t>
      </w:r>
      <w:del w:id="161" w:author="Patterson Lamb" w:date="2014-07-23T11:12:00Z">
        <w:r w:rsidRPr="00DD585C" w:rsidDel="00FC5D5B">
          <w:delText xml:space="preserve">Chapter </w:delText>
        </w:r>
      </w:del>
      <w:ins w:id="162" w:author="Patterson Lamb" w:date="2014-07-23T11:12:00Z">
        <w:r>
          <w:t>c</w:t>
        </w:r>
        <w:r w:rsidRPr="00DD585C">
          <w:t xml:space="preserve">hapter </w:t>
        </w:r>
      </w:ins>
      <w:del w:id="163" w:author="Patterson Lamb" w:date="2014-07-23T11:12:00Z">
        <w:r w:rsidRPr="00DD585C" w:rsidDel="00FC5D5B">
          <w:delText>II</w:delText>
        </w:r>
      </w:del>
      <w:ins w:id="164" w:author="Patterson Lamb" w:date="2014-07-23T11:12:00Z">
        <w:r>
          <w:t>2</w:t>
        </w:r>
      </w:ins>
      <w:r w:rsidRPr="009B4ECA">
        <w:t>, np.</w:t>
      </w:r>
    </w:p>
    <w:p w:rsidR="005600E9" w:rsidRPr="009B4ECA" w:rsidRDefault="005600E9" w:rsidP="001A4F98">
      <w:pPr>
        <w:pStyle w:val="para-no-indent"/>
      </w:pPr>
      <w:del w:id="165" w:author="Patterson Lamb" w:date="2014-07-23T09:10:00Z">
        <w:r w:rsidRPr="00DD585C" w:rsidDel="00724397">
          <w:delText xml:space="preserve">Fig. </w:delText>
        </w:r>
      </w:del>
      <w:ins w:id="166" w:author="Patterson Lamb" w:date="2014-07-23T09:16:00Z">
        <w:r>
          <w:rPr>
            <w:smallCaps/>
          </w:rPr>
          <w:t>f</w:t>
        </w:r>
        <w:r w:rsidRPr="00724397">
          <w:rPr>
            <w:smallCaps/>
          </w:rPr>
          <w:t>igure</w:t>
        </w:r>
      </w:ins>
      <w:ins w:id="167" w:author="Patterson Lamb" w:date="2014-07-23T09:13:00Z">
        <w:r>
          <w:t xml:space="preserve"> </w:t>
        </w:r>
      </w:ins>
      <w:r w:rsidRPr="00DD585C">
        <w:t>5.4</w:t>
      </w:r>
      <w:ins w:id="168" w:author="Patterson Lamb" w:date="2014-07-23T09:20:00Z">
        <w:r>
          <w:t>.</w:t>
        </w:r>
      </w:ins>
      <w:r w:rsidRPr="009B4ECA">
        <w:t xml:space="preserve"> </w:t>
      </w:r>
      <w:r w:rsidRPr="006308EC">
        <w:t>“</w:t>
      </w:r>
      <w:r w:rsidRPr="009B4ECA">
        <w:t>They give up Lives; We give out Peace!!!</w:t>
      </w:r>
      <w:r w:rsidRPr="006308EC">
        <w:t>”</w:t>
      </w:r>
      <w:r w:rsidRPr="009B4ECA">
        <w:t xml:space="preserve"> </w:t>
      </w:r>
      <w:r w:rsidRPr="007D5122">
        <w:rPr>
          <w:i/>
        </w:rPr>
        <w:t>The Chinese Red Cross Activities Told in Pictures</w:t>
      </w:r>
      <w:r w:rsidRPr="009B4ECA">
        <w:t xml:space="preserve"> (probably 1928), np.</w:t>
      </w:r>
    </w:p>
    <w:p w:rsidR="005600E9" w:rsidRPr="009B4ECA" w:rsidRDefault="005600E9" w:rsidP="001A4F98">
      <w:pPr>
        <w:pStyle w:val="para-no-indent"/>
        <w:rPr>
          <w:noProof/>
        </w:rPr>
      </w:pPr>
      <w:del w:id="169" w:author="Patterson Lamb" w:date="2014-07-23T09:10:00Z">
        <w:r w:rsidRPr="00DD585C" w:rsidDel="00724397">
          <w:rPr>
            <w:lang w:val="fr-CA"/>
          </w:rPr>
          <w:delText xml:space="preserve">Fig. </w:delText>
        </w:r>
      </w:del>
      <w:ins w:id="170" w:author="Patterson Lamb" w:date="2014-07-23T09:16:00Z">
        <w:r>
          <w:rPr>
            <w:smallCaps/>
          </w:rPr>
          <w:t>f</w:t>
        </w:r>
        <w:r w:rsidRPr="00724397">
          <w:rPr>
            <w:smallCaps/>
          </w:rPr>
          <w:t>igure</w:t>
        </w:r>
      </w:ins>
      <w:ins w:id="171" w:author="Patterson Lamb" w:date="2014-07-23T09:13:00Z">
        <w:r>
          <w:rPr>
            <w:lang w:val="fr-CA"/>
          </w:rPr>
          <w:t xml:space="preserve"> </w:t>
        </w:r>
      </w:ins>
      <w:r w:rsidRPr="00DD585C">
        <w:rPr>
          <w:lang w:val="fr-CA"/>
        </w:rPr>
        <w:t>6.1</w:t>
      </w:r>
      <w:ins w:id="172" w:author="Patterson Lamb" w:date="2014-07-23T09:20:00Z">
        <w:r>
          <w:rPr>
            <w:lang w:val="fr-CA"/>
          </w:rPr>
          <w:t>.</w:t>
        </w:r>
      </w:ins>
      <w:r w:rsidRPr="009B4ECA">
        <w:rPr>
          <w:lang w:val="fr-CA"/>
        </w:rPr>
        <w:t xml:space="preserve"> </w:t>
      </w:r>
      <w:del w:id="173" w:author="Patterson Lamb" w:date="2014-07-23T11:12:00Z">
        <w:r w:rsidRPr="006308EC" w:rsidDel="00FC5D5B">
          <w:rPr>
            <w:lang w:val="fr-CA"/>
          </w:rPr>
          <w:delText>“</w:delText>
        </w:r>
      </w:del>
      <w:r w:rsidRPr="009B4ECA">
        <w:rPr>
          <w:noProof/>
        </w:rPr>
        <w:t>War between Greece and Turkey. Prisoners of war being repatriated under ICRC auspices.</w:t>
      </w:r>
      <w:del w:id="174" w:author="Patterson Lamb" w:date="2014-07-23T11:12:00Z">
        <w:r w:rsidRPr="006308EC" w:rsidDel="00FC5D5B">
          <w:rPr>
            <w:noProof/>
            <w:lang w:val="fr-FR"/>
          </w:rPr>
          <w:delText>”</w:delText>
        </w:r>
      </w:del>
      <w:r w:rsidRPr="009B4ECA">
        <w:rPr>
          <w:noProof/>
          <w:lang w:val="fr-FR"/>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 xml:space="preserve">, </w:t>
      </w:r>
      <w:r w:rsidRPr="007D5122">
        <w:rPr>
          <w:i/>
          <w:noProof/>
        </w:rPr>
        <w:t>V-P-HIST-00981-65</w:t>
      </w:r>
      <w:r w:rsidRPr="009B4ECA">
        <w:rPr>
          <w:noProof/>
        </w:rPr>
        <w:t>, 1922.</w:t>
      </w:r>
    </w:p>
    <w:p w:rsidR="005600E9" w:rsidRPr="009B4ECA" w:rsidRDefault="005600E9" w:rsidP="001A4F98">
      <w:pPr>
        <w:pStyle w:val="para-no-indent"/>
        <w:rPr>
          <w:noProof/>
          <w:lang w:val="fr-FR"/>
        </w:rPr>
      </w:pPr>
      <w:del w:id="175" w:author="Patterson Lamb" w:date="2014-07-23T09:10:00Z">
        <w:r w:rsidRPr="00DD585C" w:rsidDel="00724397">
          <w:rPr>
            <w:noProof/>
          </w:rPr>
          <w:delText xml:space="preserve">Fig. </w:delText>
        </w:r>
      </w:del>
      <w:ins w:id="176" w:author="Patterson Lamb" w:date="2014-07-23T09:16:00Z">
        <w:r>
          <w:rPr>
            <w:smallCaps/>
          </w:rPr>
          <w:t>f</w:t>
        </w:r>
        <w:r w:rsidRPr="00724397">
          <w:rPr>
            <w:smallCaps/>
          </w:rPr>
          <w:t>igure</w:t>
        </w:r>
      </w:ins>
      <w:ins w:id="177" w:author="Patterson Lamb" w:date="2014-07-23T09:13:00Z">
        <w:r>
          <w:rPr>
            <w:noProof/>
          </w:rPr>
          <w:t xml:space="preserve"> </w:t>
        </w:r>
      </w:ins>
      <w:r w:rsidRPr="00DD585C">
        <w:rPr>
          <w:noProof/>
        </w:rPr>
        <w:t>6.2</w:t>
      </w:r>
      <w:ins w:id="178" w:author="Patterson Lamb" w:date="2014-07-23T09:20:00Z">
        <w:r>
          <w:rPr>
            <w:noProof/>
          </w:rPr>
          <w:t>.</w:t>
        </w:r>
      </w:ins>
      <w:r w:rsidRPr="009B4ECA">
        <w:rPr>
          <w:noProof/>
        </w:rPr>
        <w:t xml:space="preserve"> </w:t>
      </w:r>
      <w:del w:id="179" w:author="Patterson Lamb" w:date="2014-07-23T11:12:00Z">
        <w:r w:rsidRPr="006308EC" w:rsidDel="00FC5D5B">
          <w:delText>“</w:delText>
        </w:r>
      </w:del>
      <w:r w:rsidRPr="009B4ECA">
        <w:rPr>
          <w:noProof/>
        </w:rPr>
        <w:t xml:space="preserve">Post World War I </w:t>
      </w:r>
      <w:r w:rsidRPr="006308EC">
        <w:rPr>
          <w:noProof/>
        </w:rPr>
        <w:t>–</w:t>
      </w:r>
      <w:r w:rsidRPr="009B4ECA">
        <w:rPr>
          <w:noProof/>
        </w:rPr>
        <w:t xml:space="preserve"> Narva, Ivangorod fortress. ICRC transit point for Russian prisoners of war repatriated from Germany and German prisoners of war coming from Russia.</w:t>
      </w:r>
      <w:del w:id="180" w:author="Patterson Lamb" w:date="2014-07-23T11:12:00Z">
        <w:r w:rsidRPr="006308EC" w:rsidDel="00FC5D5B">
          <w:rPr>
            <w:noProof/>
          </w:rPr>
          <w:delText>”</w:delText>
        </w:r>
      </w:del>
      <w:r w:rsidRPr="009B4ECA">
        <w:rPr>
          <w:noProof/>
        </w:rPr>
        <w:t xml:space="preserve"> </w:t>
      </w:r>
      <w:r w:rsidRPr="006308EC">
        <w:t>©</w:t>
      </w:r>
      <w:r w:rsidRPr="009B4ECA">
        <w:rPr>
          <w:lang w:val="fr-CA"/>
        </w:rPr>
        <w:t xml:space="preserve"> </w:t>
      </w:r>
      <w:r w:rsidRPr="009B4ECA">
        <w:rPr>
          <w:noProof/>
          <w:lang w:val="fr-CA"/>
        </w:rPr>
        <w:t>Phototh</w:t>
      </w:r>
      <w:r w:rsidRPr="006308EC">
        <w:rPr>
          <w:noProof/>
          <w:lang w:val="fr-CA"/>
        </w:rPr>
        <w:t>è</w:t>
      </w:r>
      <w:r w:rsidRPr="009B4ECA">
        <w:rPr>
          <w:noProof/>
          <w:lang w:val="fr-CA"/>
        </w:rPr>
        <w:t>que CICR (DR)</w:t>
      </w:r>
      <w:r w:rsidRPr="009B4ECA">
        <w:rPr>
          <w:lang w:val="fr-CA"/>
        </w:rPr>
        <w:t>/</w:t>
      </w:r>
      <w:r w:rsidRPr="007D5122">
        <w:rPr>
          <w:i/>
          <w:noProof/>
          <w:lang w:val="fr-FR"/>
        </w:rPr>
        <w:t>V-P-HIST-03054-06</w:t>
      </w:r>
      <w:r w:rsidRPr="009B4ECA">
        <w:rPr>
          <w:noProof/>
          <w:lang w:val="fr-FR"/>
        </w:rPr>
        <w:t>, 1921.</w:t>
      </w:r>
    </w:p>
    <w:p w:rsidR="005600E9" w:rsidRPr="009B4ECA" w:rsidRDefault="005600E9" w:rsidP="001A4F98">
      <w:pPr>
        <w:pStyle w:val="para-no-indent"/>
        <w:rPr>
          <w:noProof/>
          <w:lang w:val="fr-FR"/>
        </w:rPr>
      </w:pPr>
      <w:del w:id="181" w:author="Patterson Lamb" w:date="2014-07-23T09:10:00Z">
        <w:r w:rsidRPr="00DD585C" w:rsidDel="00724397">
          <w:rPr>
            <w:lang w:val="fr-CA"/>
          </w:rPr>
          <w:delText xml:space="preserve">Fig. </w:delText>
        </w:r>
      </w:del>
      <w:ins w:id="182" w:author="Patterson Lamb" w:date="2014-07-23T09:16:00Z">
        <w:r>
          <w:rPr>
            <w:smallCaps/>
          </w:rPr>
          <w:t>f</w:t>
        </w:r>
        <w:r w:rsidRPr="00724397">
          <w:rPr>
            <w:smallCaps/>
          </w:rPr>
          <w:t>igure</w:t>
        </w:r>
      </w:ins>
      <w:ins w:id="183" w:author="Patterson Lamb" w:date="2014-07-23T09:13:00Z">
        <w:r>
          <w:rPr>
            <w:lang w:val="fr-CA"/>
          </w:rPr>
          <w:t xml:space="preserve"> </w:t>
        </w:r>
      </w:ins>
      <w:r w:rsidRPr="00DD585C">
        <w:rPr>
          <w:lang w:val="fr-CA"/>
        </w:rPr>
        <w:t>6.3</w:t>
      </w:r>
      <w:ins w:id="184" w:author="Patterson Lamb" w:date="2014-07-23T09:20:00Z">
        <w:r>
          <w:rPr>
            <w:lang w:val="fr-CA"/>
          </w:rPr>
          <w:t>.</w:t>
        </w:r>
      </w:ins>
      <w:r w:rsidRPr="009B4ECA">
        <w:rPr>
          <w:lang w:val="fr-CA"/>
        </w:rPr>
        <w:t xml:space="preserve"> </w:t>
      </w:r>
      <w:del w:id="185" w:author="Patterson Lamb" w:date="2014-07-23T11:13:00Z">
        <w:r w:rsidRPr="006308EC" w:rsidDel="00FC5D5B">
          <w:delText>“</w:delText>
        </w:r>
      </w:del>
      <w:r w:rsidRPr="009B4ECA">
        <w:rPr>
          <w:noProof/>
        </w:rPr>
        <w:t xml:space="preserve">Post World War I </w:t>
      </w:r>
      <w:r w:rsidRPr="006308EC">
        <w:rPr>
          <w:noProof/>
        </w:rPr>
        <w:t>–</w:t>
      </w:r>
      <w:r w:rsidRPr="009B4ECA">
        <w:rPr>
          <w:noProof/>
        </w:rPr>
        <w:t xml:space="preserve"> Stettin. Arrival of the </w:t>
      </w:r>
      <w:del w:id="186" w:author="Patterson Lamb" w:date="2014-07-23T11:13:00Z">
        <w:r w:rsidRPr="006308EC" w:rsidDel="00FC5D5B">
          <w:rPr>
            <w:noProof/>
          </w:rPr>
          <w:delText>‘</w:delText>
        </w:r>
      </w:del>
      <w:ins w:id="187" w:author="Patterson Lamb" w:date="2014-07-23T11:13:00Z">
        <w:r>
          <w:rPr>
            <w:noProof/>
          </w:rPr>
          <w:t>“</w:t>
        </w:r>
      </w:ins>
      <w:r w:rsidRPr="009B4ECA">
        <w:rPr>
          <w:noProof/>
        </w:rPr>
        <w:t>Bagdad</w:t>
      </w:r>
      <w:ins w:id="188" w:author="Patterson Lamb" w:date="2014-07-23T11:13:00Z">
        <w:r>
          <w:rPr>
            <w:noProof/>
          </w:rPr>
          <w:t>”</w:t>
        </w:r>
      </w:ins>
      <w:del w:id="189" w:author="Patterson Lamb" w:date="2014-07-23T11:13:00Z">
        <w:r w:rsidRPr="006308EC" w:rsidDel="00FC5D5B">
          <w:rPr>
            <w:noProof/>
          </w:rPr>
          <w:delText>’</w:delText>
        </w:r>
      </w:del>
      <w:r w:rsidRPr="009B4ECA">
        <w:rPr>
          <w:noProof/>
        </w:rPr>
        <w:t xml:space="preserve"> transporting German prisoners of war repatriated from Russia.</w:t>
      </w:r>
      <w:del w:id="190" w:author="Patterson Lamb" w:date="2014-07-23T11:13:00Z">
        <w:r w:rsidRPr="006308EC" w:rsidDel="00FC5D5B">
          <w:rPr>
            <w:noProof/>
          </w:rPr>
          <w:delText>”</w:delText>
        </w:r>
      </w:del>
      <w:r w:rsidRPr="009B4ECA">
        <w:rPr>
          <w:noProof/>
        </w:rPr>
        <w:t xml:space="preserve"> </w:t>
      </w:r>
      <w:r w:rsidRPr="006308EC">
        <w:t>©</w:t>
      </w:r>
      <w:r w:rsidRPr="009B4ECA">
        <w:rPr>
          <w:lang w:val="fr-CA"/>
        </w:rPr>
        <w:t xml:space="preserve"> </w:t>
      </w:r>
      <w:r w:rsidRPr="009B4ECA">
        <w:rPr>
          <w:noProof/>
          <w:lang w:val="fr-CA"/>
        </w:rPr>
        <w:t>Phototh</w:t>
      </w:r>
      <w:r w:rsidRPr="006308EC">
        <w:rPr>
          <w:noProof/>
          <w:lang w:val="fr-CA"/>
        </w:rPr>
        <w:t>è</w:t>
      </w:r>
      <w:r w:rsidRPr="009B4ECA">
        <w:rPr>
          <w:noProof/>
          <w:lang w:val="fr-CA"/>
        </w:rPr>
        <w:t>que CICR (DR)</w:t>
      </w:r>
      <w:r w:rsidRPr="009B4ECA">
        <w:rPr>
          <w:lang w:val="fr-CA"/>
        </w:rPr>
        <w:t>/</w:t>
      </w:r>
      <w:r w:rsidRPr="007D5122">
        <w:rPr>
          <w:i/>
          <w:noProof/>
          <w:lang w:val="fr-FR"/>
        </w:rPr>
        <w:t>V-P-HIST-01128</w:t>
      </w:r>
      <w:r w:rsidRPr="009B4ECA">
        <w:rPr>
          <w:noProof/>
          <w:lang w:val="fr-FR"/>
        </w:rPr>
        <w:t>, 09/1920.</w:t>
      </w:r>
    </w:p>
    <w:p w:rsidR="005600E9" w:rsidRPr="00DD585C" w:rsidRDefault="005600E9" w:rsidP="001A4F98">
      <w:pPr>
        <w:pStyle w:val="para-no-indent"/>
        <w:rPr>
          <w:noProof/>
        </w:rPr>
      </w:pPr>
      <w:del w:id="191" w:author="Patterson Lamb" w:date="2014-07-23T09:10:00Z">
        <w:r w:rsidRPr="00DD585C" w:rsidDel="00724397">
          <w:rPr>
            <w:noProof/>
          </w:rPr>
          <w:delText xml:space="preserve">Fig. </w:delText>
        </w:r>
      </w:del>
      <w:ins w:id="192" w:author="Patterson Lamb" w:date="2014-07-23T09:16:00Z">
        <w:r>
          <w:rPr>
            <w:smallCaps/>
          </w:rPr>
          <w:t>f</w:t>
        </w:r>
        <w:r w:rsidRPr="00724397">
          <w:rPr>
            <w:smallCaps/>
          </w:rPr>
          <w:t>igure</w:t>
        </w:r>
        <w:r w:rsidRPr="00DD585C">
          <w:rPr>
            <w:noProof/>
          </w:rPr>
          <w:t xml:space="preserve"> </w:t>
        </w:r>
      </w:ins>
      <w:r w:rsidRPr="00DD585C">
        <w:rPr>
          <w:noProof/>
        </w:rPr>
        <w:t>6.4</w:t>
      </w:r>
      <w:ins w:id="193" w:author="Patterson Lamb" w:date="2014-07-23T09:20:00Z">
        <w:r>
          <w:rPr>
            <w:noProof/>
          </w:rPr>
          <w:t>.</w:t>
        </w:r>
      </w:ins>
      <w:r w:rsidRPr="009B4ECA">
        <w:rPr>
          <w:noProof/>
        </w:rPr>
        <w:t xml:space="preserve"> </w:t>
      </w:r>
      <w:del w:id="194" w:author="Patterson Lamb" w:date="2014-07-23T11:13:00Z">
        <w:r w:rsidRPr="006308EC" w:rsidDel="00FC5D5B">
          <w:delText>“</w:delText>
        </w:r>
      </w:del>
      <w:r w:rsidRPr="009B4ECA">
        <w:rPr>
          <w:noProof/>
        </w:rPr>
        <w:t>Soviet Armenia 1921</w:t>
      </w:r>
      <w:r w:rsidRPr="006308EC">
        <w:rPr>
          <w:noProof/>
        </w:rPr>
        <w:t>–</w:t>
      </w:r>
      <w:r w:rsidRPr="009B4ECA">
        <w:rPr>
          <w:noProof/>
        </w:rPr>
        <w:t>1922, Eriwan. Orphans.</w:t>
      </w:r>
      <w:del w:id="195" w:author="Patterson Lamb" w:date="2014-07-23T11:13:00Z">
        <w:r w:rsidRPr="006308EC" w:rsidDel="00FC5D5B">
          <w:rPr>
            <w:noProof/>
          </w:rPr>
          <w:delText>”</w:delText>
        </w:r>
      </w:del>
      <w:r w:rsidRPr="009B4ECA">
        <w:rPr>
          <w:noProof/>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w:t>
      </w:r>
      <w:r w:rsidRPr="009B4ECA">
        <w:rPr>
          <w:noProof/>
        </w:rPr>
        <w:t xml:space="preserve">s.n., </w:t>
      </w:r>
      <w:r w:rsidRPr="007D5122">
        <w:rPr>
          <w:i/>
          <w:noProof/>
        </w:rPr>
        <w:t>V-P-HIST-00387-11.</w:t>
      </w:r>
    </w:p>
    <w:p w:rsidR="005600E9" w:rsidRPr="009B4ECA" w:rsidRDefault="005600E9" w:rsidP="001A4F98">
      <w:pPr>
        <w:pStyle w:val="para-no-indent"/>
        <w:rPr>
          <w:noProof/>
        </w:rPr>
      </w:pPr>
      <w:del w:id="196" w:author="Patterson Lamb" w:date="2014-07-23T09:10:00Z">
        <w:r w:rsidRPr="00DD585C" w:rsidDel="00724397">
          <w:rPr>
            <w:noProof/>
          </w:rPr>
          <w:delText xml:space="preserve">Fig. </w:delText>
        </w:r>
      </w:del>
      <w:ins w:id="197" w:author="Patterson Lamb" w:date="2014-07-23T09:16:00Z">
        <w:r>
          <w:rPr>
            <w:smallCaps/>
          </w:rPr>
          <w:t>f</w:t>
        </w:r>
        <w:r w:rsidRPr="00724397">
          <w:rPr>
            <w:smallCaps/>
          </w:rPr>
          <w:t>igure</w:t>
        </w:r>
      </w:ins>
      <w:ins w:id="198" w:author="Patterson Lamb" w:date="2014-07-23T09:13:00Z">
        <w:r>
          <w:rPr>
            <w:noProof/>
          </w:rPr>
          <w:t xml:space="preserve"> </w:t>
        </w:r>
      </w:ins>
      <w:r w:rsidRPr="00DD585C">
        <w:rPr>
          <w:noProof/>
        </w:rPr>
        <w:t>6.5</w:t>
      </w:r>
      <w:ins w:id="199" w:author="Patterson Lamb" w:date="2014-07-23T09:20:00Z">
        <w:r>
          <w:rPr>
            <w:noProof/>
          </w:rPr>
          <w:t>.</w:t>
        </w:r>
      </w:ins>
      <w:r w:rsidRPr="009B4ECA">
        <w:rPr>
          <w:noProof/>
        </w:rPr>
        <w:t xml:space="preserve"> </w:t>
      </w:r>
      <w:del w:id="200" w:author="Patterson Lamb" w:date="2014-07-23T11:13:00Z">
        <w:r w:rsidRPr="006308EC" w:rsidDel="00FC5D5B">
          <w:rPr>
            <w:lang w:val="fr-CA"/>
          </w:rPr>
          <w:delText>“</w:delText>
        </w:r>
      </w:del>
      <w:r w:rsidRPr="009B4ECA">
        <w:rPr>
          <w:noProof/>
        </w:rPr>
        <w:t>Apr</w:t>
      </w:r>
      <w:r w:rsidRPr="006308EC">
        <w:rPr>
          <w:noProof/>
        </w:rPr>
        <w:t>è</w:t>
      </w:r>
      <w:r w:rsidRPr="009B4ECA">
        <w:rPr>
          <w:noProof/>
        </w:rPr>
        <w:t>s-guerre 1914</w:t>
      </w:r>
      <w:r w:rsidRPr="006308EC">
        <w:rPr>
          <w:noProof/>
        </w:rPr>
        <w:t>–</w:t>
      </w:r>
      <w:r w:rsidRPr="009B4ECA">
        <w:rPr>
          <w:noProof/>
        </w:rPr>
        <w:t xml:space="preserve">1918 </w:t>
      </w:r>
      <w:r w:rsidRPr="006308EC">
        <w:rPr>
          <w:noProof/>
        </w:rPr>
        <w:t>–</w:t>
      </w:r>
      <w:r w:rsidRPr="009B4ECA">
        <w:rPr>
          <w:noProof/>
        </w:rPr>
        <w:t xml:space="preserve"> Kowel. Orphelinat fond</w:t>
      </w:r>
      <w:r w:rsidRPr="006308EC">
        <w:rPr>
          <w:noProof/>
        </w:rPr>
        <w:t>é</w:t>
      </w:r>
      <w:r w:rsidRPr="009B4ECA">
        <w:rPr>
          <w:noProof/>
        </w:rPr>
        <w:t xml:space="preserve"> par le CICR.</w:t>
      </w:r>
      <w:del w:id="201" w:author="Patterson Lamb" w:date="2014-07-23T11:13:00Z">
        <w:r w:rsidRPr="006308EC" w:rsidDel="00FC5D5B">
          <w:rPr>
            <w:noProof/>
          </w:rPr>
          <w:delText>”</w:delText>
        </w:r>
      </w:del>
      <w:r w:rsidRPr="009B4ECA">
        <w:rPr>
          <w:noProof/>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w:t>
      </w:r>
      <w:r w:rsidRPr="007D5122">
        <w:rPr>
          <w:i/>
          <w:noProof/>
        </w:rPr>
        <w:t>V-P-HIST-00382-41</w:t>
      </w:r>
      <w:r w:rsidRPr="009B4ECA">
        <w:rPr>
          <w:noProof/>
        </w:rPr>
        <w:t>, 06/1919.</w:t>
      </w:r>
    </w:p>
    <w:p w:rsidR="005600E9" w:rsidRPr="009B4ECA" w:rsidRDefault="005600E9" w:rsidP="001A4F98">
      <w:pPr>
        <w:pStyle w:val="para-no-indent"/>
      </w:pPr>
      <w:del w:id="202" w:author="Patterson Lamb" w:date="2014-07-23T09:10:00Z">
        <w:r w:rsidRPr="00DD585C" w:rsidDel="00724397">
          <w:delText xml:space="preserve">Fig. </w:delText>
        </w:r>
      </w:del>
      <w:ins w:id="203" w:author="Patterson Lamb" w:date="2014-07-23T09:16:00Z">
        <w:r>
          <w:rPr>
            <w:smallCaps/>
          </w:rPr>
          <w:t>f</w:t>
        </w:r>
        <w:r w:rsidRPr="00724397">
          <w:rPr>
            <w:smallCaps/>
          </w:rPr>
          <w:t>igure</w:t>
        </w:r>
      </w:ins>
      <w:ins w:id="204" w:author="Patterson Lamb" w:date="2014-07-23T09:13:00Z">
        <w:r>
          <w:t xml:space="preserve"> </w:t>
        </w:r>
      </w:ins>
      <w:r w:rsidRPr="00DD585C">
        <w:t>7.1</w:t>
      </w:r>
      <w:ins w:id="205" w:author="Patterson Lamb" w:date="2014-07-23T09:20:00Z">
        <w:r>
          <w:t>.</w:t>
        </w:r>
      </w:ins>
      <w:r w:rsidRPr="009B4ECA">
        <w:t xml:space="preserve"> </w:t>
      </w:r>
      <w:del w:id="206" w:author="Patterson Lamb" w:date="2014-07-23T11:13:00Z">
        <w:r w:rsidRPr="006308EC" w:rsidDel="00FC5D5B">
          <w:delText>“…</w:delText>
        </w:r>
      </w:del>
      <w:ins w:id="207" w:author="Patterson Lamb" w:date="2014-07-23T11:13:00Z">
        <w:r w:rsidRPr="006308EC">
          <w:t>“</w:t>
        </w:r>
        <w:r>
          <w:t xml:space="preserve">. . . </w:t>
        </w:r>
      </w:ins>
      <w:r w:rsidRPr="009B4ECA">
        <w:t>it seemed almost impossible to trudge on.</w:t>
      </w:r>
      <w:r w:rsidRPr="006308EC">
        <w:t>”</w:t>
      </w:r>
      <w:r w:rsidRPr="009B4ECA">
        <w:t xml:space="preserve"> Th</w:t>
      </w:r>
      <w:r w:rsidRPr="006308EC">
        <w:t>é</w:t>
      </w:r>
      <w:r w:rsidRPr="009B4ECA">
        <w:t>r</w:t>
      </w:r>
      <w:r w:rsidRPr="006308EC">
        <w:t>è</w:t>
      </w:r>
      <w:r w:rsidRPr="009B4ECA">
        <w:t xml:space="preserve">se Bonney, </w:t>
      </w:r>
      <w:r w:rsidRPr="007D5122">
        <w:rPr>
          <w:i/>
        </w:rPr>
        <w:t>Europe</w:t>
      </w:r>
      <w:r w:rsidRPr="006308EC">
        <w:rPr>
          <w:i/>
        </w:rPr>
        <w:t>’</w:t>
      </w:r>
      <w:r w:rsidRPr="007D5122">
        <w:rPr>
          <w:i/>
        </w:rPr>
        <w:t xml:space="preserve">s Children, 1939 to 1943 </w:t>
      </w:r>
      <w:r w:rsidRPr="009B4ECA">
        <w:t>(New York, 1943).</w:t>
      </w:r>
      <w:ins w:id="208" w:author="Patterson Lamb" w:date="2014-07-23T11:14:00Z">
        <w:r>
          <w:t xml:space="preserve"> </w:t>
        </w:r>
      </w:ins>
    </w:p>
    <w:p w:rsidR="005600E9" w:rsidRPr="009B4ECA" w:rsidRDefault="005600E9" w:rsidP="001A4F98">
      <w:pPr>
        <w:pStyle w:val="para-no-indent"/>
      </w:pPr>
      <w:del w:id="209" w:author="Patterson Lamb" w:date="2014-07-23T09:10:00Z">
        <w:r w:rsidRPr="00DD585C" w:rsidDel="00724397">
          <w:delText xml:space="preserve">Fig. </w:delText>
        </w:r>
      </w:del>
      <w:ins w:id="210" w:author="Patterson Lamb" w:date="2014-07-23T09:17:00Z">
        <w:r>
          <w:rPr>
            <w:smallCaps/>
          </w:rPr>
          <w:t>f</w:t>
        </w:r>
        <w:r w:rsidRPr="00724397">
          <w:rPr>
            <w:smallCaps/>
          </w:rPr>
          <w:t>igure</w:t>
        </w:r>
        <w:r w:rsidRPr="00DD585C">
          <w:t xml:space="preserve"> </w:t>
        </w:r>
      </w:ins>
      <w:r w:rsidRPr="00DD585C">
        <w:t>7.2</w:t>
      </w:r>
      <w:ins w:id="211" w:author="Patterson Lamb" w:date="2014-07-23T09:20:00Z">
        <w:r>
          <w:t>.</w:t>
        </w:r>
      </w:ins>
      <w:r w:rsidRPr="009B4ECA">
        <w:t xml:space="preserve"> </w:t>
      </w:r>
      <w:del w:id="212" w:author="Patterson Lamb" w:date="2014-07-23T11:15:00Z">
        <w:r w:rsidRPr="006308EC" w:rsidDel="00FC5D5B">
          <w:delText>“</w:delText>
        </w:r>
      </w:del>
      <w:r w:rsidRPr="009B4ECA">
        <w:t>Feeling the brunt of war (1901).</w:t>
      </w:r>
      <w:del w:id="213" w:author="Patterson Lamb" w:date="2014-07-23T11:15:00Z">
        <w:r w:rsidRPr="006308EC" w:rsidDel="00FC5D5B">
          <w:delText>”</w:delText>
        </w:r>
      </w:del>
      <w:r w:rsidRPr="009B4ECA">
        <w:t xml:space="preserve"> Emily Hobhouse, </w:t>
      </w:r>
      <w:r w:rsidRPr="007D5122">
        <w:rPr>
          <w:i/>
        </w:rPr>
        <w:t xml:space="preserve">The Brunt of War and Where it Fell </w:t>
      </w:r>
      <w:r w:rsidRPr="009B4ECA">
        <w:t>(London, 1902).</w:t>
      </w:r>
    </w:p>
    <w:p w:rsidR="005600E9" w:rsidRPr="009B4ECA" w:rsidRDefault="005600E9" w:rsidP="001A4F98">
      <w:pPr>
        <w:pStyle w:val="para-no-indent"/>
      </w:pPr>
      <w:del w:id="214" w:author="Patterson Lamb" w:date="2014-07-23T09:10:00Z">
        <w:r w:rsidRPr="00DD585C" w:rsidDel="00724397">
          <w:delText xml:space="preserve">Fig. </w:delText>
        </w:r>
      </w:del>
      <w:ins w:id="215" w:author="Patterson Lamb" w:date="2014-07-23T09:17:00Z">
        <w:r>
          <w:rPr>
            <w:smallCaps/>
          </w:rPr>
          <w:t>f</w:t>
        </w:r>
        <w:r w:rsidRPr="00724397">
          <w:rPr>
            <w:smallCaps/>
          </w:rPr>
          <w:t>igure</w:t>
        </w:r>
      </w:ins>
      <w:ins w:id="216" w:author="Patterson Lamb" w:date="2014-07-23T09:13:00Z">
        <w:r>
          <w:t xml:space="preserve"> </w:t>
        </w:r>
      </w:ins>
      <w:r w:rsidRPr="00DD585C">
        <w:t>7.3</w:t>
      </w:r>
      <w:ins w:id="217" w:author="Patterson Lamb" w:date="2014-07-23T09:20:00Z">
        <w:r>
          <w:t>.</w:t>
        </w:r>
      </w:ins>
      <w:r w:rsidRPr="009B4ECA">
        <w:t xml:space="preserve"> Mellin</w:t>
      </w:r>
      <w:r w:rsidRPr="006308EC">
        <w:t>’</w:t>
      </w:r>
      <w:r w:rsidRPr="009B4ECA">
        <w:t xml:space="preserve">s Food advertisement. </w:t>
      </w:r>
      <w:r w:rsidRPr="007D5122">
        <w:rPr>
          <w:i/>
        </w:rPr>
        <w:t>The Record of Save the Children Fund</w:t>
      </w:r>
      <w:r w:rsidRPr="009B4ECA">
        <w:t>, June 1, 1921.</w:t>
      </w:r>
    </w:p>
    <w:p w:rsidR="005600E9" w:rsidRPr="009B4ECA" w:rsidRDefault="005600E9" w:rsidP="001A4F98">
      <w:pPr>
        <w:pStyle w:val="para-no-indent"/>
      </w:pPr>
      <w:del w:id="218" w:author="Patterson Lamb" w:date="2014-07-23T09:10:00Z">
        <w:r w:rsidRPr="00DD585C" w:rsidDel="00724397">
          <w:delText xml:space="preserve">Fig. </w:delText>
        </w:r>
      </w:del>
      <w:ins w:id="219" w:author="Patterson Lamb" w:date="2014-07-23T09:17:00Z">
        <w:r>
          <w:rPr>
            <w:smallCaps/>
          </w:rPr>
          <w:t>f</w:t>
        </w:r>
        <w:r w:rsidRPr="00724397">
          <w:rPr>
            <w:smallCaps/>
          </w:rPr>
          <w:t>igure</w:t>
        </w:r>
      </w:ins>
      <w:ins w:id="220" w:author="Patterson Lamb" w:date="2014-07-23T09:13:00Z">
        <w:r>
          <w:t xml:space="preserve"> </w:t>
        </w:r>
      </w:ins>
      <w:r w:rsidRPr="00DD585C">
        <w:t>7.4</w:t>
      </w:r>
      <w:ins w:id="221" w:author="Patterson Lamb" w:date="2014-07-23T09:20:00Z">
        <w:r>
          <w:t>.</w:t>
        </w:r>
      </w:ins>
      <w:r w:rsidRPr="009B4ECA">
        <w:t xml:space="preserve"> </w:t>
      </w:r>
      <w:ins w:id="222" w:author="Patterson Lamb" w:date="2014-07-23T11:16:00Z">
        <w:r>
          <w:t>“</w:t>
        </w:r>
      </w:ins>
      <w:r w:rsidRPr="009B4ECA">
        <w:t>Save the Children, Save the Revolution.</w:t>
      </w:r>
      <w:ins w:id="223" w:author="Patterson Lamb" w:date="2014-07-23T11:16:00Z">
        <w:r>
          <w:t>”</w:t>
        </w:r>
      </w:ins>
      <w:r w:rsidRPr="009B4ECA">
        <w:t xml:space="preserve"> </w:t>
      </w:r>
      <w:r w:rsidRPr="007D5122">
        <w:rPr>
          <w:i/>
        </w:rPr>
        <w:t>Soviet Russia</w:t>
      </w:r>
      <w:r w:rsidRPr="009B4ECA">
        <w:t xml:space="preserve"> magazine, </w:t>
      </w:r>
      <w:ins w:id="224" w:author="Patterson Lamb" w:date="2014-07-23T11:16:00Z">
        <w:r>
          <w:t xml:space="preserve">1 </w:t>
        </w:r>
      </w:ins>
      <w:r w:rsidRPr="009B4ECA">
        <w:t xml:space="preserve">February </w:t>
      </w:r>
      <w:del w:id="225" w:author="Patterson Lamb" w:date="2014-07-23T11:17:00Z">
        <w:r w:rsidRPr="009B4ECA" w:rsidDel="00FC5D5B">
          <w:delText>1</w:delText>
        </w:r>
      </w:del>
      <w:del w:id="226" w:author="Patterson Lamb" w:date="2014-07-23T11:16:00Z">
        <w:r w:rsidRPr="009B4ECA" w:rsidDel="00FC5D5B">
          <w:delText>,</w:delText>
        </w:r>
      </w:del>
      <w:del w:id="227" w:author="Patterson Lamb" w:date="2014-07-23T11:17:00Z">
        <w:r w:rsidRPr="009B4ECA" w:rsidDel="00FC5D5B">
          <w:delText xml:space="preserve"> </w:delText>
        </w:r>
      </w:del>
      <w:r w:rsidRPr="009B4ECA">
        <w:t>1922, p. 55.</w:t>
      </w:r>
    </w:p>
    <w:p w:rsidR="005600E9" w:rsidRPr="009B4ECA" w:rsidRDefault="005600E9" w:rsidP="001A4F98">
      <w:pPr>
        <w:pStyle w:val="para-no-indent"/>
      </w:pPr>
      <w:del w:id="228" w:author="Patterson Lamb" w:date="2014-07-23T09:10:00Z">
        <w:r w:rsidRPr="00DD585C" w:rsidDel="00724397">
          <w:delText xml:space="preserve">Fig. </w:delText>
        </w:r>
      </w:del>
      <w:ins w:id="229" w:author="Patterson Lamb" w:date="2014-07-23T09:17:00Z">
        <w:r>
          <w:rPr>
            <w:smallCaps/>
          </w:rPr>
          <w:t>f</w:t>
        </w:r>
        <w:r w:rsidRPr="00724397">
          <w:rPr>
            <w:smallCaps/>
          </w:rPr>
          <w:t>igure</w:t>
        </w:r>
        <w:r w:rsidRPr="00DD585C">
          <w:t xml:space="preserve"> </w:t>
        </w:r>
      </w:ins>
      <w:r w:rsidRPr="00DD585C">
        <w:t>7.5</w:t>
      </w:r>
      <w:ins w:id="230" w:author="Patterson Lamb" w:date="2014-07-23T09:20:00Z">
        <w:r>
          <w:t>.</w:t>
        </w:r>
      </w:ins>
      <w:r w:rsidRPr="009B4ECA">
        <w:t xml:space="preserve"> K</w:t>
      </w:r>
      <w:r w:rsidRPr="006308EC">
        <w:t>ä</w:t>
      </w:r>
      <w:r w:rsidRPr="009B4ECA">
        <w:t xml:space="preserve">the Kollwitz, </w:t>
      </w:r>
      <w:r w:rsidRPr="006308EC">
        <w:t>“</w:t>
      </w:r>
      <w:r w:rsidRPr="009B4ECA">
        <w:t>Hunger.</w:t>
      </w:r>
      <w:r w:rsidRPr="006308EC">
        <w:t>”</w:t>
      </w:r>
      <w:r w:rsidRPr="009B4ECA">
        <w:t xml:space="preserve"> </w:t>
      </w:r>
      <w:r w:rsidRPr="007D5122">
        <w:rPr>
          <w:i/>
        </w:rPr>
        <w:t xml:space="preserve">Soviet Russia </w:t>
      </w:r>
      <w:r w:rsidRPr="009B4ECA">
        <w:t>magazine</w:t>
      </w:r>
      <w:r w:rsidRPr="007D5122">
        <w:rPr>
          <w:i/>
        </w:rPr>
        <w:t xml:space="preserve">, </w:t>
      </w:r>
      <w:ins w:id="231" w:author="Patterson Lamb" w:date="2014-07-23T11:16:00Z">
        <w:r>
          <w:t xml:space="preserve">1 </w:t>
        </w:r>
      </w:ins>
      <w:r w:rsidRPr="009B4ECA">
        <w:t xml:space="preserve">October </w:t>
      </w:r>
      <w:del w:id="232" w:author="Patterson Lamb" w:date="2014-07-23T11:17:00Z">
        <w:r w:rsidRPr="009B4ECA" w:rsidDel="00FC5D5B">
          <w:delText>1</w:delText>
        </w:r>
      </w:del>
      <w:del w:id="233" w:author="Patterson Lamb" w:date="2014-07-23T11:16:00Z">
        <w:r w:rsidRPr="009B4ECA" w:rsidDel="00FC5D5B">
          <w:delText>,</w:delText>
        </w:r>
      </w:del>
      <w:del w:id="234" w:author="Patterson Lamb" w:date="2014-07-23T11:17:00Z">
        <w:r w:rsidRPr="009B4ECA" w:rsidDel="00FC5D5B">
          <w:delText xml:space="preserve"> </w:delText>
        </w:r>
      </w:del>
      <w:r w:rsidRPr="009B4ECA">
        <w:t>1922, p. 197.</w:t>
      </w:r>
    </w:p>
    <w:p w:rsidR="005600E9" w:rsidRPr="009B4ECA" w:rsidRDefault="005600E9" w:rsidP="001A4F98">
      <w:pPr>
        <w:pStyle w:val="para-no-indent"/>
      </w:pPr>
      <w:del w:id="235" w:author="Patterson Lamb" w:date="2014-07-23T09:10:00Z">
        <w:r w:rsidRPr="00DD585C" w:rsidDel="00724397">
          <w:delText xml:space="preserve">Fig. </w:delText>
        </w:r>
      </w:del>
      <w:ins w:id="236" w:author="Patterson Lamb" w:date="2014-07-23T09:17:00Z">
        <w:r>
          <w:rPr>
            <w:smallCaps/>
          </w:rPr>
          <w:t>f</w:t>
        </w:r>
        <w:r w:rsidRPr="00724397">
          <w:rPr>
            <w:smallCaps/>
          </w:rPr>
          <w:t>igure</w:t>
        </w:r>
        <w:r w:rsidRPr="00DD585C">
          <w:t xml:space="preserve"> </w:t>
        </w:r>
      </w:ins>
      <w:r w:rsidRPr="00DD585C">
        <w:t>7.6</w:t>
      </w:r>
      <w:ins w:id="237" w:author="Patterson Lamb" w:date="2014-07-23T09:20:00Z">
        <w:r>
          <w:t>.</w:t>
        </w:r>
      </w:ins>
      <w:r w:rsidRPr="009B4ECA">
        <w:t xml:space="preserve"> </w:t>
      </w:r>
      <w:r w:rsidRPr="006308EC">
        <w:t>“</w:t>
      </w:r>
      <w:r w:rsidRPr="009B4ECA">
        <w:t>This is the picture of youth under the Soviet state! These are the results of the systematic destruction of the family by Jews! Centuries will not suffice to dry this ocean of children</w:t>
      </w:r>
      <w:r w:rsidRPr="006308EC">
        <w:t>’</w:t>
      </w:r>
      <w:r w:rsidRPr="009B4ECA">
        <w:t>s tears.</w:t>
      </w:r>
      <w:r w:rsidRPr="006308EC">
        <w:t>”</w:t>
      </w:r>
      <w:r w:rsidRPr="009B4ECA">
        <w:t xml:space="preserve"> </w:t>
      </w:r>
      <w:r w:rsidRPr="007D5122">
        <w:rPr>
          <w:i/>
        </w:rPr>
        <w:t xml:space="preserve">Der Untermensch </w:t>
      </w:r>
      <w:r w:rsidRPr="009B4ECA">
        <w:t>(Berlin: Nordland Verlag, 1943), p. 18.</w:t>
      </w:r>
    </w:p>
    <w:p w:rsidR="005600E9" w:rsidRPr="009B4ECA" w:rsidRDefault="005600E9" w:rsidP="001A4F98">
      <w:pPr>
        <w:pStyle w:val="para-no-indent"/>
      </w:pPr>
      <w:del w:id="238" w:author="Patterson Lamb" w:date="2014-07-23T09:10:00Z">
        <w:r w:rsidRPr="00DD585C" w:rsidDel="00724397">
          <w:delText xml:space="preserve">Fig. </w:delText>
        </w:r>
      </w:del>
      <w:ins w:id="239" w:author="Patterson Lamb" w:date="2014-07-23T09:17:00Z">
        <w:r>
          <w:rPr>
            <w:smallCaps/>
          </w:rPr>
          <w:t>f</w:t>
        </w:r>
        <w:r w:rsidRPr="00724397">
          <w:rPr>
            <w:smallCaps/>
          </w:rPr>
          <w:t>igure</w:t>
        </w:r>
      </w:ins>
      <w:ins w:id="240" w:author="Patterson Lamb" w:date="2014-07-23T09:13:00Z">
        <w:r>
          <w:t xml:space="preserve"> </w:t>
        </w:r>
      </w:ins>
      <w:r w:rsidRPr="00DD585C">
        <w:t>7.7</w:t>
      </w:r>
      <w:ins w:id="241" w:author="Patterson Lamb" w:date="2014-07-23T09:20:00Z">
        <w:r>
          <w:t>.</w:t>
        </w:r>
      </w:ins>
      <w:r w:rsidRPr="009B4ECA">
        <w:t xml:space="preserve"> </w:t>
      </w:r>
      <w:r w:rsidRPr="006308EC">
        <w:t>“</w:t>
      </w:r>
      <w:r w:rsidRPr="009B4ECA">
        <w:t>Not just in one country, one child</w:t>
      </w:r>
      <w:del w:id="242" w:author="Patterson Lamb" w:date="2014-07-23T11:17:00Z">
        <w:r w:rsidRPr="006308EC" w:rsidDel="00FC5D5B">
          <w:delText>…”</w:delText>
        </w:r>
        <w:r w:rsidRPr="009B4ECA" w:rsidDel="00FC5D5B">
          <w:delText xml:space="preserve"> </w:delText>
        </w:r>
      </w:del>
      <w:ins w:id="243" w:author="Patterson Lamb" w:date="2014-07-23T11:17:00Z">
        <w:r>
          <w:t xml:space="preserve"> . . .</w:t>
        </w:r>
        <w:r w:rsidRPr="006308EC">
          <w:t>”</w:t>
        </w:r>
        <w:r w:rsidRPr="009B4ECA">
          <w:t xml:space="preserve"> </w:t>
        </w:r>
      </w:ins>
      <w:r w:rsidRPr="009B4ECA">
        <w:t xml:space="preserve">Bonney, </w:t>
      </w:r>
      <w:r w:rsidRPr="007D5122">
        <w:rPr>
          <w:i/>
        </w:rPr>
        <w:t>Europe</w:t>
      </w:r>
      <w:r w:rsidRPr="006308EC">
        <w:rPr>
          <w:i/>
        </w:rPr>
        <w:t>’</w:t>
      </w:r>
      <w:r w:rsidRPr="007D5122">
        <w:rPr>
          <w:i/>
        </w:rPr>
        <w:t>s Children.</w:t>
      </w:r>
    </w:p>
    <w:p w:rsidR="005600E9" w:rsidRPr="009B4ECA" w:rsidRDefault="005600E9" w:rsidP="001A4F98">
      <w:pPr>
        <w:pStyle w:val="para-no-indent"/>
      </w:pPr>
      <w:del w:id="244" w:author="Patterson Lamb" w:date="2014-07-23T09:11:00Z">
        <w:r w:rsidRPr="00DD585C" w:rsidDel="00724397">
          <w:delText xml:space="preserve">Fig. </w:delText>
        </w:r>
      </w:del>
      <w:ins w:id="245" w:author="Patterson Lamb" w:date="2014-07-23T09:17:00Z">
        <w:r>
          <w:rPr>
            <w:smallCaps/>
          </w:rPr>
          <w:t>f</w:t>
        </w:r>
        <w:r w:rsidRPr="00724397">
          <w:rPr>
            <w:smallCaps/>
          </w:rPr>
          <w:t>igure</w:t>
        </w:r>
      </w:ins>
      <w:ins w:id="246" w:author="Patterson Lamb" w:date="2014-07-23T09:13:00Z">
        <w:r>
          <w:t xml:space="preserve"> </w:t>
        </w:r>
      </w:ins>
      <w:r w:rsidRPr="00DD585C">
        <w:t>7.8</w:t>
      </w:r>
      <w:ins w:id="247" w:author="Patterson Lamb" w:date="2014-07-23T09:20:00Z">
        <w:r>
          <w:t>.</w:t>
        </w:r>
      </w:ins>
      <w:r w:rsidRPr="009B4ECA">
        <w:t xml:space="preserve"> Boy with telephone. American studio portrait, c. 1930s, photographer unknown.</w:t>
      </w:r>
    </w:p>
    <w:p w:rsidR="005600E9" w:rsidRPr="009B4ECA" w:rsidRDefault="005600E9" w:rsidP="001A4F98">
      <w:pPr>
        <w:pStyle w:val="para-no-indent"/>
      </w:pPr>
      <w:del w:id="248" w:author="Patterson Lamb" w:date="2014-07-23T09:11:00Z">
        <w:r w:rsidRPr="00DD585C" w:rsidDel="00724397">
          <w:delText xml:space="preserve">Fig. </w:delText>
        </w:r>
      </w:del>
      <w:ins w:id="249" w:author="Patterson Lamb" w:date="2014-07-23T09:17:00Z">
        <w:r>
          <w:rPr>
            <w:smallCaps/>
          </w:rPr>
          <w:t>f</w:t>
        </w:r>
        <w:r w:rsidRPr="00724397">
          <w:rPr>
            <w:smallCaps/>
          </w:rPr>
          <w:t>igure</w:t>
        </w:r>
      </w:ins>
      <w:ins w:id="250" w:author="Patterson Lamb" w:date="2014-07-23T09:13:00Z">
        <w:r>
          <w:t xml:space="preserve"> </w:t>
        </w:r>
      </w:ins>
      <w:r w:rsidRPr="00DD585C">
        <w:t>8.1</w:t>
      </w:r>
      <w:ins w:id="251" w:author="Patterson Lamb" w:date="2014-07-23T09:20:00Z">
        <w:r>
          <w:t>.</w:t>
        </w:r>
      </w:ins>
      <w:r w:rsidRPr="009B4ECA">
        <w:t xml:space="preserve"> </w:t>
      </w:r>
      <w:del w:id="252" w:author="Patterson Lamb" w:date="2014-07-23T11:18:00Z">
        <w:r w:rsidRPr="006308EC" w:rsidDel="00FC5D5B">
          <w:delText>“</w:delText>
        </w:r>
      </w:del>
      <w:r w:rsidRPr="009B4ECA">
        <w:t>Men of the camp for Russian displaced persons, established in a former German barracks at Heidelberg, assembled on the drill grounds. Some of these were German prisoners of war, and others were used by the Germans as forced laborers. They receive basic drill under direction of their own camp committees, prior to repatriation to Russia.</w:t>
      </w:r>
      <w:del w:id="253" w:author="Patterson Lamb" w:date="2014-07-23T11:18:00Z">
        <w:r w:rsidRPr="006308EC" w:rsidDel="00FC5D5B">
          <w:delText>”</w:delText>
        </w:r>
      </w:del>
      <w:r w:rsidRPr="009B4ECA">
        <w:t xml:space="preserve"> United Nations Archives (UNA), S-1058-0001-01-4.</w:t>
      </w:r>
    </w:p>
    <w:p w:rsidR="005600E9" w:rsidRPr="009B4ECA" w:rsidRDefault="005600E9" w:rsidP="001A4F98">
      <w:pPr>
        <w:pStyle w:val="para-no-indent"/>
      </w:pPr>
      <w:del w:id="254" w:author="Patterson Lamb" w:date="2014-07-23T09:11:00Z">
        <w:r w:rsidRPr="00DD585C" w:rsidDel="00724397">
          <w:delText xml:space="preserve">Fig. </w:delText>
        </w:r>
      </w:del>
      <w:ins w:id="255" w:author="Patterson Lamb" w:date="2014-07-23T09:17:00Z">
        <w:r>
          <w:rPr>
            <w:smallCaps/>
          </w:rPr>
          <w:t>f</w:t>
        </w:r>
        <w:r w:rsidRPr="00724397">
          <w:rPr>
            <w:smallCaps/>
          </w:rPr>
          <w:t>igure</w:t>
        </w:r>
      </w:ins>
      <w:ins w:id="256" w:author="Patterson Lamb" w:date="2014-07-23T09:13:00Z">
        <w:r>
          <w:t xml:space="preserve"> </w:t>
        </w:r>
      </w:ins>
      <w:r w:rsidRPr="00DD585C">
        <w:t>8.2</w:t>
      </w:r>
      <w:ins w:id="257" w:author="Patterson Lamb" w:date="2014-07-23T09:20:00Z">
        <w:r>
          <w:t>.</w:t>
        </w:r>
      </w:ins>
      <w:r w:rsidRPr="009B4ECA">
        <w:t xml:space="preserve"> </w:t>
      </w:r>
      <w:del w:id="258" w:author="Patterson Lamb" w:date="2014-07-23T11:18:00Z">
        <w:r w:rsidRPr="006308EC" w:rsidDel="00FC5D5B">
          <w:delText>“</w:delText>
        </w:r>
      </w:del>
      <w:r w:rsidRPr="009B4ECA">
        <w:t>The repatriation of 1</w:t>
      </w:r>
      <w:ins w:id="259" w:author="Patterson Lamb" w:date="2014-07-23T11:19:00Z">
        <w:r>
          <w:t>,</w:t>
        </w:r>
      </w:ins>
      <w:r w:rsidRPr="009B4ECA">
        <w:t>400 Polish displaced persons by the United Nations Relief and Rehabilitation Administration, Germany, March 1946.</w:t>
      </w:r>
      <w:del w:id="260" w:author="Patterson Lamb" w:date="2014-07-23T11:18:00Z">
        <w:r w:rsidRPr="006308EC" w:rsidDel="00FC5D5B">
          <w:delText>”</w:delText>
        </w:r>
      </w:del>
      <w:r w:rsidRPr="009B4ECA">
        <w:t xml:space="preserve"> Imperial War Museum (IWM), Photographs Collection, HU 92285. Many thanks to Sarah Starsmore for </w:t>
      </w:r>
      <w:del w:id="261" w:author="Patterson Lamb" w:date="2014-07-23T11:19:00Z">
        <w:r w:rsidRPr="009B4ECA" w:rsidDel="00FC5D5B">
          <w:delText xml:space="preserve">the </w:delText>
        </w:r>
      </w:del>
      <w:r w:rsidRPr="009B4ECA">
        <w:t>permission to reproduce this picture</w:t>
      </w:r>
    </w:p>
    <w:p w:rsidR="005600E9" w:rsidRPr="009B4ECA" w:rsidRDefault="005600E9" w:rsidP="001A4F98">
      <w:pPr>
        <w:pStyle w:val="para-no-indent"/>
      </w:pPr>
      <w:del w:id="262" w:author="Patterson Lamb" w:date="2014-07-23T09:11:00Z">
        <w:r w:rsidRPr="00DD585C" w:rsidDel="00724397">
          <w:delText xml:space="preserve">Fig. </w:delText>
        </w:r>
      </w:del>
      <w:ins w:id="263" w:author="Patterson Lamb" w:date="2014-07-23T09:17:00Z">
        <w:r>
          <w:rPr>
            <w:smallCaps/>
          </w:rPr>
          <w:t>f</w:t>
        </w:r>
        <w:r w:rsidRPr="00724397">
          <w:rPr>
            <w:smallCaps/>
          </w:rPr>
          <w:t>igure</w:t>
        </w:r>
        <w:r w:rsidRPr="00DD585C">
          <w:t xml:space="preserve"> </w:t>
        </w:r>
      </w:ins>
      <w:r w:rsidRPr="00DD585C">
        <w:t>8.3</w:t>
      </w:r>
      <w:ins w:id="264" w:author="Patterson Lamb" w:date="2014-07-23T09:21:00Z">
        <w:r>
          <w:t>.</w:t>
        </w:r>
      </w:ins>
      <w:r w:rsidRPr="009B4ECA">
        <w:t xml:space="preserve"> </w:t>
      </w:r>
      <w:del w:id="265" w:author="Patterson Lamb" w:date="2014-07-23T11:19:00Z">
        <w:r w:rsidRPr="006308EC" w:rsidDel="00FC5D5B">
          <w:delText>“</w:delText>
        </w:r>
      </w:del>
      <w:r w:rsidRPr="009B4ECA">
        <w:t>Kloster Indersdorf, Germany. Peter, whose exact name is unknown (called Alecander Pecha or Siegfried Bruhns) was born June 20, 1939. According to German records, Peter was an orphan in Shitomir, Russia, and was found by an SS doctor, Dr. Bruhns, who thought that Peter might be of German birth. Peter waves goodbye to the woman who cared for him since 1944 as he is taken to the car by Andre Marx of Luxembourg.</w:t>
      </w:r>
      <w:del w:id="266" w:author="Patterson Lamb" w:date="2014-07-23T11:19:00Z">
        <w:r w:rsidRPr="006308EC" w:rsidDel="00FC5D5B">
          <w:delText>”</w:delText>
        </w:r>
      </w:del>
      <w:r w:rsidRPr="009B4ECA">
        <w:t xml:space="preserve"> UNA, S-1058-0001-01-161.</w:t>
      </w:r>
    </w:p>
    <w:p w:rsidR="005600E9" w:rsidRPr="009B4ECA" w:rsidRDefault="005600E9" w:rsidP="001A4F98">
      <w:pPr>
        <w:pStyle w:val="para-no-indent"/>
      </w:pPr>
      <w:del w:id="267" w:author="Patterson Lamb" w:date="2014-07-23T09:11:00Z">
        <w:r w:rsidRPr="00DD585C" w:rsidDel="00724397">
          <w:delText xml:space="preserve">Fig. </w:delText>
        </w:r>
      </w:del>
      <w:ins w:id="268" w:author="Patterson Lamb" w:date="2014-07-23T09:17:00Z">
        <w:r>
          <w:rPr>
            <w:smallCaps/>
          </w:rPr>
          <w:t>f</w:t>
        </w:r>
        <w:r w:rsidRPr="00724397">
          <w:rPr>
            <w:smallCaps/>
          </w:rPr>
          <w:t>igure</w:t>
        </w:r>
      </w:ins>
      <w:ins w:id="269" w:author="Patterson Lamb" w:date="2014-07-23T09:14:00Z">
        <w:r>
          <w:t xml:space="preserve"> </w:t>
        </w:r>
      </w:ins>
      <w:r w:rsidRPr="00DD585C">
        <w:t>8.4</w:t>
      </w:r>
      <w:ins w:id="270" w:author="Patterson Lamb" w:date="2014-07-23T09:21:00Z">
        <w:r>
          <w:t>.</w:t>
        </w:r>
      </w:ins>
      <w:r w:rsidRPr="009B4ECA">
        <w:t xml:space="preserve"> </w:t>
      </w:r>
      <w:del w:id="271" w:author="Patterson Lamb" w:date="2014-07-23T11:19:00Z">
        <w:r w:rsidRPr="006308EC" w:rsidDel="00FC5D5B">
          <w:delText>“</w:delText>
        </w:r>
      </w:del>
      <w:r w:rsidRPr="009B4ECA">
        <w:t>Supper for the two-year</w:t>
      </w:r>
      <w:del w:id="272" w:author="Patterson Lamb" w:date="2014-07-23T11:20:00Z">
        <w:r w:rsidRPr="009B4ECA" w:rsidDel="00FC5D5B">
          <w:delText xml:space="preserve"> </w:delText>
        </w:r>
      </w:del>
      <w:ins w:id="273" w:author="Patterson Lamb" w:date="2014-07-23T11:20:00Z">
        <w:r>
          <w:t>-</w:t>
        </w:r>
      </w:ins>
      <w:r w:rsidRPr="009B4ECA">
        <w:t>olds at Kloster Indersdorf, an UNRRA Children</w:t>
      </w:r>
      <w:r w:rsidRPr="006308EC">
        <w:t>’</w:t>
      </w:r>
      <w:r w:rsidRPr="009B4ECA">
        <w:t>s Center for Orphaned Displaced Persons, located in the Bavarian mountains. The UNRRA welfare worker is Greta Fisherova, a Czechoslovakian. The center is housed in an old monastery.</w:t>
      </w:r>
      <w:del w:id="274" w:author="Patterson Lamb" w:date="2014-07-23T11:20:00Z">
        <w:r w:rsidRPr="006308EC" w:rsidDel="00FC5D5B">
          <w:delText>”</w:delText>
        </w:r>
      </w:del>
      <w:r w:rsidRPr="009B4ECA">
        <w:t xml:space="preserve"> UNA, S-1058-0001-01-94.</w:t>
      </w:r>
    </w:p>
    <w:p w:rsidR="005600E9" w:rsidRPr="009B4ECA" w:rsidRDefault="005600E9" w:rsidP="001A4F98">
      <w:pPr>
        <w:pStyle w:val="para-no-indent"/>
      </w:pPr>
      <w:del w:id="275" w:author="Patterson Lamb" w:date="2014-07-23T09:11:00Z">
        <w:r w:rsidRPr="00DD585C" w:rsidDel="00724397">
          <w:delText xml:space="preserve">Fig. </w:delText>
        </w:r>
      </w:del>
      <w:ins w:id="276" w:author="Patterson Lamb" w:date="2014-07-23T09:17:00Z">
        <w:r>
          <w:rPr>
            <w:smallCaps/>
          </w:rPr>
          <w:t>f</w:t>
        </w:r>
        <w:r w:rsidRPr="00724397">
          <w:rPr>
            <w:smallCaps/>
          </w:rPr>
          <w:t>igure</w:t>
        </w:r>
        <w:r w:rsidRPr="00DD585C">
          <w:t xml:space="preserve"> </w:t>
        </w:r>
      </w:ins>
      <w:r w:rsidRPr="00DD585C">
        <w:t>8.5</w:t>
      </w:r>
      <w:ins w:id="277" w:author="Patterson Lamb" w:date="2014-07-23T09:21:00Z">
        <w:r>
          <w:t>.</w:t>
        </w:r>
      </w:ins>
      <w:r w:rsidRPr="009B4ECA">
        <w:t xml:space="preserve"> </w:t>
      </w:r>
      <w:del w:id="278" w:author="Patterson Lamb" w:date="2014-07-23T11:20:00Z">
        <w:r w:rsidRPr="006308EC" w:rsidDel="00FC5D5B">
          <w:delText>“</w:delText>
        </w:r>
      </w:del>
      <w:r w:rsidRPr="009B4ECA">
        <w:t>Wool from the sheep at the Hohenfels farm is spun by Anna Czura and Marismroz and then made into socks and mittens by Polish girls at the center.</w:t>
      </w:r>
      <w:del w:id="279" w:author="Patterson Lamb" w:date="2014-07-23T11:20:00Z">
        <w:r w:rsidRPr="006308EC" w:rsidDel="00FC5D5B">
          <w:delText>”</w:delText>
        </w:r>
      </w:del>
      <w:r w:rsidRPr="009B4ECA">
        <w:t xml:space="preserve"> UNA, S-1058-0001-01-184.</w:t>
      </w:r>
    </w:p>
    <w:p w:rsidR="005600E9" w:rsidRPr="009B4ECA" w:rsidRDefault="005600E9" w:rsidP="001A4F98">
      <w:pPr>
        <w:pStyle w:val="para-no-indent"/>
      </w:pPr>
      <w:del w:id="280" w:author="Patterson Lamb" w:date="2014-07-23T09:11:00Z">
        <w:r w:rsidRPr="00DD585C" w:rsidDel="00724397">
          <w:delText xml:space="preserve">Fig. </w:delText>
        </w:r>
      </w:del>
      <w:ins w:id="281" w:author="Patterson Lamb" w:date="2014-07-23T09:17:00Z">
        <w:r>
          <w:rPr>
            <w:smallCaps/>
          </w:rPr>
          <w:t>f</w:t>
        </w:r>
        <w:r w:rsidRPr="00724397">
          <w:rPr>
            <w:smallCaps/>
          </w:rPr>
          <w:t>igure</w:t>
        </w:r>
      </w:ins>
      <w:ins w:id="282" w:author="Patterson Lamb" w:date="2014-07-23T09:14:00Z">
        <w:r>
          <w:t xml:space="preserve"> </w:t>
        </w:r>
      </w:ins>
      <w:r w:rsidRPr="00DD585C">
        <w:t>9.1</w:t>
      </w:r>
      <w:del w:id="283" w:author="Patterson Lamb" w:date="2014-07-23T09:21:00Z">
        <w:r w:rsidRPr="009B4ECA" w:rsidDel="00E747FD">
          <w:delText>:</w:delText>
        </w:r>
      </w:del>
      <w:ins w:id="284" w:author="Patterson Lamb" w:date="2014-07-23T09:21:00Z">
        <w:r>
          <w:t>.</w:t>
        </w:r>
      </w:ins>
      <w:r w:rsidRPr="009B4ECA">
        <w:t xml:space="preserve"> David Seymour</w:t>
      </w:r>
      <w:del w:id="285" w:author="Patterson Lamb" w:date="2014-07-23T11:20:00Z">
        <w:r w:rsidRPr="009B4ECA" w:rsidDel="00FC5D5B">
          <w:delText>:</w:delText>
        </w:r>
      </w:del>
      <w:ins w:id="286" w:author="Patterson Lamb" w:date="2014-07-23T11:20:00Z">
        <w:r>
          <w:t>,</w:t>
        </w:r>
      </w:ins>
      <w:r w:rsidRPr="009B4ECA">
        <w:t xml:space="preserve"> </w:t>
      </w:r>
      <w:r w:rsidRPr="006308EC">
        <w:t>“</w:t>
      </w:r>
      <w:r w:rsidRPr="009B4ECA">
        <w:t>The Baby Born Too Soon</w:t>
      </w:r>
      <w:r w:rsidRPr="006308EC">
        <w:t>”</w:t>
      </w:r>
      <w:r w:rsidRPr="009B4ECA">
        <w:t xml:space="preserve"> in </w:t>
      </w:r>
      <w:r w:rsidRPr="007D5122">
        <w:rPr>
          <w:i/>
        </w:rPr>
        <w:t>WHO Newsletter</w:t>
      </w:r>
      <w:r w:rsidRPr="009B4ECA">
        <w:t>, February 1953. Several photos of different sizes and shape from the Premature Baby Series.</w:t>
      </w:r>
    </w:p>
    <w:p w:rsidR="005600E9" w:rsidRPr="009B4ECA" w:rsidRDefault="005600E9" w:rsidP="001A4F98">
      <w:pPr>
        <w:pStyle w:val="para-no-indent"/>
      </w:pPr>
      <w:del w:id="287" w:author="Patterson Lamb" w:date="2014-07-23T09:11:00Z">
        <w:r w:rsidRPr="00DD585C" w:rsidDel="00724397">
          <w:delText xml:space="preserve">Fig. </w:delText>
        </w:r>
      </w:del>
      <w:ins w:id="288" w:author="Patterson Lamb" w:date="2014-07-23T09:17:00Z">
        <w:r>
          <w:rPr>
            <w:smallCaps/>
          </w:rPr>
          <w:t>f</w:t>
        </w:r>
        <w:r w:rsidRPr="00724397">
          <w:rPr>
            <w:smallCaps/>
          </w:rPr>
          <w:t>igure</w:t>
        </w:r>
      </w:ins>
      <w:ins w:id="289" w:author="Patterson Lamb" w:date="2014-07-23T09:14:00Z">
        <w:r>
          <w:t xml:space="preserve"> </w:t>
        </w:r>
      </w:ins>
      <w:r w:rsidRPr="00DD585C">
        <w:t>9.2</w:t>
      </w:r>
      <w:ins w:id="290" w:author="Patterson Lamb" w:date="2014-07-23T09:21:00Z">
        <w:r>
          <w:t>.</w:t>
        </w:r>
      </w:ins>
      <w:del w:id="291" w:author="Patterson Lamb" w:date="2014-07-23T09:21:00Z">
        <w:r w:rsidRPr="009B4ECA" w:rsidDel="00E747FD">
          <w:delText>:</w:delText>
        </w:r>
      </w:del>
      <w:r w:rsidRPr="009B4ECA">
        <w:t xml:space="preserve"> </w:t>
      </w:r>
      <w:r w:rsidRPr="006308EC">
        <w:t>“</w:t>
      </w:r>
      <w:r w:rsidRPr="009B4ECA">
        <w:t xml:space="preserve">The Magic that </w:t>
      </w:r>
      <w:del w:id="292" w:author="Patterson Lamb" w:date="2014-07-23T11:20:00Z">
        <w:r w:rsidRPr="009B4ECA" w:rsidDel="00FC5D5B">
          <w:delText xml:space="preserve">is </w:delText>
        </w:r>
      </w:del>
      <w:ins w:id="293" w:author="Patterson Lamb" w:date="2014-07-23T11:20:00Z">
        <w:r>
          <w:t>I</w:t>
        </w:r>
        <w:r w:rsidRPr="009B4ECA">
          <w:t xml:space="preserve">s </w:t>
        </w:r>
      </w:ins>
      <w:r w:rsidRPr="009B4ECA">
        <w:t>Wrought by One Shot of Penicillin,</w:t>
      </w:r>
      <w:r w:rsidRPr="006308EC">
        <w:t>”</w:t>
      </w:r>
      <w:r w:rsidRPr="009B4ECA">
        <w:t xml:space="preserve"> </w:t>
      </w:r>
      <w:r w:rsidRPr="007D5122">
        <w:rPr>
          <w:i/>
        </w:rPr>
        <w:t>WHO Newsletter</w:t>
      </w:r>
      <w:r w:rsidRPr="009B4ECA">
        <w:t>, October 1955, front cover.</w:t>
      </w:r>
    </w:p>
    <w:p w:rsidR="005600E9" w:rsidRPr="009B4ECA" w:rsidRDefault="005600E9" w:rsidP="001A4F98">
      <w:pPr>
        <w:pStyle w:val="para-no-indent"/>
      </w:pPr>
      <w:del w:id="294" w:author="Patterson Lamb" w:date="2014-07-23T09:11:00Z">
        <w:r w:rsidRPr="00DD585C" w:rsidDel="00724397">
          <w:delText xml:space="preserve">Fig. </w:delText>
        </w:r>
      </w:del>
      <w:ins w:id="295" w:author="Patterson Lamb" w:date="2014-07-23T09:17:00Z">
        <w:r>
          <w:rPr>
            <w:smallCaps/>
          </w:rPr>
          <w:t>f</w:t>
        </w:r>
        <w:r w:rsidRPr="00724397">
          <w:rPr>
            <w:smallCaps/>
          </w:rPr>
          <w:t>igure</w:t>
        </w:r>
        <w:r w:rsidRPr="00DD585C">
          <w:t xml:space="preserve"> </w:t>
        </w:r>
      </w:ins>
      <w:r w:rsidRPr="00DD585C">
        <w:t>9.3</w:t>
      </w:r>
      <w:del w:id="296" w:author="Patterson Lamb" w:date="2014-07-23T09:21:00Z">
        <w:r w:rsidRPr="009B4ECA" w:rsidDel="00E747FD">
          <w:delText>:</w:delText>
        </w:r>
      </w:del>
      <w:ins w:id="297" w:author="Patterson Lamb" w:date="2014-07-23T09:21:00Z">
        <w:r>
          <w:t>.</w:t>
        </w:r>
      </w:ins>
      <w:r w:rsidRPr="009B4ECA">
        <w:t xml:space="preserve"> Three </w:t>
      </w:r>
      <w:del w:id="298" w:author="Patterson Lamb" w:date="2014-07-23T11:20:00Z">
        <w:r w:rsidRPr="009B4ECA" w:rsidDel="00FC5D5B">
          <w:delText xml:space="preserve">Faces </w:delText>
        </w:r>
      </w:del>
      <w:ins w:id="299" w:author="Patterson Lamb" w:date="2014-07-23T11:20:00Z">
        <w:r>
          <w:t>f</w:t>
        </w:r>
        <w:r w:rsidRPr="009B4ECA">
          <w:t xml:space="preserve">aces </w:t>
        </w:r>
      </w:ins>
      <w:r w:rsidRPr="009B4ECA">
        <w:t xml:space="preserve">of Ede Nwaegbo. </w:t>
      </w:r>
      <w:r w:rsidRPr="007D5122">
        <w:rPr>
          <w:i/>
        </w:rPr>
        <w:t xml:space="preserve">World Health, </w:t>
      </w:r>
      <w:r w:rsidRPr="009B4ECA">
        <w:t>May</w:t>
      </w:r>
      <w:del w:id="300" w:author="Patterson Lamb" w:date="2014-07-23T11:21:00Z">
        <w:r w:rsidRPr="009B4ECA" w:rsidDel="00FC5D5B">
          <w:delText>-</w:delText>
        </w:r>
      </w:del>
      <w:ins w:id="301" w:author="Patterson Lamb" w:date="2014-07-23T11:21:00Z">
        <w:r>
          <w:t>–</w:t>
        </w:r>
      </w:ins>
      <w:r w:rsidRPr="009B4ECA">
        <w:t>June, 1957.</w:t>
      </w:r>
    </w:p>
    <w:p w:rsidR="005600E9" w:rsidRPr="009B4ECA" w:rsidRDefault="005600E9" w:rsidP="001A4F98">
      <w:pPr>
        <w:pStyle w:val="para-no-indent"/>
      </w:pPr>
      <w:del w:id="302" w:author="Patterson Lamb" w:date="2014-07-23T09:11:00Z">
        <w:r w:rsidRPr="00DD585C" w:rsidDel="00724397">
          <w:delText xml:space="preserve">Fig. </w:delText>
        </w:r>
      </w:del>
      <w:ins w:id="303" w:author="Patterson Lamb" w:date="2014-07-23T09:17:00Z">
        <w:r>
          <w:rPr>
            <w:smallCaps/>
          </w:rPr>
          <w:t>f</w:t>
        </w:r>
        <w:r w:rsidRPr="00724397">
          <w:rPr>
            <w:smallCaps/>
          </w:rPr>
          <w:t>igure</w:t>
        </w:r>
      </w:ins>
      <w:ins w:id="304" w:author="Patterson Lamb" w:date="2014-07-23T09:11:00Z">
        <w:r>
          <w:t xml:space="preserve"> </w:t>
        </w:r>
      </w:ins>
      <w:r w:rsidRPr="00DD585C">
        <w:t>9.4</w:t>
      </w:r>
      <w:ins w:id="305" w:author="Patterson Lamb" w:date="2014-07-23T09:21:00Z">
        <w:r>
          <w:t>.</w:t>
        </w:r>
      </w:ins>
      <w:r w:rsidRPr="009B4ECA">
        <w:t xml:space="preserve"> </w:t>
      </w:r>
      <w:r w:rsidRPr="006308EC">
        <w:t>“</w:t>
      </w:r>
      <w:r w:rsidRPr="009B4ECA">
        <w:t>Pipeline to Prosperity,</w:t>
      </w:r>
      <w:r w:rsidRPr="006308EC">
        <w:t>”</w:t>
      </w:r>
      <w:r w:rsidRPr="009B4ECA">
        <w:t xml:space="preserve"> </w:t>
      </w:r>
      <w:r w:rsidRPr="007D5122">
        <w:rPr>
          <w:i/>
        </w:rPr>
        <w:t>WHO Newsletter</w:t>
      </w:r>
      <w:r w:rsidRPr="009B4ECA">
        <w:t>, May 1954, front cover.</w:t>
      </w:r>
      <w:ins w:id="306" w:author="Patterson Lamb" w:date="2014-07-23T11:21:00Z">
        <w:r>
          <w:t xml:space="preserve"> </w:t>
        </w:r>
      </w:ins>
    </w:p>
    <w:p w:rsidR="005600E9" w:rsidRPr="009B4ECA" w:rsidRDefault="005600E9" w:rsidP="001A4F98">
      <w:pPr>
        <w:pStyle w:val="para-no-indent"/>
      </w:pPr>
      <w:del w:id="307" w:author="Patterson Lamb" w:date="2014-07-23T09:11:00Z">
        <w:r w:rsidRPr="00DD585C" w:rsidDel="00724397">
          <w:delText xml:space="preserve">Fig. </w:delText>
        </w:r>
      </w:del>
      <w:ins w:id="308" w:author="Patterson Lamb" w:date="2014-07-23T09:17:00Z">
        <w:r>
          <w:rPr>
            <w:smallCaps/>
          </w:rPr>
          <w:t>f</w:t>
        </w:r>
        <w:r w:rsidRPr="00724397">
          <w:rPr>
            <w:smallCaps/>
          </w:rPr>
          <w:t>igure</w:t>
        </w:r>
        <w:r w:rsidRPr="00DD585C">
          <w:t xml:space="preserve"> </w:t>
        </w:r>
      </w:ins>
      <w:r w:rsidRPr="00DD585C">
        <w:t>9.5</w:t>
      </w:r>
      <w:ins w:id="309" w:author="Patterson Lamb" w:date="2014-07-23T09:21:00Z">
        <w:r>
          <w:t>.</w:t>
        </w:r>
      </w:ins>
      <w:r w:rsidRPr="009B4ECA">
        <w:t xml:space="preserve"> </w:t>
      </w:r>
      <w:r w:rsidRPr="006308EC">
        <w:t>“</w:t>
      </w:r>
      <w:r w:rsidRPr="009B4ECA">
        <w:t>The Girl from the Forest,</w:t>
      </w:r>
      <w:r w:rsidRPr="006308EC">
        <w:t>”</w:t>
      </w:r>
      <w:r w:rsidRPr="009B4ECA">
        <w:t xml:space="preserve"> </w:t>
      </w:r>
      <w:r w:rsidRPr="007D5122">
        <w:rPr>
          <w:i/>
        </w:rPr>
        <w:t>WHO Newsletter</w:t>
      </w:r>
      <w:r w:rsidRPr="009B4ECA">
        <w:t>, February</w:t>
      </w:r>
      <w:del w:id="310" w:author="Patterson Lamb" w:date="2014-07-23T11:23:00Z">
        <w:r w:rsidRPr="009B4ECA" w:rsidDel="00487C65">
          <w:delText>-</w:delText>
        </w:r>
      </w:del>
      <w:ins w:id="311" w:author="Patterson Lamb" w:date="2014-07-23T11:23:00Z">
        <w:r>
          <w:t>–</w:t>
        </w:r>
      </w:ins>
      <w:r w:rsidRPr="009B4ECA">
        <w:t>March 1955, p. 4. At the center of the page is the doctor who came by dug</w:t>
      </w:r>
      <w:del w:id="312" w:author="Patterson Lamb" w:date="2014-07-23T11:23:00Z">
        <w:r w:rsidRPr="009B4ECA" w:rsidDel="00487C65">
          <w:delText>-</w:delText>
        </w:r>
      </w:del>
      <w:r w:rsidRPr="009B4ECA">
        <w:t xml:space="preserve">out canoe to Sarawak where the organization assisted in a malaria pilot project. The heroic aspect of the journey is suggested in the textual description of the </w:t>
      </w:r>
      <w:r w:rsidRPr="006308EC">
        <w:t>“</w:t>
      </w:r>
      <w:r w:rsidRPr="009B4ECA">
        <w:t>force of the wide, strong river.</w:t>
      </w:r>
      <w:r w:rsidRPr="006308EC">
        <w:t>”</w:t>
      </w:r>
      <w:r w:rsidRPr="009B4ECA">
        <w:t xml:space="preserve"> The team, entirely composed of men, encountered </w:t>
      </w:r>
      <w:r w:rsidRPr="006308EC">
        <w:t>“</w:t>
      </w:r>
      <w:r w:rsidRPr="009B4ECA">
        <w:t>the girl from the forest</w:t>
      </w:r>
      <w:r w:rsidRPr="006308EC">
        <w:t>”</w:t>
      </w:r>
      <w:r w:rsidRPr="009B4ECA">
        <w:t xml:space="preserve">: </w:t>
      </w:r>
      <w:r w:rsidRPr="006308EC">
        <w:t>“</w:t>
      </w:r>
      <w:r w:rsidRPr="009B4ECA">
        <w:t>deep into the dense forest bordering the Baram River in Sarawal filtered the news that doctors were visiting a longhouse of the riverside dwellers. This girl, receiving penicillin for a skin disease from a W.H.O. malaria team member, Dr. R.J.G. Hogg, had never before found herself under a roof.</w:t>
      </w:r>
      <w:r w:rsidRPr="006308EC">
        <w:t>”</w:t>
      </w:r>
      <w:r w:rsidRPr="009B4ECA">
        <w:t xml:space="preserve"> In the excerpts of the field report local population are described with all the virtues of the </w:t>
      </w:r>
      <w:r w:rsidRPr="007D5122">
        <w:rPr>
          <w:i/>
        </w:rPr>
        <w:t xml:space="preserve">bons sauvages </w:t>
      </w:r>
      <w:r w:rsidRPr="009B4ECA">
        <w:t xml:space="preserve">including </w:t>
      </w:r>
      <w:r w:rsidRPr="006308EC">
        <w:t>“</w:t>
      </w:r>
      <w:r w:rsidRPr="009B4ECA">
        <w:t>instinctive</w:t>
      </w:r>
      <w:r w:rsidRPr="006308EC">
        <w:t>”</w:t>
      </w:r>
      <w:r w:rsidRPr="009B4ECA">
        <w:t xml:space="preserve"> hospitality and being </w:t>
      </w:r>
      <w:r w:rsidRPr="006308EC">
        <w:t>“</w:t>
      </w:r>
      <w:r w:rsidRPr="009B4ECA">
        <w:t>naturally friendly.</w:t>
      </w:r>
      <w:r w:rsidRPr="006308EC">
        <w:t>”</w:t>
      </w:r>
      <w:r w:rsidRPr="009B4ECA">
        <w:t xml:space="preserve"> The field report emphasized the doctors</w:t>
      </w:r>
      <w:r w:rsidRPr="006308EC">
        <w:t>’</w:t>
      </w:r>
      <w:r w:rsidRPr="009B4ECA">
        <w:t xml:space="preserve"> humanity for working long hours without taking a lunch break.</w:t>
      </w:r>
    </w:p>
    <w:p w:rsidR="005600E9" w:rsidRPr="009B4ECA" w:rsidRDefault="005600E9" w:rsidP="001A4F98">
      <w:pPr>
        <w:pStyle w:val="para-no-indent"/>
      </w:pPr>
      <w:del w:id="313" w:author="Patterson Lamb" w:date="2014-07-23T09:11:00Z">
        <w:r w:rsidRPr="00DD585C" w:rsidDel="00724397">
          <w:delText xml:space="preserve">Fig. </w:delText>
        </w:r>
      </w:del>
      <w:ins w:id="314" w:author="Patterson Lamb" w:date="2014-07-23T09:17:00Z">
        <w:r>
          <w:rPr>
            <w:smallCaps/>
          </w:rPr>
          <w:t>f</w:t>
        </w:r>
        <w:r w:rsidRPr="00724397">
          <w:rPr>
            <w:smallCaps/>
          </w:rPr>
          <w:t>igure</w:t>
        </w:r>
      </w:ins>
      <w:ins w:id="315" w:author="Patterson Lamb" w:date="2014-07-23T09:11:00Z">
        <w:r>
          <w:t xml:space="preserve"> </w:t>
        </w:r>
      </w:ins>
      <w:r w:rsidRPr="00DD585C">
        <w:t>9.6</w:t>
      </w:r>
      <w:ins w:id="316" w:author="Patterson Lamb" w:date="2014-07-23T09:21:00Z">
        <w:r>
          <w:t>.</w:t>
        </w:r>
      </w:ins>
      <w:r w:rsidRPr="009B4ECA">
        <w:t xml:space="preserve"> </w:t>
      </w:r>
      <w:r w:rsidRPr="006308EC">
        <w:t>“</w:t>
      </w:r>
      <w:r w:rsidRPr="009B4ECA">
        <w:t>All the World Loves a Picture,</w:t>
      </w:r>
      <w:r w:rsidRPr="006308EC">
        <w:t>”</w:t>
      </w:r>
      <w:r w:rsidRPr="009B4ECA">
        <w:t xml:space="preserve"> </w:t>
      </w:r>
      <w:r w:rsidRPr="007D5122">
        <w:rPr>
          <w:i/>
        </w:rPr>
        <w:t>WHO Newsletter</w:t>
      </w:r>
      <w:r w:rsidRPr="009B4ECA">
        <w:t>, February 1953, front cover.</w:t>
      </w:r>
    </w:p>
    <w:p w:rsidR="005600E9" w:rsidRPr="009B4ECA" w:rsidRDefault="005600E9" w:rsidP="001A4F98">
      <w:pPr>
        <w:pStyle w:val="para-no-indent"/>
      </w:pPr>
      <w:del w:id="317" w:author="Patterson Lamb" w:date="2014-07-23T09:11:00Z">
        <w:r w:rsidRPr="00DD585C" w:rsidDel="00724397">
          <w:delText xml:space="preserve">Fig. </w:delText>
        </w:r>
      </w:del>
      <w:ins w:id="318" w:author="Patterson Lamb" w:date="2014-07-23T09:17:00Z">
        <w:r>
          <w:rPr>
            <w:smallCaps/>
          </w:rPr>
          <w:t>f</w:t>
        </w:r>
        <w:r w:rsidRPr="00724397">
          <w:rPr>
            <w:smallCaps/>
          </w:rPr>
          <w:t>igure</w:t>
        </w:r>
      </w:ins>
      <w:ins w:id="319" w:author="Patterson Lamb" w:date="2014-07-23T09:11:00Z">
        <w:r>
          <w:t xml:space="preserve"> </w:t>
        </w:r>
      </w:ins>
      <w:r w:rsidRPr="00DD585C">
        <w:t>10.1</w:t>
      </w:r>
      <w:ins w:id="320" w:author="Patterson Lamb" w:date="2014-07-23T09:21:00Z">
        <w:r>
          <w:t>.</w:t>
        </w:r>
      </w:ins>
      <w:r w:rsidRPr="009B4ECA">
        <w:t xml:space="preserve"> </w:t>
      </w:r>
      <w:r w:rsidRPr="006308EC">
        <w:t>“</w:t>
      </w:r>
      <w:r w:rsidRPr="009B4ECA">
        <w:t>The Starving Children of Biafra,</w:t>
      </w:r>
      <w:r w:rsidRPr="006308EC">
        <w:t>”</w:t>
      </w:r>
      <w:r w:rsidRPr="009B4ECA">
        <w:t xml:space="preserve"> </w:t>
      </w:r>
      <w:r w:rsidRPr="007D5122">
        <w:rPr>
          <w:i/>
        </w:rPr>
        <w:t>Stern</w:t>
      </w:r>
      <w:r w:rsidRPr="009B4ECA">
        <w:t xml:space="preserve">, </w:t>
      </w:r>
      <w:ins w:id="321" w:author="Patterson Lamb" w:date="2014-07-23T11:24:00Z">
        <w:r>
          <w:t xml:space="preserve">28 </w:t>
        </w:r>
      </w:ins>
      <w:r w:rsidRPr="009B4ECA">
        <w:t xml:space="preserve">July </w:t>
      </w:r>
      <w:del w:id="322" w:author="Patterson Lamb" w:date="2014-07-23T11:25:00Z">
        <w:r w:rsidRPr="009B4ECA" w:rsidDel="00487C65">
          <w:delText>28</w:delText>
        </w:r>
      </w:del>
      <w:del w:id="323" w:author="Patterson Lamb" w:date="2014-07-23T11:24:00Z">
        <w:r w:rsidRPr="009B4ECA" w:rsidDel="00487C65">
          <w:delText>,</w:delText>
        </w:r>
      </w:del>
      <w:del w:id="324" w:author="Patterson Lamb" w:date="2014-07-23T11:25:00Z">
        <w:r w:rsidRPr="009B4ECA" w:rsidDel="00487C65">
          <w:delText xml:space="preserve"> </w:delText>
        </w:r>
      </w:del>
      <w:r w:rsidRPr="009B4ECA">
        <w:t>1968</w:t>
      </w:r>
      <w:del w:id="325" w:author="Patterson Lamb" w:date="2014-07-23T11:25:00Z">
        <w:r w:rsidRPr="009B4ECA" w:rsidDel="00487C65">
          <w:delText>,</w:delText>
        </w:r>
      </w:del>
      <w:r w:rsidRPr="009B4ECA">
        <w:t xml:space="preserve"> cover. Photographer: Hubert Lecampion.</w:t>
      </w:r>
    </w:p>
    <w:p w:rsidR="005600E9" w:rsidRPr="009B4ECA" w:rsidRDefault="005600E9" w:rsidP="001A4F98">
      <w:pPr>
        <w:pStyle w:val="para-no-indent"/>
      </w:pPr>
      <w:del w:id="326" w:author="Patterson Lamb" w:date="2014-07-23T09:11:00Z">
        <w:r w:rsidRPr="00DD585C" w:rsidDel="00724397">
          <w:delText xml:space="preserve">Fig. </w:delText>
        </w:r>
      </w:del>
      <w:ins w:id="327" w:author="Patterson Lamb" w:date="2014-07-23T09:18:00Z">
        <w:r>
          <w:rPr>
            <w:smallCaps/>
          </w:rPr>
          <w:t>f</w:t>
        </w:r>
        <w:r w:rsidRPr="00724397">
          <w:rPr>
            <w:smallCaps/>
          </w:rPr>
          <w:t>igure</w:t>
        </w:r>
      </w:ins>
      <w:ins w:id="328" w:author="Patterson Lamb" w:date="2014-07-23T09:11:00Z">
        <w:r>
          <w:t xml:space="preserve"> </w:t>
        </w:r>
      </w:ins>
      <w:r w:rsidRPr="00DD585C">
        <w:t>10.2</w:t>
      </w:r>
      <w:ins w:id="329" w:author="Patterson Lamb" w:date="2014-07-23T09:21:00Z">
        <w:r>
          <w:t>.</w:t>
        </w:r>
      </w:ins>
      <w:r w:rsidRPr="009B4ECA">
        <w:t xml:space="preserve"> </w:t>
      </w:r>
      <w:r w:rsidRPr="006308EC">
        <w:t>“</w:t>
      </w:r>
      <w:r w:rsidRPr="009B4ECA">
        <w:t>Biafra: Death Sentence for a People,</w:t>
      </w:r>
      <w:r w:rsidRPr="006308EC">
        <w:t>”</w:t>
      </w:r>
      <w:r w:rsidRPr="009B4ECA">
        <w:t xml:space="preserve"> </w:t>
      </w:r>
      <w:r w:rsidRPr="007D5122">
        <w:rPr>
          <w:i/>
        </w:rPr>
        <w:t>Spiegel</w:t>
      </w:r>
      <w:r w:rsidRPr="009B4ECA">
        <w:t xml:space="preserve">, </w:t>
      </w:r>
      <w:ins w:id="330" w:author="Patterson Lamb" w:date="2014-07-23T11:24:00Z">
        <w:r>
          <w:t xml:space="preserve">19 </w:t>
        </w:r>
      </w:ins>
      <w:r w:rsidRPr="009B4ECA">
        <w:t>August</w:t>
      </w:r>
      <w:del w:id="331" w:author="Patterson Lamb" w:date="2014-07-23T11:25:00Z">
        <w:r w:rsidRPr="009B4ECA" w:rsidDel="00487C65">
          <w:delText xml:space="preserve"> 19,</w:delText>
        </w:r>
      </w:del>
      <w:r w:rsidRPr="009B4ECA">
        <w:t xml:space="preserve"> 1968</w:t>
      </w:r>
      <w:del w:id="332" w:author="Patterson Lamb" w:date="2014-07-23T11:25:00Z">
        <w:r w:rsidRPr="009B4ECA" w:rsidDel="00487C65">
          <w:delText>,</w:delText>
        </w:r>
      </w:del>
      <w:r w:rsidRPr="009B4ECA">
        <w:t xml:space="preserve"> cover. Photographer: Romano Cagnoni.</w:t>
      </w:r>
    </w:p>
    <w:p w:rsidR="005600E9" w:rsidRPr="009B4ECA" w:rsidRDefault="005600E9" w:rsidP="001A4F98">
      <w:pPr>
        <w:pStyle w:val="para-no-indent"/>
      </w:pPr>
      <w:del w:id="333" w:author="Patterson Lamb" w:date="2014-07-23T09:11:00Z">
        <w:r w:rsidRPr="00DD585C" w:rsidDel="00724397">
          <w:delText xml:space="preserve">Fig. </w:delText>
        </w:r>
      </w:del>
      <w:ins w:id="334" w:author="Patterson Lamb" w:date="2014-07-23T09:18:00Z">
        <w:r>
          <w:rPr>
            <w:smallCaps/>
          </w:rPr>
          <w:t>f</w:t>
        </w:r>
        <w:r w:rsidRPr="00724397">
          <w:rPr>
            <w:smallCaps/>
          </w:rPr>
          <w:t>igure</w:t>
        </w:r>
      </w:ins>
      <w:ins w:id="335" w:author="Patterson Lamb" w:date="2014-07-23T09:11:00Z">
        <w:r>
          <w:t xml:space="preserve"> </w:t>
        </w:r>
      </w:ins>
      <w:r w:rsidRPr="00DD585C">
        <w:t>10.3</w:t>
      </w:r>
      <w:ins w:id="336" w:author="Patterson Lamb" w:date="2014-07-23T09:21:00Z">
        <w:r>
          <w:t>.</w:t>
        </w:r>
      </w:ins>
      <w:r w:rsidRPr="009B4ECA">
        <w:t xml:space="preserve"> </w:t>
      </w:r>
      <w:r w:rsidRPr="006308EC">
        <w:t>“</w:t>
      </w:r>
      <w:r w:rsidRPr="009B4ECA">
        <w:t>Six Million.</w:t>
      </w:r>
      <w:r w:rsidRPr="006308EC">
        <w:t>”</w:t>
      </w:r>
      <w:r w:rsidRPr="009B4ECA">
        <w:t xml:space="preserve"> Swarthmore College Peace Collection, Clearing House for Nigeria</w:t>
      </w:r>
      <w:r w:rsidRPr="006308EC">
        <w:t>–</w:t>
      </w:r>
      <w:r w:rsidRPr="009B4ECA">
        <w:t>Biafra Information Records, Clearing House, DG 168, Box 10.</w:t>
      </w:r>
    </w:p>
    <w:p w:rsidR="005600E9" w:rsidRPr="009B4ECA" w:rsidRDefault="005600E9" w:rsidP="001A4F98">
      <w:pPr>
        <w:pStyle w:val="para-no-indent"/>
      </w:pPr>
      <w:del w:id="337" w:author="Patterson Lamb" w:date="2014-07-23T09:11:00Z">
        <w:r w:rsidRPr="00DD585C" w:rsidDel="00724397">
          <w:delText xml:space="preserve">Fig. </w:delText>
        </w:r>
      </w:del>
      <w:ins w:id="338" w:author="Patterson Lamb" w:date="2014-07-23T09:18:00Z">
        <w:r>
          <w:rPr>
            <w:smallCaps/>
          </w:rPr>
          <w:t>f</w:t>
        </w:r>
        <w:r w:rsidRPr="00724397">
          <w:rPr>
            <w:smallCaps/>
          </w:rPr>
          <w:t>igure</w:t>
        </w:r>
      </w:ins>
      <w:ins w:id="339" w:author="Patterson Lamb" w:date="2014-07-23T09:11:00Z">
        <w:r>
          <w:t xml:space="preserve"> </w:t>
        </w:r>
      </w:ins>
      <w:r w:rsidRPr="00DD585C">
        <w:t>10.4</w:t>
      </w:r>
      <w:ins w:id="340" w:author="Patterson Lamb" w:date="2014-07-23T09:21:00Z">
        <w:r>
          <w:t>.</w:t>
        </w:r>
      </w:ins>
      <w:r w:rsidRPr="009B4ECA">
        <w:t xml:space="preserve"> </w:t>
      </w:r>
      <w:r w:rsidRPr="006308EC">
        <w:t>“</w:t>
      </w:r>
      <w:r w:rsidRPr="009B4ECA">
        <w:t>In the concentration camp Ikot Ekpene, 8000 Ibibios have starved.</w:t>
      </w:r>
      <w:r w:rsidRPr="006308EC">
        <w:t>”</w:t>
      </w:r>
      <w:r w:rsidRPr="009B4ECA">
        <w:t xml:space="preserve"> Tilman Z</w:t>
      </w:r>
      <w:r w:rsidRPr="006308EC">
        <w:t>ü</w:t>
      </w:r>
      <w:r w:rsidRPr="009B4ECA">
        <w:t>lch and Klaus Guercke, eds.</w:t>
      </w:r>
      <w:ins w:id="341" w:author="Patterson Lamb" w:date="2014-07-23T11:25:00Z">
        <w:r>
          <w:t>,</w:t>
        </w:r>
      </w:ins>
      <w:r w:rsidRPr="009B4ECA">
        <w:t xml:space="preserve"> </w:t>
      </w:r>
      <w:r w:rsidRPr="007D5122">
        <w:rPr>
          <w:i/>
        </w:rPr>
        <w:t xml:space="preserve">Soll Biafra </w:t>
      </w:r>
      <w:r w:rsidRPr="006308EC">
        <w:rPr>
          <w:i/>
        </w:rPr>
        <w:t>ü</w:t>
      </w:r>
      <w:r w:rsidRPr="007D5122">
        <w:rPr>
          <w:i/>
        </w:rPr>
        <w:t xml:space="preserve">berleben? Dokumente </w:t>
      </w:r>
      <w:r w:rsidRPr="006308EC">
        <w:rPr>
          <w:i/>
        </w:rPr>
        <w:t>–</w:t>
      </w:r>
      <w:r w:rsidRPr="007D5122">
        <w:rPr>
          <w:i/>
        </w:rPr>
        <w:t xml:space="preserve"> Berichte </w:t>
      </w:r>
      <w:r w:rsidRPr="006308EC">
        <w:rPr>
          <w:i/>
        </w:rPr>
        <w:t>–</w:t>
      </w:r>
      <w:r w:rsidRPr="007D5122">
        <w:rPr>
          <w:i/>
        </w:rPr>
        <w:t xml:space="preserve"> Analysen </w:t>
      </w:r>
      <w:r w:rsidRPr="006308EC">
        <w:rPr>
          <w:i/>
        </w:rPr>
        <w:t>–</w:t>
      </w:r>
      <w:r w:rsidRPr="007D5122">
        <w:rPr>
          <w:i/>
        </w:rPr>
        <w:t xml:space="preserve"> Kommentare </w:t>
      </w:r>
      <w:r w:rsidRPr="009B4ECA">
        <w:t>(Berlin, 1969), between pp. 128 and 129. Photographer: Alex Klemkens.</w:t>
      </w:r>
    </w:p>
    <w:p w:rsidR="005600E9" w:rsidRPr="009B4ECA" w:rsidRDefault="005600E9" w:rsidP="001A4F98">
      <w:pPr>
        <w:pStyle w:val="para-no-indent"/>
      </w:pPr>
      <w:del w:id="342" w:author="Patterson Lamb" w:date="2014-07-23T09:11:00Z">
        <w:r w:rsidRPr="00DD585C" w:rsidDel="00724397">
          <w:delText xml:space="preserve">Fig. </w:delText>
        </w:r>
      </w:del>
      <w:ins w:id="343" w:author="Patterson Lamb" w:date="2014-07-23T09:18:00Z">
        <w:r>
          <w:rPr>
            <w:smallCaps/>
          </w:rPr>
          <w:t>f</w:t>
        </w:r>
        <w:r w:rsidRPr="00724397">
          <w:rPr>
            <w:smallCaps/>
          </w:rPr>
          <w:t>igure</w:t>
        </w:r>
        <w:r w:rsidRPr="00DD585C">
          <w:t xml:space="preserve"> </w:t>
        </w:r>
      </w:ins>
      <w:r w:rsidRPr="00DD585C">
        <w:t>10.5</w:t>
      </w:r>
      <w:ins w:id="344" w:author="Patterson Lamb" w:date="2014-07-23T09:21:00Z">
        <w:r>
          <w:t>.</w:t>
        </w:r>
      </w:ins>
      <w:r w:rsidRPr="009B4ECA">
        <w:t xml:space="preserve"> </w:t>
      </w:r>
      <w:r w:rsidRPr="006308EC">
        <w:t>“</w:t>
      </w:r>
      <w:r w:rsidRPr="009B4ECA">
        <w:t xml:space="preserve">Auschwitz </w:t>
      </w:r>
      <w:r w:rsidRPr="006308EC">
        <w:t>–</w:t>
      </w:r>
      <w:r w:rsidRPr="009B4ECA">
        <w:t xml:space="preserve"> Biafra</w:t>
      </w:r>
      <w:r w:rsidRPr="006308EC">
        <w:t>”</w:t>
      </w:r>
      <w:r w:rsidRPr="009B4ECA">
        <w:t xml:space="preserve"> in </w:t>
      </w:r>
      <w:r w:rsidRPr="007D5122">
        <w:rPr>
          <w:i/>
        </w:rPr>
        <w:t>Pogrom</w:t>
      </w:r>
      <w:r w:rsidRPr="009B4ECA">
        <w:t xml:space="preserve"> 1, no. 4/5, August/September 1970, cover page.</w:t>
      </w:r>
    </w:p>
    <w:p w:rsidR="005600E9" w:rsidRPr="009B4ECA" w:rsidRDefault="005600E9" w:rsidP="001A4F98">
      <w:pPr>
        <w:pStyle w:val="para-no-indent"/>
      </w:pPr>
      <w:del w:id="345" w:author="Patterson Lamb" w:date="2014-07-23T09:11:00Z">
        <w:r w:rsidRPr="00DD585C" w:rsidDel="00724397">
          <w:delText xml:space="preserve">Fig. </w:delText>
        </w:r>
      </w:del>
      <w:ins w:id="346" w:author="Patterson Lamb" w:date="2014-07-23T09:18:00Z">
        <w:r>
          <w:rPr>
            <w:smallCaps/>
          </w:rPr>
          <w:t>f</w:t>
        </w:r>
        <w:r w:rsidRPr="00724397">
          <w:rPr>
            <w:smallCaps/>
          </w:rPr>
          <w:t>igure</w:t>
        </w:r>
        <w:r w:rsidRPr="00DD585C">
          <w:t xml:space="preserve"> </w:t>
        </w:r>
      </w:ins>
      <w:r w:rsidRPr="00DD585C">
        <w:t>11.1</w:t>
      </w:r>
      <w:ins w:id="347" w:author="Patterson Lamb" w:date="2014-07-23T09:21:00Z">
        <w:r>
          <w:t>.</w:t>
        </w:r>
      </w:ins>
      <w:r w:rsidRPr="009B4ECA">
        <w:t xml:space="preserve"> </w:t>
      </w:r>
      <w:r w:rsidRPr="006308EC">
        <w:t>“</w:t>
      </w:r>
      <w:r w:rsidRPr="009B4ECA">
        <w:t>Keep the health service going</w:t>
      </w:r>
      <w:r w:rsidRPr="006308EC">
        <w:t>”</w:t>
      </w:r>
      <w:r w:rsidRPr="009B4ECA">
        <w:t xml:space="preserve"> advertisement. Courtesy of Christian Aid.</w:t>
      </w:r>
    </w:p>
    <w:p w:rsidR="005600E9" w:rsidRPr="009B4ECA" w:rsidRDefault="005600E9" w:rsidP="001A4F98">
      <w:pPr>
        <w:pStyle w:val="para-no-indent"/>
      </w:pPr>
      <w:del w:id="348" w:author="Patterson Lamb" w:date="2014-07-23T09:11:00Z">
        <w:r w:rsidRPr="00DD585C" w:rsidDel="00724397">
          <w:delText xml:space="preserve">Fig. </w:delText>
        </w:r>
      </w:del>
      <w:ins w:id="349" w:author="Patterson Lamb" w:date="2014-07-23T09:18:00Z">
        <w:r>
          <w:rPr>
            <w:smallCaps/>
          </w:rPr>
          <w:t>f</w:t>
        </w:r>
        <w:r w:rsidRPr="00724397">
          <w:rPr>
            <w:smallCaps/>
          </w:rPr>
          <w:t>igure</w:t>
        </w:r>
      </w:ins>
      <w:ins w:id="350" w:author="Patterson Lamb" w:date="2014-07-23T09:11:00Z">
        <w:r>
          <w:t xml:space="preserve"> </w:t>
        </w:r>
      </w:ins>
      <w:r w:rsidRPr="00DD585C">
        <w:t>11.2</w:t>
      </w:r>
      <w:ins w:id="351" w:author="Patterson Lamb" w:date="2014-07-23T09:21:00Z">
        <w:r>
          <w:t>.</w:t>
        </w:r>
      </w:ins>
      <w:r w:rsidRPr="009B4ECA">
        <w:t xml:space="preserve"> Christian Aid advertising, September 1989</w:t>
      </w:r>
      <w:del w:id="352" w:author="Patterson Lamb" w:date="2014-07-23T11:26:00Z">
        <w:r w:rsidRPr="009B4ECA" w:rsidDel="00487C65">
          <w:delText>-</w:delText>
        </w:r>
      </w:del>
      <w:ins w:id="353" w:author="Patterson Lamb" w:date="2014-07-23T11:26:00Z">
        <w:r>
          <w:t>–</w:t>
        </w:r>
      </w:ins>
      <w:r w:rsidRPr="009B4ECA">
        <w:t>September 1990. Courtesy of Christian Aid.</w:t>
      </w:r>
    </w:p>
    <w:p w:rsidR="005600E9" w:rsidRPr="009B4ECA" w:rsidRDefault="005600E9" w:rsidP="001A4F98">
      <w:pPr>
        <w:pStyle w:val="para-no-indent"/>
      </w:pPr>
      <w:del w:id="354" w:author="Patterson Lamb" w:date="2014-07-23T09:11:00Z">
        <w:r w:rsidRPr="00DD585C" w:rsidDel="00724397">
          <w:delText xml:space="preserve">Fig. </w:delText>
        </w:r>
      </w:del>
      <w:ins w:id="355" w:author="Patterson Lamb" w:date="2014-07-23T09:18:00Z">
        <w:r>
          <w:rPr>
            <w:smallCaps/>
          </w:rPr>
          <w:t>f</w:t>
        </w:r>
        <w:r w:rsidRPr="00724397">
          <w:rPr>
            <w:smallCaps/>
          </w:rPr>
          <w:t>igure</w:t>
        </w:r>
      </w:ins>
      <w:ins w:id="356" w:author="Patterson Lamb" w:date="2014-07-23T09:11:00Z">
        <w:r>
          <w:t xml:space="preserve"> </w:t>
        </w:r>
      </w:ins>
      <w:r w:rsidRPr="00DD585C">
        <w:t>11.3</w:t>
      </w:r>
      <w:ins w:id="357" w:author="Patterson Lamb" w:date="2014-07-23T09:21:00Z">
        <w:r>
          <w:t>.</w:t>
        </w:r>
      </w:ins>
      <w:r w:rsidRPr="009B4ECA">
        <w:t xml:space="preserve"> </w:t>
      </w:r>
      <w:r w:rsidRPr="006308EC">
        <w:t>“</w:t>
      </w:r>
      <w:r w:rsidRPr="009B4ECA">
        <w:t>Keep the health service going. Supporting health care in the Third World.</w:t>
      </w:r>
      <w:r w:rsidRPr="006308EC">
        <w:t>”</w:t>
      </w:r>
      <w:r w:rsidRPr="009B4ECA">
        <w:t xml:space="preserve"> Courtesy of Christian Aid.</w:t>
      </w:r>
    </w:p>
    <w:p w:rsidR="005600E9" w:rsidRPr="009B4ECA" w:rsidRDefault="005600E9" w:rsidP="001A4F98">
      <w:pPr>
        <w:pStyle w:val="para-no-indent"/>
      </w:pPr>
      <w:del w:id="358" w:author="Patterson Lamb" w:date="2014-07-23T09:11:00Z">
        <w:r w:rsidRPr="00DD585C" w:rsidDel="00724397">
          <w:delText xml:space="preserve">Fig. </w:delText>
        </w:r>
      </w:del>
      <w:ins w:id="359" w:author="Patterson Lamb" w:date="2014-07-23T09:18:00Z">
        <w:r>
          <w:rPr>
            <w:smallCaps/>
          </w:rPr>
          <w:t>f</w:t>
        </w:r>
        <w:r w:rsidRPr="00724397">
          <w:rPr>
            <w:smallCaps/>
          </w:rPr>
          <w:t>igure</w:t>
        </w:r>
      </w:ins>
      <w:ins w:id="360" w:author="Patterson Lamb" w:date="2014-07-23T09:11:00Z">
        <w:r>
          <w:t xml:space="preserve"> </w:t>
        </w:r>
      </w:ins>
      <w:r w:rsidRPr="00DD585C">
        <w:t>12.1</w:t>
      </w:r>
      <w:ins w:id="361" w:author="Patterson Lamb" w:date="2014-07-23T09:21:00Z">
        <w:r>
          <w:t>.</w:t>
        </w:r>
      </w:ins>
      <w:r w:rsidRPr="009B4ECA">
        <w:t xml:space="preserve"> Minara prepares porridge </w:t>
      </w:r>
      <w:r w:rsidRPr="006308EC">
        <w:t>©</w:t>
      </w:r>
      <w:r w:rsidRPr="009B4ECA">
        <w:t>Nissinen.</w:t>
      </w:r>
    </w:p>
    <w:p w:rsidR="005600E9" w:rsidRPr="009B4ECA" w:rsidRDefault="005600E9" w:rsidP="001A4F98">
      <w:pPr>
        <w:pStyle w:val="para-no-indent"/>
      </w:pPr>
      <w:del w:id="362" w:author="Patterson Lamb" w:date="2014-07-23T09:11:00Z">
        <w:r w:rsidRPr="00DD585C" w:rsidDel="00724397">
          <w:delText xml:space="preserve">Fig. </w:delText>
        </w:r>
      </w:del>
      <w:ins w:id="363" w:author="Patterson Lamb" w:date="2014-07-23T09:18:00Z">
        <w:r>
          <w:rPr>
            <w:smallCaps/>
          </w:rPr>
          <w:t>f</w:t>
        </w:r>
        <w:r w:rsidRPr="00724397">
          <w:rPr>
            <w:smallCaps/>
          </w:rPr>
          <w:t>igure</w:t>
        </w:r>
      </w:ins>
      <w:ins w:id="364" w:author="Patterson Lamb" w:date="2014-07-23T09:11:00Z">
        <w:r>
          <w:t xml:space="preserve"> </w:t>
        </w:r>
      </w:ins>
      <w:r w:rsidRPr="00DD585C">
        <w:t>12.2</w:t>
      </w:r>
      <w:ins w:id="365" w:author="Patterson Lamb" w:date="2014-07-23T09:21:00Z">
        <w:r>
          <w:t>.</w:t>
        </w:r>
      </w:ins>
      <w:r w:rsidRPr="009B4ECA">
        <w:t xml:space="preserve"> Sitting in the doorway </w:t>
      </w:r>
      <w:r w:rsidRPr="006308EC">
        <w:t>©</w:t>
      </w:r>
      <w:r w:rsidRPr="009B4ECA">
        <w:t>Nissinen.</w:t>
      </w:r>
    </w:p>
    <w:p w:rsidR="005600E9" w:rsidRPr="009B4ECA" w:rsidRDefault="005600E9" w:rsidP="001A4F98">
      <w:pPr>
        <w:pStyle w:val="para-no-indent"/>
      </w:pPr>
      <w:del w:id="366" w:author="Patterson Lamb" w:date="2014-07-23T09:11:00Z">
        <w:r w:rsidRPr="00DD585C" w:rsidDel="00724397">
          <w:delText xml:space="preserve">Fig. </w:delText>
        </w:r>
      </w:del>
      <w:ins w:id="367" w:author="Patterson Lamb" w:date="2014-07-23T09:18:00Z">
        <w:r>
          <w:rPr>
            <w:smallCaps/>
          </w:rPr>
          <w:t>f</w:t>
        </w:r>
        <w:r w:rsidRPr="00724397">
          <w:rPr>
            <w:smallCaps/>
          </w:rPr>
          <w:t>igure</w:t>
        </w:r>
        <w:r w:rsidRPr="00DD585C">
          <w:t xml:space="preserve"> </w:t>
        </w:r>
      </w:ins>
      <w:r w:rsidRPr="00DD585C">
        <w:t>12.3</w:t>
      </w:r>
      <w:ins w:id="368" w:author="Patterson Lamb" w:date="2014-07-23T09:21:00Z">
        <w:r>
          <w:t>.</w:t>
        </w:r>
      </w:ins>
      <w:r w:rsidRPr="009B4ECA">
        <w:t xml:space="preserve"> Feeding the cow </w:t>
      </w:r>
      <w:r w:rsidRPr="006308EC">
        <w:t>©</w:t>
      </w:r>
      <w:r w:rsidRPr="009B4ECA">
        <w:t>Nissinen.</w:t>
      </w:r>
    </w:p>
    <w:p w:rsidR="005600E9" w:rsidRPr="009B4ECA" w:rsidRDefault="005600E9" w:rsidP="001A4F98">
      <w:pPr>
        <w:pStyle w:val="para-no-indent"/>
      </w:pPr>
      <w:del w:id="369" w:author="Patterson Lamb" w:date="2014-07-23T09:12:00Z">
        <w:r w:rsidRPr="00DD585C" w:rsidDel="00724397">
          <w:delText>Fig.</w:delText>
        </w:r>
      </w:del>
      <w:ins w:id="370" w:author="Patterson Lamb" w:date="2014-07-23T09:18:00Z">
        <w:r w:rsidRPr="00E747FD">
          <w:rPr>
            <w:smallCaps/>
          </w:rPr>
          <w:t xml:space="preserve"> </w:t>
        </w:r>
        <w:r>
          <w:rPr>
            <w:smallCaps/>
          </w:rPr>
          <w:t>f</w:t>
        </w:r>
        <w:r w:rsidRPr="00724397">
          <w:rPr>
            <w:smallCaps/>
          </w:rPr>
          <w:t>igure</w:t>
        </w:r>
        <w:r w:rsidRPr="00DD585C">
          <w:t xml:space="preserve"> </w:t>
        </w:r>
      </w:ins>
      <w:r w:rsidRPr="00DD585C">
        <w:t>12.4</w:t>
      </w:r>
      <w:ins w:id="371" w:author="Patterson Lamb" w:date="2014-07-23T09:21:00Z">
        <w:r>
          <w:t>.</w:t>
        </w:r>
      </w:ins>
      <w:r w:rsidRPr="009B4ECA">
        <w:t xml:space="preserve"> Approaching Akimunesa </w:t>
      </w:r>
      <w:r w:rsidRPr="006308EC">
        <w:t>©</w:t>
      </w:r>
      <w:r w:rsidRPr="009B4ECA">
        <w:t>Nissinen.</w:t>
      </w:r>
    </w:p>
    <w:p w:rsidR="005600E9" w:rsidRPr="009B4ECA" w:rsidRDefault="005600E9" w:rsidP="00487677">
      <w:pPr>
        <w:pStyle w:val="Contribs"/>
      </w:pPr>
      <w:r w:rsidRPr="009B4ECA">
        <w:t>Contributors</w:t>
      </w:r>
      <w:del w:id="372" w:author="Patterson Lamb" w:date="2014-07-23T11:27:00Z">
        <w:r w:rsidRPr="009B4ECA" w:rsidDel="00487C65">
          <w:delText>:</w:delText>
        </w:r>
      </w:del>
    </w:p>
    <w:p w:rsidR="005600E9" w:rsidRPr="009B4ECA" w:rsidRDefault="005600E9" w:rsidP="00487677">
      <w:pPr>
        <w:pStyle w:val="Contribaff"/>
      </w:pPr>
      <w:r w:rsidRPr="00487677">
        <w:rPr>
          <w:rStyle w:val="forename"/>
        </w:rPr>
        <w:t>Peter</w:t>
      </w:r>
      <w:r w:rsidRPr="0018584D">
        <w:t xml:space="preserve"> </w:t>
      </w:r>
      <w:r w:rsidRPr="00487677">
        <w:rPr>
          <w:rStyle w:val="surname"/>
        </w:rPr>
        <w:t>Balakian</w:t>
      </w:r>
      <w:r w:rsidRPr="009B4ECA">
        <w:t xml:space="preserve"> is the author of </w:t>
      </w:r>
      <w:r w:rsidRPr="007D5122">
        <w:rPr>
          <w:i/>
        </w:rPr>
        <w:t>Black Dog of Fate: An American Son Uncovers His Armenian Past</w:t>
      </w:r>
      <w:r w:rsidRPr="009B4ECA">
        <w:t xml:space="preserve">, winner of the PEN/Martha Albrand Prize for the Art of the Memoir, and </w:t>
      </w:r>
      <w:r w:rsidRPr="007D5122">
        <w:rPr>
          <w:i/>
        </w:rPr>
        <w:t>The Burning Tigris: The Armenian Genocide and America</w:t>
      </w:r>
      <w:r w:rsidRPr="006308EC">
        <w:rPr>
          <w:i/>
        </w:rPr>
        <w:t>’</w:t>
      </w:r>
      <w:r w:rsidRPr="007D5122">
        <w:rPr>
          <w:i/>
        </w:rPr>
        <w:t>s Response</w:t>
      </w:r>
      <w:r w:rsidRPr="009B4ECA">
        <w:t xml:space="preserve">, winner of the Raphael Lemkin Prize. Among his seven books of poems are </w:t>
      </w:r>
      <w:r w:rsidRPr="007D5122">
        <w:rPr>
          <w:i/>
        </w:rPr>
        <w:t>Ziggurat</w:t>
      </w:r>
      <w:r w:rsidRPr="009B4ECA">
        <w:t xml:space="preserve"> (2010) and </w:t>
      </w:r>
      <w:r w:rsidRPr="007D5122">
        <w:rPr>
          <w:i/>
        </w:rPr>
        <w:t>Ozone Journal</w:t>
      </w:r>
      <w:r w:rsidRPr="009B4ECA">
        <w:t xml:space="preserve"> (2015). He is also the author of </w:t>
      </w:r>
      <w:r w:rsidRPr="007D5122">
        <w:rPr>
          <w:i/>
        </w:rPr>
        <w:t>Vice and Shadow, Selected Essays</w:t>
      </w:r>
      <w:r w:rsidRPr="009B4ECA">
        <w:t xml:space="preserve"> (2015). He is the recipient of many awards including a Guggenheim Fellowship and a fellowship from the National Endowment for the Arts. Balakian is Donald M. and Constance H. Rebar Professor of the Humanities in the department of English at Colgate University.</w:t>
      </w:r>
      <w:ins w:id="373" w:author="Patterson Lamb" w:date="2014-07-23T11:32:00Z">
        <w:r>
          <w:t xml:space="preserve"> </w:t>
        </w:r>
      </w:ins>
    </w:p>
    <w:p w:rsidR="005600E9" w:rsidRPr="00DD585C" w:rsidRDefault="005600E9" w:rsidP="00487677">
      <w:pPr>
        <w:pStyle w:val="Contribaff"/>
      </w:pPr>
      <w:r w:rsidRPr="00487677">
        <w:rPr>
          <w:rStyle w:val="forename"/>
        </w:rPr>
        <w:t>Heather D.</w:t>
      </w:r>
      <w:r w:rsidRPr="00487677">
        <w:t xml:space="preserve"> </w:t>
      </w:r>
      <w:r w:rsidRPr="00487677">
        <w:rPr>
          <w:rStyle w:val="surname"/>
        </w:rPr>
        <w:t>Curtis</w:t>
      </w:r>
      <w:r w:rsidRPr="009B4ECA">
        <w:t xml:space="preserve"> is </w:t>
      </w:r>
      <w:del w:id="374" w:author="Patterson Lamb" w:date="2014-07-23T12:44:00Z">
        <w:r w:rsidRPr="009B4ECA" w:rsidDel="00F15932">
          <w:delText xml:space="preserve">an </w:delText>
        </w:r>
      </w:del>
      <w:r w:rsidRPr="009B4ECA">
        <w:t>associate professor in the department of religion at Tufts University, where she also serves as a member of the core faculties for American Studies, International Relations</w:t>
      </w:r>
      <w:ins w:id="375" w:author="Patterson Lamb" w:date="2014-07-23T11:58:00Z">
        <w:r>
          <w:t>,</w:t>
        </w:r>
      </w:ins>
      <w:r w:rsidRPr="009B4ECA">
        <w:t xml:space="preserve"> and the Tisch College of Citizenship </w:t>
      </w:r>
      <w:del w:id="376" w:author="Patterson Lamb" w:date="2014-07-23T11:58:00Z">
        <w:r w:rsidRPr="009B4ECA" w:rsidDel="000839F8">
          <w:delText xml:space="preserve">&amp; </w:delText>
        </w:r>
      </w:del>
      <w:ins w:id="377" w:author="Patterson Lamb" w:date="2014-07-23T11:58:00Z">
        <w:r>
          <w:t>and</w:t>
        </w:r>
        <w:r w:rsidRPr="009B4ECA">
          <w:t xml:space="preserve"> </w:t>
        </w:r>
      </w:ins>
      <w:r w:rsidRPr="009B4ECA">
        <w:t>Public Service. Curtis received her doctorate in the history of Christianity and American religion from Harvard University in 2005.</w:t>
      </w:r>
      <w:r w:rsidRPr="00DD585C">
        <w:t xml:space="preserve"> </w:t>
      </w:r>
      <w:r w:rsidRPr="009B4ECA">
        <w:t xml:space="preserve">She is the author of </w:t>
      </w:r>
      <w:r w:rsidRPr="007D5122">
        <w:rPr>
          <w:i/>
          <w:iCs/>
        </w:rPr>
        <w:t>Faith in the Great Physician: Suffering and Divine Healing in American Culture, 1860</w:t>
      </w:r>
      <w:r w:rsidRPr="006308EC">
        <w:rPr>
          <w:i/>
          <w:iCs/>
        </w:rPr>
        <w:t>–</w:t>
      </w:r>
      <w:r w:rsidRPr="007D5122">
        <w:rPr>
          <w:i/>
          <w:iCs/>
        </w:rPr>
        <w:t>1900</w:t>
      </w:r>
      <w:r w:rsidRPr="009B4ECA">
        <w:t xml:space="preserve"> (Johns Hopkins University Press, 2007) which was awarded the Frank S. and Elizabeth D. Brewer prize from the American Society of Church History for the best first book in the history of Christianity.</w:t>
      </w:r>
      <w:r w:rsidRPr="00DD585C">
        <w:t xml:space="preserve"> </w:t>
      </w:r>
      <w:r w:rsidRPr="009B4ECA">
        <w:t xml:space="preserve">Her current research project, </w:t>
      </w:r>
      <w:r w:rsidRPr="007D5122">
        <w:rPr>
          <w:i/>
        </w:rPr>
        <w:t>Holy Humanitarians: American Evangelicals and Global Aid</w:t>
      </w:r>
      <w:r w:rsidRPr="009B4ECA">
        <w:t xml:space="preserve"> (under contract with Harvard University Press) examines the crucial role popular religious media and evangelical missionaries played in the extension of U.S. philanthropy at home and abroad from the late</w:t>
      </w:r>
      <w:del w:id="378" w:author="Patterson Lamb" w:date="2014-07-23T11:58:00Z">
        <w:r w:rsidRPr="009B4ECA" w:rsidDel="000839F8">
          <w:delText>-</w:delText>
        </w:r>
      </w:del>
      <w:ins w:id="379" w:author="Patterson Lamb" w:date="2014-07-23T11:58:00Z">
        <w:r>
          <w:t xml:space="preserve"> </w:t>
        </w:r>
      </w:ins>
      <w:r w:rsidRPr="009B4ECA">
        <w:t>nineteenth to the early</w:t>
      </w:r>
      <w:del w:id="380" w:author="Patterson Lamb" w:date="2014-07-23T11:58:00Z">
        <w:r w:rsidRPr="009B4ECA" w:rsidDel="000839F8">
          <w:delText>-</w:delText>
        </w:r>
      </w:del>
      <w:ins w:id="381" w:author="Patterson Lamb" w:date="2014-07-23T11:58:00Z">
        <w:r>
          <w:t xml:space="preserve"> </w:t>
        </w:r>
      </w:ins>
      <w:r w:rsidRPr="009B4ECA">
        <w:t xml:space="preserve">twentieth century. Articles on aspects of this research have been published in </w:t>
      </w:r>
      <w:r w:rsidRPr="007D5122">
        <w:rPr>
          <w:i/>
        </w:rPr>
        <w:t>Material Religion</w:t>
      </w:r>
      <w:r w:rsidRPr="009B4ECA">
        <w:t>;</w:t>
      </w:r>
      <w:r w:rsidRPr="007D5122">
        <w:rPr>
          <w:i/>
        </w:rPr>
        <w:t xml:space="preserve"> Church History</w:t>
      </w:r>
      <w:r w:rsidRPr="009B4ECA">
        <w:t xml:space="preserve">; and </w:t>
      </w:r>
      <w:r w:rsidRPr="007D5122">
        <w:rPr>
          <w:i/>
        </w:rPr>
        <w:t>The International Bulletin of Missionary Research</w:t>
      </w:r>
      <w:r w:rsidRPr="009B4ECA">
        <w:t>.</w:t>
      </w:r>
    </w:p>
    <w:p w:rsidR="005600E9" w:rsidRPr="009B4ECA" w:rsidRDefault="005600E9" w:rsidP="00487677">
      <w:pPr>
        <w:pStyle w:val="Contribaff"/>
      </w:pPr>
      <w:r w:rsidRPr="00487677">
        <w:rPr>
          <w:rStyle w:val="forename"/>
        </w:rPr>
        <w:t>Thomas</w:t>
      </w:r>
      <w:r w:rsidRPr="00487677">
        <w:t xml:space="preserve"> </w:t>
      </w:r>
      <w:r w:rsidRPr="00487677">
        <w:rPr>
          <w:rStyle w:val="surname"/>
        </w:rPr>
        <w:t>David</w:t>
      </w:r>
      <w:r w:rsidRPr="009B4ECA">
        <w:t xml:space="preserve"> is professor at the Institute of Economic and Social History at the University of Lausanne and director of the College of Humanities at the Ecole Polytechnique F</w:t>
      </w:r>
      <w:r w:rsidRPr="006308EC">
        <w:t>é</w:t>
      </w:r>
      <w:r w:rsidRPr="009B4ECA">
        <w:t>d</w:t>
      </w:r>
      <w:r w:rsidRPr="006308EC">
        <w:t>é</w:t>
      </w:r>
      <w:r w:rsidRPr="009B4ECA">
        <w:t xml:space="preserve">rale de Lausanne (EPFL). He is </w:t>
      </w:r>
      <w:del w:id="382" w:author="Patterson Lamb" w:date="2014-07-23T12:38:00Z">
        <w:r w:rsidRPr="009B4ECA" w:rsidDel="00E71E4D">
          <w:delText xml:space="preserve">the </w:delText>
        </w:r>
      </w:del>
      <w:r w:rsidRPr="009B4ECA">
        <w:t xml:space="preserve">coauthor of </w:t>
      </w:r>
      <w:r w:rsidRPr="007D5122">
        <w:rPr>
          <w:i/>
        </w:rPr>
        <w:t>The Invention of Race. Scientific and Popular Representations</w:t>
      </w:r>
      <w:ins w:id="383" w:author="Patterson Lamb" w:date="2014-07-23T12:01:00Z">
        <w:r>
          <w:t>,</w:t>
        </w:r>
      </w:ins>
      <w:del w:id="384" w:author="Patterson Lamb" w:date="2014-07-23T12:00:00Z">
        <w:r w:rsidRPr="009B4ECA" w:rsidDel="000839F8">
          <w:delText>,</w:delText>
        </w:r>
      </w:del>
      <w:r w:rsidRPr="009B4ECA">
        <w:t xml:space="preserve"> </w:t>
      </w:r>
      <w:ins w:id="385" w:author="Patterson Lamb" w:date="2014-07-23T12:00:00Z">
        <w:r w:rsidRPr="009B4ECA">
          <w:t xml:space="preserve">with N. Bancel </w:t>
        </w:r>
        <w:r>
          <w:t>and</w:t>
        </w:r>
        <w:r w:rsidRPr="009B4ECA">
          <w:t xml:space="preserve"> D. Thomas </w:t>
        </w:r>
      </w:ins>
      <w:ins w:id="386" w:author="Patterson Lamb" w:date="2014-07-23T12:01:00Z">
        <w:r>
          <w:t>(</w:t>
        </w:r>
      </w:ins>
      <w:r w:rsidRPr="009B4ECA">
        <w:t>Routledge, 2015</w:t>
      </w:r>
      <w:del w:id="387" w:author="Patterson Lamb" w:date="2014-07-23T12:00:00Z">
        <w:r w:rsidRPr="009B4ECA" w:rsidDel="000839F8">
          <w:delText xml:space="preserve"> (with N. Bancel et D. Thomas</w:delText>
        </w:r>
      </w:del>
      <w:r w:rsidRPr="009B4ECA">
        <w:t xml:space="preserve">) and </w:t>
      </w:r>
      <w:r w:rsidRPr="007D5122">
        <w:rPr>
          <w:i/>
        </w:rPr>
        <w:t>The Power of Corporate Networks: A Comparative and Historical Perspective</w:t>
      </w:r>
      <w:r w:rsidRPr="009B4ECA">
        <w:t xml:space="preserve">, </w:t>
      </w:r>
      <w:ins w:id="388" w:author="Patterson Lamb" w:date="2014-07-23T12:01:00Z">
        <w:r w:rsidRPr="009B4ECA">
          <w:t xml:space="preserve">with G. Westerhuis </w:t>
        </w:r>
        <w:r>
          <w:t>(</w:t>
        </w:r>
      </w:ins>
      <w:r w:rsidRPr="009B4ECA">
        <w:t>Routledge</w:t>
      </w:r>
      <w:ins w:id="389" w:author="Patterson Lamb" w:date="2014-07-23T12:01:00Z">
        <w:r>
          <w:t>,</w:t>
        </w:r>
      </w:ins>
      <w:r w:rsidRPr="009B4ECA">
        <w:t xml:space="preserve"> 2015</w:t>
      </w:r>
      <w:del w:id="390" w:author="Patterson Lamb" w:date="2014-07-23T12:01:00Z">
        <w:r w:rsidRPr="009B4ECA" w:rsidDel="000839F8">
          <w:delText xml:space="preserve"> (with G. Westerhuis</w:delText>
        </w:r>
      </w:del>
      <w:r w:rsidRPr="009B4ECA">
        <w:t>).</w:t>
      </w:r>
    </w:p>
    <w:p w:rsidR="005600E9" w:rsidRPr="009B4ECA" w:rsidRDefault="005600E9" w:rsidP="00487677">
      <w:pPr>
        <w:pStyle w:val="Contribaff"/>
      </w:pPr>
      <w:r w:rsidRPr="00487677">
        <w:rPr>
          <w:rStyle w:val="forename"/>
        </w:rPr>
        <w:t>Heide</w:t>
      </w:r>
      <w:r w:rsidRPr="00487677">
        <w:t xml:space="preserve"> </w:t>
      </w:r>
      <w:r w:rsidRPr="00487677">
        <w:rPr>
          <w:rStyle w:val="surname"/>
        </w:rPr>
        <w:t>Fehrenbach</w:t>
      </w:r>
      <w:r w:rsidRPr="009B4ECA">
        <w:t xml:space="preserve"> is Board of Trustees Professor and Distinguished Research Professor in the history department at Northern Illinois University. She previously taught at Emory University and Colgate University. She is </w:t>
      </w:r>
      <w:ins w:id="391" w:author="Patterson Lamb" w:date="2014-07-23T12:38:00Z">
        <w:r>
          <w:t xml:space="preserve">the </w:t>
        </w:r>
      </w:ins>
      <w:r w:rsidRPr="009B4ECA">
        <w:t xml:space="preserve">author of three books: </w:t>
      </w:r>
      <w:r w:rsidRPr="007D5122">
        <w:rPr>
          <w:i/>
        </w:rPr>
        <w:t xml:space="preserve">Cinema in Democratizing Germany </w:t>
      </w:r>
      <w:r w:rsidRPr="009B4ECA">
        <w:t xml:space="preserve">(Chapel Hill, 1995); </w:t>
      </w:r>
      <w:r w:rsidRPr="007D5122">
        <w:rPr>
          <w:i/>
        </w:rPr>
        <w:t xml:space="preserve">Race after Hitler: Black Occupation Children in Postwar Germany and America </w:t>
      </w:r>
      <w:r w:rsidRPr="009B4ECA">
        <w:t xml:space="preserve">(Princeton, 2005); and, with Rita Chin, Geoff Eley, and Atina Grossmann, </w:t>
      </w:r>
      <w:r w:rsidRPr="007D5122">
        <w:rPr>
          <w:i/>
        </w:rPr>
        <w:t xml:space="preserve">After the Nazi Racial State: Difference and Democracy in Germany and Europe </w:t>
      </w:r>
      <w:r w:rsidRPr="009B4ECA">
        <w:t xml:space="preserve">(Ann Arbor, 2009); with Uta Poiger she edited </w:t>
      </w:r>
      <w:r w:rsidRPr="007D5122">
        <w:rPr>
          <w:i/>
        </w:rPr>
        <w:t xml:space="preserve">Transactions, Transgressions, Transformations: American Culture in Western Europe and Japan </w:t>
      </w:r>
      <w:r w:rsidRPr="009B4ECA">
        <w:t xml:space="preserve">(New York, 2000). Her research has been supported by fellowships from the American Council of Learned Societies, the John Simon Guggenheim Memorial Foundation, the National Endowment for the Humanities, the American Academy in Berlin and the Deutscher Akademischer Austauschdienst. She is currently at work on a book-length study of child-centered humanitarian imagery in the </w:t>
      </w:r>
      <w:del w:id="392" w:author="Patterson Lamb" w:date="2014-07-23T12:02:00Z">
        <w:r w:rsidRPr="009B4ECA" w:rsidDel="000839F8">
          <w:delText xml:space="preserve">20th </w:delText>
        </w:r>
      </w:del>
      <w:ins w:id="393" w:author="Patterson Lamb" w:date="2014-07-23T12:02:00Z">
        <w:r>
          <w:t>twentieth</w:t>
        </w:r>
        <w:r w:rsidRPr="009B4ECA">
          <w:t xml:space="preserve"> </w:t>
        </w:r>
      </w:ins>
      <w:r w:rsidRPr="009B4ECA">
        <w:t>century.</w:t>
      </w:r>
    </w:p>
    <w:p w:rsidR="005600E9" w:rsidRPr="009B4ECA" w:rsidRDefault="005600E9" w:rsidP="00487677">
      <w:pPr>
        <w:pStyle w:val="Contribaff"/>
      </w:pPr>
      <w:r w:rsidRPr="00487677">
        <w:rPr>
          <w:rStyle w:val="forename"/>
        </w:rPr>
        <w:t>Kevin</w:t>
      </w:r>
      <w:r w:rsidRPr="00487677">
        <w:t xml:space="preserve"> </w:t>
      </w:r>
      <w:r w:rsidRPr="00487677">
        <w:rPr>
          <w:rStyle w:val="surname"/>
        </w:rPr>
        <w:t>Grant</w:t>
      </w:r>
      <w:r w:rsidRPr="009B4ECA">
        <w:t xml:space="preserve"> teaches history at Hamilton College. He is the author of </w:t>
      </w:r>
      <w:r w:rsidRPr="007D5122">
        <w:rPr>
          <w:i/>
          <w:iCs/>
        </w:rPr>
        <w:t>A Civilised Savagery: Britain and the New Slaveries in Africa, 1884</w:t>
      </w:r>
      <w:r w:rsidRPr="006308EC">
        <w:rPr>
          <w:i/>
          <w:iCs/>
        </w:rPr>
        <w:t>–</w:t>
      </w:r>
      <w:r w:rsidRPr="007D5122">
        <w:rPr>
          <w:i/>
          <w:iCs/>
        </w:rPr>
        <w:t>1926</w:t>
      </w:r>
      <w:r w:rsidRPr="009B4ECA">
        <w:t xml:space="preserve"> (2005), and co-editor, with Philippa Levine and Frank Trentmann of </w:t>
      </w:r>
      <w:r w:rsidRPr="007D5122">
        <w:rPr>
          <w:i/>
          <w:iCs/>
        </w:rPr>
        <w:t>Beyond Sovereignty: Britain, Empire and Transnationalism, 1880</w:t>
      </w:r>
      <w:r w:rsidRPr="006308EC">
        <w:rPr>
          <w:i/>
          <w:iCs/>
        </w:rPr>
        <w:t>–</w:t>
      </w:r>
      <w:r w:rsidRPr="007D5122">
        <w:rPr>
          <w:i/>
          <w:iCs/>
        </w:rPr>
        <w:t>1950</w:t>
      </w:r>
      <w:r w:rsidRPr="009B4ECA">
        <w:t xml:space="preserve"> (2007). He is currently writing a comparative history of hunger strikes in the British Empire.</w:t>
      </w:r>
      <w:ins w:id="394" w:author="Patterson Lamb" w:date="2014-07-23T12:06:00Z">
        <w:r>
          <w:t xml:space="preserve"> </w:t>
        </w:r>
      </w:ins>
    </w:p>
    <w:p w:rsidR="005600E9" w:rsidRPr="009B4ECA" w:rsidRDefault="005600E9" w:rsidP="00487677">
      <w:pPr>
        <w:pStyle w:val="Contribaff"/>
      </w:pPr>
      <w:r w:rsidRPr="00487677">
        <w:rPr>
          <w:rStyle w:val="forename"/>
        </w:rPr>
        <w:t>Lasse</w:t>
      </w:r>
      <w:r w:rsidRPr="00487677">
        <w:t xml:space="preserve"> </w:t>
      </w:r>
      <w:r w:rsidRPr="00487677">
        <w:rPr>
          <w:rStyle w:val="surname"/>
        </w:rPr>
        <w:t>Heerten</w:t>
      </w:r>
      <w:r w:rsidRPr="009B4ECA">
        <w:t xml:space="preserve"> is a postdoctoral researcher at the Freie Universit</w:t>
      </w:r>
      <w:r w:rsidRPr="006308EC">
        <w:t>ä</w:t>
      </w:r>
      <w:r w:rsidRPr="009B4ECA">
        <w:t xml:space="preserve">t Berlin, where he is working on a project </w:t>
      </w:r>
      <w:del w:id="395" w:author="Patterson Lamb" w:date="2014-07-23T12:03:00Z">
        <w:r w:rsidRPr="009B4ECA" w:rsidDel="000839F8">
          <w:delText xml:space="preserve">on </w:delText>
        </w:r>
      </w:del>
      <w:ins w:id="396" w:author="Patterson Lamb" w:date="2014-07-23T12:03:00Z">
        <w:r>
          <w:t>titled</w:t>
        </w:r>
        <w:r w:rsidRPr="009B4ECA">
          <w:t xml:space="preserve"> </w:t>
        </w:r>
      </w:ins>
      <w:r w:rsidRPr="006308EC">
        <w:t>“</w:t>
      </w:r>
      <w:r w:rsidRPr="009B4ECA">
        <w:t>Imperial Hamburg: The Making of a Global Port in a Colonial World, 1860</w:t>
      </w:r>
      <w:r w:rsidRPr="006308EC">
        <w:t>–</w:t>
      </w:r>
      <w:r w:rsidRPr="009B4ECA">
        <w:t>1914.</w:t>
      </w:r>
      <w:r w:rsidRPr="006308EC">
        <w:t>”</w:t>
      </w:r>
      <w:r w:rsidRPr="009B4ECA">
        <w:t xml:space="preserve"> During the academic year 2014</w:t>
      </w:r>
      <w:r w:rsidRPr="006308EC">
        <w:t>–</w:t>
      </w:r>
      <w:ins w:id="397" w:author="Patterson Lamb" w:date="2014-07-23T12:39:00Z">
        <w:r>
          <w:t>20</w:t>
        </w:r>
      </w:ins>
      <w:r w:rsidRPr="009B4ECA">
        <w:t xml:space="preserve">15, he </w:t>
      </w:r>
      <w:del w:id="398" w:author="Patterson Lamb" w:date="2014-07-23T12:40:00Z">
        <w:r w:rsidRPr="009B4ECA" w:rsidDel="00E71E4D">
          <w:delText>is</w:delText>
        </w:r>
      </w:del>
      <w:ins w:id="399" w:author="Patterson Lamb" w:date="2014-07-23T12:40:00Z">
        <w:r>
          <w:t xml:space="preserve">was </w:t>
        </w:r>
      </w:ins>
      <w:ins w:id="400" w:author="Patterson Lamb" w:date="2014-07-23T12:05:00Z">
        <w:r>
          <w:t>a</w:t>
        </w:r>
      </w:ins>
      <w:r w:rsidRPr="009B4ECA">
        <w:t xml:space="preserve"> postdoctoral fellow in human rights at the University of California at Berkeley, where he is completing a book manuscript on the international history of the Nigerian Civil War. He holds graduate degrees from the </w:t>
      </w:r>
      <w:r w:rsidRPr="009B4ECA">
        <w:rPr>
          <w:bCs/>
          <w:iCs/>
        </w:rPr>
        <w:t>Humboldt-Universit</w:t>
      </w:r>
      <w:r w:rsidRPr="006308EC">
        <w:rPr>
          <w:bCs/>
          <w:iCs/>
        </w:rPr>
        <w:t>ä</w:t>
      </w:r>
      <w:r w:rsidRPr="009B4ECA">
        <w:rPr>
          <w:bCs/>
          <w:iCs/>
        </w:rPr>
        <w:t>t zu Berlin (MA, 2008), the</w:t>
      </w:r>
      <w:r w:rsidRPr="009B4ECA">
        <w:t xml:space="preserve"> </w:t>
      </w:r>
      <w:r w:rsidRPr="009B4ECA">
        <w:rPr>
          <w:bCs/>
          <w:iCs/>
        </w:rPr>
        <w:t xml:space="preserve">University of Oxford (MSt, 2009), and </w:t>
      </w:r>
      <w:r w:rsidRPr="009B4ECA">
        <w:t>the Freie Universit</w:t>
      </w:r>
      <w:r w:rsidRPr="006308EC">
        <w:t>ä</w:t>
      </w:r>
      <w:r w:rsidRPr="009B4ECA">
        <w:t>t Berlin (Dr. Phil, 2014, with the highest distinction</w:t>
      </w:r>
      <w:ins w:id="401" w:author="Patterson Lamb" w:date="2014-07-23T12:04:00Z">
        <w:r>
          <w:t xml:space="preserve">: </w:t>
        </w:r>
      </w:ins>
      <w:del w:id="402" w:author="Patterson Lamb" w:date="2014-07-23T12:04:00Z">
        <w:r w:rsidRPr="009B4ECA" w:rsidDel="000839F8">
          <w:delText xml:space="preserve">, </w:delText>
        </w:r>
        <w:r w:rsidRPr="000839F8" w:rsidDel="000839F8">
          <w:delText>“</w:delText>
        </w:r>
      </w:del>
      <w:r w:rsidRPr="005600E9">
        <w:rPr>
          <w:rPrChange w:id="403" w:author="Patterson Lamb" w:date="2014-07-23T12:04:00Z">
            <w:rPr>
              <w:i/>
            </w:rPr>
          </w:rPrChange>
        </w:rPr>
        <w:t>summa cum laude</w:t>
      </w:r>
      <w:del w:id="404" w:author="Patterson Lamb" w:date="2014-07-23T12:04:00Z">
        <w:r w:rsidRPr="000839F8" w:rsidDel="000839F8">
          <w:delText>”</w:delText>
        </w:r>
      </w:del>
      <w:r w:rsidRPr="000839F8">
        <w:t>).</w:t>
      </w:r>
      <w:r w:rsidRPr="009B4ECA">
        <w:t xml:space="preserve"> Heerten</w:t>
      </w:r>
      <w:r w:rsidRPr="006308EC">
        <w:t>’</w:t>
      </w:r>
      <w:r w:rsidRPr="009B4ECA">
        <w:t>s research has appeared in peer-reviewed journals, edited volumes</w:t>
      </w:r>
      <w:ins w:id="405" w:author="Patterson Lamb" w:date="2014-07-23T12:11:00Z">
        <w:r>
          <w:t>,</w:t>
        </w:r>
      </w:ins>
      <w:r w:rsidRPr="009B4ECA">
        <w:t xml:space="preserve"> and anthologies. Most recently, he co</w:t>
      </w:r>
      <w:del w:id="406" w:author="Patterson Lamb" w:date="2014-07-23T12:40:00Z">
        <w:r w:rsidRPr="009B4ECA" w:rsidDel="00E71E4D">
          <w:delText>-</w:delText>
        </w:r>
      </w:del>
      <w:r w:rsidRPr="009B4ECA">
        <w:t>edited a</w:t>
      </w:r>
      <w:ins w:id="407" w:author="Patterson Lamb" w:date="2014-07-23T12:11:00Z">
        <w:r>
          <w:t>n</w:t>
        </w:r>
      </w:ins>
      <w:r w:rsidRPr="009B4ECA">
        <w:t xml:space="preserve"> </w:t>
      </w:r>
      <w:del w:id="408" w:author="Patterson Lamb" w:date="2014-07-23T12:11:00Z">
        <w:r w:rsidRPr="009B4ECA" w:rsidDel="007945CF">
          <w:delText xml:space="preserve">theme </w:delText>
        </w:r>
      </w:del>
      <w:r w:rsidRPr="009B4ECA">
        <w:t xml:space="preserve">issue on </w:t>
      </w:r>
      <w:ins w:id="409" w:author="Patterson Lamb" w:date="2014-07-23T12:11:00Z">
        <w:r>
          <w:t xml:space="preserve">the </w:t>
        </w:r>
        <w:r w:rsidRPr="009B4ECA">
          <w:t>theme</w:t>
        </w:r>
        <w:r w:rsidRPr="006308EC">
          <w:t xml:space="preserve"> </w:t>
        </w:r>
      </w:ins>
      <w:r w:rsidRPr="006308EC">
        <w:t>“</w:t>
      </w:r>
      <w:r w:rsidRPr="009B4ECA">
        <w:t>The Nigeria-Biafra War: Postcolonial Conflict and the Question of Genocide, 1967</w:t>
      </w:r>
      <w:r w:rsidRPr="006308EC">
        <w:t>–</w:t>
      </w:r>
      <w:r w:rsidRPr="009B4ECA">
        <w:t>1970</w:t>
      </w:r>
      <w:r w:rsidRPr="006308EC">
        <w:t>”</w:t>
      </w:r>
      <w:r w:rsidRPr="009B4ECA">
        <w:t xml:space="preserve"> with A. Dirk Moses for the</w:t>
      </w:r>
      <w:r w:rsidRPr="007D5122">
        <w:rPr>
          <w:i/>
        </w:rPr>
        <w:t xml:space="preserve"> Journal of Genocide Research</w:t>
      </w:r>
      <w:r w:rsidRPr="009B4ECA">
        <w:t xml:space="preserve"> 16, </w:t>
      </w:r>
      <w:del w:id="410" w:author="Patterson Lamb" w:date="2014-07-23T12:40:00Z">
        <w:r w:rsidRPr="009B4ECA" w:rsidDel="00E71E4D">
          <w:delText>Nos</w:delText>
        </w:r>
      </w:del>
      <w:ins w:id="411" w:author="Patterson Lamb" w:date="2014-07-23T12:40:00Z">
        <w:r>
          <w:t>n</w:t>
        </w:r>
        <w:r w:rsidRPr="009B4ECA">
          <w:t>os</w:t>
        </w:r>
      </w:ins>
      <w:r w:rsidRPr="009B4ECA">
        <w:t>. 2</w:t>
      </w:r>
      <w:r w:rsidRPr="006308EC">
        <w:t>–</w:t>
      </w:r>
      <w:r w:rsidRPr="009B4ECA">
        <w:t>3</w:t>
      </w:r>
      <w:del w:id="412" w:author="Patterson Lamb" w:date="2014-07-23T12:41:00Z">
        <w:r w:rsidRPr="009B4ECA" w:rsidDel="00E71E4D">
          <w:delText>,</w:delText>
        </w:r>
      </w:del>
      <w:r w:rsidRPr="009B4ECA">
        <w:t xml:space="preserve"> </w:t>
      </w:r>
      <w:ins w:id="413" w:author="Patterson Lamb" w:date="2014-07-23T12:41:00Z">
        <w:r>
          <w:t>(</w:t>
        </w:r>
      </w:ins>
      <w:r w:rsidRPr="009B4ECA">
        <w:t>2014</w:t>
      </w:r>
      <w:ins w:id="414" w:author="Patterson Lamb" w:date="2014-07-23T12:41:00Z">
        <w:r>
          <w:t>)</w:t>
        </w:r>
      </w:ins>
      <w:r w:rsidRPr="009B4ECA">
        <w:t>, for which he also co</w:t>
      </w:r>
      <w:del w:id="415" w:author="Patterson Lamb" w:date="2014-07-23T12:12:00Z">
        <w:r w:rsidRPr="009B4ECA" w:rsidDel="007945CF">
          <w:delText>-</w:delText>
        </w:r>
      </w:del>
      <w:r w:rsidRPr="009B4ECA">
        <w:t>authored the introductory article.</w:t>
      </w:r>
    </w:p>
    <w:p w:rsidR="005600E9" w:rsidRPr="009B4ECA" w:rsidRDefault="005600E9" w:rsidP="00487677">
      <w:pPr>
        <w:pStyle w:val="Contribaff"/>
      </w:pPr>
      <w:r w:rsidRPr="00487677">
        <w:rPr>
          <w:rStyle w:val="forename"/>
        </w:rPr>
        <w:t>Henrietta</w:t>
      </w:r>
      <w:r w:rsidRPr="00487677">
        <w:t xml:space="preserve"> </w:t>
      </w:r>
      <w:r w:rsidRPr="00487677">
        <w:rPr>
          <w:rStyle w:val="surname"/>
        </w:rPr>
        <w:t>Lidchi</w:t>
      </w:r>
      <w:r w:rsidRPr="009B4ECA">
        <w:t xml:space="preserve"> works at the National Museums Scotland, Edinburgh, as Keeper of the Department of World Cultures.</w:t>
      </w:r>
      <w:r w:rsidRPr="00DD585C">
        <w:t xml:space="preserve"> </w:t>
      </w:r>
      <w:r w:rsidRPr="009B4ECA">
        <w:t xml:space="preserve">Her postgraduate research considered the types of visual images produced by British </w:t>
      </w:r>
      <w:del w:id="416" w:author="Patterson Lamb" w:date="2014-07-23T12:12:00Z">
        <w:r w:rsidRPr="009B4ECA" w:rsidDel="007945CF">
          <w:delText xml:space="preserve">NGOs </w:delText>
        </w:r>
      </w:del>
      <w:ins w:id="417" w:author="Patterson Lamb" w:date="2014-07-23T12:12:00Z">
        <w:r>
          <w:t>nongovernmental organizations</w:t>
        </w:r>
        <w:r w:rsidRPr="009B4ECA">
          <w:t xml:space="preserve"> </w:t>
        </w:r>
      </w:ins>
      <w:r w:rsidRPr="009B4ECA">
        <w:t>in the context of debates regarding the ethics and politics of representation. Since 1994 she has worked in museums, specifically on Native American art and material culture, visual anthropology</w:t>
      </w:r>
      <w:ins w:id="418" w:author="Patterson Lamb" w:date="2014-07-23T12:13:00Z">
        <w:r>
          <w:t>,</w:t>
        </w:r>
      </w:ins>
      <w:r w:rsidRPr="009B4ECA">
        <w:t xml:space="preserve"> and museology, on which she has published in journals and edited collections. She is </w:t>
      </w:r>
      <w:del w:id="419" w:author="Patterson Lamb" w:date="2014-07-23T12:13:00Z">
        <w:r w:rsidRPr="009B4ECA" w:rsidDel="007945CF">
          <w:delText>co-</w:delText>
        </w:r>
      </w:del>
      <w:ins w:id="420" w:author="Patterson Lamb" w:date="2014-07-23T12:13:00Z">
        <w:r>
          <w:t>co</w:t>
        </w:r>
      </w:ins>
      <w:r w:rsidRPr="009B4ECA">
        <w:t xml:space="preserve">editor of two volumes </w:t>
      </w:r>
      <w:del w:id="421" w:author="Patterson Lamb" w:date="2014-07-23T12:14:00Z">
        <w:r w:rsidRPr="009B4ECA" w:rsidDel="007945CF">
          <w:delText xml:space="preserve">looking </w:delText>
        </w:r>
      </w:del>
      <w:ins w:id="422" w:author="Patterson Lamb" w:date="2014-07-23T12:14:00Z">
        <w:r>
          <w:t>examining</w:t>
        </w:r>
      </w:ins>
      <w:del w:id="423" w:author="Patterson Lamb" w:date="2014-07-23T12:14:00Z">
        <w:r w:rsidRPr="009B4ECA" w:rsidDel="007945CF">
          <w:delText>at</w:delText>
        </w:r>
      </w:del>
      <w:r w:rsidRPr="009B4ECA">
        <w:t xml:space="preserve"> photography: </w:t>
      </w:r>
      <w:r w:rsidRPr="007D5122">
        <w:rPr>
          <w:i/>
        </w:rPr>
        <w:t>Imaging the Arctic</w:t>
      </w:r>
      <w:r w:rsidRPr="009B4ECA">
        <w:t xml:space="preserve"> (1998) and </w:t>
      </w:r>
      <w:r w:rsidRPr="007D5122">
        <w:rPr>
          <w:i/>
        </w:rPr>
        <w:t>Visual Currencies</w:t>
      </w:r>
      <w:r w:rsidRPr="009B4ECA">
        <w:t xml:space="preserve"> (2009). In 2015, her research on the production and consumption of Native American jewel</w:t>
      </w:r>
      <w:del w:id="424" w:author="Patterson Lamb" w:date="2014-07-23T12:13:00Z">
        <w:r w:rsidRPr="009B4ECA" w:rsidDel="007945CF">
          <w:delText>le</w:delText>
        </w:r>
      </w:del>
      <w:r w:rsidRPr="009B4ECA">
        <w:t xml:space="preserve">ry of the </w:t>
      </w:r>
      <w:del w:id="425" w:author="Patterson Lamb" w:date="2014-07-23T12:14:00Z">
        <w:r w:rsidRPr="009B4ECA" w:rsidDel="007945CF">
          <w:delText xml:space="preserve">Southwestern </w:delText>
        </w:r>
      </w:del>
      <w:ins w:id="426" w:author="Patterson Lamb" w:date="2014-07-23T12:14:00Z">
        <w:r>
          <w:t>s</w:t>
        </w:r>
        <w:r w:rsidRPr="009B4ECA">
          <w:t xml:space="preserve">outhwestern </w:t>
        </w:r>
      </w:ins>
      <w:r w:rsidRPr="009B4ECA">
        <w:t xml:space="preserve">United States will be published by </w:t>
      </w:r>
      <w:ins w:id="427" w:author="Patterson Lamb" w:date="2014-07-23T12:14:00Z">
        <w:r>
          <w:t xml:space="preserve">the </w:t>
        </w:r>
      </w:ins>
      <w:r w:rsidRPr="009B4ECA">
        <w:t xml:space="preserve">British Museum Press as </w:t>
      </w:r>
      <w:r w:rsidRPr="007D5122">
        <w:rPr>
          <w:i/>
        </w:rPr>
        <w:t>Surviving Desires</w:t>
      </w:r>
      <w:r w:rsidRPr="009B4ECA">
        <w:t>.</w:t>
      </w:r>
    </w:p>
    <w:p w:rsidR="005600E9" w:rsidRPr="009B4ECA" w:rsidRDefault="005600E9" w:rsidP="00487677">
      <w:pPr>
        <w:pStyle w:val="Contribaff"/>
      </w:pPr>
      <w:r w:rsidRPr="00487677">
        <w:rPr>
          <w:rStyle w:val="forename"/>
        </w:rPr>
        <w:t>Sanna</w:t>
      </w:r>
      <w:r w:rsidRPr="00487677">
        <w:rPr>
          <w:bCs/>
        </w:rPr>
        <w:t xml:space="preserve"> </w:t>
      </w:r>
      <w:r w:rsidRPr="00487677">
        <w:rPr>
          <w:rStyle w:val="surname"/>
        </w:rPr>
        <w:t>Nissinen</w:t>
      </w:r>
      <w:r w:rsidRPr="009B4ECA">
        <w:t xml:space="preserve"> is a sociologist with extensive experience working in program evaluation and communications with United Nations agencies on issues of commercial sexual exploitation of children and child trafficking. As a researcher</w:t>
      </w:r>
      <w:ins w:id="428" w:author="Patterson Lamb" w:date="2014-07-23T12:16:00Z">
        <w:r>
          <w:t>,</w:t>
        </w:r>
      </w:ins>
      <w:r w:rsidRPr="009B4ECA">
        <w:t xml:space="preserve"> she focuses on the role of photography in the production of </w:t>
      </w:r>
      <w:ins w:id="429" w:author="Patterson Lamb" w:date="2014-07-23T12:16:00Z">
        <w:r>
          <w:t>“</w:t>
        </w:r>
      </w:ins>
      <w:del w:id="430" w:author="Patterson Lamb" w:date="2014-07-23T12:16:00Z">
        <w:r w:rsidRPr="006308EC" w:rsidDel="007945CF">
          <w:delText>‘</w:delText>
        </w:r>
      </w:del>
      <w:r w:rsidRPr="009B4ECA">
        <w:t>humanitarian</w:t>
      </w:r>
      <w:ins w:id="431" w:author="Patterson Lamb" w:date="2014-07-23T12:16:00Z">
        <w:r>
          <w:t>”</w:t>
        </w:r>
      </w:ins>
      <w:del w:id="432" w:author="Patterson Lamb" w:date="2014-07-23T12:16:00Z">
        <w:r w:rsidRPr="006308EC" w:rsidDel="007945CF">
          <w:delText>’</w:delText>
        </w:r>
      </w:del>
      <w:r w:rsidRPr="009B4ECA">
        <w:t xml:space="preserve"> culture; as a practicing photographer</w:t>
      </w:r>
      <w:ins w:id="433" w:author="Patterson Lamb" w:date="2014-07-23T12:16:00Z">
        <w:r>
          <w:t>,</w:t>
        </w:r>
      </w:ins>
      <w:r w:rsidRPr="009B4ECA">
        <w:t xml:space="preserve"> </w:t>
      </w:r>
      <w:del w:id="434" w:author="Patterson Lamb" w:date="2014-07-23T12:16:00Z">
        <w:r w:rsidRPr="009B4ECA" w:rsidDel="007945CF">
          <w:delText>her work</w:delText>
        </w:r>
      </w:del>
      <w:ins w:id="435" w:author="Patterson Lamb" w:date="2014-07-23T12:16:00Z">
        <w:r>
          <w:t>she</w:t>
        </w:r>
      </w:ins>
      <w:r w:rsidRPr="009B4ECA">
        <w:t xml:space="preserve"> explores </w:t>
      </w:r>
      <w:ins w:id="436" w:author="Patterson Lamb" w:date="2014-07-23T12:17:00Z">
        <w:r>
          <w:t xml:space="preserve">in her work </w:t>
        </w:r>
      </w:ins>
      <w:r w:rsidRPr="009B4ECA">
        <w:t>the social lives of images. Sanna holds a PhD from the Open University (UK) and has published on the ethical tensions in the production of contemporary humanitarian photography.</w:t>
      </w:r>
      <w:ins w:id="437" w:author="Patterson Lamb" w:date="2014-07-23T12:17:00Z">
        <w:r>
          <w:t xml:space="preserve"> </w:t>
        </w:r>
      </w:ins>
    </w:p>
    <w:p w:rsidR="005600E9" w:rsidRPr="009B4ECA" w:rsidRDefault="005600E9" w:rsidP="00487677">
      <w:pPr>
        <w:pStyle w:val="Contribaff"/>
        <w:rPr>
          <w:lang w:eastAsia="it-IT"/>
        </w:rPr>
      </w:pPr>
      <w:r w:rsidRPr="00487677">
        <w:rPr>
          <w:rStyle w:val="forename"/>
        </w:rPr>
        <w:t>Francesca</w:t>
      </w:r>
      <w:r w:rsidRPr="00487677">
        <w:t xml:space="preserve"> </w:t>
      </w:r>
      <w:r w:rsidRPr="00487677">
        <w:rPr>
          <w:rStyle w:val="surname"/>
        </w:rPr>
        <w:t>Piana</w:t>
      </w:r>
      <w:r w:rsidRPr="00487677">
        <w:t xml:space="preserve"> </w:t>
      </w:r>
      <w:r w:rsidRPr="009B4ECA">
        <w:t>received her doctoral degree in international history from the Graduate Institute of International and Development Studies in Geneva, Switzerland</w:t>
      </w:r>
      <w:ins w:id="438" w:author="Patterson Lamb" w:date="2014-07-23T12:18:00Z">
        <w:r>
          <w:t>,</w:t>
        </w:r>
      </w:ins>
      <w:r w:rsidRPr="009B4ECA">
        <w:t xml:space="preserve"> in 2013.</w:t>
      </w:r>
      <w:r w:rsidRPr="00DD585C">
        <w:t xml:space="preserve"> </w:t>
      </w:r>
      <w:r w:rsidRPr="009B4ECA">
        <w:t>She was Swiss National Science Foundation postdoctoral fellow at Columbia University during 2013</w:t>
      </w:r>
      <w:r w:rsidRPr="006308EC">
        <w:t>–</w:t>
      </w:r>
      <w:ins w:id="439" w:author="Patterson Lamb" w:date="2014-07-23T12:42:00Z">
        <w:r>
          <w:t>20</w:t>
        </w:r>
      </w:ins>
      <w:r w:rsidRPr="009B4ECA">
        <w:t>14 and at the University of Michigan during 2014</w:t>
      </w:r>
      <w:r w:rsidRPr="006308EC">
        <w:t>–</w:t>
      </w:r>
      <w:ins w:id="440" w:author="Patterson Lamb" w:date="2014-07-23T12:42:00Z">
        <w:r>
          <w:t>20</w:t>
        </w:r>
      </w:ins>
      <w:r w:rsidRPr="009B4ECA">
        <w:t>15.</w:t>
      </w:r>
      <w:r w:rsidRPr="00DD585C">
        <w:t xml:space="preserve"> </w:t>
      </w:r>
      <w:r w:rsidRPr="009B4ECA">
        <w:t xml:space="preserve">Her doctoral research, </w:t>
      </w:r>
      <w:r w:rsidRPr="006308EC">
        <w:t>“</w:t>
      </w:r>
      <w:r w:rsidRPr="009B4ECA">
        <w:t>Towards the International Refugee Regime. Humanitarianism in the Wake of the First World War,</w:t>
      </w:r>
      <w:r w:rsidRPr="006308EC">
        <w:t>”</w:t>
      </w:r>
      <w:r w:rsidRPr="009B4ECA">
        <w:t xml:space="preserve"> is forthcoming as a monograph. She is currently working on comparative biographies of female missionaries and humanitarians from the end of the </w:t>
      </w:r>
      <w:del w:id="441" w:author="Patterson Lamb" w:date="2014-07-23T12:19:00Z">
        <w:r w:rsidRPr="009B4ECA" w:rsidDel="007945CF">
          <w:delText xml:space="preserve">19th </w:delText>
        </w:r>
      </w:del>
      <w:ins w:id="442" w:author="Patterson Lamb" w:date="2014-07-23T12:19:00Z">
        <w:r>
          <w:t>nineteenth</w:t>
        </w:r>
        <w:r w:rsidRPr="009B4ECA">
          <w:t xml:space="preserve"> </w:t>
        </w:r>
      </w:ins>
      <w:r w:rsidRPr="009B4ECA">
        <w:t xml:space="preserve">century through the Second World War. Her recent publications include </w:t>
      </w:r>
      <w:r w:rsidRPr="006308EC">
        <w:t>“</w:t>
      </w:r>
      <w:r w:rsidRPr="009B4ECA">
        <w:t>L</w:t>
      </w:r>
      <w:r w:rsidRPr="006308EC">
        <w:t>’</w:t>
      </w:r>
      <w:r w:rsidRPr="009B4ECA">
        <w:t>humanitaire d</w:t>
      </w:r>
      <w:r w:rsidRPr="006308EC">
        <w:t>’</w:t>
      </w:r>
      <w:r w:rsidRPr="009B4ECA">
        <w:t>apr</w:t>
      </w:r>
      <w:r w:rsidRPr="006308EC">
        <w:t>è</w:t>
      </w:r>
      <w:r w:rsidRPr="009B4ECA">
        <w:t>s-guerre: prisonniers de guerre et r</w:t>
      </w:r>
      <w:r w:rsidRPr="006308EC">
        <w:t>é</w:t>
      </w:r>
      <w:r w:rsidRPr="009B4ECA">
        <w:t>fugi</w:t>
      </w:r>
      <w:r w:rsidRPr="006308EC">
        <w:t>é</w:t>
      </w:r>
      <w:r w:rsidRPr="009B4ECA">
        <w:t>s russes dans la politique du Comit</w:t>
      </w:r>
      <w:r w:rsidRPr="006308EC">
        <w:t>é</w:t>
      </w:r>
      <w:r w:rsidRPr="009B4ECA">
        <w:t xml:space="preserve"> International de la Croix-Rouge et de la Soci</w:t>
      </w:r>
      <w:r w:rsidRPr="006308EC">
        <w:t>é</w:t>
      </w:r>
      <w:r w:rsidRPr="009B4ECA">
        <w:t>t</w:t>
      </w:r>
      <w:r w:rsidRPr="006308EC">
        <w:t>é</w:t>
      </w:r>
      <w:r w:rsidRPr="009B4ECA">
        <w:t xml:space="preserve"> des Nations,</w:t>
      </w:r>
      <w:r w:rsidRPr="006308EC">
        <w:t>”</w:t>
      </w:r>
      <w:r w:rsidRPr="009B4ECA">
        <w:t xml:space="preserve"> </w:t>
      </w:r>
      <w:r w:rsidRPr="005600E9">
        <w:rPr>
          <w:i/>
          <w:rPrChange w:id="443" w:author="Patterson Lamb" w:date="2014-07-23T12:42:00Z">
            <w:rPr/>
          </w:rPrChange>
        </w:rPr>
        <w:t>Relations Internationales</w:t>
      </w:r>
      <w:r w:rsidRPr="009B4ECA">
        <w:t xml:space="preserve"> no. 151 (2012</w:t>
      </w:r>
      <w:del w:id="444" w:author="Patterson Lamb" w:date="2014-07-23T12:42:00Z">
        <w:r w:rsidRPr="009B4ECA" w:rsidDel="00F15932">
          <w:delText>/</w:delText>
        </w:r>
      </w:del>
      <w:ins w:id="445" w:author="Patterson Lamb" w:date="2014-07-23T12:42:00Z">
        <w:r>
          <w:softHyphen/>
          <w:t>–201</w:t>
        </w:r>
      </w:ins>
      <w:r w:rsidRPr="009B4ECA">
        <w:t>3): 63</w:t>
      </w:r>
      <w:r w:rsidRPr="006308EC">
        <w:t>–</w:t>
      </w:r>
      <w:r w:rsidRPr="009B4ECA">
        <w:t xml:space="preserve">75 and </w:t>
      </w:r>
      <w:r w:rsidRPr="006308EC">
        <w:rPr>
          <w:lang w:eastAsia="it-IT"/>
        </w:rPr>
        <w:t>“</w:t>
      </w:r>
      <w:r w:rsidRPr="009B4ECA">
        <w:rPr>
          <w:lang w:eastAsia="it-IT"/>
        </w:rPr>
        <w:t>Two Eras of Refugee Policy. The Legacies of the League of Nations in the 1940s,</w:t>
      </w:r>
      <w:r w:rsidRPr="006308EC">
        <w:rPr>
          <w:lang w:eastAsia="it-IT"/>
        </w:rPr>
        <w:t>”</w:t>
      </w:r>
      <w:r w:rsidRPr="009B4ECA">
        <w:rPr>
          <w:lang w:eastAsia="it-IT"/>
        </w:rPr>
        <w:t xml:space="preserve"> </w:t>
      </w:r>
      <w:ins w:id="446" w:author="Patterson Lamb" w:date="2014-07-23T12:19:00Z">
        <w:r>
          <w:rPr>
            <w:lang w:eastAsia="it-IT"/>
          </w:rPr>
          <w:t xml:space="preserve">in </w:t>
        </w:r>
      </w:ins>
      <w:r w:rsidRPr="009B4ECA">
        <w:rPr>
          <w:lang w:eastAsia="it-IT"/>
        </w:rPr>
        <w:t>Jaci Eisenberg and Davide Rodogno, eds.</w:t>
      </w:r>
      <w:ins w:id="447" w:author="Patterson Lamb" w:date="2014-07-23T12:19:00Z">
        <w:r>
          <w:rPr>
            <w:lang w:eastAsia="it-IT"/>
          </w:rPr>
          <w:t>,</w:t>
        </w:r>
      </w:ins>
      <w:r w:rsidRPr="00DD585C">
        <w:rPr>
          <w:lang w:eastAsia="it-IT"/>
        </w:rPr>
        <w:t xml:space="preserve"> </w:t>
      </w:r>
      <w:r w:rsidRPr="007D5122">
        <w:rPr>
          <w:i/>
          <w:iCs/>
          <w:lang w:eastAsia="it-IT"/>
        </w:rPr>
        <w:t xml:space="preserve">Ideas and Identities: A Festschrift for Andre Liebich </w:t>
      </w:r>
      <w:r w:rsidRPr="009B4ECA">
        <w:rPr>
          <w:iCs/>
          <w:lang w:eastAsia="it-IT"/>
        </w:rPr>
        <w:t>(</w:t>
      </w:r>
      <w:r w:rsidRPr="009B4ECA">
        <w:rPr>
          <w:lang w:eastAsia="it-IT"/>
        </w:rPr>
        <w:t>Bern: Peter Lang, 2014), 83</w:t>
      </w:r>
      <w:r w:rsidRPr="006308EC">
        <w:rPr>
          <w:lang w:eastAsia="it-IT"/>
        </w:rPr>
        <w:t>–</w:t>
      </w:r>
      <w:r w:rsidRPr="009B4ECA">
        <w:rPr>
          <w:lang w:eastAsia="it-IT"/>
        </w:rPr>
        <w:t>101.</w:t>
      </w:r>
    </w:p>
    <w:p w:rsidR="005600E9" w:rsidRPr="00DD585C" w:rsidRDefault="005600E9" w:rsidP="00487677">
      <w:pPr>
        <w:pStyle w:val="Contribaff"/>
      </w:pPr>
      <w:r w:rsidRPr="00487677">
        <w:rPr>
          <w:rStyle w:val="forename"/>
        </w:rPr>
        <w:t>Caroline</w:t>
      </w:r>
      <w:r w:rsidRPr="00487677">
        <w:t xml:space="preserve"> </w:t>
      </w:r>
      <w:r w:rsidRPr="00487677">
        <w:rPr>
          <w:rStyle w:val="surname"/>
        </w:rPr>
        <w:t>Reeves</w:t>
      </w:r>
      <w:r w:rsidRPr="00487677">
        <w:t xml:space="preserve"> </w:t>
      </w:r>
      <w:r w:rsidRPr="009B4ECA">
        <w:t xml:space="preserve">is </w:t>
      </w:r>
      <w:ins w:id="448" w:author="Patterson Lamb" w:date="2014-07-23T12:29:00Z">
        <w:r>
          <w:t xml:space="preserve">an </w:t>
        </w:r>
      </w:ins>
      <w:r w:rsidRPr="009B4ECA">
        <w:t>associate in research at Harvard University</w:t>
      </w:r>
      <w:r w:rsidRPr="006308EC">
        <w:t>’</w:t>
      </w:r>
      <w:r w:rsidRPr="009B4ECA">
        <w:t>s Fairbank Center. Her expertise lies in the history of Chinese philanthropy</w:t>
      </w:r>
      <w:r w:rsidRPr="00DD585C">
        <w:t xml:space="preserve"> </w:t>
      </w:r>
      <w:r w:rsidRPr="009B4ECA">
        <w:t>and China</w:t>
      </w:r>
      <w:r w:rsidRPr="006308EC">
        <w:t>’</w:t>
      </w:r>
      <w:r w:rsidRPr="009B4ECA">
        <w:t>s early involvement in</w:t>
      </w:r>
      <w:r w:rsidRPr="00DD585C">
        <w:t xml:space="preserve"> </w:t>
      </w:r>
      <w:r w:rsidRPr="009B4ECA">
        <w:t xml:space="preserve">transnational processes, including the global spread of international humanitarian norms. Recently awarded an ACLS grant to develop a project on </w:t>
      </w:r>
      <w:r w:rsidRPr="006308EC">
        <w:t>“</w:t>
      </w:r>
      <w:r w:rsidRPr="009B4ECA">
        <w:t>The Social Lives of Dead Bodies in Modern China,</w:t>
      </w:r>
      <w:r w:rsidRPr="006308EC">
        <w:t>”</w:t>
      </w:r>
      <w:r w:rsidRPr="009B4ECA">
        <w:t xml:space="preserve"> she has published and been interviewed </w:t>
      </w:r>
      <w:ins w:id="449" w:author="Patterson Lamb" w:date="2014-07-23T12:29:00Z">
        <w:r w:rsidRPr="009B4ECA">
          <w:t xml:space="preserve">in numerous books, journals, and other media </w:t>
        </w:r>
      </w:ins>
      <w:r w:rsidRPr="009B4ECA">
        <w:t>on Chinese philanthropy and the</w:t>
      </w:r>
      <w:r w:rsidRPr="00DD585C">
        <w:t xml:space="preserve"> </w:t>
      </w:r>
      <w:r w:rsidRPr="009B4ECA">
        <w:t>history of the Chinese Red Cross Society</w:t>
      </w:r>
      <w:del w:id="450" w:author="Patterson Lamb" w:date="2014-07-23T12:29:00Z">
        <w:r w:rsidRPr="009B4ECA" w:rsidDel="00C43C8B">
          <w:delText xml:space="preserve"> in numerous books, journals, and other media</w:delText>
        </w:r>
      </w:del>
      <w:r w:rsidRPr="009B4ECA">
        <w:t>.</w:t>
      </w:r>
      <w:r w:rsidRPr="00DD585C">
        <w:t xml:space="preserve"> </w:t>
      </w:r>
      <w:r w:rsidRPr="009B4ECA">
        <w:t>She is currently working on a book</w:t>
      </w:r>
      <w:r w:rsidRPr="00DD585C">
        <w:t xml:space="preserve"> </w:t>
      </w:r>
      <w:r w:rsidRPr="009B4ECA">
        <w:t>on Chinese philanthropy.</w:t>
      </w:r>
    </w:p>
    <w:p w:rsidR="005600E9" w:rsidRPr="009B4ECA" w:rsidRDefault="005600E9" w:rsidP="00487677">
      <w:pPr>
        <w:pStyle w:val="Contribaff"/>
      </w:pPr>
      <w:r w:rsidRPr="00487677">
        <w:rPr>
          <w:rStyle w:val="forename"/>
        </w:rPr>
        <w:t>Davide</w:t>
      </w:r>
      <w:r w:rsidRPr="00487677">
        <w:t xml:space="preserve"> </w:t>
      </w:r>
      <w:r w:rsidRPr="00487677">
        <w:rPr>
          <w:rStyle w:val="surname"/>
        </w:rPr>
        <w:t>Rodogno</w:t>
      </w:r>
      <w:r w:rsidRPr="009B4ECA">
        <w:t xml:space="preserve"> is </w:t>
      </w:r>
      <w:del w:id="451" w:author="Patterson Lamb" w:date="2014-07-23T12:30:00Z">
        <w:r w:rsidRPr="009B4ECA" w:rsidDel="00C43C8B">
          <w:delText xml:space="preserve">Professor </w:delText>
        </w:r>
      </w:del>
      <w:ins w:id="452" w:author="Patterson Lamb" w:date="2014-07-23T12:30:00Z">
        <w:r>
          <w:t>p</w:t>
        </w:r>
        <w:r w:rsidRPr="009B4ECA">
          <w:t xml:space="preserve">rofessor </w:t>
        </w:r>
      </w:ins>
      <w:r w:rsidRPr="009B4ECA">
        <w:t>in the international history department at the Graduate Institute of International and Development Studies, Geneva.</w:t>
      </w:r>
      <w:r w:rsidRPr="00DD585C">
        <w:t xml:space="preserve"> </w:t>
      </w:r>
      <w:r w:rsidRPr="009B4ECA">
        <w:t>Rodogno was a research fellow at the London School of Economics (2002</w:t>
      </w:r>
      <w:r w:rsidRPr="006308EC">
        <w:t>–</w:t>
      </w:r>
      <w:r w:rsidRPr="009B4ECA">
        <w:t>2004); foreign associate researcher at the Institut d</w:t>
      </w:r>
      <w:r w:rsidRPr="006308EC">
        <w:t>’</w:t>
      </w:r>
      <w:r w:rsidRPr="009B4ECA">
        <w:t>Histoire du Temps Pr</w:t>
      </w:r>
      <w:r w:rsidRPr="006308EC">
        <w:t>é</w:t>
      </w:r>
      <w:r w:rsidRPr="009B4ECA">
        <w:t>sent in Paris (2004</w:t>
      </w:r>
      <w:r w:rsidRPr="006308EC">
        <w:t>–</w:t>
      </w:r>
      <w:r w:rsidRPr="009B4ECA">
        <w:t>2005); academic fellow, Research Council United Kingdom, at the School of History, University of St</w:t>
      </w:r>
      <w:ins w:id="453" w:author="Patterson Lamb" w:date="2014-07-23T12:43:00Z">
        <w:r>
          <w:t>.</w:t>
        </w:r>
      </w:ins>
      <w:r w:rsidRPr="009B4ECA">
        <w:t xml:space="preserve"> Andrews (2005</w:t>
      </w:r>
      <w:r w:rsidRPr="006308EC">
        <w:t>–</w:t>
      </w:r>
      <w:r w:rsidRPr="009B4ECA">
        <w:t>2010); and Fonds National Suisse Research Professor (2008</w:t>
      </w:r>
      <w:r w:rsidRPr="006308EC">
        <w:t>–</w:t>
      </w:r>
      <w:r w:rsidRPr="009B4ECA">
        <w:t>2011) affiliated with the Graduate Institute. Professor since 2014, he is currently preparing a monograph tentatively entitled</w:t>
      </w:r>
      <w:r w:rsidRPr="00DD585C">
        <w:t xml:space="preserve"> </w:t>
      </w:r>
      <w:r w:rsidRPr="007D5122">
        <w:rPr>
          <w:i/>
          <w:iCs/>
        </w:rPr>
        <w:t>From Relief to Rehabilitation. The History of International Organizations</w:t>
      </w:r>
      <w:r w:rsidRPr="006308EC">
        <w:rPr>
          <w:i/>
          <w:iCs/>
        </w:rPr>
        <w:t>’</w:t>
      </w:r>
      <w:r w:rsidRPr="007D5122">
        <w:rPr>
          <w:i/>
          <w:iCs/>
        </w:rPr>
        <w:t xml:space="preserve"> Humanitarian Programmes in the Interwar Period</w:t>
      </w:r>
      <w:r w:rsidRPr="009B4ECA">
        <w:t>.</w:t>
      </w:r>
      <w:r w:rsidRPr="00DD585C">
        <w:t xml:space="preserve"> </w:t>
      </w:r>
      <w:r w:rsidRPr="009B4ECA">
        <w:t xml:space="preserve">His recent publications include </w:t>
      </w:r>
      <w:r w:rsidRPr="007D5122">
        <w:rPr>
          <w:i/>
          <w:iCs/>
        </w:rPr>
        <w:t>Against Massacre: Humanitarian Interventions in the Ottoman Empire</w:t>
      </w:r>
      <w:r w:rsidRPr="009B4ECA">
        <w:t xml:space="preserve"> </w:t>
      </w:r>
      <w:r w:rsidRPr="007D5122">
        <w:rPr>
          <w:i/>
          <w:iCs/>
        </w:rPr>
        <w:t>(1815</w:t>
      </w:r>
      <w:r w:rsidRPr="006308EC">
        <w:rPr>
          <w:i/>
          <w:iCs/>
        </w:rPr>
        <w:t>–</w:t>
      </w:r>
      <w:r w:rsidRPr="007D5122">
        <w:rPr>
          <w:i/>
          <w:iCs/>
        </w:rPr>
        <w:t>1914</w:t>
      </w:r>
      <w:ins w:id="454" w:author="Patterson Lamb" w:date="2014-07-23T12:31:00Z">
        <w:r>
          <w:rPr>
            <w:i/>
            <w:iCs/>
          </w:rPr>
          <w:t>)</w:t>
        </w:r>
      </w:ins>
      <w:r w:rsidRPr="009B4ECA">
        <w:t xml:space="preserve"> (Princeton University Press, 2011) and </w:t>
      </w:r>
      <w:r w:rsidRPr="007D5122">
        <w:rPr>
          <w:i/>
          <w:iCs/>
        </w:rPr>
        <w:t>Fascism</w:t>
      </w:r>
      <w:r w:rsidRPr="006308EC">
        <w:rPr>
          <w:i/>
          <w:iCs/>
        </w:rPr>
        <w:t>’</w:t>
      </w:r>
      <w:r w:rsidRPr="007D5122">
        <w:rPr>
          <w:i/>
          <w:iCs/>
        </w:rPr>
        <w:t xml:space="preserve">s European Empire </w:t>
      </w:r>
      <w:r w:rsidRPr="009B4ECA">
        <w:t>(Cambridge University Press, 2005). Rodogno is also author and editor with Bernhard Struck and Jakob Vogel of</w:t>
      </w:r>
      <w:r w:rsidRPr="00DD585C">
        <w:t xml:space="preserve"> </w:t>
      </w:r>
      <w:r w:rsidRPr="007D5122">
        <w:rPr>
          <w:i/>
          <w:iCs/>
        </w:rPr>
        <w:t xml:space="preserve">Shaping the Transnational Sphere, Experts, Networks and Issues from the 1840s to the 1930s </w:t>
      </w:r>
      <w:r w:rsidRPr="009B4ECA">
        <w:t>(Berghan Books, 2014).</w:t>
      </w:r>
      <w:ins w:id="455" w:author="Patterson Lamb" w:date="2014-07-23T12:44:00Z">
        <w:r>
          <w:t xml:space="preserve"> </w:t>
        </w:r>
      </w:ins>
    </w:p>
    <w:p w:rsidR="005600E9" w:rsidRPr="009B4ECA" w:rsidRDefault="005600E9" w:rsidP="00487677">
      <w:pPr>
        <w:pStyle w:val="Contribaff"/>
      </w:pPr>
      <w:r w:rsidRPr="00487677">
        <w:rPr>
          <w:rStyle w:val="forename"/>
        </w:rPr>
        <w:t>Silvia</w:t>
      </w:r>
      <w:r w:rsidRPr="00487677">
        <w:t xml:space="preserve"> </w:t>
      </w:r>
      <w:r w:rsidRPr="00487677">
        <w:rPr>
          <w:rStyle w:val="surname"/>
        </w:rPr>
        <w:t>Salvatici</w:t>
      </w:r>
      <w:r w:rsidRPr="009B4ECA">
        <w:t xml:space="preserve"> is associate professor in </w:t>
      </w:r>
      <w:del w:id="456" w:author="Patterson Lamb" w:date="2014-07-23T12:31:00Z">
        <w:r w:rsidRPr="009B4ECA" w:rsidDel="00E71E4D">
          <w:delText xml:space="preserve">Modern </w:delText>
        </w:r>
      </w:del>
      <w:ins w:id="457" w:author="Patterson Lamb" w:date="2014-07-23T12:31:00Z">
        <w:r>
          <w:t>m</w:t>
        </w:r>
        <w:r w:rsidRPr="009B4ECA">
          <w:t xml:space="preserve">odern </w:t>
        </w:r>
      </w:ins>
      <w:r w:rsidRPr="009B4ECA">
        <w:t>history at the University of Teramo (Italy). She was associate research fellow at the Italian Academy of Columbia University (2009), Fernand Braudel Senior Fellow at the European University Institute (2010), and visiting professor at the California Polytechnic State University SLO (2011). Her research interests focus on individual and collective memories in post</w:t>
      </w:r>
      <w:del w:id="458" w:author="Patterson Lamb" w:date="2014-07-23T12:32:00Z">
        <w:r w:rsidRPr="009B4ECA" w:rsidDel="00E71E4D">
          <w:delText>-</w:delText>
        </w:r>
      </w:del>
      <w:r w:rsidRPr="009B4ECA">
        <w:t xml:space="preserve">war societies, women refugees in the </w:t>
      </w:r>
      <w:del w:id="459" w:author="Patterson Lamb" w:date="2014-07-23T12:32:00Z">
        <w:r w:rsidRPr="009B4ECA" w:rsidDel="00E71E4D">
          <w:delText xml:space="preserve">20th </w:delText>
        </w:r>
      </w:del>
      <w:ins w:id="460" w:author="Patterson Lamb" w:date="2014-07-23T12:32:00Z">
        <w:r>
          <w:t xml:space="preserve">twentieth </w:t>
        </w:r>
      </w:ins>
      <w:r w:rsidRPr="009B4ECA">
        <w:t xml:space="preserve">century, gender and human rights, European displaced persons in the aftermath of </w:t>
      </w:r>
      <w:del w:id="461" w:author="Patterson Lamb" w:date="2014-07-23T12:32:00Z">
        <w:r w:rsidRPr="009B4ECA" w:rsidDel="00E71E4D">
          <w:delText>WWII</w:delText>
        </w:r>
      </w:del>
      <w:ins w:id="462" w:author="Patterson Lamb" w:date="2014-07-23T12:32:00Z">
        <w:r>
          <w:t>World War II</w:t>
        </w:r>
      </w:ins>
      <w:r w:rsidRPr="009B4ECA">
        <w:t>, and the history of humanitarianism. Among her most recent publications are</w:t>
      </w:r>
      <w:del w:id="463" w:author="Patterson Lamb" w:date="2014-07-23T12:32:00Z">
        <w:r w:rsidRPr="009B4ECA" w:rsidDel="00E71E4D">
          <w:delText>:</w:delText>
        </w:r>
      </w:del>
      <w:ins w:id="464" w:author="Patterson Lamb" w:date="2014-07-23T12:32:00Z">
        <w:r>
          <w:t xml:space="preserve"> </w:t>
        </w:r>
      </w:ins>
      <w:r w:rsidRPr="009B4ECA">
        <w:t xml:space="preserve"> </w:t>
      </w:r>
      <w:r w:rsidRPr="007D5122">
        <w:rPr>
          <w:rFonts w:eastAsia="Osaka"/>
          <w:i/>
          <w:lang w:eastAsia="ja-JP"/>
        </w:rPr>
        <w:t xml:space="preserve">Senza casa e senza paese. Profughi europei nel secondo dopoguerra </w:t>
      </w:r>
      <w:r w:rsidRPr="009B4ECA">
        <w:rPr>
          <w:rFonts w:eastAsia="Osaka"/>
          <w:lang w:eastAsia="ja-JP"/>
        </w:rPr>
        <w:t xml:space="preserve">[Without Home and Without Country. European Displaced Persons in the Aftermath of </w:t>
      </w:r>
      <w:del w:id="465" w:author="Patterson Lamb" w:date="2014-07-23T12:33:00Z">
        <w:r w:rsidRPr="009B4ECA" w:rsidDel="00E71E4D">
          <w:rPr>
            <w:rFonts w:eastAsia="Osaka"/>
            <w:lang w:eastAsia="ja-JP"/>
          </w:rPr>
          <w:delText>WWII</w:delText>
        </w:r>
      </w:del>
      <w:ins w:id="466" w:author="Patterson Lamb" w:date="2014-07-23T12:33:00Z">
        <w:r>
          <w:rPr>
            <w:rFonts w:eastAsia="Osaka"/>
            <w:lang w:eastAsia="ja-JP"/>
          </w:rPr>
          <w:t>World War II</w:t>
        </w:r>
      </w:ins>
      <w:r w:rsidRPr="009B4ECA">
        <w:rPr>
          <w:rFonts w:eastAsia="Osaka"/>
          <w:lang w:eastAsia="ja-JP"/>
        </w:rPr>
        <w:t>]</w:t>
      </w:r>
      <w:del w:id="467" w:author="Patterson Lamb" w:date="2014-07-23T12:33:00Z">
        <w:r w:rsidRPr="009B4ECA" w:rsidDel="00E71E4D">
          <w:rPr>
            <w:rFonts w:eastAsia="Osaka"/>
            <w:lang w:eastAsia="ja-JP"/>
          </w:rPr>
          <w:delText>,</w:delText>
        </w:r>
      </w:del>
      <w:r w:rsidRPr="009B4ECA">
        <w:rPr>
          <w:rFonts w:eastAsia="Osaka"/>
          <w:lang w:eastAsia="ja-JP"/>
        </w:rPr>
        <w:t xml:space="preserve"> </w:t>
      </w:r>
      <w:ins w:id="468" w:author="Patterson Lamb" w:date="2014-07-23T12:33:00Z">
        <w:r>
          <w:rPr>
            <w:rFonts w:eastAsia="Osaka"/>
            <w:lang w:eastAsia="ja-JP"/>
          </w:rPr>
          <w:t>(</w:t>
        </w:r>
      </w:ins>
      <w:r w:rsidRPr="009B4ECA">
        <w:rPr>
          <w:rFonts w:eastAsia="Osaka"/>
          <w:lang w:eastAsia="ja-JP"/>
        </w:rPr>
        <w:t xml:space="preserve">Il Mulino, </w:t>
      </w:r>
      <w:r w:rsidRPr="009B4ECA">
        <w:t>2008</w:t>
      </w:r>
      <w:ins w:id="469" w:author="Patterson Lamb" w:date="2014-07-23T12:33:00Z">
        <w:r>
          <w:t>)</w:t>
        </w:r>
      </w:ins>
      <w:r w:rsidRPr="009B4ECA">
        <w:t xml:space="preserve">; </w:t>
      </w:r>
      <w:ins w:id="470" w:author="Patterson Lamb" w:date="2014-07-23T12:33:00Z">
        <w:r>
          <w:t xml:space="preserve"> </w:t>
        </w:r>
      </w:ins>
      <w:r w:rsidRPr="006308EC">
        <w:rPr>
          <w:iCs/>
        </w:rPr>
        <w:t>“‘</w:t>
      </w:r>
      <w:r w:rsidRPr="009B4ECA">
        <w:rPr>
          <w:iCs/>
        </w:rPr>
        <w:t>Help the People to Help Themselves</w:t>
      </w:r>
      <w:ins w:id="471" w:author="Patterson Lamb" w:date="2014-07-23T12:34:00Z">
        <w:r>
          <w:rPr>
            <w:iCs/>
          </w:rPr>
          <w:t>.</w:t>
        </w:r>
      </w:ins>
      <w:r w:rsidRPr="006308EC">
        <w:rPr>
          <w:iCs/>
        </w:rPr>
        <w:t>’</w:t>
      </w:r>
      <w:del w:id="472" w:author="Patterson Lamb" w:date="2014-07-23T12:34:00Z">
        <w:r w:rsidRPr="009B4ECA" w:rsidDel="00E71E4D">
          <w:rPr>
            <w:iCs/>
          </w:rPr>
          <w:delText>.</w:delText>
        </w:r>
      </w:del>
      <w:r w:rsidRPr="009B4ECA">
        <w:rPr>
          <w:iCs/>
        </w:rPr>
        <w:t xml:space="preserve"> UNRRA Relief Workers and European Displaced Persons</w:t>
      </w:r>
      <w:ins w:id="473" w:author="Patterson Lamb" w:date="2014-07-23T12:34:00Z">
        <w:r>
          <w:rPr>
            <w:iCs/>
          </w:rPr>
          <w:t>,</w:t>
        </w:r>
      </w:ins>
      <w:r w:rsidRPr="006308EC">
        <w:rPr>
          <w:iCs/>
        </w:rPr>
        <w:t>”</w:t>
      </w:r>
      <w:del w:id="474" w:author="Patterson Lamb" w:date="2014-07-23T12:34:00Z">
        <w:r w:rsidRPr="009B4ECA" w:rsidDel="00E71E4D">
          <w:rPr>
            <w:iCs/>
          </w:rPr>
          <w:delText>,</w:delText>
        </w:r>
      </w:del>
      <w:r w:rsidRPr="009B4ECA">
        <w:rPr>
          <w:iCs/>
        </w:rPr>
        <w:t xml:space="preserve"> </w:t>
      </w:r>
      <w:r w:rsidRPr="007D5122">
        <w:rPr>
          <w:i/>
          <w:iCs/>
        </w:rPr>
        <w:t>Journal of Refugee Studies</w:t>
      </w:r>
      <w:del w:id="475" w:author="Patterson Lamb" w:date="2014-07-23T12:34:00Z">
        <w:r w:rsidRPr="009B4ECA" w:rsidDel="00E71E4D">
          <w:rPr>
            <w:iCs/>
          </w:rPr>
          <w:delText>,</w:delText>
        </w:r>
      </w:del>
      <w:r w:rsidRPr="009B4ECA">
        <w:rPr>
          <w:iCs/>
        </w:rPr>
        <w:t xml:space="preserve"> </w:t>
      </w:r>
      <w:del w:id="476" w:author="Patterson Lamb" w:date="2014-07-23T12:34:00Z">
        <w:r w:rsidRPr="009B4ECA" w:rsidDel="00E71E4D">
          <w:rPr>
            <w:iCs/>
          </w:rPr>
          <w:delText xml:space="preserve">vol. </w:delText>
        </w:r>
      </w:del>
      <w:r w:rsidRPr="009B4ECA">
        <w:rPr>
          <w:iCs/>
        </w:rPr>
        <w:t>25</w:t>
      </w:r>
      <w:del w:id="477" w:author="Patterson Lamb" w:date="2014-07-23T12:34:00Z">
        <w:r w:rsidRPr="009B4ECA" w:rsidDel="00E71E4D">
          <w:rPr>
            <w:iCs/>
          </w:rPr>
          <w:delText>,</w:delText>
        </w:r>
      </w:del>
      <w:r w:rsidRPr="009B4ECA">
        <w:rPr>
          <w:iCs/>
        </w:rPr>
        <w:t xml:space="preserve"> </w:t>
      </w:r>
      <w:ins w:id="478" w:author="Patterson Lamb" w:date="2014-07-23T12:34:00Z">
        <w:r>
          <w:rPr>
            <w:iCs/>
          </w:rPr>
          <w:t>(</w:t>
        </w:r>
      </w:ins>
      <w:r w:rsidRPr="009B4ECA">
        <w:rPr>
          <w:iCs/>
        </w:rPr>
        <w:t>2012</w:t>
      </w:r>
      <w:ins w:id="479" w:author="Patterson Lamb" w:date="2014-07-23T12:34:00Z">
        <w:r>
          <w:rPr>
            <w:iCs/>
          </w:rPr>
          <w:t>)</w:t>
        </w:r>
      </w:ins>
      <w:r w:rsidRPr="009B4ECA">
        <w:rPr>
          <w:iCs/>
        </w:rPr>
        <w:t xml:space="preserve">; </w:t>
      </w:r>
      <w:r w:rsidRPr="006308EC">
        <w:rPr>
          <w:iCs/>
        </w:rPr>
        <w:t>“</w:t>
      </w:r>
      <w:r w:rsidRPr="009B4ECA">
        <w:t>Between National and International Mandates. DPs and Refugees in Post-</w:t>
      </w:r>
      <w:del w:id="480" w:author="Patterson Lamb" w:date="2014-07-23T12:34:00Z">
        <w:r w:rsidRPr="009B4ECA" w:rsidDel="00E71E4D">
          <w:delText xml:space="preserve">war </w:delText>
        </w:r>
      </w:del>
      <w:ins w:id="481" w:author="Patterson Lamb" w:date="2014-07-23T12:34:00Z">
        <w:r>
          <w:t>W</w:t>
        </w:r>
        <w:r w:rsidRPr="009B4ECA">
          <w:t xml:space="preserve">ar </w:t>
        </w:r>
      </w:ins>
      <w:r w:rsidRPr="009B4ECA">
        <w:t>Italy</w:t>
      </w:r>
      <w:ins w:id="482" w:author="Patterson Lamb" w:date="2014-07-23T12:35:00Z">
        <w:r>
          <w:t>,</w:t>
        </w:r>
      </w:ins>
      <w:r w:rsidRPr="006308EC">
        <w:t>”</w:t>
      </w:r>
      <w:del w:id="483" w:author="Patterson Lamb" w:date="2014-07-23T12:35:00Z">
        <w:r w:rsidRPr="009B4ECA" w:rsidDel="00E71E4D">
          <w:delText>, in</w:delText>
        </w:r>
      </w:del>
      <w:r w:rsidRPr="009B4ECA">
        <w:t xml:space="preserve"> </w:t>
      </w:r>
      <w:r w:rsidRPr="007D5122">
        <w:rPr>
          <w:i/>
        </w:rPr>
        <w:t>Journal of Contemporary History</w:t>
      </w:r>
      <w:r w:rsidRPr="009B4ECA">
        <w:t xml:space="preserve">, special issue </w:t>
      </w:r>
      <w:r w:rsidRPr="006308EC">
        <w:t>“</w:t>
      </w:r>
      <w:r w:rsidRPr="009B4ECA">
        <w:t>Refugees and the Nation State</w:t>
      </w:r>
      <w:ins w:id="484" w:author="Patterson Lamb" w:date="2014-07-23T12:35:00Z">
        <w:r>
          <w:t>,</w:t>
        </w:r>
      </w:ins>
      <w:r w:rsidRPr="006308EC">
        <w:t>”</w:t>
      </w:r>
      <w:del w:id="485" w:author="Patterson Lamb" w:date="2014-07-23T12:35:00Z">
        <w:r w:rsidRPr="009B4ECA" w:rsidDel="00E71E4D">
          <w:delText>,</w:delText>
        </w:r>
      </w:del>
      <w:r w:rsidRPr="009B4ECA">
        <w:t xml:space="preserve"> </w:t>
      </w:r>
      <w:del w:id="486" w:author="Patterson Lamb" w:date="2014-07-23T12:35:00Z">
        <w:r w:rsidRPr="009B4ECA" w:rsidDel="00E71E4D">
          <w:delText xml:space="preserve">vol. </w:delText>
        </w:r>
      </w:del>
      <w:r w:rsidRPr="009B4ECA">
        <w:t>49</w:t>
      </w:r>
      <w:del w:id="487" w:author="Patterson Lamb" w:date="2014-07-23T12:35:00Z">
        <w:r w:rsidRPr="009B4ECA" w:rsidDel="00E71E4D">
          <w:delText>,</w:delText>
        </w:r>
      </w:del>
      <w:r w:rsidRPr="009B4ECA">
        <w:t xml:space="preserve"> </w:t>
      </w:r>
      <w:ins w:id="488" w:author="Patterson Lamb" w:date="2014-07-23T12:35:00Z">
        <w:r>
          <w:t>(</w:t>
        </w:r>
      </w:ins>
      <w:r w:rsidRPr="009B4ECA">
        <w:t>July 2014</w:t>
      </w:r>
      <w:ins w:id="489" w:author="Patterson Lamb" w:date="2014-07-23T12:35:00Z">
        <w:r>
          <w:t>)</w:t>
        </w:r>
      </w:ins>
      <w:r w:rsidRPr="009B4ECA">
        <w:rPr>
          <w:iCs/>
        </w:rPr>
        <w:t>.</w:t>
      </w:r>
    </w:p>
    <w:p w:rsidR="005600E9" w:rsidRPr="00DD585C" w:rsidRDefault="005600E9" w:rsidP="00487677">
      <w:pPr>
        <w:pStyle w:val="Contribaff"/>
        <w:rPr>
          <w:rFonts w:eastAsia="Osaka"/>
        </w:rPr>
      </w:pPr>
      <w:r w:rsidRPr="00487677">
        <w:rPr>
          <w:rStyle w:val="forename"/>
          <w:rFonts w:eastAsia="Osaka"/>
        </w:rPr>
        <w:t>Christina</w:t>
      </w:r>
      <w:r w:rsidRPr="00487677">
        <w:rPr>
          <w:rFonts w:eastAsia="Osaka"/>
          <w:lang w:val="en-US"/>
        </w:rPr>
        <w:t xml:space="preserve"> </w:t>
      </w:r>
      <w:r w:rsidRPr="00487677">
        <w:rPr>
          <w:rStyle w:val="surname"/>
          <w:rFonts w:eastAsia="Osaka"/>
        </w:rPr>
        <w:t>Twomey</w:t>
      </w:r>
      <w:r w:rsidRPr="00487677">
        <w:rPr>
          <w:rFonts w:eastAsia="Osaka"/>
          <w:lang w:val="en-US"/>
        </w:rPr>
        <w:t xml:space="preserve"> </w:t>
      </w:r>
      <w:r w:rsidRPr="009B4ECA">
        <w:t>is</w:t>
      </w:r>
      <w:r w:rsidRPr="00DD585C">
        <w:t xml:space="preserve"> </w:t>
      </w:r>
      <w:del w:id="490" w:author="Patterson Lamb" w:date="2014-07-23T12:45:00Z">
        <w:r w:rsidRPr="009B4ECA" w:rsidDel="00F15932">
          <w:delText xml:space="preserve">a </w:delText>
        </w:r>
      </w:del>
      <w:r w:rsidRPr="009B4ECA">
        <w:t>professor of history at Monash University. She is the author of three books,</w:t>
      </w:r>
      <w:r w:rsidRPr="00DD585C">
        <w:t xml:space="preserve"> </w:t>
      </w:r>
      <w:r w:rsidRPr="007D5122">
        <w:rPr>
          <w:i/>
        </w:rPr>
        <w:t>A History of Australia</w:t>
      </w:r>
      <w:ins w:id="491" w:author="Patterson Lamb" w:date="2014-07-23T12:35:00Z">
        <w:r>
          <w:t>,</w:t>
        </w:r>
      </w:ins>
      <w:r w:rsidRPr="007D5122">
        <w:rPr>
          <w:i/>
        </w:rPr>
        <w:t xml:space="preserve"> </w:t>
      </w:r>
      <w:ins w:id="492" w:author="Patterson Lamb" w:date="2014-07-23T12:35:00Z">
        <w:r w:rsidRPr="009B4ECA">
          <w:t xml:space="preserve">coauthored with Mark Peel </w:t>
        </w:r>
      </w:ins>
      <w:r w:rsidRPr="009B4ECA">
        <w:t>(2011</w:t>
      </w:r>
      <w:del w:id="493" w:author="Patterson Lamb" w:date="2014-07-23T12:36:00Z">
        <w:r w:rsidRPr="009B4ECA" w:rsidDel="00E71E4D">
          <w:delText>,</w:delText>
        </w:r>
      </w:del>
      <w:del w:id="494" w:author="Patterson Lamb" w:date="2014-07-23T12:35:00Z">
        <w:r w:rsidRPr="009B4ECA" w:rsidDel="00E71E4D">
          <w:delText xml:space="preserve"> co-authored with Mark Peel</w:delText>
        </w:r>
      </w:del>
      <w:r w:rsidRPr="009B4ECA">
        <w:t>),</w:t>
      </w:r>
      <w:r w:rsidRPr="00DD585C">
        <w:t xml:space="preserve"> </w:t>
      </w:r>
      <w:r w:rsidRPr="007D5122">
        <w:rPr>
          <w:i/>
        </w:rPr>
        <w:t>Australia</w:t>
      </w:r>
      <w:r w:rsidRPr="006308EC">
        <w:rPr>
          <w:i/>
        </w:rPr>
        <w:t>’</w:t>
      </w:r>
      <w:r w:rsidRPr="007D5122">
        <w:rPr>
          <w:i/>
        </w:rPr>
        <w:t xml:space="preserve">s Forgotten Prisoners: Civilians Interned by the Japanese in World War II </w:t>
      </w:r>
      <w:r w:rsidRPr="009B4ECA">
        <w:t>(2007), and</w:t>
      </w:r>
      <w:r w:rsidRPr="00DD585C">
        <w:t xml:space="preserve"> </w:t>
      </w:r>
      <w:r w:rsidRPr="007D5122">
        <w:rPr>
          <w:i/>
        </w:rPr>
        <w:t xml:space="preserve">Deserted and Destitute: Motherhood, Wife Desertion and Colonial Welfare </w:t>
      </w:r>
      <w:r w:rsidRPr="009B4ECA">
        <w:t>(2002). Christina has also published widely on the cultural history of war, with a focus on issues of imprisonment, captivity, witnessing, the photography of atrocity, gender</w:t>
      </w:r>
      <w:ins w:id="495" w:author="Patterson Lamb" w:date="2014-07-23T12:36:00Z">
        <w:r>
          <w:t>,</w:t>
        </w:r>
      </w:ins>
      <w:r w:rsidRPr="009B4ECA">
        <w:t xml:space="preserve"> and memory. Currently an Australian Research Council Future Fellow (2012</w:t>
      </w:r>
      <w:r w:rsidRPr="006308EC">
        <w:t>–</w:t>
      </w:r>
      <w:ins w:id="496" w:author="Patterson Lamb" w:date="2014-07-23T12:47:00Z">
        <w:r>
          <w:t>20</w:t>
        </w:r>
      </w:ins>
      <w:r w:rsidRPr="009B4ECA">
        <w:t>15), she has been researching civilian internment and concentration policies at three different colonial sites in the late nineteenth century: South Africa, Cuba</w:t>
      </w:r>
      <w:ins w:id="497" w:author="Patterson Lamb" w:date="2014-07-23T12:36:00Z">
        <w:r>
          <w:t>,</w:t>
        </w:r>
      </w:ins>
      <w:r w:rsidRPr="009B4ECA">
        <w:t xml:space="preserve"> and the Philippines. She is also completing a book-length study, provisionally entitled</w:t>
      </w:r>
      <w:r w:rsidRPr="00DD585C">
        <w:t xml:space="preserve"> </w:t>
      </w:r>
      <w:r w:rsidRPr="007D5122">
        <w:rPr>
          <w:i/>
        </w:rPr>
        <w:t>Scars: POWs in Post-War Australia.</w:t>
      </w:r>
    </w:p>
    <w:p w:rsidR="005600E9" w:rsidRPr="006308EC" w:rsidRDefault="005600E9" w:rsidP="001A4F98">
      <w:pPr>
        <w:pStyle w:val="MH"/>
      </w:pPr>
      <w:r w:rsidRPr="006308EC">
        <w:t>Acknowledgment</w:t>
      </w:r>
      <w:ins w:id="498" w:author="Patterson Lamb" w:date="2014-07-24T13:46:00Z">
        <w:r>
          <w:t>s</w:t>
        </w:r>
      </w:ins>
    </w:p>
    <w:p w:rsidR="005600E9" w:rsidRPr="00EC0125" w:rsidRDefault="005600E9" w:rsidP="00C9219C">
      <w:pPr>
        <w:pStyle w:val="fig"/>
      </w:pPr>
      <w:r>
        <w:br w:type="page"/>
      </w:r>
      <w:r w:rsidRPr="00EC0125">
        <w:t>Figure Here</w:t>
      </w:r>
    </w:p>
    <w:p w:rsidR="005600E9" w:rsidRPr="00EC0125" w:rsidRDefault="005600E9" w:rsidP="00C9219C">
      <w:pPr>
        <w:pStyle w:val="fig"/>
      </w:pPr>
      <w:r w:rsidRPr="00EC0125">
        <w:t>Figure Here</w:t>
      </w:r>
    </w:p>
    <w:p w:rsidR="005600E9" w:rsidRPr="009B4ECA" w:rsidRDefault="005600E9" w:rsidP="0086714B">
      <w:pPr>
        <w:pStyle w:val="capt"/>
      </w:pPr>
      <w:r>
        <w:br w:type="page"/>
      </w:r>
      <w:bookmarkStart w:id="499" w:name="CBML_fm01_fig_001"/>
      <w:r w:rsidRPr="009B4ECA">
        <w:t>Cover photo</w:t>
      </w:r>
      <w:del w:id="500" w:author="Patterson Lamb" w:date="2014-07-23T12:50:00Z">
        <w:r w:rsidRPr="009B4ECA" w:rsidDel="00F15932">
          <w:delText>:</w:delText>
        </w:r>
      </w:del>
      <w:ins w:id="501" w:author="Patterson Lamb" w:date="2014-07-23T12:50:00Z">
        <w:r>
          <w:t>.</w:t>
        </w:r>
      </w:ins>
      <w:r w:rsidRPr="009B4ECA">
        <w:t xml:space="preserve"> </w:t>
      </w:r>
      <w:del w:id="502" w:author="Patterson Lamb" w:date="2014-07-23T12:50:00Z">
        <w:r w:rsidRPr="006308EC" w:rsidDel="00F15932">
          <w:delText>“</w:delText>
        </w:r>
      </w:del>
      <w:r w:rsidRPr="000147FE">
        <w:t>Mola and Yoka, victims of atrocities committed in the Belgian Congo circa 1905.</w:t>
      </w:r>
      <w:del w:id="503" w:author="Patterson Lamb" w:date="2014-07-23T12:50:00Z">
        <w:r w:rsidRPr="006308EC" w:rsidDel="00F15932">
          <w:delText>”</w:delText>
        </w:r>
      </w:del>
      <w:r w:rsidRPr="000147FE">
        <w:t xml:space="preserve"> </w:t>
      </w:r>
      <w:r w:rsidRPr="009B4ECA">
        <w:t>Courtesy of Antislavery International.</w:t>
      </w:r>
    </w:p>
    <w:bookmarkEnd w:id="499"/>
    <w:p w:rsidR="005600E9" w:rsidRDefault="005600E9" w:rsidP="001A4F98">
      <w:pPr>
        <w:pStyle w:val="capt"/>
      </w:pPr>
      <w:r w:rsidRPr="009B4ECA">
        <w:t>Back cover photo</w:t>
      </w:r>
      <w:del w:id="504" w:author="Patterson Lamb" w:date="2014-07-23T12:50:00Z">
        <w:r w:rsidRPr="009B4ECA" w:rsidDel="00F15932">
          <w:delText>:</w:delText>
        </w:r>
      </w:del>
      <w:ins w:id="505" w:author="Patterson Lamb" w:date="2014-07-23T12:50:00Z">
        <w:r>
          <w:t>.</w:t>
        </w:r>
      </w:ins>
      <w:r w:rsidRPr="009B4ECA">
        <w:t xml:space="preserve"> Approaching Akimunesa</w:t>
      </w:r>
      <w:ins w:id="506" w:author="Patterson Lamb" w:date="2014-07-23T12:48:00Z">
        <w:r>
          <w:t>.</w:t>
        </w:r>
      </w:ins>
      <w:r w:rsidRPr="009B4ECA">
        <w:t xml:space="preserve"> </w:t>
      </w:r>
      <w:r w:rsidRPr="006308EC">
        <w:t>©</w:t>
      </w:r>
      <w:r w:rsidRPr="009B4ECA">
        <w:t xml:space="preserve"> Sanna Nissinen.</w:t>
      </w:r>
    </w:p>
    <w:p w:rsidR="005600E9" w:rsidRDefault="005600E9" w:rsidP="00FA6B9C">
      <w:pPr>
        <w:pStyle w:val="capt"/>
        <w:sectPr w:rsidR="005600E9" w:rsidSect="0032489E">
          <w:footerReference w:type="default" r:id="rId8"/>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E345D9" w:rsidRDefault="005600E9" w:rsidP="001A4F98">
      <w:pPr>
        <w:pStyle w:val="CN"/>
      </w:pPr>
      <w:r w:rsidRPr="00DD585C">
        <w:t>Introduction</w:t>
      </w:r>
    </w:p>
    <w:p w:rsidR="005600E9" w:rsidRDefault="005600E9" w:rsidP="001A4F98">
      <w:pPr>
        <w:pStyle w:val="CT"/>
      </w:pPr>
      <w:bookmarkStart w:id="507" w:name="CBML_ch13_ch_001"/>
      <w:r w:rsidRPr="006308EC">
        <w:t>The Morality of Sight</w:t>
      </w:r>
    </w:p>
    <w:p w:rsidR="005600E9" w:rsidRDefault="005600E9" w:rsidP="005600E9">
      <w:pPr>
        <w:pStyle w:val="CST"/>
        <w:pPrChange w:id="508" w:author="Patterson Lamb" w:date="2014-07-23T16:25:00Z">
          <w:pPr>
            <w:pStyle w:val="CT"/>
          </w:pPr>
        </w:pPrChange>
      </w:pPr>
      <w:r w:rsidRPr="006308EC">
        <w:t>Humanitarian Photography in History</w:t>
      </w:r>
    </w:p>
    <w:bookmarkEnd w:id="507"/>
    <w:p w:rsidR="005600E9" w:rsidRPr="00E345D9" w:rsidRDefault="005600E9" w:rsidP="001A4F98">
      <w:pPr>
        <w:pStyle w:val="CA"/>
      </w:pPr>
      <w:r w:rsidRPr="006308EC">
        <w:rPr>
          <w:b/>
        </w:rPr>
        <w:t>Heide Fehrenbach and Davide Rodogno</w:t>
      </w:r>
    </w:p>
    <w:p w:rsidR="005600E9" w:rsidRPr="00E345D9" w:rsidRDefault="005600E9" w:rsidP="001A4F98">
      <w:pPr>
        <w:pStyle w:val="para-no-indent"/>
      </w:pPr>
      <w:r w:rsidRPr="00E345D9">
        <w:t xml:space="preserve">For well over a century, humanitarians and their organizations have used photographic imagery and the latest media technologies to raise public awareness and funds to alleviate human suffering. This volume examines the historical genealogies, evolution, and epistemologies of what today we call </w:t>
      </w:r>
      <w:r w:rsidRPr="006308EC">
        <w:t>“</w:t>
      </w:r>
      <w:r w:rsidRPr="00E345D9">
        <w:t>humanitarian photography</w:t>
      </w:r>
      <w:r w:rsidRPr="006308EC">
        <w:t>”</w:t>
      </w:r>
      <w:r w:rsidRPr="00E345D9">
        <w:t xml:space="preserve">: the mobilization of photography in the service of humanitarian initiatives across state boundaries. The term itself is of recent origin, in use only since the 1990s. Yet over the last two decades, prizes and fellowships </w:t>
      </w:r>
      <w:r w:rsidRPr="006308EC">
        <w:t>–</w:t>
      </w:r>
      <w:r w:rsidRPr="00E345D9">
        <w:t xml:space="preserve"> such as the Care International Award for Humanitarian Photojournalism, the Luis Valtue</w:t>
      </w:r>
      <w:r w:rsidRPr="006308EC">
        <w:t>ñ</w:t>
      </w:r>
      <w:r w:rsidRPr="00E345D9">
        <w:t>a International Humanitarian Photography Award, UNICEF</w:t>
      </w:r>
      <w:r w:rsidRPr="006308EC">
        <w:t>’</w:t>
      </w:r>
      <w:r w:rsidRPr="00E345D9">
        <w:t xml:space="preserve">s Photo of the Year Award, and the Photocrati Fellowships </w:t>
      </w:r>
      <w:r w:rsidRPr="006308EC">
        <w:t>–</w:t>
      </w:r>
      <w:r w:rsidRPr="00E345D9">
        <w:t xml:space="preserve"> have been endowed in its name.</w:t>
      </w:r>
      <w:r w:rsidRPr="00E345D9">
        <w:rPr>
          <w:vertAlign w:val="superscript"/>
        </w:rPr>
        <w:endnoteReference w:id="1"/>
      </w:r>
    </w:p>
    <w:p w:rsidR="005600E9" w:rsidRPr="00E345D9" w:rsidRDefault="005600E9" w:rsidP="001A4F98">
      <w:pPr>
        <w:pStyle w:val="para"/>
      </w:pPr>
      <w:r w:rsidRPr="00E345D9">
        <w:t xml:space="preserve">What accounts for the historical shift from the fitful and debated use of photography for humanitarian purposes in the late </w:t>
      </w:r>
      <w:del w:id="511" w:author="Patterson Lamb" w:date="2014-07-23T16:28:00Z">
        <w:r w:rsidRPr="00E345D9" w:rsidDel="008D461F">
          <w:delText xml:space="preserve">19th </w:delText>
        </w:r>
      </w:del>
      <w:ins w:id="512" w:author="Patterson Lamb" w:date="2014-07-23T16:28:00Z">
        <w:r>
          <w:t>nineteenth</w:t>
        </w:r>
        <w:r w:rsidRPr="00E345D9">
          <w:t xml:space="preserve"> </w:t>
        </w:r>
      </w:ins>
      <w:r w:rsidRPr="00E345D9">
        <w:t xml:space="preserve">century to our current situation in which photographers market themselves as </w:t>
      </w:r>
      <w:r w:rsidRPr="006308EC">
        <w:t>“</w:t>
      </w:r>
      <w:r w:rsidRPr="00E345D9">
        <w:t>humanitarian photographers</w:t>
      </w:r>
      <w:r w:rsidRPr="006308EC">
        <w:t>”</w:t>
      </w:r>
      <w:r w:rsidRPr="00E345D9">
        <w:t xml:space="preserve">? This book is the first to investigate how humanitarian photography emerged and has functioned historically in diverse political, institutional, and social contexts. It brings together </w:t>
      </w:r>
      <w:del w:id="513" w:author="Patterson Lamb" w:date="2014-07-23T16:28:00Z">
        <w:r w:rsidRPr="00E345D9" w:rsidDel="008D461F">
          <w:delText xml:space="preserve">over </w:delText>
        </w:r>
      </w:del>
      <w:ins w:id="514" w:author="Patterson Lamb" w:date="2014-07-23T16:28:00Z">
        <w:r>
          <w:t>more than</w:t>
        </w:r>
        <w:r w:rsidRPr="00E345D9">
          <w:t xml:space="preserve"> </w:t>
        </w:r>
      </w:ins>
      <w:r w:rsidRPr="00E345D9">
        <w:t xml:space="preserve">a dozen scholars working on the history of humanitarianism, international organizations or </w:t>
      </w:r>
      <w:del w:id="515" w:author="Patterson Lamb" w:date="2014-07-23T16:29:00Z">
        <w:r w:rsidRPr="00E345D9" w:rsidDel="008D461F">
          <w:delText>non-</w:delText>
        </w:r>
      </w:del>
      <w:ins w:id="516" w:author="Patterson Lamb" w:date="2014-07-23T16:29:00Z">
        <w:r>
          <w:t>non</w:t>
        </w:r>
      </w:ins>
      <w:r w:rsidRPr="00E345D9">
        <w:t xml:space="preserve">governmental organizations (NGOs), and visual culture in </w:t>
      </w:r>
      <w:r w:rsidRPr="00843766">
        <w:t xml:space="preserve">Africa, Asia, the Middle East, Europe, and the United States. </w:t>
      </w:r>
      <w:r w:rsidRPr="00E345D9">
        <w:t xml:space="preserve">Based </w:t>
      </w:r>
      <w:del w:id="517" w:author="Patterson Lamb" w:date="2014-07-23T16:30:00Z">
        <w:r w:rsidRPr="00E345D9" w:rsidDel="008D461F">
          <w:delText>up</w:delText>
        </w:r>
      </w:del>
      <w:r w:rsidRPr="00E345D9">
        <w:t xml:space="preserve">on original archival research and informed by current historical and theoretical debates, their </w:t>
      </w:r>
      <w:del w:id="518" w:author="Patterson Lamb" w:date="2014-08-13T11:35:00Z">
        <w:r w:rsidRPr="00E345D9" w:rsidDel="0046076B">
          <w:delText xml:space="preserve">essays </w:delText>
        </w:r>
      </w:del>
      <w:ins w:id="519" w:author="Patterson Lamb" w:date="2014-08-13T11:35:00Z">
        <w:r>
          <w:t>chapters</w:t>
        </w:r>
        <w:r w:rsidRPr="00E345D9">
          <w:t xml:space="preserve"> </w:t>
        </w:r>
      </w:ins>
      <w:r w:rsidRPr="00E345D9">
        <w:t xml:space="preserve">explore the historical mobilization of images and emotions in the globalization of humanitarian agendas from the late </w:t>
      </w:r>
      <w:del w:id="520" w:author="Patterson Lamb" w:date="2014-07-23T16:30:00Z">
        <w:r w:rsidRPr="00E345D9" w:rsidDel="008D461F">
          <w:delText xml:space="preserve">19th </w:delText>
        </w:r>
      </w:del>
      <w:ins w:id="521" w:author="Patterson Lamb" w:date="2014-07-23T16:30:00Z">
        <w:r>
          <w:t>nineteenth</w:t>
        </w:r>
        <w:r w:rsidRPr="00E345D9">
          <w:t xml:space="preserve"> </w:t>
        </w:r>
      </w:ins>
      <w:r w:rsidRPr="00E345D9">
        <w:t>century through the present.</w:t>
      </w:r>
    </w:p>
    <w:p w:rsidR="005600E9" w:rsidRPr="00E345D9" w:rsidRDefault="005600E9" w:rsidP="001A4F98">
      <w:pPr>
        <w:pStyle w:val="para"/>
      </w:pPr>
      <w:r w:rsidRPr="00E345D9">
        <w:t>This volume sits at the intersection of two distinct scholarly trends, one of which is focused on visual culture and media studies, the other on humanitarianism and human rights. There is now a well-developed scholarship concerned with the aesthetic and institutional development of photography and photojournalism, global and new media, and the circulation of images of violence and suffering, war and genocide; however, most of it is not written by historians or motivated by historical questions.</w:t>
      </w:r>
      <w:r w:rsidRPr="00E345D9">
        <w:rPr>
          <w:vertAlign w:val="superscript"/>
        </w:rPr>
        <w:endnoteReference w:id="2"/>
      </w:r>
      <w:r w:rsidRPr="00E345D9">
        <w:t xml:space="preserve"> In 2003, shortly before her death, American writer and public intellectual Susan Sontag published her famous meditation on our </w:t>
      </w:r>
      <w:r w:rsidRPr="006308EC">
        <w:t>“</w:t>
      </w:r>
      <w:r w:rsidRPr="00E345D9">
        <w:t>camera-mediated knowledge of war,</w:t>
      </w:r>
      <w:r w:rsidRPr="006308EC">
        <w:t>”</w:t>
      </w:r>
      <w:r w:rsidRPr="00E345D9">
        <w:t xml:space="preserve"> in which she declared </w:t>
      </w:r>
      <w:r w:rsidRPr="006308EC">
        <w:t>“</w:t>
      </w:r>
      <w:r w:rsidRPr="00E345D9">
        <w:t>being a spectator to distant calamities</w:t>
      </w:r>
      <w:r w:rsidRPr="006308EC">
        <w:t>”</w:t>
      </w:r>
      <w:r w:rsidRPr="00E345D9">
        <w:t xml:space="preserve"> a </w:t>
      </w:r>
      <w:r w:rsidRPr="006308EC">
        <w:t>“</w:t>
      </w:r>
      <w:r w:rsidRPr="00E345D9">
        <w:t>quintessential modern experience.</w:t>
      </w:r>
      <w:r w:rsidRPr="006308EC">
        <w:t>”</w:t>
      </w:r>
      <w:r w:rsidRPr="00E345D9">
        <w:t xml:space="preserve"> Although widely cited, her work was not the first word, nor the last, on how photos depicting </w:t>
      </w:r>
      <w:r w:rsidRPr="006308EC">
        <w:t>“</w:t>
      </w:r>
      <w:r w:rsidRPr="00E345D9">
        <w:t>the pain of others</w:t>
      </w:r>
      <w:r w:rsidRPr="006308EC">
        <w:t>”</w:t>
      </w:r>
      <w:r w:rsidRPr="00E345D9">
        <w:t xml:space="preserve"> address viewers, incite voyeurism, touch emotion, convey knowledge, fix memories, or position privileged spectators in relation to human misery. Media scholars too have explored and debated photography</w:t>
      </w:r>
      <w:r w:rsidRPr="006308EC">
        <w:t>’</w:t>
      </w:r>
      <w:r w:rsidRPr="00E345D9">
        <w:t xml:space="preserve">s power as a medium as well as the ways that photography is implicated in structures of power, particularly the modern visual economy in which </w:t>
      </w:r>
      <w:r w:rsidRPr="006308EC">
        <w:t>“</w:t>
      </w:r>
      <w:r w:rsidRPr="00E345D9">
        <w:t>we,</w:t>
      </w:r>
      <w:r w:rsidRPr="006308EC">
        <w:t>”</w:t>
      </w:r>
      <w:r w:rsidRPr="00E345D9">
        <w:t xml:space="preserve"> in the industrial West, watch as </w:t>
      </w:r>
      <w:r w:rsidRPr="006308EC">
        <w:t>“</w:t>
      </w:r>
      <w:r w:rsidRPr="00E345D9">
        <w:t>others,</w:t>
      </w:r>
      <w:r w:rsidRPr="006308EC">
        <w:t>”</w:t>
      </w:r>
      <w:r w:rsidRPr="00E345D9">
        <w:t xml:space="preserve"> elsewhere, suffer.</w:t>
      </w:r>
      <w:r w:rsidRPr="00E345D9">
        <w:rPr>
          <w:vertAlign w:val="superscript"/>
        </w:rPr>
        <w:endnoteReference w:id="3"/>
      </w:r>
    </w:p>
    <w:p w:rsidR="005600E9" w:rsidRPr="00E345D9" w:rsidRDefault="005600E9" w:rsidP="001A4F98">
      <w:pPr>
        <w:pStyle w:val="para"/>
      </w:pPr>
      <w:r w:rsidRPr="00E345D9">
        <w:t>Historians, on the other hand, have begun to write the social, institutional</w:t>
      </w:r>
      <w:ins w:id="524" w:author="Patterson Lamb" w:date="2014-07-23T16:33:00Z">
        <w:r>
          <w:t>,</w:t>
        </w:r>
      </w:ins>
      <w:r w:rsidRPr="00E345D9">
        <w:t xml:space="preserve"> and legal histories of humanitarianism and human rights. They have focused, for example, on missionary work</w:t>
      </w:r>
      <w:del w:id="525" w:author="Patterson Lamb" w:date="2014-07-23T16:33:00Z">
        <w:r w:rsidRPr="00E345D9" w:rsidDel="008D461F">
          <w:delText xml:space="preserve">, </w:delText>
        </w:r>
      </w:del>
      <w:ins w:id="526" w:author="Patterson Lamb" w:date="2014-07-23T16:33:00Z">
        <w:r>
          <w:t>;</w:t>
        </w:r>
        <w:r w:rsidRPr="00E345D9">
          <w:t xml:space="preserve"> </w:t>
        </w:r>
      </w:ins>
      <w:r w:rsidRPr="00E345D9">
        <w:t>the relationship between the imperialism and the humanitarian impulse</w:t>
      </w:r>
      <w:ins w:id="527" w:author="Patterson Lamb" w:date="2014-07-23T16:33:00Z">
        <w:r>
          <w:t>;</w:t>
        </w:r>
      </w:ins>
      <w:del w:id="528" w:author="Patterson Lamb" w:date="2014-07-23T16:33:00Z">
        <w:r w:rsidRPr="00E345D9" w:rsidDel="008D461F">
          <w:delText>,</w:delText>
        </w:r>
      </w:del>
      <w:r w:rsidRPr="00E345D9">
        <w:t xml:space="preserve"> the growth of international law, international organizations</w:t>
      </w:r>
      <w:ins w:id="529" w:author="Patterson Lamb" w:date="2014-07-23T16:33:00Z">
        <w:r>
          <w:t>,</w:t>
        </w:r>
      </w:ins>
      <w:r w:rsidRPr="00E345D9">
        <w:t xml:space="preserve"> and NGOs</w:t>
      </w:r>
      <w:del w:id="530" w:author="Patterson Lamb" w:date="2014-07-23T16:33:00Z">
        <w:r w:rsidRPr="00E345D9" w:rsidDel="008D461F">
          <w:delText>,</w:delText>
        </w:r>
      </w:del>
      <w:ins w:id="531" w:author="Patterson Lamb" w:date="2014-07-23T16:33:00Z">
        <w:r>
          <w:t>;</w:t>
        </w:r>
      </w:ins>
      <w:r w:rsidRPr="00E345D9">
        <w:t xml:space="preserve"> instances of ethnic cleansing</w:t>
      </w:r>
      <w:ins w:id="532" w:author="Patterson Lamb" w:date="2014-07-23T16:34:00Z">
        <w:r>
          <w:t>,</w:t>
        </w:r>
      </w:ins>
      <w:del w:id="533" w:author="Patterson Lamb" w:date="2014-07-23T16:33:00Z">
        <w:r w:rsidRPr="00E345D9" w:rsidDel="008D461F">
          <w:delText>,</w:delText>
        </w:r>
      </w:del>
      <w:r w:rsidRPr="00E345D9">
        <w:t xml:space="preserve"> crimes against humanity</w:t>
      </w:r>
      <w:ins w:id="534" w:author="Patterson Lamb" w:date="2014-07-23T16:34:00Z">
        <w:r>
          <w:t>,</w:t>
        </w:r>
      </w:ins>
      <w:r w:rsidRPr="00E345D9">
        <w:t xml:space="preserve"> and genocide</w:t>
      </w:r>
      <w:ins w:id="535" w:author="Patterson Lamb" w:date="2014-07-23T16:34:00Z">
        <w:r>
          <w:t>;</w:t>
        </w:r>
      </w:ins>
      <w:del w:id="536" w:author="Patterson Lamb" w:date="2014-07-23T16:34:00Z">
        <w:r w:rsidRPr="00E345D9" w:rsidDel="008D461F">
          <w:delText>,</w:delText>
        </w:r>
      </w:del>
      <w:r w:rsidRPr="00E345D9">
        <w:t xml:space="preserve"> natural disasters</w:t>
      </w:r>
      <w:del w:id="537" w:author="Patterson Lamb" w:date="2014-07-23T16:34:00Z">
        <w:r w:rsidRPr="00E345D9" w:rsidDel="008D461F">
          <w:delText>,</w:delText>
        </w:r>
      </w:del>
      <w:ins w:id="538" w:author="Patterson Lamb" w:date="2014-07-23T16:34:00Z">
        <w:r>
          <w:t>;</w:t>
        </w:r>
      </w:ins>
      <w:r w:rsidRPr="00E345D9">
        <w:t xml:space="preserve"> the development of wartime refugee and relief work</w:t>
      </w:r>
      <w:del w:id="539" w:author="Patterson Lamb" w:date="2014-07-23T16:34:00Z">
        <w:r w:rsidRPr="00E345D9" w:rsidDel="008D461F">
          <w:delText>,</w:delText>
        </w:r>
      </w:del>
      <w:ins w:id="540" w:author="Patterson Lamb" w:date="2014-07-23T16:34:00Z">
        <w:r>
          <w:t>;</w:t>
        </w:r>
      </w:ins>
      <w:r w:rsidRPr="00E345D9">
        <w:t xml:space="preserve"> and the values driving foreign policy and military intervention.</w:t>
      </w:r>
      <w:r w:rsidRPr="00E345D9">
        <w:rPr>
          <w:vertAlign w:val="superscript"/>
        </w:rPr>
        <w:endnoteReference w:id="4"/>
      </w:r>
      <w:r w:rsidRPr="00E345D9">
        <w:t xml:space="preserve"> In addition, cultural and intellectual historians of North America, Britain, and France have investigated the emergence of humanitarian sensibilities since the late </w:t>
      </w:r>
      <w:del w:id="542" w:author="Patterson Lamb" w:date="2014-07-23T16:35:00Z">
        <w:r w:rsidRPr="00E345D9" w:rsidDel="004A606C">
          <w:delText xml:space="preserve">18th </w:delText>
        </w:r>
      </w:del>
      <w:ins w:id="543" w:author="Patterson Lamb" w:date="2014-07-23T16:35:00Z">
        <w:r>
          <w:t>eighteenth</w:t>
        </w:r>
        <w:r w:rsidRPr="00E345D9">
          <w:t xml:space="preserve"> </w:t>
        </w:r>
      </w:ins>
      <w:r w:rsidRPr="00E345D9">
        <w:t xml:space="preserve">century, which they have attributed to the spread of capitalist markets, empires, and technologies; shifting notions of pain (from unavoidable and God-given to </w:t>
      </w:r>
      <w:r w:rsidRPr="006308EC">
        <w:t>“</w:t>
      </w:r>
      <w:r w:rsidRPr="00E345D9">
        <w:t>unacceptable and eradicable</w:t>
      </w:r>
      <w:r w:rsidRPr="006308EC">
        <w:t>”</w:t>
      </w:r>
      <w:r w:rsidRPr="00E345D9">
        <w:t>); and the rise of sentimental literature, which engaged readers</w:t>
      </w:r>
      <w:r w:rsidRPr="006308EC">
        <w:t>’</w:t>
      </w:r>
      <w:r w:rsidRPr="00E345D9">
        <w:t xml:space="preserve"> emotions by acquainting them with the dramatic interior and social lives of sentient others.</w:t>
      </w:r>
      <w:r w:rsidRPr="00E345D9">
        <w:rPr>
          <w:vertAlign w:val="superscript"/>
        </w:rPr>
        <w:endnoteReference w:id="5"/>
      </w:r>
      <w:r w:rsidRPr="00E345D9">
        <w:t xml:space="preserve"> In general, scholars agree that</w:t>
      </w:r>
      <w:del w:id="546" w:author="Patterson Lamb" w:date="2014-07-23T16:35:00Z">
        <w:r w:rsidRPr="00E345D9" w:rsidDel="004A606C">
          <w:delText>,</w:delText>
        </w:r>
      </w:del>
      <w:r w:rsidRPr="00E345D9">
        <w:t xml:space="preserve"> by 1850, </w:t>
      </w:r>
      <w:r w:rsidRPr="006308EC">
        <w:t>“</w:t>
      </w:r>
      <w:r w:rsidRPr="00E345D9">
        <w:t>something changed.</w:t>
      </w:r>
      <w:r w:rsidRPr="006308EC">
        <w:t>”</w:t>
      </w:r>
      <w:r w:rsidRPr="00E345D9">
        <w:rPr>
          <w:vertAlign w:val="superscript"/>
        </w:rPr>
        <w:endnoteReference w:id="6"/>
      </w:r>
      <w:r w:rsidRPr="00E345D9">
        <w:t xml:space="preserve"> There was a greater sense of interconnectivity and felt responsibility for distant human suffering among cosmopolitan publics in Western capitalist nations and empires. Through the international Red Cross movement, the humanitarian impulse spread to Asian countries as well, mixing with longer standing native traditions of charity and philanthropy.</w:t>
      </w:r>
      <w:r w:rsidRPr="00E345D9">
        <w:rPr>
          <w:vertAlign w:val="superscript"/>
        </w:rPr>
        <w:endnoteReference w:id="7"/>
      </w:r>
      <w:r w:rsidRPr="00E345D9">
        <w:t xml:space="preserve"> Thomas Laqueur has suggested that humanitarian narratives </w:t>
      </w:r>
      <w:r w:rsidRPr="006308EC">
        <w:t>“</w:t>
      </w:r>
      <w:r w:rsidRPr="00E345D9">
        <w:t>demanded new ways of seeing</w:t>
      </w:r>
      <w:r w:rsidRPr="006308EC">
        <w:t>”</w:t>
      </w:r>
      <w:r w:rsidRPr="00E345D9">
        <w:t xml:space="preserve">: </w:t>
      </w:r>
      <w:r w:rsidRPr="006308EC">
        <w:t>“</w:t>
      </w:r>
      <w:r w:rsidRPr="00E345D9">
        <w:t>exact, slow, active, engaged seeing</w:t>
      </w:r>
      <w:r w:rsidRPr="006308EC">
        <w:t>”</w:t>
      </w:r>
      <w:r w:rsidRPr="00E345D9">
        <w:t xml:space="preserve"> in order to keep distant others </w:t>
      </w:r>
      <w:r w:rsidRPr="006308EC">
        <w:t>“</w:t>
      </w:r>
      <w:r w:rsidRPr="00E345D9">
        <w:t>within ethical range.</w:t>
      </w:r>
      <w:r w:rsidRPr="006308EC">
        <w:t>”</w:t>
      </w:r>
      <w:r w:rsidRPr="00E345D9">
        <w:rPr>
          <w:vertAlign w:val="superscript"/>
        </w:rPr>
        <w:endnoteReference w:id="8"/>
      </w:r>
      <w:r w:rsidRPr="00E345D9">
        <w:t xml:space="preserve"> Yet to date, historians have done very little </w:t>
      </w:r>
      <w:del w:id="560" w:author="Patterson Lamb" w:date="2014-07-23T16:38:00Z">
        <w:r w:rsidRPr="00E345D9" w:rsidDel="004A606C">
          <w:delText xml:space="preserve">on </w:delText>
        </w:r>
      </w:del>
      <w:ins w:id="561" w:author="Patterson Lamb" w:date="2014-07-23T16:38:00Z">
        <w:r>
          <w:t>to examine</w:t>
        </w:r>
        <w:r w:rsidRPr="00E345D9">
          <w:t xml:space="preserve"> </w:t>
        </w:r>
      </w:ins>
      <w:r w:rsidRPr="00E345D9">
        <w:t>the visual histories of humanitarianism and, in particular, the question of what role photography has played in shaping and disseminating humanitarian agendas and values.</w:t>
      </w:r>
      <w:r w:rsidRPr="00E345D9">
        <w:rPr>
          <w:vertAlign w:val="superscript"/>
        </w:rPr>
        <w:t xml:space="preserve"> </w:t>
      </w:r>
      <w:r w:rsidRPr="00E345D9">
        <w:rPr>
          <w:vertAlign w:val="superscript"/>
        </w:rPr>
        <w:endnoteReference w:id="9"/>
      </w:r>
      <w:r w:rsidRPr="00E345D9">
        <w:t xml:space="preserve"> This is likely due to the relative youth of the field: the scholarly study of humanitarianism and internationalism is recent</w:t>
      </w:r>
      <w:ins w:id="564" w:author="Patterson Lamb" w:date="2014-07-23T16:38:00Z">
        <w:r>
          <w:t>,</w:t>
        </w:r>
      </w:ins>
      <w:r w:rsidRPr="00E345D9">
        <w:t xml:space="preserve"> and historians are still engaged in excavating their institutional, political</w:t>
      </w:r>
      <w:ins w:id="565" w:author="Patterson Lamb" w:date="2014-07-23T16:38:00Z">
        <w:r>
          <w:t>,</w:t>
        </w:r>
      </w:ins>
      <w:r w:rsidRPr="00E345D9">
        <w:t xml:space="preserve"> and social histories from the archives. Many of the </w:t>
      </w:r>
      <w:del w:id="566" w:author="Patterson Lamb" w:date="2014-08-13T11:35:00Z">
        <w:r w:rsidRPr="00E345D9" w:rsidDel="0046076B">
          <w:delText xml:space="preserve">essays </w:delText>
        </w:r>
      </w:del>
      <w:ins w:id="567" w:author="Patterson Lamb" w:date="2014-08-13T11:35:00Z">
        <w:r>
          <w:t>chapters</w:t>
        </w:r>
        <w:r w:rsidRPr="00E345D9">
          <w:t xml:space="preserve"> </w:t>
        </w:r>
      </w:ins>
      <w:r w:rsidRPr="00E345D9">
        <w:t>in our volume contribute to this project of archival excavation while refocusing attention on the use and significance of visual media and strategies.</w:t>
      </w:r>
    </w:p>
    <w:p w:rsidR="005600E9" w:rsidRPr="00E345D9" w:rsidRDefault="005600E9" w:rsidP="001A4F98">
      <w:pPr>
        <w:pStyle w:val="para"/>
      </w:pPr>
      <w:r w:rsidRPr="00E345D9">
        <w:t xml:space="preserve">Although the mobilization of photographic images has become so crucial in raising both awareness and funds for humanitarian and human rights agendas, historians have not yet studied it in a systematic way. As a result, scholars have too liberally claimed </w:t>
      </w:r>
      <w:r w:rsidRPr="006308EC">
        <w:t>“</w:t>
      </w:r>
      <w:r w:rsidRPr="00E345D9">
        <w:t>first-time</w:t>
      </w:r>
      <w:r w:rsidRPr="006308EC">
        <w:t>”</w:t>
      </w:r>
      <w:r w:rsidRPr="00E345D9">
        <w:t xml:space="preserve"> status for their object or period of study: that this was the </w:t>
      </w:r>
      <w:r w:rsidRPr="006308EC">
        <w:t>“</w:t>
      </w:r>
      <w:r w:rsidRPr="00E345D9">
        <w:t>first time</w:t>
      </w:r>
      <w:r w:rsidRPr="006308EC">
        <w:t>”</w:t>
      </w:r>
      <w:r w:rsidRPr="00E345D9">
        <w:t xml:space="preserve"> a certain photographic technology was used to a particular effect, that this was the first time certain visual narrative conventions were mobilized or that celebrities fronted humanitarian appeals.</w:t>
      </w:r>
      <w:r w:rsidRPr="00E345D9">
        <w:rPr>
          <w:vertAlign w:val="superscript"/>
        </w:rPr>
        <w:endnoteReference w:id="10"/>
      </w:r>
      <w:r w:rsidRPr="00E345D9">
        <w:t xml:space="preserve"> This volume, in effect, tests such assertions and fills a gap in our historical understanding: first, by establishing humanitarian photography as a historical problematic, and second, by indicating key moments in humanitarianism</w:t>
      </w:r>
      <w:r w:rsidRPr="006308EC">
        <w:t>’</w:t>
      </w:r>
      <w:r w:rsidRPr="00E345D9">
        <w:t>s long visual history.</w:t>
      </w:r>
    </w:p>
    <w:p w:rsidR="005600E9" w:rsidRPr="00E345D9" w:rsidRDefault="005600E9" w:rsidP="001A4F98">
      <w:pPr>
        <w:pStyle w:val="para"/>
      </w:pPr>
      <w:r w:rsidRPr="00E345D9">
        <w:t xml:space="preserve">A critical word is in order regarding the geographical scope of our volume. The scholarship on photography and humanitarianism has had a strongly Eurocentric and North American orientation. Photography and humanitarianism have been treated as Western inventions and, more problematically, as peculiarly Western practices. While our volume is necessarily informed by this literature, it also aspires to unsettle these assumptions, particularly as </w:t>
      </w:r>
      <w:ins w:id="574" w:author="Patterson Lamb" w:date="2014-07-23T16:40:00Z">
        <w:r>
          <w:t xml:space="preserve">they </w:t>
        </w:r>
      </w:ins>
      <w:r w:rsidRPr="00E345D9">
        <w:t>concern</w:t>
      </w:r>
      <w:del w:id="575" w:author="Patterson Lamb" w:date="2014-07-23T16:40:00Z">
        <w:r w:rsidRPr="00E345D9" w:rsidDel="004A606C">
          <w:delText>s</w:delText>
        </w:r>
      </w:del>
      <w:r w:rsidRPr="00E345D9">
        <w:t xml:space="preserve"> humanitarian and photographic practice, and present a somewhat more diverse perspective.</w:t>
      </w:r>
      <w:r w:rsidRPr="00E345D9">
        <w:rPr>
          <w:vertAlign w:val="superscript"/>
        </w:rPr>
        <w:endnoteReference w:id="11"/>
      </w:r>
      <w:r w:rsidRPr="00E345D9">
        <w:t xml:space="preserve"> Our volume</w:t>
      </w:r>
      <w:r w:rsidRPr="006308EC">
        <w:t>’</w:t>
      </w:r>
      <w:r w:rsidRPr="00E345D9">
        <w:t>s overall contribution in this area is admittedly modest; it nonetheless reflects the current state of the research.</w:t>
      </w:r>
      <w:r w:rsidRPr="00E345D9">
        <w:rPr>
          <w:vertAlign w:val="superscript"/>
        </w:rPr>
        <w:endnoteReference w:id="12"/>
      </w:r>
      <w:r w:rsidRPr="00E345D9">
        <w:t xml:space="preserve"> As a result, while the </w:t>
      </w:r>
      <w:del w:id="584" w:author="Patterson Lamb" w:date="2014-08-13T11:35:00Z">
        <w:r w:rsidRPr="00E345D9" w:rsidDel="0046076B">
          <w:delText xml:space="preserve">essays </w:delText>
        </w:r>
      </w:del>
      <w:ins w:id="585" w:author="Patterson Lamb" w:date="2014-08-13T11:35:00Z">
        <w:r>
          <w:t>chapters</w:t>
        </w:r>
        <w:r w:rsidRPr="00E345D9">
          <w:t xml:space="preserve"> </w:t>
        </w:r>
      </w:ins>
      <w:r w:rsidRPr="00E345D9">
        <w:t xml:space="preserve">offer geographical breadth, most of the humanitarian organizations, image-makers, and image-purveyors discussed come from Europe and North America. To date, we have little empirical knowledge of </w:t>
      </w:r>
      <w:r w:rsidRPr="006308EC">
        <w:t>“</w:t>
      </w:r>
      <w:r w:rsidRPr="00E345D9">
        <w:t>how visuality and humanitarianism might intersect</w:t>
      </w:r>
      <w:r w:rsidRPr="006308EC">
        <w:t>”</w:t>
      </w:r>
      <w:r w:rsidRPr="00E345D9">
        <w:t xml:space="preserve"> in the great cultural and political expanses </w:t>
      </w:r>
      <w:r w:rsidRPr="006308EC">
        <w:t>“</w:t>
      </w:r>
      <w:r w:rsidRPr="00E345D9">
        <w:t>outside of the West.</w:t>
      </w:r>
      <w:r w:rsidRPr="006308EC">
        <w:t>”</w:t>
      </w:r>
      <w:r w:rsidRPr="00E345D9">
        <w:rPr>
          <w:vertAlign w:val="superscript"/>
        </w:rPr>
        <w:endnoteReference w:id="13"/>
      </w:r>
    </w:p>
    <w:p w:rsidR="005600E9" w:rsidRPr="00E345D9" w:rsidRDefault="005600E9" w:rsidP="001A4F98">
      <w:pPr>
        <w:pStyle w:val="break"/>
      </w:pPr>
      <w:r w:rsidRPr="00E345D9">
        <w:t>***</w:t>
      </w:r>
    </w:p>
    <w:p w:rsidR="005600E9" w:rsidRPr="00E345D9" w:rsidRDefault="005600E9" w:rsidP="001A4F98">
      <w:pPr>
        <w:pStyle w:val="para-no-indent"/>
      </w:pPr>
      <w:r w:rsidRPr="00E345D9">
        <w:t>Historically, humanitarianism emerged and evolved in tandem with photographic technologies.</w:t>
      </w:r>
      <w:r w:rsidRPr="00E345D9">
        <w:rPr>
          <w:vertAlign w:val="superscript"/>
        </w:rPr>
        <w:endnoteReference w:id="14"/>
      </w:r>
      <w:r w:rsidRPr="00E345D9">
        <w:t xml:space="preserve"> By the second half of the </w:t>
      </w:r>
      <w:del w:id="597" w:author="Patterson Lamb" w:date="2014-07-24T10:33:00Z">
        <w:r w:rsidRPr="00E345D9" w:rsidDel="00356262">
          <w:delText xml:space="preserve">19th </w:delText>
        </w:r>
      </w:del>
      <w:ins w:id="598" w:author="Patterson Lamb" w:date="2014-07-24T10:33:00Z">
        <w:r>
          <w:t>nineteenth</w:t>
        </w:r>
        <w:r w:rsidRPr="00E345D9">
          <w:t xml:space="preserve"> </w:t>
        </w:r>
      </w:ins>
      <w:r w:rsidRPr="00E345D9">
        <w:t>century, photography was increasingly used to generate empirical knowledge of previously unseen worlds: from the spiritual to the material, from the microscopic to the cosmic, from the sociological to the anthropological.</w:t>
      </w:r>
      <w:r w:rsidRPr="00E345D9">
        <w:rPr>
          <w:vertAlign w:val="superscript"/>
        </w:rPr>
        <w:endnoteReference w:id="15"/>
      </w:r>
      <w:r w:rsidRPr="00E345D9">
        <w:t xml:space="preserve"> Missionaries, reformers, and journalists began to employ photos in illustrated books and lantern</w:t>
      </w:r>
      <w:del w:id="608" w:author="Patterson Lamb" w:date="2014-07-24T11:16:00Z">
        <w:r w:rsidRPr="00E345D9" w:rsidDel="001D6455">
          <w:delText xml:space="preserve"> </w:delText>
        </w:r>
      </w:del>
      <w:ins w:id="609" w:author="Patterson Lamb" w:date="2014-07-24T11:16:00Z">
        <w:r>
          <w:t>-</w:t>
        </w:r>
      </w:ins>
      <w:r w:rsidRPr="00E345D9">
        <w:t xml:space="preserve">slide lectures to focus public attention on select examples of human misery in the world </w:t>
      </w:r>
      <w:r w:rsidRPr="006308EC">
        <w:t>–</w:t>
      </w:r>
      <w:r w:rsidRPr="00E345D9">
        <w:t xml:space="preserve"> from the local slum to the distant famine </w:t>
      </w:r>
      <w:r w:rsidRPr="006308EC">
        <w:t>–</w:t>
      </w:r>
      <w:r w:rsidRPr="00E345D9">
        <w:t xml:space="preserve"> transforming specific episodes of privation and suffering into humanitarian crises and campaigns. Humanitarian imagery gave form and meaning to human suffering, rendering it comprehensible, urgent, and actionable for European and American audiences.</w:t>
      </w:r>
      <w:r w:rsidRPr="00E345D9">
        <w:rPr>
          <w:vertAlign w:val="superscript"/>
        </w:rPr>
        <w:endnoteReference w:id="16"/>
      </w:r>
      <w:r w:rsidRPr="00E345D9">
        <w:t xml:space="preserve"> Such photographic </w:t>
      </w:r>
      <w:r w:rsidRPr="006308EC">
        <w:t>“</w:t>
      </w:r>
      <w:r w:rsidRPr="00E345D9">
        <w:t>evidence</w:t>
      </w:r>
      <w:r w:rsidRPr="006308EC">
        <w:t>”</w:t>
      </w:r>
      <w:r w:rsidRPr="00E345D9">
        <w:t xml:space="preserve"> was necessarily interpretative.</w:t>
      </w:r>
      <w:r w:rsidRPr="00E345D9">
        <w:rPr>
          <w:vertAlign w:val="superscript"/>
        </w:rPr>
        <w:endnoteReference w:id="17"/>
      </w:r>
      <w:r w:rsidRPr="00E345D9">
        <w:t xml:space="preserve"> It commanded viewers</w:t>
      </w:r>
      <w:r w:rsidRPr="006308EC">
        <w:t>’</w:t>
      </w:r>
      <w:r w:rsidRPr="00E345D9">
        <w:t xml:space="preserve"> attention via specific narratives and moral framings. It articulated a duty and distinct </w:t>
      </w:r>
      <w:del w:id="619" w:author="Patterson Lamb" w:date="2014-07-24T10:34:00Z">
        <w:r w:rsidRPr="00E345D9" w:rsidDel="00356262">
          <w:delText xml:space="preserve">world </w:delText>
        </w:r>
      </w:del>
      <w:ins w:id="620" w:author="Patterson Lamb" w:date="2014-07-24T10:34:00Z">
        <w:r>
          <w:t>world</w:t>
        </w:r>
      </w:ins>
      <w:r w:rsidRPr="00E345D9">
        <w:t xml:space="preserve">view: </w:t>
      </w:r>
      <w:r w:rsidRPr="007D5122">
        <w:rPr>
          <w:i/>
        </w:rPr>
        <w:t xml:space="preserve">Here is a problem that requires redress: here are those who suffer, this is how and why they suffer, this is why we are responsible and what we need to do about it. </w:t>
      </w:r>
      <w:r w:rsidRPr="00E345D9">
        <w:t xml:space="preserve">Photo-centered appeals forged communities of emotion and action, fleeting or otherwise, of like-minded viewers around specific </w:t>
      </w:r>
      <w:r w:rsidRPr="006308EC">
        <w:t>“</w:t>
      </w:r>
      <w:r w:rsidRPr="00E345D9">
        <w:t>causes.</w:t>
      </w:r>
      <w:r w:rsidRPr="006308EC">
        <w:t>”</w:t>
      </w:r>
      <w:r w:rsidRPr="00E345D9">
        <w:rPr>
          <w:vertAlign w:val="superscript"/>
        </w:rPr>
        <w:endnoteReference w:id="18"/>
      </w:r>
    </w:p>
    <w:p w:rsidR="005600E9" w:rsidRPr="00E345D9" w:rsidRDefault="005600E9" w:rsidP="001A4F98">
      <w:pPr>
        <w:pStyle w:val="para"/>
      </w:pPr>
      <w:r w:rsidRPr="00E345D9">
        <w:t xml:space="preserve">Photographic imagery, narratives, and technologies helped to craft and disseminate humanitarian values via compelling content </w:t>
      </w:r>
      <w:r w:rsidRPr="006308EC">
        <w:t>–</w:t>
      </w:r>
      <w:r w:rsidRPr="00E345D9">
        <w:t xml:space="preserve"> both specific and symbolic. The </w:t>
      </w:r>
      <w:del w:id="623" w:author="Patterson Lamb" w:date="2014-08-13T11:35:00Z">
        <w:r w:rsidRPr="00E345D9" w:rsidDel="0046076B">
          <w:delText xml:space="preserve">essays </w:delText>
        </w:r>
      </w:del>
      <w:ins w:id="624" w:author="Patterson Lamb" w:date="2014-08-13T11:35:00Z">
        <w:r>
          <w:t>chapter</w:t>
        </w:r>
        <w:r w:rsidRPr="00E345D9">
          <w:t xml:space="preserve">s </w:t>
        </w:r>
      </w:ins>
      <w:r w:rsidRPr="00E345D9">
        <w:t>in this volume explore the special relationship between photography and humanitarianism. Nonetheless</w:t>
      </w:r>
      <w:ins w:id="625" w:author="Patterson Lamb" w:date="2014-07-24T10:34:00Z">
        <w:r>
          <w:t>,</w:t>
        </w:r>
      </w:ins>
      <w:r w:rsidRPr="00E345D9">
        <w:t xml:space="preserve"> we recognize that photography is part of a larger visual and cultural landscape. For </w:t>
      </w:r>
      <w:del w:id="626" w:author="Patterson Lamb" w:date="2014-07-24T10:34:00Z">
        <w:r w:rsidRPr="00E345D9" w:rsidDel="00356262">
          <w:delText xml:space="preserve">over </w:delText>
        </w:r>
      </w:del>
      <w:ins w:id="627" w:author="Patterson Lamb" w:date="2014-07-24T10:34:00Z">
        <w:r>
          <w:t>more than</w:t>
        </w:r>
        <w:r w:rsidRPr="00E345D9">
          <w:t xml:space="preserve"> </w:t>
        </w:r>
      </w:ins>
      <w:r w:rsidRPr="00E345D9">
        <w:t xml:space="preserve">a century and a half, photographs have co-habited with other existing and emerging visual media: drawings, etchings, cartoons, posters, prints, films, and later television, videos, the </w:t>
      </w:r>
      <w:del w:id="628" w:author="Patterson Lamb" w:date="2014-07-24T10:35:00Z">
        <w:r w:rsidRPr="00E345D9" w:rsidDel="00356262">
          <w:delText>i</w:delText>
        </w:r>
      </w:del>
      <w:ins w:id="629" w:author="Patterson Lamb" w:date="2014-07-24T10:35:00Z">
        <w:r>
          <w:t>I</w:t>
        </w:r>
      </w:ins>
      <w:r w:rsidRPr="00E345D9">
        <w:t>nternet, and social media. While photography assumed an important place in humanitarian campaigns, photography did not completely eclipse its visual forerunners. Nor has photography been displaced by its technological successors. The visual economy has remained diverse.</w:t>
      </w:r>
    </w:p>
    <w:p w:rsidR="005600E9" w:rsidRPr="00E345D9" w:rsidRDefault="005600E9" w:rsidP="001A4F98">
      <w:pPr>
        <w:pStyle w:val="para"/>
      </w:pPr>
      <w:r w:rsidRPr="00E345D9">
        <w:t>Since the mid-</w:t>
      </w:r>
      <w:del w:id="630" w:author="Patterson Lamb" w:date="2014-07-24T10:35:00Z">
        <w:r w:rsidRPr="00E345D9" w:rsidDel="00356262">
          <w:delText xml:space="preserve">19th </w:delText>
        </w:r>
      </w:del>
      <w:ins w:id="631" w:author="Patterson Lamb" w:date="2014-07-24T10:35:00Z">
        <w:r>
          <w:t>nineteenth</w:t>
        </w:r>
        <w:r w:rsidRPr="00E345D9">
          <w:t xml:space="preserve"> </w:t>
        </w:r>
      </w:ins>
      <w:r w:rsidRPr="00E345D9">
        <w:t>century, visual media of various types have accompanied and supplemented each other in humanitarian appeals. Early on, this was due to limitations of photo-mechanical technologies. Some early photographic techniques, like the daguerreotype, did not enable reproduction. For those that did, development processes made it difficult to create photographs in tropical and other challenging natural environments. Even with the invention of dry-plate photography in the 1870s, exposing, developing, and storing glass negatives remained cumbersome. Photography became simple and widely popularized only in 1888 with the introduction and mass marketing of the Kodak camera: a point-and-shoot convenience that came loaded with film and was returned to the manufacturer for film development and reloading.</w:t>
      </w:r>
      <w:r w:rsidRPr="00E345D9">
        <w:rPr>
          <w:vertAlign w:val="superscript"/>
        </w:rPr>
        <w:endnoteReference w:id="19"/>
      </w:r>
    </w:p>
    <w:p w:rsidR="005600E9" w:rsidRPr="00E345D9" w:rsidRDefault="005600E9" w:rsidP="001A4F98">
      <w:pPr>
        <w:pStyle w:val="para"/>
      </w:pPr>
      <w:r w:rsidRPr="00E345D9">
        <w:t>Printing technologies too played a role. The half-tone process that allowed for the direct reproduction of photographs in print media was invented in the 1880s but became economical only in the 1890s. Prior to that, engravings of photographs were reproduced in print.</w:t>
      </w:r>
      <w:r w:rsidRPr="00E345D9">
        <w:rPr>
          <w:vertAlign w:val="superscript"/>
        </w:rPr>
        <w:endnoteReference w:id="20"/>
      </w:r>
      <w:r w:rsidRPr="00E345D9">
        <w:t xml:space="preserve"> In addition, aesthetic and visual conventions, pedagogical choices, and other cultural factors came into play. Crucially, the juxtapositions of photographs with other visual media, as well as written text and captions, have shaped meanings of individual images and of humanitarian appeals. In the process, such strategies of representation and communication gave rise to a recognizable, if not unitary, </w:t>
      </w:r>
      <w:r w:rsidRPr="006308EC">
        <w:t>“</w:t>
      </w:r>
      <w:r w:rsidRPr="00E345D9">
        <w:t>humanitarian imaginary</w:t>
      </w:r>
      <w:r w:rsidRPr="006308EC">
        <w:t>”</w:t>
      </w:r>
      <w:r w:rsidRPr="00E345D9">
        <w:t xml:space="preserve"> that not only reflects, but has also influenced, the historical evolution of humanitarianism.</w:t>
      </w:r>
      <w:r w:rsidRPr="00E345D9">
        <w:rPr>
          <w:vertAlign w:val="superscript"/>
        </w:rPr>
        <w:endnoteReference w:id="21"/>
      </w:r>
    </w:p>
    <w:p w:rsidR="005600E9" w:rsidRPr="00E345D9" w:rsidRDefault="005600E9" w:rsidP="001A4F98">
      <w:pPr>
        <w:pStyle w:val="para"/>
      </w:pPr>
      <w:r w:rsidRPr="00E345D9">
        <w:t xml:space="preserve">Even in the </w:t>
      </w:r>
      <w:del w:id="635" w:author="Patterson Lamb" w:date="2014-07-24T10:36:00Z">
        <w:r w:rsidRPr="00E345D9" w:rsidDel="00356262">
          <w:delText xml:space="preserve">19th </w:delText>
        </w:r>
      </w:del>
      <w:ins w:id="636" w:author="Patterson Lamb" w:date="2014-07-24T10:36:00Z">
        <w:r>
          <w:t>nineteenth</w:t>
        </w:r>
        <w:r w:rsidRPr="00E345D9">
          <w:t xml:space="preserve"> </w:t>
        </w:r>
      </w:ins>
      <w:r w:rsidRPr="00E345D9">
        <w:t>century, contemporaries were hardly na</w:t>
      </w:r>
      <w:r w:rsidRPr="006308EC">
        <w:t>ï</w:t>
      </w:r>
      <w:r w:rsidRPr="00E345D9">
        <w:t xml:space="preserve">ve consumers of photographs. Initially, photography was celebrated, or derided, as automatic </w:t>
      </w:r>
      <w:r w:rsidRPr="006308EC">
        <w:t>“</w:t>
      </w:r>
      <w:r w:rsidRPr="00E345D9">
        <w:t>sun writing</w:t>
      </w:r>
      <w:r w:rsidRPr="006308EC">
        <w:t>”</w:t>
      </w:r>
      <w:r w:rsidRPr="00E345D9">
        <w:t xml:space="preserve"> (heliography): a chemical and optical process that rendered </w:t>
      </w:r>
      <w:r w:rsidRPr="006308EC">
        <w:t>“</w:t>
      </w:r>
      <w:r w:rsidRPr="00E345D9">
        <w:t>neutral</w:t>
      </w:r>
      <w:r w:rsidRPr="006308EC">
        <w:t>”</w:t>
      </w:r>
      <w:r w:rsidRPr="00E345D9">
        <w:t xml:space="preserve"> and </w:t>
      </w:r>
      <w:r w:rsidRPr="006308EC">
        <w:t>“</w:t>
      </w:r>
      <w:r w:rsidRPr="00E345D9">
        <w:t>natural</w:t>
      </w:r>
      <w:r w:rsidRPr="006308EC">
        <w:t>”</w:t>
      </w:r>
      <w:r w:rsidRPr="00E345D9">
        <w:t xml:space="preserve"> images, compared to paintings or drawing created by the hand of the artist.</w:t>
      </w:r>
      <w:r w:rsidRPr="00E345D9">
        <w:rPr>
          <w:vertAlign w:val="superscript"/>
        </w:rPr>
        <w:endnoteReference w:id="22"/>
      </w:r>
      <w:r w:rsidRPr="00E345D9">
        <w:t xml:space="preserve"> Photography was understood to have a certain technical truth-value: each photo froze a distinct slice of time and space, fixing for posterity whatever appeared before the camera</w:t>
      </w:r>
      <w:r w:rsidRPr="006308EC">
        <w:t>’</w:t>
      </w:r>
      <w:r w:rsidRPr="00E345D9">
        <w:t xml:space="preserve">s lens. In the 1840s and 1850s, Europeans and Americans began to use photography to study and document the bodies of </w:t>
      </w:r>
      <w:del w:id="637" w:author="Patterson Lamb" w:date="2014-07-24T10:37:00Z">
        <w:r w:rsidRPr="00E345D9" w:rsidDel="00356262">
          <w:delText>non-</w:delText>
        </w:r>
      </w:del>
      <w:ins w:id="638" w:author="Patterson Lamb" w:date="2014-07-24T10:37:00Z">
        <w:r>
          <w:t>non</w:t>
        </w:r>
      </w:ins>
      <w:r w:rsidRPr="00E345D9">
        <w:t>white humans at home and abroad in order to construct and legitimize racial typologies; in the process they pioneered the visual conventions of ethnographic and anthropological photography.</w:t>
      </w:r>
      <w:r w:rsidRPr="00E345D9">
        <w:rPr>
          <w:vertAlign w:val="superscript"/>
        </w:rPr>
        <w:endnoteReference w:id="23"/>
      </w:r>
      <w:r w:rsidRPr="00E345D9">
        <w:t xml:space="preserve"> By the 1870s, photography was embraced by professionalizing scientists who established, through photographic evidence, for example, that lightning</w:t>
      </w:r>
      <w:r w:rsidRPr="006308EC">
        <w:t>’</w:t>
      </w:r>
      <w:r w:rsidRPr="00E345D9">
        <w:t>s actual form differed greatly from the geometrically perfect zig-zags of artists</w:t>
      </w:r>
      <w:r w:rsidRPr="006308EC">
        <w:t>’</w:t>
      </w:r>
      <w:r w:rsidRPr="00E345D9">
        <w:t xml:space="preserve"> renderings and that a world of microbes and bacteria</w:t>
      </w:r>
      <w:ins w:id="646" w:author="Patterson Lamb" w:date="2014-07-24T10:38:00Z">
        <w:r w:rsidRPr="00356262">
          <w:t xml:space="preserve"> </w:t>
        </w:r>
        <w:r w:rsidRPr="00E345D9">
          <w:t>existed</w:t>
        </w:r>
      </w:ins>
      <w:r w:rsidRPr="00E345D9">
        <w:t>, invisible to the human eye yet hazardous to human health</w:t>
      </w:r>
      <w:del w:id="647" w:author="Patterson Lamb" w:date="2014-07-24T10:38:00Z">
        <w:r w:rsidRPr="00E345D9" w:rsidDel="00356262">
          <w:delText>, existed</w:delText>
        </w:r>
      </w:del>
      <w:r w:rsidRPr="00E345D9">
        <w:t xml:space="preserve">. Photography was used and circulated </w:t>
      </w:r>
      <w:r w:rsidRPr="006308EC">
        <w:t>–</w:t>
      </w:r>
      <w:r w:rsidRPr="00E345D9">
        <w:t xml:space="preserve"> in scientific conferences, laboratories, publications, and the mainstream press </w:t>
      </w:r>
      <w:r w:rsidRPr="006308EC">
        <w:t>–</w:t>
      </w:r>
      <w:r w:rsidRPr="00E345D9">
        <w:t xml:space="preserve"> to both train </w:t>
      </w:r>
      <w:r w:rsidRPr="006308EC">
        <w:t>“</w:t>
      </w:r>
      <w:r w:rsidRPr="00E345D9">
        <w:t>the scientific eye</w:t>
      </w:r>
      <w:r w:rsidRPr="006308EC">
        <w:t>”</w:t>
      </w:r>
      <w:r w:rsidRPr="00E345D9">
        <w:t xml:space="preserve"> and popularize advances in scientific knowledge.</w:t>
      </w:r>
      <w:r w:rsidRPr="00E345D9">
        <w:rPr>
          <w:vertAlign w:val="superscript"/>
        </w:rPr>
        <w:endnoteReference w:id="24"/>
      </w:r>
    </w:p>
    <w:p w:rsidR="005600E9" w:rsidRPr="00E345D9" w:rsidRDefault="005600E9" w:rsidP="001A4F98">
      <w:pPr>
        <w:pStyle w:val="para"/>
      </w:pPr>
      <w:r w:rsidRPr="00E345D9">
        <w:t xml:space="preserve">Yet scientists also found it prudent to rely on supplemental drawings or engravings to </w:t>
      </w:r>
      <w:r w:rsidRPr="006308EC">
        <w:t>“</w:t>
      </w:r>
      <w:r w:rsidRPr="00E345D9">
        <w:t>paraphrase</w:t>
      </w:r>
      <w:r w:rsidRPr="006308EC">
        <w:t>”</w:t>
      </w:r>
      <w:r w:rsidRPr="00E345D9">
        <w:t xml:space="preserve"> the photograph in order to </w:t>
      </w:r>
      <w:r w:rsidRPr="006308EC">
        <w:t>“</w:t>
      </w:r>
      <w:r w:rsidRPr="00E345D9">
        <w:t>see what was there</w:t>
      </w:r>
      <w:r w:rsidRPr="006308EC">
        <w:t>”</w:t>
      </w:r>
      <w:r w:rsidRPr="00E345D9">
        <w:t xml:space="preserve"> and </w:t>
      </w:r>
      <w:r w:rsidRPr="006308EC">
        <w:t>“</w:t>
      </w:r>
      <w:r w:rsidRPr="00E345D9">
        <w:t>show scientific meanings.</w:t>
      </w:r>
      <w:r w:rsidRPr="006308EC">
        <w:t>”</w:t>
      </w:r>
      <w:r w:rsidRPr="00E345D9">
        <w:t xml:space="preserve"> This was especially the case for photomicrography, since cellular and </w:t>
      </w:r>
      <w:del w:id="649" w:author="Patterson Lamb" w:date="2014-07-24T10:40:00Z">
        <w:r w:rsidRPr="00E345D9" w:rsidDel="00356262">
          <w:delText>sub-</w:delText>
        </w:r>
      </w:del>
      <w:ins w:id="650" w:author="Patterson Lamb" w:date="2014-07-24T10:40:00Z">
        <w:r>
          <w:t>sub</w:t>
        </w:r>
      </w:ins>
      <w:r w:rsidRPr="00E345D9">
        <w:t xml:space="preserve">cellular objects often appeared </w:t>
      </w:r>
      <w:r w:rsidRPr="006308EC">
        <w:t>“</w:t>
      </w:r>
      <w:r w:rsidRPr="00E345D9">
        <w:t>poorly delineated</w:t>
      </w:r>
      <w:r w:rsidRPr="006308EC">
        <w:t>”</w:t>
      </w:r>
      <w:r w:rsidRPr="00E345D9">
        <w:t xml:space="preserve"> and did not reproduce well in textbooks.</w:t>
      </w:r>
      <w:r w:rsidRPr="00E345D9">
        <w:rPr>
          <w:vertAlign w:val="superscript"/>
        </w:rPr>
        <w:endnoteReference w:id="25"/>
      </w:r>
      <w:r w:rsidRPr="00E345D9">
        <w:t xml:space="preserve"> So even as photography was employed to produce </w:t>
      </w:r>
      <w:r w:rsidRPr="006308EC">
        <w:t>“</w:t>
      </w:r>
      <w:r w:rsidRPr="00E345D9">
        <w:t>evidence</w:t>
      </w:r>
      <w:r w:rsidRPr="006308EC">
        <w:t>”</w:t>
      </w:r>
      <w:r w:rsidRPr="00E345D9">
        <w:t xml:space="preserve"> and publicize scientific progress, it was simultaneously recognized as a malleable and unstable medium due to technical limitations and the vagaries of human intervention and interpretation.</w:t>
      </w:r>
      <w:r w:rsidRPr="00E345D9">
        <w:rPr>
          <w:vertAlign w:val="superscript"/>
        </w:rPr>
        <w:endnoteReference w:id="26"/>
      </w:r>
    </w:p>
    <w:p w:rsidR="005600E9" w:rsidRPr="00E345D9" w:rsidRDefault="005600E9" w:rsidP="001A4F98">
      <w:pPr>
        <w:pStyle w:val="para"/>
      </w:pPr>
      <w:r w:rsidRPr="00E345D9">
        <w:t>Nineteenth</w:t>
      </w:r>
      <w:del w:id="651" w:author="Patterson Lamb" w:date="2014-07-24T10:40:00Z">
        <w:r w:rsidRPr="00E345D9" w:rsidDel="00356262">
          <w:delText xml:space="preserve"> </w:delText>
        </w:r>
      </w:del>
      <w:ins w:id="652" w:author="Patterson Lamb" w:date="2014-07-24T10:40:00Z">
        <w:r>
          <w:t>-</w:t>
        </w:r>
      </w:ins>
      <w:r w:rsidRPr="00E345D9">
        <w:t xml:space="preserve">century photographers, photographic subjects, and viewers noted that the medium could distort or misrepresent subjects, whether as a result of intentional artifice, technical incompetence, the angle, framing or duration of exposure, the processes of development, or some other choice or error of visual or narrative framing. Indeed, the mere presence of a camera could influence the action before its lens. In 1859, prominent American doctor and philosopher Oliver Wendell Holmes proclaimed himself </w:t>
      </w:r>
      <w:r w:rsidRPr="006308EC">
        <w:t>“</w:t>
      </w:r>
      <w:r w:rsidRPr="00E345D9">
        <w:t>smitten</w:t>
      </w:r>
      <w:r w:rsidRPr="006308EC">
        <w:t>”</w:t>
      </w:r>
      <w:r w:rsidRPr="00E345D9">
        <w:t xml:space="preserve"> with the powerful new medium whose </w:t>
      </w:r>
      <w:r w:rsidRPr="006308EC">
        <w:t>“</w:t>
      </w:r>
      <w:r w:rsidRPr="007D5122">
        <w:rPr>
          <w:i/>
        </w:rPr>
        <w:t>appearance</w:t>
      </w:r>
      <w:r w:rsidRPr="00E345D9">
        <w:t xml:space="preserve"> of reality </w:t>
      </w:r>
      <w:del w:id="653" w:author="Patterson Lamb" w:date="2014-07-24T10:41:00Z">
        <w:r w:rsidRPr="006308EC" w:rsidDel="00356262">
          <w:delText>…</w:delText>
        </w:r>
        <w:r w:rsidRPr="00E345D9" w:rsidDel="00356262">
          <w:delText xml:space="preserve"> </w:delText>
        </w:r>
      </w:del>
      <w:ins w:id="654" w:author="Patterson Lamb" w:date="2014-07-24T10:41:00Z">
        <w:r>
          <w:t xml:space="preserve">. . . </w:t>
        </w:r>
      </w:ins>
      <w:r w:rsidRPr="00E345D9">
        <w:t>cheats the senses with its seeming truth.</w:t>
      </w:r>
      <w:r w:rsidRPr="006308EC">
        <w:t>”</w:t>
      </w:r>
      <w:r w:rsidRPr="00E345D9">
        <w:rPr>
          <w:vertAlign w:val="superscript"/>
        </w:rPr>
        <w:endnoteReference w:id="27"/>
      </w:r>
      <w:r w:rsidRPr="00E345D9">
        <w:t xml:space="preserve"> In sum, while Americans and Europeans were astounded by the medium</w:t>
      </w:r>
      <w:r w:rsidRPr="006308EC">
        <w:t>’</w:t>
      </w:r>
      <w:r w:rsidRPr="00E345D9">
        <w:t xml:space="preserve">s </w:t>
      </w:r>
      <w:r w:rsidRPr="006308EC">
        <w:t>“</w:t>
      </w:r>
      <w:r w:rsidRPr="00E345D9">
        <w:t>uncanny</w:t>
      </w:r>
      <w:r w:rsidRPr="006308EC">
        <w:t>”</w:t>
      </w:r>
      <w:r w:rsidRPr="00E345D9">
        <w:t xml:space="preserve"> powers of representation, they did not necessarily accept photographic images as presenting an undisputed or indisputable truth. Substantial cultural work was required for photographs to acquire authority as </w:t>
      </w:r>
      <w:r w:rsidRPr="006308EC">
        <w:t>“</w:t>
      </w:r>
      <w:r w:rsidRPr="00E345D9">
        <w:t>fact</w:t>
      </w:r>
      <w:r w:rsidRPr="006308EC">
        <w:t>”</w:t>
      </w:r>
      <w:r w:rsidRPr="00E345D9">
        <w:t xml:space="preserve"> or evidence.</w:t>
      </w:r>
      <w:r w:rsidRPr="00E345D9">
        <w:rPr>
          <w:vertAlign w:val="superscript"/>
        </w:rPr>
        <w:endnoteReference w:id="28"/>
      </w:r>
      <w:r w:rsidRPr="00E345D9">
        <w:t xml:space="preserve"> Perhaps especially in humanitarian campaigns, photographic representations had to be authenticated in some way to be accepted as </w:t>
      </w:r>
      <w:r w:rsidRPr="006308EC">
        <w:t>“</w:t>
      </w:r>
      <w:r w:rsidRPr="00E345D9">
        <w:t>truth</w:t>
      </w:r>
      <w:r w:rsidRPr="006308EC">
        <w:t>”</w:t>
      </w:r>
      <w:r w:rsidRPr="00E345D9">
        <w:t xml:space="preserve">: their value as evidence rested on convincing viewers of what, precisely, they were evidence </w:t>
      </w:r>
      <w:r w:rsidRPr="007D5122">
        <w:rPr>
          <w:i/>
        </w:rPr>
        <w:t xml:space="preserve">of. </w:t>
      </w:r>
      <w:r w:rsidRPr="00E345D9">
        <w:t xml:space="preserve">Even then, as we shall see, political or ethical concerns could be </w:t>
      </w:r>
      <w:r w:rsidRPr="006308EC">
        <w:t>–</w:t>
      </w:r>
      <w:r w:rsidRPr="00E345D9">
        <w:t xml:space="preserve"> and often were </w:t>
      </w:r>
      <w:r w:rsidRPr="006308EC">
        <w:t>–</w:t>
      </w:r>
      <w:r w:rsidRPr="00E345D9">
        <w:t xml:space="preserve"> raised regarding the content, meanings, proper use</w:t>
      </w:r>
      <w:ins w:id="658" w:author="Patterson Lamb" w:date="2014-07-24T10:41:00Z">
        <w:r>
          <w:t>,</w:t>
        </w:r>
      </w:ins>
      <w:r w:rsidRPr="00E345D9">
        <w:t xml:space="preserve"> and display of photography, particularly in the case of photography depicting suffering bodies.</w:t>
      </w:r>
      <w:r w:rsidRPr="00E345D9">
        <w:rPr>
          <w:vertAlign w:val="superscript"/>
        </w:rPr>
        <w:endnoteReference w:id="29"/>
      </w:r>
    </w:p>
    <w:p w:rsidR="005600E9" w:rsidRPr="00E345D9" w:rsidRDefault="005600E9" w:rsidP="001A4F98">
      <w:pPr>
        <w:pStyle w:val="para"/>
      </w:pPr>
      <w:r w:rsidRPr="00E345D9">
        <w:t xml:space="preserve">Humanitarian activity and imagery are highly selective. Not all natural catastrophes or episodes of </w:t>
      </w:r>
      <w:del w:id="659" w:author="Patterson Lamb" w:date="2014-07-24T10:42:00Z">
        <w:r w:rsidRPr="00E345D9" w:rsidDel="00356262">
          <w:delText>man-</w:delText>
        </w:r>
      </w:del>
      <w:ins w:id="660" w:author="Patterson Lamb" w:date="2014-07-24T10:42:00Z">
        <w:r>
          <w:t>man</w:t>
        </w:r>
      </w:ins>
      <w:r w:rsidRPr="00E345D9">
        <w:t>made violence are turned into humanitarian causes by humanitarian organizations or the news media.</w:t>
      </w:r>
      <w:r w:rsidRPr="00E345D9">
        <w:rPr>
          <w:vertAlign w:val="superscript"/>
        </w:rPr>
        <w:t xml:space="preserve"> </w:t>
      </w:r>
      <w:r w:rsidRPr="00E345D9">
        <w:rPr>
          <w:vertAlign w:val="superscript"/>
        </w:rPr>
        <w:endnoteReference w:id="30"/>
      </w:r>
      <w:r w:rsidRPr="00E345D9">
        <w:t xml:space="preserve"> But once </w:t>
      </w:r>
      <w:del w:id="665" w:author="Patterson Lamb" w:date="2014-07-24T10:43:00Z">
        <w:r w:rsidRPr="00E345D9" w:rsidDel="00356262">
          <w:delText xml:space="preserve">one </w:delText>
        </w:r>
      </w:del>
      <w:ins w:id="666" w:author="Patterson Lamb" w:date="2014-07-24T10:43:00Z">
        <w:r>
          <w:t>such episodes do become causes</w:t>
        </w:r>
      </w:ins>
      <w:del w:id="667" w:author="Patterson Lamb" w:date="2014-07-24T10:43:00Z">
        <w:r w:rsidRPr="00E345D9" w:rsidDel="00356262">
          <w:delText>is</w:delText>
        </w:r>
      </w:del>
      <w:r w:rsidRPr="00E345D9">
        <w:t xml:space="preserve">, a depiction of human suffering is expected </w:t>
      </w:r>
      <w:r w:rsidRPr="006308EC">
        <w:t>–</w:t>
      </w:r>
      <w:r w:rsidRPr="00E345D9">
        <w:t xml:space="preserve"> and probably necessary </w:t>
      </w:r>
      <w:r w:rsidRPr="006308EC">
        <w:t>–</w:t>
      </w:r>
      <w:r w:rsidRPr="00E345D9">
        <w:t xml:space="preserve"> to command attention and response.</w:t>
      </w:r>
      <w:r w:rsidRPr="00E345D9">
        <w:rPr>
          <w:vertAlign w:val="superscript"/>
        </w:rPr>
        <w:endnoteReference w:id="31"/>
      </w:r>
      <w:r w:rsidRPr="00E345D9">
        <w:t xml:space="preserve"> Since the late </w:t>
      </w:r>
      <w:del w:id="668" w:author="Patterson Lamb" w:date="2014-07-24T10:44:00Z">
        <w:r w:rsidRPr="00E345D9" w:rsidDel="00356262">
          <w:delText xml:space="preserve">19th </w:delText>
        </w:r>
      </w:del>
      <w:ins w:id="669" w:author="Patterson Lamb" w:date="2014-07-24T10:44:00Z">
        <w:r>
          <w:t>nineteenth</w:t>
        </w:r>
        <w:r w:rsidRPr="00E345D9">
          <w:t xml:space="preserve"> </w:t>
        </w:r>
      </w:ins>
      <w:r w:rsidRPr="00E345D9">
        <w:t xml:space="preserve">century, humanitarians, journalists, and missionaries have used visual props and narratives to summon attention and funds. These visual props </w:t>
      </w:r>
      <w:r w:rsidRPr="006308EC">
        <w:t>–</w:t>
      </w:r>
      <w:r w:rsidRPr="00E345D9">
        <w:t xml:space="preserve"> often photos </w:t>
      </w:r>
      <w:r w:rsidRPr="006308EC">
        <w:t>–</w:t>
      </w:r>
      <w:r w:rsidRPr="00E345D9">
        <w:t xml:space="preserve"> were not just </w:t>
      </w:r>
      <w:r w:rsidRPr="006308EC">
        <w:t>“</w:t>
      </w:r>
      <w:r w:rsidRPr="00E345D9">
        <w:t>evidence</w:t>
      </w:r>
      <w:r w:rsidRPr="006308EC">
        <w:t>”</w:t>
      </w:r>
      <w:r w:rsidRPr="00E345D9">
        <w:t xml:space="preserve">; they were </w:t>
      </w:r>
      <w:r w:rsidRPr="007D5122">
        <w:rPr>
          <w:i/>
        </w:rPr>
        <w:t xml:space="preserve">rhetoric. </w:t>
      </w:r>
      <w:r w:rsidRPr="00E345D9">
        <w:t>In focusing the viewers</w:t>
      </w:r>
      <w:r w:rsidRPr="006308EC">
        <w:t>’</w:t>
      </w:r>
      <w:r w:rsidRPr="00E345D9">
        <w:t xml:space="preserve"> attention on individual cases of suffering (typically, individual cases were used to connote a larger group of victims), photographs made an argument that such suffering was undeserved and that it should be mitigated. Yet humanitarian imagery only rarely gestured at political causation. And if it did, it would not </w:t>
      </w:r>
      <w:r w:rsidRPr="006308EC">
        <w:t>–</w:t>
      </w:r>
      <w:r w:rsidRPr="00E345D9">
        <w:t xml:space="preserve"> likely could not </w:t>
      </w:r>
      <w:r w:rsidRPr="006308EC">
        <w:t>–</w:t>
      </w:r>
      <w:r w:rsidRPr="00E345D9">
        <w:t xml:space="preserve"> convey political and social complexities. Indeed, the effectiveness of humanitarian rhetoric appears to depend on its apparent simplicity and directness of emotional address. It focuses viewer attention on suffering, framing it as unjust yet amenable to remedy. It erases distracting political or social detail that would complicate the duty to act. In this sense, humanitarian imagery is </w:t>
      </w:r>
      <w:r w:rsidRPr="007D5122">
        <w:rPr>
          <w:i/>
        </w:rPr>
        <w:t xml:space="preserve">moral rhetoric </w:t>
      </w:r>
      <w:r w:rsidRPr="00E345D9">
        <w:t>masquerading as visual evidence.</w:t>
      </w:r>
      <w:r w:rsidRPr="00E345D9">
        <w:rPr>
          <w:vertAlign w:val="superscript"/>
        </w:rPr>
        <w:t xml:space="preserve"> </w:t>
      </w:r>
      <w:r w:rsidRPr="00E345D9">
        <w:rPr>
          <w:vertAlign w:val="superscript"/>
        </w:rPr>
        <w:endnoteReference w:id="32"/>
      </w:r>
      <w:r w:rsidRPr="00E345D9">
        <w:t xml:space="preserve"> As such, humanitarian photography was, and is, politically and morally charged terrain. It was certainly not uncontroversial, whether among viewing publics or even, in some cases, among the individuals or organizations that produced and distributed it.</w:t>
      </w:r>
    </w:p>
    <w:p w:rsidR="005600E9" w:rsidRPr="00E345D9" w:rsidRDefault="005600E9" w:rsidP="001A4F98">
      <w:pPr>
        <w:pStyle w:val="para"/>
      </w:pPr>
      <w:r w:rsidRPr="00E345D9">
        <w:t>Humanitarian imagery has been produced and disseminated by individuals and organizations concerned with aid, relief, rescue, reform, rehabilitation, and development: religious, moral, social</w:t>
      </w:r>
      <w:ins w:id="670" w:author="Patterson Lamb" w:date="2014-07-24T10:45:00Z">
        <w:r>
          <w:t>,</w:t>
        </w:r>
      </w:ins>
      <w:r w:rsidRPr="00E345D9">
        <w:t xml:space="preserve"> and political goals tied to organizational missions, agendas, and identities (in contemporary parlance, this has come to be called the organizational </w:t>
      </w:r>
      <w:r w:rsidRPr="006308EC">
        <w:t>“</w:t>
      </w:r>
      <w:r w:rsidRPr="00E345D9">
        <w:t>brand</w:t>
      </w:r>
      <w:r w:rsidRPr="006308EC">
        <w:t>”</w:t>
      </w:r>
      <w:r w:rsidRPr="00E345D9">
        <w:t>). Like modern humanitarianism proper, humanitarian organizations, campaigns</w:t>
      </w:r>
      <w:ins w:id="671" w:author="Patterson Lamb" w:date="2014-07-24T10:45:00Z">
        <w:r>
          <w:t>,</w:t>
        </w:r>
      </w:ins>
      <w:r w:rsidRPr="00E345D9">
        <w:t xml:space="preserve"> and imagery have never existed apart from the political world; they have been fraught with ideology and competing interests.</w:t>
      </w:r>
      <w:r w:rsidRPr="00E345D9">
        <w:rPr>
          <w:vertAlign w:val="superscript"/>
        </w:rPr>
        <w:endnoteReference w:id="33"/>
      </w:r>
      <w:r w:rsidRPr="00E345D9">
        <w:t xml:space="preserve"> The term </w:t>
      </w:r>
      <w:r w:rsidRPr="006308EC">
        <w:t>“</w:t>
      </w:r>
      <w:r w:rsidRPr="00E345D9">
        <w:t>humanitarian</w:t>
      </w:r>
      <w:r w:rsidRPr="006308EC">
        <w:t>”</w:t>
      </w:r>
      <w:r w:rsidRPr="00E345D9">
        <w:t xml:space="preserve"> is a case in point. First used in 1844 England </w:t>
      </w:r>
      <w:r w:rsidRPr="006308EC">
        <w:t>–</w:t>
      </w:r>
      <w:r w:rsidRPr="00E345D9">
        <w:t xml:space="preserve"> just five years after the invention of photography was formally announced</w:t>
      </w:r>
      <w:r w:rsidRPr="00E345D9">
        <w:rPr>
          <w:vertAlign w:val="superscript"/>
        </w:rPr>
        <w:endnoteReference w:id="34"/>
      </w:r>
      <w:r w:rsidRPr="00E345D9">
        <w:t xml:space="preserve"> </w:t>
      </w:r>
      <w:r w:rsidRPr="006308EC">
        <w:t>–</w:t>
      </w:r>
      <w:r w:rsidRPr="00E345D9">
        <w:t xml:space="preserve"> it denoted </w:t>
      </w:r>
      <w:r w:rsidRPr="006308EC">
        <w:t>“</w:t>
      </w:r>
      <w:r w:rsidRPr="00E345D9">
        <w:t>all that is concerned with benevolence toward humanity as a whole, with human welfare as a primary good</w:t>
      </w:r>
      <w:r w:rsidRPr="006308EC">
        <w:t>”</w:t>
      </w:r>
      <w:r w:rsidRPr="00E345D9">
        <w:t xml:space="preserve"> and was used to </w:t>
      </w:r>
      <w:r w:rsidRPr="006308EC">
        <w:t>“</w:t>
      </w:r>
      <w:r w:rsidRPr="00E345D9">
        <w:t>designate someone who advocates action for such ends.</w:t>
      </w:r>
      <w:r w:rsidRPr="006308EC">
        <w:t>”</w:t>
      </w:r>
      <w:r w:rsidRPr="00E345D9">
        <w:t xml:space="preserve"> Initially, the term was frequently employed in a pejorative sense to deride </w:t>
      </w:r>
      <w:r w:rsidRPr="006308EC">
        <w:t>“</w:t>
      </w:r>
      <w:r w:rsidRPr="00E345D9">
        <w:t>do-gooders</w:t>
      </w:r>
      <w:r w:rsidRPr="006308EC">
        <w:t>”</w:t>
      </w:r>
      <w:r w:rsidRPr="00E345D9">
        <w:t xml:space="preserve"> or would-be reformers thought to be driven by an excess of sentimentality or irrationality and </w:t>
      </w:r>
      <w:r w:rsidRPr="006308EC">
        <w:t>“</w:t>
      </w:r>
      <w:r w:rsidRPr="00E345D9">
        <w:t>an appetite for applause</w:t>
      </w:r>
      <w:r w:rsidRPr="006308EC">
        <w:t>”</w:t>
      </w:r>
      <w:r w:rsidRPr="00E345D9">
        <w:t xml:space="preserve"> </w:t>
      </w:r>
      <w:r w:rsidRPr="006308EC">
        <w:t>–</w:t>
      </w:r>
      <w:r w:rsidRPr="00E345D9">
        <w:t xml:space="preserve"> particularly if their efforts appeared unguided by political pragmatism or were inattentive to state, diplomatic, or economic interests and effects.</w:t>
      </w:r>
      <w:r w:rsidRPr="00E345D9">
        <w:rPr>
          <w:vertAlign w:val="superscript"/>
        </w:rPr>
        <w:endnoteReference w:id="35"/>
      </w:r>
      <w:r w:rsidRPr="00E345D9">
        <w:t xml:space="preserve"> Only by the late </w:t>
      </w:r>
      <w:del w:id="676" w:author="Patterson Lamb" w:date="2014-07-24T10:46:00Z">
        <w:r w:rsidRPr="00E345D9" w:rsidDel="00356262">
          <w:delText xml:space="preserve">19th </w:delText>
        </w:r>
      </w:del>
      <w:ins w:id="677" w:author="Patterson Lamb" w:date="2014-07-24T10:46:00Z">
        <w:r>
          <w:t xml:space="preserve">nineteenth </w:t>
        </w:r>
      </w:ins>
      <w:r w:rsidRPr="00E345D9">
        <w:t>century was it used as self-ascription by organizations.</w:t>
      </w:r>
      <w:r w:rsidRPr="00E345D9">
        <w:rPr>
          <w:vertAlign w:val="superscript"/>
        </w:rPr>
        <w:endnoteReference w:id="36"/>
      </w:r>
    </w:p>
    <w:p w:rsidR="005600E9" w:rsidRPr="00E345D9" w:rsidRDefault="005600E9" w:rsidP="001A4F98">
      <w:pPr>
        <w:pStyle w:val="para"/>
      </w:pPr>
      <w:r w:rsidRPr="00E345D9">
        <w:t>Humanitarian organizations were, and are, rooted in national contexts. The majority of the international or transnational aid operations undertaken by humanitarian agencies took place in the age of nationalism.</w:t>
      </w:r>
      <w:r w:rsidRPr="00E345D9">
        <w:rPr>
          <w:vertAlign w:val="superscript"/>
        </w:rPr>
        <w:endnoteReference w:id="37"/>
      </w:r>
      <w:r w:rsidRPr="00E345D9">
        <w:t xml:space="preserve"> Leaders of humanitarian organizations came from specific cultural, political,</w:t>
      </w:r>
      <w:ins w:id="679" w:author="Patterson Lamb" w:date="2014-07-24T10:47:00Z">
        <w:r>
          <w:t xml:space="preserve"> and</w:t>
        </w:r>
      </w:ins>
      <w:r w:rsidRPr="00E345D9">
        <w:t xml:space="preserve"> religious milieus, which affected their humanitarian politics. In this volume, contributors focus on a specific variety of humanitarian actions: those undertaken by individuals, associations</w:t>
      </w:r>
      <w:ins w:id="680" w:author="Patterson Lamb" w:date="2014-07-24T10:47:00Z">
        <w:r>
          <w:t>,</w:t>
        </w:r>
      </w:ins>
      <w:r w:rsidRPr="00E345D9">
        <w:t xml:space="preserve"> and organizations beyond national frontiers. Nonetheless, the distinction between humanitarian aid taking place within </w:t>
      </w:r>
      <w:r w:rsidRPr="007D5122">
        <w:rPr>
          <w:i/>
        </w:rPr>
        <w:t>versus</w:t>
      </w:r>
      <w:r w:rsidRPr="00E345D9">
        <w:t xml:space="preserve"> beyond the nation is an artificial and, to some extent, a misleading one. It overlooks the range of actions that characterized humanitarianism </w:t>
      </w:r>
      <w:r w:rsidRPr="006308EC">
        <w:t>–</w:t>
      </w:r>
      <w:r w:rsidRPr="00E345D9">
        <w:t xml:space="preserve"> in its Western and non-Western variants</w:t>
      </w:r>
      <w:r w:rsidRPr="00E345D9">
        <w:rPr>
          <w:vertAlign w:val="superscript"/>
        </w:rPr>
        <w:endnoteReference w:id="38"/>
      </w:r>
      <w:r w:rsidRPr="00E345D9">
        <w:t xml:space="preserve"> </w:t>
      </w:r>
      <w:r w:rsidRPr="006308EC">
        <w:t>–</w:t>
      </w:r>
      <w:r w:rsidRPr="00E345D9">
        <w:t xml:space="preserve"> from the mid-nineteenth century to the post-1945 era. During this period, humanitarians</w:t>
      </w:r>
      <w:r w:rsidRPr="006308EC">
        <w:t>’</w:t>
      </w:r>
      <w:r w:rsidRPr="00E345D9">
        <w:t xml:space="preserve"> mental geography </w:t>
      </w:r>
      <w:r w:rsidRPr="006308EC">
        <w:t>–</w:t>
      </w:r>
      <w:r w:rsidRPr="00E345D9">
        <w:t xml:space="preserve"> certainly </w:t>
      </w:r>
      <w:ins w:id="683" w:author="Patterson Lamb" w:date="2014-07-24T10:48:00Z">
        <w:r>
          <w:t xml:space="preserve">for </w:t>
        </w:r>
      </w:ins>
      <w:r w:rsidRPr="00E345D9">
        <w:t xml:space="preserve">those from North America and Western Europe </w:t>
      </w:r>
      <w:r w:rsidRPr="006308EC">
        <w:t>–</w:t>
      </w:r>
      <w:r w:rsidRPr="00E345D9">
        <w:t xml:space="preserve"> did not necessarily coincide with state</w:t>
      </w:r>
      <w:del w:id="684" w:author="Patterson Lamb" w:date="2014-07-24T10:48:00Z">
        <w:r w:rsidRPr="00E345D9" w:rsidDel="00356262">
          <w:delText>-</w:delText>
        </w:r>
      </w:del>
      <w:ins w:id="685" w:author="Patterson Lamb" w:date="2014-07-24T10:48:00Z">
        <w:r>
          <w:t xml:space="preserve"> </w:t>
        </w:r>
      </w:ins>
      <w:r w:rsidRPr="00E345D9">
        <w:t xml:space="preserve">frontiers. In fact, many humanitarians undertook aid or rescue operations close to their headquarters, within national frontiers, and simultaneously operated in various colonial or imperial territories as well as beyond national and imperial </w:t>
      </w:r>
      <w:del w:id="686" w:author="Patterson Lamb" w:date="2014-07-24T10:48:00Z">
        <w:r w:rsidRPr="00E345D9" w:rsidDel="00356262">
          <w:delText>frontiers</w:delText>
        </w:r>
      </w:del>
      <w:ins w:id="687" w:author="Patterson Lamb" w:date="2014-07-24T10:48:00Z">
        <w:r>
          <w:t>borders</w:t>
        </w:r>
      </w:ins>
      <w:r w:rsidRPr="00E345D9">
        <w:t xml:space="preserve">. Examples include the American Red Cross, the Quakers, and the American Board for Foreign Missions, three U.S. institutions active at three levels: domestically, in occupied (colonial) territories from Cuba to the Philippines, and internationally. In practice, humanitarian efforts directed outside the nation-state </w:t>
      </w:r>
      <w:r w:rsidRPr="006308EC">
        <w:t>–</w:t>
      </w:r>
      <w:r w:rsidRPr="00E345D9">
        <w:t xml:space="preserve"> whether within imperial holdings or beyond</w:t>
      </w:r>
      <w:ins w:id="688" w:author="Patterson Lamb" w:date="2014-07-24T10:49:00Z">
        <w:r>
          <w:t xml:space="preserve"> </w:t>
        </w:r>
      </w:ins>
      <w:r w:rsidRPr="006308EC">
        <w:t>–</w:t>
      </w:r>
      <w:r w:rsidRPr="00E345D9">
        <w:t xml:space="preserve"> were not completely distinct from more local acts of charity and philanthropy. Historically, humanitarian actors have moved rather fluidly between aid, relief, or reform efforts targeting domestic and distant unfortunates. Similarly, beginning in the mid-</w:t>
      </w:r>
      <w:del w:id="689" w:author="Patterson Lamb" w:date="2014-07-24T10:49:00Z">
        <w:r w:rsidRPr="00E345D9" w:rsidDel="00356262">
          <w:delText xml:space="preserve">19th </w:delText>
        </w:r>
      </w:del>
      <w:ins w:id="690" w:author="Patterson Lamb" w:date="2014-07-24T10:49:00Z">
        <w:r>
          <w:t xml:space="preserve">nineteenth </w:t>
        </w:r>
      </w:ins>
      <w:r w:rsidRPr="00E345D9">
        <w:t>century, professional journalists and photographers, on their own initiative or on behalf of organizations, moved fluidly between domestic, imperial, and broader international settings in their efforts to capture, document, and publicize instances of human misery.</w:t>
      </w:r>
      <w:r w:rsidRPr="00E345D9">
        <w:rPr>
          <w:vertAlign w:val="superscript"/>
        </w:rPr>
        <w:endnoteReference w:id="39"/>
      </w:r>
    </w:p>
    <w:p w:rsidR="005600E9" w:rsidRPr="00E345D9" w:rsidRDefault="005600E9" w:rsidP="001A4F98">
      <w:pPr>
        <w:pStyle w:val="para"/>
      </w:pPr>
      <w:r w:rsidRPr="00E345D9">
        <w:t xml:space="preserve">In this volume, we start with the assumption that humanitarian aid meant different things to different individual actors and to different organizations at different times. Despite its </w:t>
      </w:r>
      <w:del w:id="694" w:author="Patterson Lamb" w:date="2014-07-24T10:49:00Z">
        <w:r w:rsidRPr="00E345D9" w:rsidDel="00356262">
          <w:delText>moniker</w:delText>
        </w:r>
      </w:del>
      <w:ins w:id="695" w:author="Patterson Lamb" w:date="2014-07-24T10:49:00Z">
        <w:r>
          <w:t>label</w:t>
        </w:r>
      </w:ins>
      <w:r w:rsidRPr="00E345D9">
        <w:t xml:space="preserve">, humanitarianism is not a singular </w:t>
      </w:r>
      <w:del w:id="696" w:author="Patterson Lamb" w:date="2014-07-24T10:49:00Z">
        <w:r w:rsidRPr="006308EC" w:rsidDel="00356262">
          <w:delText>–</w:delText>
        </w:r>
      </w:del>
      <w:ins w:id="697" w:author="Patterson Lamb" w:date="2014-07-24T10:49:00Z">
        <w:r>
          <w:t>-</w:t>
        </w:r>
      </w:ins>
      <w:r w:rsidRPr="007D5122">
        <w:rPr>
          <w:i/>
        </w:rPr>
        <w:t xml:space="preserve">ism. </w:t>
      </w:r>
      <w:r w:rsidRPr="00E345D9">
        <w:t xml:space="preserve">In practice, it took various forms during the period covered in this volume, the 1870s to 2010. Humanitarians, sometimes within the same organization, disagreed </w:t>
      </w:r>
      <w:r w:rsidRPr="006308EC">
        <w:t>–</w:t>
      </w:r>
      <w:r w:rsidRPr="00E345D9">
        <w:t xml:space="preserve"> and still disagree today </w:t>
      </w:r>
      <w:r w:rsidRPr="006308EC">
        <w:t>–</w:t>
      </w:r>
      <w:r w:rsidRPr="00E345D9">
        <w:t xml:space="preserve"> on plausible categorizations of </w:t>
      </w:r>
      <w:r w:rsidRPr="006308EC">
        <w:t>“</w:t>
      </w:r>
      <w:r w:rsidRPr="00E345D9">
        <w:t>needy</w:t>
      </w:r>
      <w:r w:rsidRPr="006308EC">
        <w:t>”</w:t>
      </w:r>
      <w:r w:rsidRPr="00E345D9">
        <w:t xml:space="preserve"> and on who should be recipients of aid. At its inception in 1863, the International Committee of the Red Cross </w:t>
      </w:r>
      <w:del w:id="698" w:author="Patterson Lamb" w:date="2014-07-24T10:50:00Z">
        <w:r w:rsidRPr="00E345D9" w:rsidDel="00356262">
          <w:delText>[</w:delText>
        </w:r>
      </w:del>
      <w:ins w:id="699" w:author="Patterson Lamb" w:date="2014-07-24T10:50:00Z">
        <w:r>
          <w:t>(</w:t>
        </w:r>
      </w:ins>
      <w:r w:rsidRPr="00E345D9">
        <w:t>ICRC</w:t>
      </w:r>
      <w:ins w:id="700" w:author="Patterson Lamb" w:date="2014-07-24T10:50:00Z">
        <w:r>
          <w:t>)</w:t>
        </w:r>
      </w:ins>
      <w:del w:id="701" w:author="Patterson Lamb" w:date="2014-07-24T10:50:00Z">
        <w:r w:rsidRPr="00E345D9" w:rsidDel="00356262">
          <w:delText>]</w:delText>
        </w:r>
      </w:del>
      <w:r w:rsidRPr="00E345D9">
        <w:t xml:space="preserve"> focused on mitigating the worst effects of war and sought to aid only wounded soldiers on the battlefield. In ensuing decades, some humanitarians, for practical, political, or strategic reasons, specialized in relief for women and children; others</w:t>
      </w:r>
      <w:del w:id="702" w:author="Patterson Lamb" w:date="2014-07-24T10:50:00Z">
        <w:r w:rsidRPr="00E345D9" w:rsidDel="00326DC6">
          <w:delText>,</w:delText>
        </w:r>
      </w:del>
      <w:ins w:id="703" w:author="Patterson Lamb" w:date="2014-07-24T10:50:00Z">
        <w:r>
          <w:t xml:space="preserve"> –</w:t>
        </w:r>
      </w:ins>
      <w:r w:rsidRPr="00E345D9">
        <w:t xml:space="preserve"> most famously, </w:t>
      </w:r>
      <w:ins w:id="704" w:author="Patterson Lamb" w:date="2014-07-24T13:30:00Z">
        <w:r>
          <w:t xml:space="preserve">the </w:t>
        </w:r>
      </w:ins>
      <w:r w:rsidRPr="00E345D9">
        <w:t>Save the Children Fund</w:t>
      </w:r>
      <w:del w:id="705" w:author="Patterson Lamb" w:date="2014-07-24T10:51:00Z">
        <w:r w:rsidRPr="00E345D9" w:rsidDel="00326DC6">
          <w:delText>,</w:delText>
        </w:r>
      </w:del>
      <w:ins w:id="706" w:author="Patterson Lamb" w:date="2014-07-24T10:51:00Z">
        <w:r>
          <w:t xml:space="preserve"> –</w:t>
        </w:r>
      </w:ins>
      <w:r w:rsidRPr="00E345D9">
        <w:t xml:space="preserve"> focused on feeding, housing, and educating children exclusively. Even the category </w:t>
      </w:r>
      <w:r w:rsidRPr="006308EC">
        <w:t>“</w:t>
      </w:r>
      <w:r w:rsidRPr="00E345D9">
        <w:t>needy children</w:t>
      </w:r>
      <w:r w:rsidRPr="006308EC">
        <w:t>”</w:t>
      </w:r>
      <w:r w:rsidRPr="00E345D9">
        <w:t xml:space="preserve"> was hardly straightforward. Some humanitarians included children of all ages while others focused their action on behalf of orphaned children only. Historically, other key terms </w:t>
      </w:r>
      <w:r w:rsidRPr="006308EC">
        <w:t>–</w:t>
      </w:r>
      <w:r w:rsidRPr="00E345D9">
        <w:t xml:space="preserve"> such as </w:t>
      </w:r>
      <w:r w:rsidRPr="006308EC">
        <w:t>“</w:t>
      </w:r>
      <w:r w:rsidRPr="00E345D9">
        <w:t>victim,</w:t>
      </w:r>
      <w:r w:rsidRPr="006308EC">
        <w:t>”</w:t>
      </w:r>
      <w:r w:rsidRPr="00E345D9">
        <w:t xml:space="preserve"> </w:t>
      </w:r>
      <w:r w:rsidRPr="006308EC">
        <w:t>“</w:t>
      </w:r>
      <w:r w:rsidRPr="00E345D9">
        <w:t>refugee,</w:t>
      </w:r>
      <w:r w:rsidRPr="006308EC">
        <w:t>”</w:t>
      </w:r>
      <w:r w:rsidRPr="00E345D9">
        <w:t xml:space="preserve"> </w:t>
      </w:r>
      <w:r w:rsidRPr="006308EC">
        <w:t>“</w:t>
      </w:r>
      <w:r w:rsidRPr="00E345D9">
        <w:t>crisis,</w:t>
      </w:r>
      <w:r w:rsidRPr="006308EC">
        <w:t>”</w:t>
      </w:r>
      <w:r w:rsidRPr="00E345D9">
        <w:t xml:space="preserve"> or </w:t>
      </w:r>
      <w:r w:rsidRPr="006308EC">
        <w:t>“</w:t>
      </w:r>
      <w:r w:rsidRPr="00E345D9">
        <w:t>emergency</w:t>
      </w:r>
      <w:r w:rsidRPr="006308EC">
        <w:t>”</w:t>
      </w:r>
      <w:r w:rsidRPr="00E345D9">
        <w:t xml:space="preserve"> </w:t>
      </w:r>
      <w:r w:rsidRPr="006308EC">
        <w:t>–</w:t>
      </w:r>
      <w:r w:rsidRPr="00E345D9">
        <w:t xml:space="preserve"> have emerged as foci for relief efforts and have been defined in various ways by humanitarian actors and organizations. Humanitarians disagreed on why, how, when</w:t>
      </w:r>
      <w:ins w:id="707" w:author="Patterson Lamb" w:date="2014-07-24T10:51:00Z">
        <w:r>
          <w:t>,</w:t>
        </w:r>
      </w:ins>
      <w:r w:rsidRPr="00E345D9">
        <w:t xml:space="preserve"> and for how long individuals, communities</w:t>
      </w:r>
      <w:ins w:id="708" w:author="Patterson Lamb" w:date="2014-07-24T10:51:00Z">
        <w:r>
          <w:t>,</w:t>
        </w:r>
      </w:ins>
      <w:r w:rsidRPr="00E345D9">
        <w:t xml:space="preserve"> or entire nations were worthy of aid or assistance.</w:t>
      </w:r>
      <w:r w:rsidRPr="00E345D9">
        <w:rPr>
          <w:vertAlign w:val="superscript"/>
        </w:rPr>
        <w:endnoteReference w:id="40"/>
      </w:r>
      <w:r w:rsidRPr="00E345D9">
        <w:t xml:space="preserve"> Our goal is to examine the meaning and definitions that the protagonists of the time gave to humanitarianism.</w:t>
      </w:r>
    </w:p>
    <w:p w:rsidR="005600E9" w:rsidRPr="00E345D9" w:rsidRDefault="005600E9" w:rsidP="001A4F98">
      <w:pPr>
        <w:pStyle w:val="para"/>
      </w:pPr>
      <w:r w:rsidRPr="00E345D9">
        <w:t xml:space="preserve">Part of the backdrop to this study is the changing structures of humanitarianism and its organizations. The </w:t>
      </w:r>
      <w:del w:id="714" w:author="Patterson Lamb" w:date="2014-08-13T11:35:00Z">
        <w:r w:rsidRPr="00E345D9" w:rsidDel="0046076B">
          <w:delText xml:space="preserve">essays </w:delText>
        </w:r>
      </w:del>
      <w:ins w:id="715" w:author="Patterson Lamb" w:date="2014-08-13T11:35:00Z">
        <w:r>
          <w:t>chapter</w:t>
        </w:r>
        <w:r w:rsidRPr="00E345D9">
          <w:t xml:space="preserve">s </w:t>
        </w:r>
      </w:ins>
      <w:r w:rsidRPr="00E345D9">
        <w:t>in this volume examine humanitarian action and representation by a wide</w:t>
      </w:r>
      <w:ins w:id="716" w:author="Patterson Lamb" w:date="2014-07-24T10:52:00Z">
        <w:r>
          <w:t xml:space="preserve"> </w:t>
        </w:r>
      </w:ins>
      <w:del w:id="717" w:author="Patterson Lamb" w:date="2014-07-24T10:52:00Z">
        <w:r w:rsidRPr="00E345D9" w:rsidDel="00326DC6">
          <w:delText>-</w:delText>
        </w:r>
      </w:del>
      <w:r w:rsidRPr="00E345D9">
        <w:t xml:space="preserve">range of organizations, institutions, and actors: British and American </w:t>
      </w:r>
      <w:r w:rsidRPr="007D5122">
        <w:rPr>
          <w:i/>
        </w:rPr>
        <w:t>missionary groups</w:t>
      </w:r>
      <w:r w:rsidRPr="00E345D9">
        <w:t xml:space="preserve">; </w:t>
      </w:r>
      <w:r w:rsidRPr="007D5122">
        <w:rPr>
          <w:i/>
        </w:rPr>
        <w:t>international organizations</w:t>
      </w:r>
      <w:r w:rsidRPr="00E345D9">
        <w:t>, such as the International Committee of the Red Cross (</w:t>
      </w:r>
      <w:del w:id="718" w:author="Patterson Lamb" w:date="2014-07-24T10:52:00Z">
        <w:r w:rsidRPr="00E345D9" w:rsidDel="00326DC6">
          <w:delText xml:space="preserve">ICRC, </w:delText>
        </w:r>
      </w:del>
      <w:r w:rsidRPr="00E345D9">
        <w:t xml:space="preserve">founded 1863), the United Nations Relief and Rehabilitation Administration (UNRRA, 1943) and the World Health Organization (WHO, 1948); </w:t>
      </w:r>
      <w:r w:rsidRPr="007D5122">
        <w:rPr>
          <w:i/>
        </w:rPr>
        <w:t>non</w:t>
      </w:r>
      <w:del w:id="719" w:author="Patterson Lamb" w:date="2014-07-24T10:53:00Z">
        <w:r w:rsidRPr="007D5122" w:rsidDel="00326DC6">
          <w:rPr>
            <w:i/>
          </w:rPr>
          <w:delText>-</w:delText>
        </w:r>
      </w:del>
      <w:r w:rsidRPr="007D5122">
        <w:rPr>
          <w:i/>
        </w:rPr>
        <w:t>governmental organizations</w:t>
      </w:r>
      <w:r w:rsidRPr="00E345D9">
        <w:t xml:space="preserve">, such as Near East Relief and </w:t>
      </w:r>
      <w:ins w:id="720" w:author="Patterson Lamb" w:date="2014-07-24T13:30:00Z">
        <w:r>
          <w:t xml:space="preserve">the </w:t>
        </w:r>
      </w:ins>
      <w:r w:rsidRPr="00E345D9">
        <w:t xml:space="preserve">Save the Children Fund, founded during or just after the First World War; </w:t>
      </w:r>
      <w:r>
        <w:t>hyb</w:t>
      </w:r>
      <w:r w:rsidRPr="005600E9">
        <w:rPr>
          <w:i/>
          <w:rPrChange w:id="721" w:author="Patterson Lamb" w:date="2014-07-24T10:54:00Z">
            <w:rPr/>
          </w:rPrChange>
        </w:rPr>
        <w:t>rid organizations</w:t>
      </w:r>
      <w:r w:rsidRPr="00E345D9">
        <w:t xml:space="preserve"> that fuse international and national goals, such as the Chinese Red Cross; and </w:t>
      </w:r>
      <w:r w:rsidRPr="007D5122">
        <w:rPr>
          <w:i/>
        </w:rPr>
        <w:t>development organizations</w:t>
      </w:r>
      <w:r w:rsidRPr="00E345D9">
        <w:t xml:space="preserve">, such as Christian Aid. In addition, some </w:t>
      </w:r>
      <w:del w:id="722" w:author="Patterson Lamb" w:date="2014-08-13T11:36:00Z">
        <w:r w:rsidRPr="00E345D9" w:rsidDel="0046076B">
          <w:delText xml:space="preserve">essays </w:delText>
        </w:r>
      </w:del>
      <w:ins w:id="723" w:author="Patterson Lamb" w:date="2014-08-13T11:36:00Z">
        <w:r>
          <w:t>chapter</w:t>
        </w:r>
        <w:r w:rsidRPr="00E345D9">
          <w:t xml:space="preserve">s </w:t>
        </w:r>
      </w:ins>
      <w:r w:rsidRPr="00E345D9">
        <w:t xml:space="preserve">consider humanitarian imagery produced by </w:t>
      </w:r>
      <w:r w:rsidRPr="007D5122">
        <w:rPr>
          <w:i/>
        </w:rPr>
        <w:t>journalists</w:t>
      </w:r>
      <w:r w:rsidRPr="00E345D9">
        <w:t xml:space="preserve"> and </w:t>
      </w:r>
      <w:r w:rsidRPr="007D5122">
        <w:rPr>
          <w:i/>
        </w:rPr>
        <w:t>photojournalists</w:t>
      </w:r>
      <w:r w:rsidRPr="00E345D9">
        <w:t xml:space="preserve"> since the news media played, and continues to play, an important role in informing publics about large-scale episodes of human suffering and disaster, focusing public attention on and shaping perceptions of such events, and thereby motivating the perceived need for humanitarian intervention.</w:t>
      </w:r>
    </w:p>
    <w:p w:rsidR="005600E9" w:rsidRPr="00E345D9" w:rsidRDefault="005600E9" w:rsidP="001A4F98">
      <w:pPr>
        <w:pStyle w:val="para"/>
      </w:pPr>
      <w:r w:rsidRPr="00E345D9">
        <w:t xml:space="preserve">The </w:t>
      </w:r>
      <w:del w:id="724" w:author="Patterson Lamb" w:date="2014-08-13T11:36:00Z">
        <w:r w:rsidRPr="00E345D9" w:rsidDel="0046076B">
          <w:delText xml:space="preserve">essays </w:delText>
        </w:r>
      </w:del>
      <w:ins w:id="725" w:author="Patterson Lamb" w:date="2014-08-13T11:36:00Z">
        <w:r>
          <w:t>chapter</w:t>
        </w:r>
        <w:r w:rsidRPr="00E345D9">
          <w:t xml:space="preserve">s </w:t>
        </w:r>
      </w:ins>
      <w:r w:rsidRPr="00E345D9">
        <w:t xml:space="preserve">in this volume contextualize the efforts of </w:t>
      </w:r>
      <w:del w:id="726" w:author="Patterson Lamb" w:date="2014-07-24T10:55:00Z">
        <w:r w:rsidRPr="00E345D9" w:rsidDel="00326DC6">
          <w:delText xml:space="preserve">a </w:delText>
        </w:r>
      </w:del>
      <w:r w:rsidRPr="00E345D9">
        <w:t>select yet significant actors that made use of photography for a variety of purposes, assuming that the politics of humanitarianism are multiple, that various strands of humanitarianism</w:t>
      </w:r>
      <w:del w:id="727" w:author="Patterson Lamb" w:date="2014-07-24T10:55:00Z">
        <w:r w:rsidRPr="00E345D9" w:rsidDel="00326DC6">
          <w:delText>s</w:delText>
        </w:r>
      </w:del>
      <w:r w:rsidRPr="00E345D9">
        <w:t xml:space="preserve"> can coexist within a single organization, and that expressions of humanitarianism can change over time. Given this historical diversity, what assumptions can be made regarding the role and use of photography? Is it plausible to imagine categories of humanitarian photography cutting across multiple humanitarianisms?</w:t>
      </w:r>
    </w:p>
    <w:p w:rsidR="005600E9" w:rsidRPr="00E345D9" w:rsidRDefault="005600E9" w:rsidP="001A4F98">
      <w:pPr>
        <w:pStyle w:val="para"/>
      </w:pPr>
      <w:r w:rsidRPr="00E345D9">
        <w:t>We seek to identify trends and threads, continuities and ruptures, similarities and differences</w:t>
      </w:r>
      <w:del w:id="728" w:author="Patterson Lamb" w:date="2014-07-24T10:55:00Z">
        <w:r w:rsidRPr="00E345D9" w:rsidDel="00326DC6">
          <w:delText>,</w:delText>
        </w:r>
      </w:del>
      <w:r w:rsidRPr="00E345D9">
        <w:t xml:space="preserve"> related to cultural and representational practices and politics of humanitarian photography. Humanitarianism is not a monolith, it was </w:t>
      </w:r>
      <w:r w:rsidRPr="006308EC">
        <w:t>–</w:t>
      </w:r>
      <w:r w:rsidRPr="00E345D9">
        <w:t xml:space="preserve"> and is </w:t>
      </w:r>
      <w:r w:rsidRPr="006308EC">
        <w:t>–</w:t>
      </w:r>
      <w:r w:rsidRPr="00E345D9">
        <w:t xml:space="preserve"> a complex and fragmented system of individuals, organizations, and ideas, which coexisted, cooperated, and clashed. Still, since the late nineteenth century something similar to a system, with a gravitational force, emerged. The system expanded and shrank over time, with notable growth spurts accompanying and following the First World War and </w:t>
      </w:r>
      <w:ins w:id="729" w:author="Patterson Lamb" w:date="2014-07-24T10:56:00Z">
        <w:r>
          <w:t xml:space="preserve">the </w:t>
        </w:r>
      </w:ins>
      <w:r w:rsidRPr="00E345D9">
        <w:t xml:space="preserve">Russian Civil War, as well as the Nazi seizure of power and war of aggression in Europe, and Allied victory over Germany and Japan in 1945. Since the late 1970s, humanitarian and human rights organizations have proliferated; </w:t>
      </w:r>
      <w:del w:id="730" w:author="Patterson Lamb" w:date="2014-07-24T10:56:00Z">
        <w:r w:rsidRPr="00E345D9" w:rsidDel="00326DC6">
          <w:delText xml:space="preserve">since </w:delText>
        </w:r>
      </w:del>
      <w:ins w:id="731" w:author="Patterson Lamb" w:date="2014-07-24T10:56:00Z">
        <w:r>
          <w:t>after</w:t>
        </w:r>
        <w:r w:rsidRPr="00E345D9">
          <w:t xml:space="preserve"> </w:t>
        </w:r>
      </w:ins>
      <w:r w:rsidRPr="00E345D9">
        <w:t xml:space="preserve">the turn of the 1990s, they </w:t>
      </w:r>
      <w:del w:id="732" w:author="Patterson Lamb" w:date="2014-07-24T10:56:00Z">
        <w:r w:rsidRPr="00E345D9" w:rsidDel="00326DC6">
          <w:delText xml:space="preserve">have </w:delText>
        </w:r>
      </w:del>
      <w:r w:rsidRPr="00E345D9">
        <w:t>multiplied at a historically unprecedented rate.</w:t>
      </w:r>
      <w:r w:rsidRPr="00E345D9">
        <w:rPr>
          <w:vertAlign w:val="superscript"/>
        </w:rPr>
        <w:endnoteReference w:id="41"/>
      </w:r>
      <w:r w:rsidRPr="00E345D9">
        <w:t xml:space="preserve"> As far as Western humanitarianism is concerned, a heterogeneous group of individuals and organizational actors </w:t>
      </w:r>
      <w:r w:rsidRPr="006308EC">
        <w:t>–</w:t>
      </w:r>
      <w:r w:rsidRPr="00E345D9">
        <w:t xml:space="preserve"> as well as the publics they have communicated with </w:t>
      </w:r>
      <w:r w:rsidRPr="006308EC">
        <w:t>–</w:t>
      </w:r>
      <w:r w:rsidRPr="00E345D9">
        <w:t xml:space="preserve"> came to share some basic ideas about the desirability of compassion and aiding other human beings in distress. Since the late </w:t>
      </w:r>
      <w:del w:id="734" w:author="Patterson Lamb" w:date="2014-07-24T10:57:00Z">
        <w:r w:rsidRPr="00E345D9" w:rsidDel="00326DC6">
          <w:delText xml:space="preserve">19th </w:delText>
        </w:r>
      </w:del>
      <w:ins w:id="735" w:author="Patterson Lamb" w:date="2014-07-24T10:57:00Z">
        <w:r>
          <w:t xml:space="preserve">nineteenth </w:t>
        </w:r>
      </w:ins>
      <w:r w:rsidRPr="00E345D9">
        <w:t xml:space="preserve">century, this </w:t>
      </w:r>
      <w:r w:rsidRPr="006308EC">
        <w:t>“</w:t>
      </w:r>
      <w:r w:rsidRPr="00E345D9">
        <w:t>ethics of care,</w:t>
      </w:r>
      <w:r w:rsidRPr="006308EC">
        <w:t>”</w:t>
      </w:r>
      <w:r w:rsidRPr="00E345D9">
        <w:t xml:space="preserve"> Michael Barnett notes, has been </w:t>
      </w:r>
      <w:r w:rsidRPr="006308EC">
        <w:t>“</w:t>
      </w:r>
      <w:r w:rsidRPr="00E345D9">
        <w:t>institutionalized</w:t>
      </w:r>
      <w:r w:rsidRPr="006308EC">
        <w:t>”</w:t>
      </w:r>
      <w:r w:rsidRPr="00E345D9">
        <w:t xml:space="preserve"> and </w:t>
      </w:r>
      <w:r w:rsidRPr="006308EC">
        <w:t>“</w:t>
      </w:r>
      <w:r w:rsidRPr="00E345D9">
        <w:t>internationalized,</w:t>
      </w:r>
      <w:r w:rsidRPr="006308EC">
        <w:t>”</w:t>
      </w:r>
      <w:r w:rsidRPr="00E345D9">
        <w:t xml:space="preserve"> yet nonetheless remains dynamic. </w:t>
      </w:r>
      <w:r w:rsidRPr="006308EC">
        <w:t>“</w:t>
      </w:r>
      <w:r w:rsidRPr="00E345D9">
        <w:t>Humanitarians project their moral imaginations in ways that reshape the world,</w:t>
      </w:r>
      <w:r w:rsidRPr="006308EC">
        <w:t>”</w:t>
      </w:r>
      <w:r w:rsidRPr="00E345D9">
        <w:t xml:space="preserve"> he argues, but </w:t>
      </w:r>
      <w:r w:rsidRPr="006308EC">
        <w:t>“</w:t>
      </w:r>
      <w:r w:rsidRPr="00E345D9">
        <w:t>what is imaginable, desirable and possible</w:t>
      </w:r>
      <w:r w:rsidRPr="006308EC">
        <w:t>”</w:t>
      </w:r>
      <w:r w:rsidRPr="00E345D9">
        <w:t xml:space="preserve"> changes over time.</w:t>
      </w:r>
      <w:r w:rsidRPr="00E345D9">
        <w:rPr>
          <w:vertAlign w:val="superscript"/>
        </w:rPr>
        <w:endnoteReference w:id="42"/>
      </w:r>
    </w:p>
    <w:p w:rsidR="005600E9" w:rsidRPr="00E345D9" w:rsidRDefault="005600E9" w:rsidP="001A4F98">
      <w:pPr>
        <w:pStyle w:val="para"/>
      </w:pPr>
      <w:r w:rsidRPr="00E345D9">
        <w:t xml:space="preserve">In Britain, France, and the United States, one can identify common threads, or even ideological pillars, upon </w:t>
      </w:r>
      <w:del w:id="736" w:author="Patterson Lamb" w:date="2014-07-24T10:58:00Z">
        <w:r w:rsidRPr="00E345D9" w:rsidDel="00326DC6">
          <w:delText xml:space="preserve">with </w:delText>
        </w:r>
      </w:del>
      <w:ins w:id="737" w:author="Patterson Lamb" w:date="2014-07-24T10:58:00Z">
        <w:r>
          <w:t>which</w:t>
        </w:r>
        <w:r w:rsidRPr="00E345D9">
          <w:t xml:space="preserve"> </w:t>
        </w:r>
      </w:ins>
      <w:r w:rsidRPr="00E345D9">
        <w:t xml:space="preserve">humanitarian practices were erected. Liberalism and capitalism </w:t>
      </w:r>
      <w:r w:rsidRPr="006308EC">
        <w:t>–</w:t>
      </w:r>
      <w:r w:rsidRPr="00E345D9">
        <w:t xml:space="preserve"> in their diverse declinations </w:t>
      </w:r>
      <w:r w:rsidRPr="006308EC">
        <w:t>–</w:t>
      </w:r>
      <w:r w:rsidRPr="00E345D9">
        <w:t xml:space="preserve"> were two of them. To many humanitarians, these seemed to represent the only models able to ensure peace and prosperity. This in turn might explain why so many humanitarians, secular and religious, became agents of Western empires and of colonization and why they genuinely adopted a civilizational posture. Humanitarians active in domestic, imperial, and transnational contexts carried with them their profound belief that they were capable of </w:t>
      </w:r>
      <w:r w:rsidRPr="006308EC">
        <w:t>“</w:t>
      </w:r>
      <w:r w:rsidRPr="00E345D9">
        <w:t>enlightening</w:t>
      </w:r>
      <w:r w:rsidRPr="006308EC">
        <w:t>”</w:t>
      </w:r>
      <w:r w:rsidRPr="00E345D9">
        <w:t xml:space="preserve"> and </w:t>
      </w:r>
      <w:r w:rsidRPr="006308EC">
        <w:t>“</w:t>
      </w:r>
      <w:r w:rsidRPr="00E345D9">
        <w:t>elevating</w:t>
      </w:r>
      <w:r w:rsidRPr="006308EC">
        <w:t>”</w:t>
      </w:r>
      <w:r w:rsidRPr="00E345D9">
        <w:t xml:space="preserve"> the allegedly ignorant, needy, or less civilized.</w:t>
      </w:r>
      <w:r w:rsidRPr="00E345D9">
        <w:rPr>
          <w:vertAlign w:val="superscript"/>
        </w:rPr>
        <w:endnoteReference w:id="43"/>
      </w:r>
      <w:r w:rsidRPr="00E345D9">
        <w:t xml:space="preserve"> Humanitarians presumed they knew how to solve what they had designated as a humanitarian problem, emergency</w:t>
      </w:r>
      <w:ins w:id="739" w:author="Patterson Lamb" w:date="2014-07-24T10:59:00Z">
        <w:r>
          <w:t>,</w:t>
        </w:r>
      </w:ins>
      <w:r w:rsidRPr="00E345D9">
        <w:t xml:space="preserve"> or crisis; they were confident in their abilities to transform the world </w:t>
      </w:r>
      <w:r w:rsidRPr="006308EC">
        <w:t>–</w:t>
      </w:r>
      <w:r w:rsidRPr="00E345D9">
        <w:t xml:space="preserve"> or at least the slice of it on which they were at work. Humanitarianism, in its Western variety, has been consistently asymmetrical in its power relations and ripe with paternalism.</w:t>
      </w:r>
      <w:r w:rsidRPr="00E345D9">
        <w:rPr>
          <w:vertAlign w:val="superscript"/>
        </w:rPr>
        <w:endnoteReference w:id="44"/>
      </w:r>
    </w:p>
    <w:p w:rsidR="005600E9" w:rsidRPr="00E345D9" w:rsidRDefault="005600E9" w:rsidP="001A4F98">
      <w:pPr>
        <w:pStyle w:val="para"/>
      </w:pPr>
      <w:r w:rsidRPr="00E345D9">
        <w:t>Christianity too has been pervasive in Western humanitarianism</w:t>
      </w:r>
      <w:del w:id="741" w:author="Patterson Lamb" w:date="2014-07-24T10:59:00Z">
        <w:r w:rsidRPr="00E345D9" w:rsidDel="00326DC6">
          <w:delText>s</w:delText>
        </w:r>
      </w:del>
      <w:r w:rsidRPr="00E345D9">
        <w:t>. Certainly up to the 1940s, Christian precepts, morality, and values informed the actions of humanitarians. Indeed, in Western humanitarianism</w:t>
      </w:r>
      <w:del w:id="742" w:author="Patterson Lamb" w:date="2014-07-24T10:59:00Z">
        <w:r w:rsidRPr="00E345D9" w:rsidDel="00326DC6">
          <w:delText>s</w:delText>
        </w:r>
      </w:del>
      <w:r w:rsidRPr="00E345D9">
        <w:t>, it is often difficult to distinguish between secular and religious motivations, even when an organization explicitly claimed to be secular, as in the case of the International Committee of the Red Cross</w:t>
      </w:r>
      <w:del w:id="743" w:author="Patterson Lamb" w:date="2014-07-24T10:59:00Z">
        <w:r w:rsidRPr="00E345D9" w:rsidDel="00326DC6">
          <w:delText xml:space="preserve"> [ICRC]</w:delText>
        </w:r>
      </w:del>
      <w:r w:rsidRPr="00E345D9">
        <w:t>. Can we accept at face value this organization</w:t>
      </w:r>
      <w:r w:rsidRPr="006308EC">
        <w:t>’</w:t>
      </w:r>
      <w:r w:rsidRPr="00E345D9">
        <w:t xml:space="preserve">s claims to universalism and secularism and utterly ignore both its Swiss origins and the Calvinist background of all of its </w:t>
      </w:r>
      <w:del w:id="744" w:author="Patterson Lamb" w:date="2014-07-24T11:00:00Z">
        <w:r w:rsidRPr="00E345D9" w:rsidDel="00326DC6">
          <w:delText xml:space="preserve">Committee </w:delText>
        </w:r>
      </w:del>
      <w:ins w:id="745" w:author="Patterson Lamb" w:date="2014-07-24T11:00:00Z">
        <w:r>
          <w:t>c</w:t>
        </w:r>
        <w:r w:rsidRPr="00E345D9">
          <w:t xml:space="preserve">ommittee </w:t>
        </w:r>
      </w:ins>
      <w:r w:rsidRPr="00E345D9">
        <w:t xml:space="preserve">members from the inception of the institution to the late twentieth century? Most humanitarian organizations, even if they were not explicitly Christian or religious, had </w:t>
      </w:r>
      <w:r w:rsidRPr="006308EC">
        <w:t>“</w:t>
      </w:r>
      <w:r w:rsidRPr="00E345D9">
        <w:t>transcendental elements</w:t>
      </w:r>
      <w:r w:rsidRPr="006308EC">
        <w:t>”</w:t>
      </w:r>
      <w:r w:rsidRPr="00E345D9">
        <w:t xml:space="preserve">: a belief in </w:t>
      </w:r>
      <w:r w:rsidRPr="006308EC">
        <w:t>“</w:t>
      </w:r>
      <w:r w:rsidRPr="00E345D9">
        <w:t>humanity</w:t>
      </w:r>
      <w:r w:rsidRPr="006308EC">
        <w:t>”</w:t>
      </w:r>
      <w:r w:rsidRPr="00E345D9">
        <w:t xml:space="preserve"> or some similar category that is greater than us, as individuals, and that lends moral gloss and meaning to our actions.</w:t>
      </w:r>
      <w:r w:rsidRPr="00E345D9">
        <w:rPr>
          <w:vertAlign w:val="superscript"/>
        </w:rPr>
        <w:endnoteReference w:id="45"/>
      </w:r>
      <w:r w:rsidRPr="00E345D9">
        <w:t xml:space="preserve"> What is more, one</w:t>
      </w:r>
      <w:r w:rsidRPr="006308EC">
        <w:t>’</w:t>
      </w:r>
      <w:r w:rsidRPr="00E345D9">
        <w:t xml:space="preserve">s willingness to engage in humanitarian action, donate money, or shed a tear on behalf of suffering human beings abroad has been understood, since the </w:t>
      </w:r>
      <w:del w:id="749" w:author="Patterson Lamb" w:date="2014-07-24T11:00:00Z">
        <w:r w:rsidRPr="00E345D9" w:rsidDel="00326DC6">
          <w:delText xml:space="preserve">19th </w:delText>
        </w:r>
      </w:del>
      <w:ins w:id="750" w:author="Patterson Lamb" w:date="2014-07-24T11:00:00Z">
        <w:r>
          <w:t>nineteenth</w:t>
        </w:r>
        <w:r w:rsidRPr="00E345D9">
          <w:t xml:space="preserve"> </w:t>
        </w:r>
      </w:ins>
      <w:r w:rsidRPr="00E345D9">
        <w:t xml:space="preserve">century, as a mark of </w:t>
      </w:r>
      <w:r w:rsidRPr="007D5122">
        <w:rPr>
          <w:i/>
        </w:rPr>
        <w:t>our</w:t>
      </w:r>
      <w:r w:rsidRPr="00E345D9">
        <w:t xml:space="preserve"> elevated humanity </w:t>
      </w:r>
      <w:r w:rsidRPr="006308EC">
        <w:t>–</w:t>
      </w:r>
      <w:r w:rsidRPr="00E345D9">
        <w:t xml:space="preserve"> as individuals who embody and express particular strands of Western political and cultural heritage. Over time, this has been reinforced as the emotionally, morally, and ideologically </w:t>
      </w:r>
      <w:r w:rsidRPr="006308EC">
        <w:t>“</w:t>
      </w:r>
      <w:r w:rsidRPr="00E345D9">
        <w:t>correct</w:t>
      </w:r>
      <w:r w:rsidRPr="006308EC">
        <w:t>”</w:t>
      </w:r>
      <w:r w:rsidRPr="00E345D9">
        <w:t xml:space="preserve"> position to assume </w:t>
      </w:r>
      <w:r w:rsidRPr="006308EC">
        <w:t>–</w:t>
      </w:r>
      <w:r w:rsidRPr="00E345D9">
        <w:t xml:space="preserve"> at least in relation to successful humanitarian appeals and campaigns.</w:t>
      </w:r>
      <w:r w:rsidRPr="00E345D9">
        <w:rPr>
          <w:vertAlign w:val="superscript"/>
        </w:rPr>
        <w:endnoteReference w:id="46"/>
      </w:r>
    </w:p>
    <w:p w:rsidR="005600E9" w:rsidRPr="00E345D9" w:rsidRDefault="005600E9" w:rsidP="001A4F98">
      <w:pPr>
        <w:pStyle w:val="para"/>
      </w:pPr>
      <w:r w:rsidRPr="00E345D9">
        <w:t xml:space="preserve">Finally, the intimate relation of humanitarianism with modernity and notions of progress bears mentioning. By the turn of the </w:t>
      </w:r>
      <w:del w:id="753" w:author="Patterson Lamb" w:date="2014-07-24T11:00:00Z">
        <w:r w:rsidRPr="00E345D9" w:rsidDel="00326DC6">
          <w:delText xml:space="preserve">20th </w:delText>
        </w:r>
      </w:del>
      <w:ins w:id="754" w:author="Patterson Lamb" w:date="2014-07-24T11:00:00Z">
        <w:r>
          <w:t>twentieth</w:t>
        </w:r>
        <w:r w:rsidRPr="00E345D9">
          <w:t xml:space="preserve"> </w:t>
        </w:r>
      </w:ins>
      <w:r w:rsidRPr="00E345D9">
        <w:t xml:space="preserve">century, humanitarians </w:t>
      </w:r>
      <w:r w:rsidRPr="006308EC">
        <w:t>–</w:t>
      </w:r>
      <w:r w:rsidRPr="00E345D9">
        <w:t xml:space="preserve"> particularly those operating within international organizations like the ICRC and national Red Cross societies </w:t>
      </w:r>
      <w:r w:rsidRPr="006308EC">
        <w:t>–</w:t>
      </w:r>
      <w:r w:rsidRPr="00E345D9">
        <w:t xml:space="preserve"> were increasingly convinced that science, technique, and professionalization would help solve the problems of those identified as in need. The rise of internationalism was accompanied by faith in </w:t>
      </w:r>
      <w:r w:rsidRPr="006308EC">
        <w:t>“</w:t>
      </w:r>
      <w:r w:rsidRPr="00E345D9">
        <w:t>the expert.</w:t>
      </w:r>
      <w:r w:rsidRPr="006308EC">
        <w:t>”</w:t>
      </w:r>
      <w:r w:rsidRPr="00E345D9">
        <w:rPr>
          <w:vertAlign w:val="superscript"/>
        </w:rPr>
        <w:endnoteReference w:id="47"/>
      </w:r>
      <w:r w:rsidRPr="00E345D9">
        <w:t xml:space="preserve"> Humanitarian aid has often been an opportunity to showcase efficient administration, logistics, professional training, and the use of new technology, photography included. Humanitarian organizations began to establish publicity departments in order to advance fundraising efforts and position themselves to advantage in relation to the expanding media and advertising landscapes.</w:t>
      </w:r>
      <w:r w:rsidRPr="00E345D9">
        <w:rPr>
          <w:vertAlign w:val="superscript"/>
        </w:rPr>
        <w:endnoteReference w:id="48"/>
      </w:r>
    </w:p>
    <w:p w:rsidR="005600E9" w:rsidRPr="00E345D9" w:rsidRDefault="005600E9" w:rsidP="001A4F98">
      <w:pPr>
        <w:pStyle w:val="para"/>
      </w:pPr>
      <w:r w:rsidRPr="00E345D9">
        <w:t xml:space="preserve">By the first decades of the </w:t>
      </w:r>
      <w:del w:id="760" w:author="Patterson Lamb" w:date="2014-07-24T11:01:00Z">
        <w:r w:rsidRPr="00E345D9" w:rsidDel="00203960">
          <w:delText xml:space="preserve">20th </w:delText>
        </w:r>
      </w:del>
      <w:ins w:id="761" w:author="Patterson Lamb" w:date="2014-07-24T11:01:00Z">
        <w:r>
          <w:t>twentieth</w:t>
        </w:r>
        <w:r w:rsidRPr="00E345D9">
          <w:t xml:space="preserve"> </w:t>
        </w:r>
      </w:ins>
      <w:r w:rsidRPr="00E345D9">
        <w:t>century, photographic appeals shaped the public face of humanitarianism, popularizing it among diverse classes in Europe, the United States, and Asia. By the First World War, humanitarians increasingly claimed media attention</w:t>
      </w:r>
      <w:del w:id="762" w:author="Patterson Lamb" w:date="2014-07-24T11:01:00Z">
        <w:r w:rsidRPr="00E345D9" w:rsidDel="00203960">
          <w:delText>,</w:delText>
        </w:r>
      </w:del>
      <w:r w:rsidRPr="00E345D9">
        <w:t xml:space="preserve"> and made savvy use of media outlets</w:t>
      </w:r>
      <w:del w:id="763" w:author="Patterson Lamb" w:date="2014-07-24T11:01:00Z">
        <w:r w:rsidRPr="00E345D9" w:rsidDel="00203960">
          <w:delText>,</w:delText>
        </w:r>
      </w:del>
      <w:r w:rsidRPr="00E345D9">
        <w:t xml:space="preserve"> to acquire mass, cross-class support. This was a gradual process, reaching back to the mid-</w:t>
      </w:r>
      <w:del w:id="764" w:author="Patterson Lamb" w:date="2014-07-24T11:02:00Z">
        <w:r w:rsidRPr="00E345D9" w:rsidDel="00203960">
          <w:delText xml:space="preserve">19th </w:delText>
        </w:r>
      </w:del>
      <w:ins w:id="765" w:author="Patterson Lamb" w:date="2014-07-24T11:02:00Z">
        <w:r>
          <w:t>nineteenth</w:t>
        </w:r>
        <w:r w:rsidRPr="00E345D9">
          <w:t xml:space="preserve"> </w:t>
        </w:r>
      </w:ins>
      <w:r w:rsidRPr="00E345D9">
        <w:t xml:space="preserve">century, as humanitarianism was shaped and promoted through the narrative techniques and visual strategies of the </w:t>
      </w:r>
      <w:r w:rsidRPr="006308EC">
        <w:t>“</w:t>
      </w:r>
      <w:r w:rsidRPr="00E345D9">
        <w:t>new journalism,</w:t>
      </w:r>
      <w:r w:rsidRPr="006308EC">
        <w:t>”</w:t>
      </w:r>
      <w:r w:rsidRPr="00E345D9">
        <w:t xml:space="preserve"> with its eyewitness and investigative reporting, expos</w:t>
      </w:r>
      <w:r w:rsidRPr="006308EC">
        <w:t>é</w:t>
      </w:r>
      <w:r w:rsidRPr="00E345D9">
        <w:t>s, and human interest stories, as well as the pictorial press and motion pictures, which increasingly dished out sensationalism to increase circulation numbers and box-office receipts.</w:t>
      </w:r>
      <w:r w:rsidRPr="00E345D9">
        <w:rPr>
          <w:vertAlign w:val="superscript"/>
        </w:rPr>
        <w:endnoteReference w:id="49"/>
      </w:r>
      <w:r w:rsidRPr="00E345D9">
        <w:t xml:space="preserve"> Kevin Rozario has argued provocatively that instead of viewing </w:t>
      </w:r>
      <w:r w:rsidRPr="006308EC">
        <w:t>“</w:t>
      </w:r>
      <w:r w:rsidRPr="00E345D9">
        <w:t>sensationalism and humanitarianism as distinct and competing</w:t>
      </w:r>
      <w:r w:rsidRPr="007D5122">
        <w:rPr>
          <w:i/>
        </w:rPr>
        <w:t xml:space="preserve"> </w:t>
      </w:r>
      <w:r w:rsidRPr="00E345D9">
        <w:t>cultural developments,</w:t>
      </w:r>
      <w:r w:rsidRPr="006308EC">
        <w:t>”</w:t>
      </w:r>
      <w:r w:rsidRPr="00E345D9">
        <w:t xml:space="preserve"> we should recognize modern humanitarianism as a </w:t>
      </w:r>
      <w:r w:rsidRPr="006308EC">
        <w:t>“</w:t>
      </w:r>
      <w:r w:rsidRPr="007D5122">
        <w:rPr>
          <w:i/>
        </w:rPr>
        <w:t xml:space="preserve">creation </w:t>
      </w:r>
      <w:r w:rsidRPr="00E345D9">
        <w:t>of a sensationalist mass culture</w:t>
      </w:r>
      <w:r w:rsidRPr="006308EC">
        <w:t>”</w:t>
      </w:r>
      <w:r w:rsidRPr="00E345D9">
        <w:t xml:space="preserve"> since, by the 1910s, </w:t>
      </w:r>
      <w:r w:rsidRPr="006308EC">
        <w:t>“</w:t>
      </w:r>
      <w:r w:rsidRPr="00E345D9">
        <w:t>donors</w:t>
      </w:r>
      <w:r w:rsidRPr="006308EC">
        <w:t>”</w:t>
      </w:r>
      <w:r w:rsidRPr="00E345D9">
        <w:t xml:space="preserve"> were increasingly </w:t>
      </w:r>
      <w:r w:rsidRPr="006308EC">
        <w:t>“</w:t>
      </w:r>
      <w:r w:rsidRPr="00E345D9">
        <w:t>treated as consumers who had to be entertained.</w:t>
      </w:r>
      <w:r w:rsidRPr="006308EC">
        <w:t>”</w:t>
      </w:r>
      <w:r w:rsidRPr="00E345D9">
        <w:rPr>
          <w:vertAlign w:val="superscript"/>
        </w:rPr>
        <w:endnoteReference w:id="50"/>
      </w:r>
      <w:r w:rsidRPr="00E345D9">
        <w:t xml:space="preserve"> Humanitarian imagery competed for attention in a diverse visual economy produced by commercial, religious, and state</w:t>
      </w:r>
      <w:del w:id="772" w:author="Patterson Lamb" w:date="2014-07-24T11:02:00Z">
        <w:r w:rsidRPr="00E345D9" w:rsidDel="00203960">
          <w:delText xml:space="preserve"> </w:delText>
        </w:r>
      </w:del>
      <w:ins w:id="773" w:author="Patterson Lamb" w:date="2014-07-24T11:02:00Z">
        <w:r>
          <w:t>-</w:t>
        </w:r>
      </w:ins>
      <w:r w:rsidRPr="00E345D9">
        <w:t>affiliated interests. This raises questions not only about the distinctiveness of humanitarian imagery</w:t>
      </w:r>
      <w:del w:id="774" w:author="Patterson Lamb" w:date="2014-07-24T11:02:00Z">
        <w:r w:rsidRPr="00E345D9" w:rsidDel="00203960">
          <w:delText>,</w:delText>
        </w:r>
      </w:del>
      <w:r w:rsidRPr="00E345D9">
        <w:t xml:space="preserve"> but also about its reliance, and reciprocal effects, on the visual and narrative strategies of commercialized mass culture and political propaganda, which were rapidly becoming ubiquitous on the street, in publications, and in movie theaters by the early </w:t>
      </w:r>
      <w:del w:id="775" w:author="Patterson Lamb" w:date="2014-07-24T11:02:00Z">
        <w:r w:rsidRPr="00E345D9" w:rsidDel="00203960">
          <w:delText xml:space="preserve">20th </w:delText>
        </w:r>
      </w:del>
      <w:ins w:id="776" w:author="Patterson Lamb" w:date="2014-07-24T11:02:00Z">
        <w:r>
          <w:t>twentieth</w:t>
        </w:r>
        <w:r w:rsidRPr="00E345D9">
          <w:t xml:space="preserve"> </w:t>
        </w:r>
      </w:ins>
      <w:r w:rsidRPr="00E345D9">
        <w:t>century in Europe and the United States.</w:t>
      </w:r>
    </w:p>
    <w:p w:rsidR="005600E9" w:rsidRPr="00E345D9" w:rsidRDefault="005600E9" w:rsidP="001A4F98">
      <w:pPr>
        <w:pStyle w:val="break"/>
      </w:pPr>
      <w:r w:rsidRPr="00E345D9">
        <w:t>***</w:t>
      </w:r>
    </w:p>
    <w:p w:rsidR="005600E9" w:rsidRPr="00E345D9" w:rsidRDefault="005600E9" w:rsidP="001A4F98">
      <w:pPr>
        <w:pStyle w:val="para-no-indent"/>
      </w:pPr>
      <w:r w:rsidRPr="00E345D9">
        <w:t xml:space="preserve">The </w:t>
      </w:r>
      <w:del w:id="777" w:author="Patterson Lamb" w:date="2014-08-13T11:36:00Z">
        <w:r w:rsidRPr="00E345D9" w:rsidDel="0046076B">
          <w:delText xml:space="preserve">essays </w:delText>
        </w:r>
      </w:del>
      <w:ins w:id="778" w:author="Patterson Lamb" w:date="2014-08-13T11:36:00Z">
        <w:r>
          <w:t>chapter</w:t>
        </w:r>
        <w:r w:rsidRPr="00E345D9">
          <w:t xml:space="preserve">s </w:t>
        </w:r>
      </w:ins>
      <w:r w:rsidRPr="00E345D9">
        <w:t xml:space="preserve">in this volume consider a series of prominent humanitarian responses, since the late </w:t>
      </w:r>
      <w:del w:id="779" w:author="Patterson Lamb" w:date="2014-07-24T11:03:00Z">
        <w:r w:rsidRPr="00E345D9" w:rsidDel="00203960">
          <w:delText xml:space="preserve">19th </w:delText>
        </w:r>
      </w:del>
      <w:ins w:id="780" w:author="Patterson Lamb" w:date="2014-07-24T11:03:00Z">
        <w:r>
          <w:t>nineteenth</w:t>
        </w:r>
        <w:r w:rsidRPr="00E345D9">
          <w:t xml:space="preserve"> </w:t>
        </w:r>
      </w:ins>
      <w:r w:rsidRPr="00E345D9">
        <w:t xml:space="preserve">century, to natural disasters, imperial brutality, wartime violence, and postwar crises in diverse regions spanning Africa and Europe, to the Middle East, India, and China. Each case study examines the particulars of when, where, why, how, and to what effect individuals and organizations have used photography for humanitarian causes: which subjects were featured, which audiences were addressed, what were the politics informing each campaign? Each </w:t>
      </w:r>
      <w:del w:id="781" w:author="Patterson Lamb" w:date="2014-08-13T11:36:00Z">
        <w:r w:rsidRPr="00E345D9" w:rsidDel="0046076B">
          <w:delText xml:space="preserve">essay </w:delText>
        </w:r>
      </w:del>
      <w:ins w:id="782" w:author="Patterson Lamb" w:date="2014-08-13T11:36:00Z">
        <w:r>
          <w:t>chapter</w:t>
        </w:r>
        <w:r w:rsidRPr="00E345D9">
          <w:t xml:space="preserve"> </w:t>
        </w:r>
      </w:ins>
      <w:r w:rsidRPr="00E345D9">
        <w:t>responds in some way to the cluster of the interpretative questions that motivate our common project. None addresses all of the following questions, but each is informed by reference to some of them:</w:t>
      </w:r>
    </w:p>
    <w:p w:rsidR="005600E9" w:rsidRPr="00E345D9" w:rsidRDefault="005600E9" w:rsidP="001A4F98">
      <w:pPr>
        <w:pStyle w:val="BL"/>
        <w:numPr>
          <w:numberingChange w:id="783" w:author="Newgen2" w:date="2014-11-08T20:39:00Z" w:original=""/>
        </w:numPr>
      </w:pPr>
      <w:r w:rsidRPr="00E345D9">
        <w:t xml:space="preserve">What visual presentation, strategies, </w:t>
      </w:r>
      <w:ins w:id="784" w:author="Patterson Lamb" w:date="2014-07-24T11:03:00Z">
        <w:r>
          <w:t xml:space="preserve">and </w:t>
        </w:r>
      </w:ins>
      <w:r w:rsidRPr="00E345D9">
        <w:t xml:space="preserve">narratives have been employed? What visual conventions have been established? How have these changed </w:t>
      </w:r>
      <w:r w:rsidRPr="006308EC">
        <w:t>–</w:t>
      </w:r>
      <w:r w:rsidRPr="00E345D9">
        <w:t xml:space="preserve"> or persisted </w:t>
      </w:r>
      <w:r w:rsidRPr="006308EC">
        <w:t>–</w:t>
      </w:r>
      <w:r w:rsidRPr="00E345D9">
        <w:t xml:space="preserve"> over time and place? How have visual strategies been shaped, or altered, by distribution venues and visual technologies? How have they been informed by broader photographic and cultural practices?</w:t>
      </w:r>
    </w:p>
    <w:p w:rsidR="005600E9" w:rsidRPr="00E345D9" w:rsidRDefault="005600E9" w:rsidP="001A4F98">
      <w:pPr>
        <w:pStyle w:val="BL"/>
        <w:numPr>
          <w:numberingChange w:id="785" w:author="Newgen2" w:date="2014-11-08T20:39:00Z" w:original=""/>
        </w:numPr>
      </w:pPr>
      <w:r w:rsidRPr="00E345D9">
        <w:t>How does humanitarian photography relate to the media representation of war and atrocity, the Holocaust, and other genocides?</w:t>
      </w:r>
      <w:r w:rsidRPr="00DD585C">
        <w:t xml:space="preserve"> </w:t>
      </w:r>
      <w:r w:rsidRPr="00E345D9">
        <w:t>How does it intersect with the histories of colonialism and imperialism, de-colonization and post-colonialism, hot wars and the Cold War?</w:t>
      </w:r>
    </w:p>
    <w:p w:rsidR="005600E9" w:rsidRPr="00E345D9" w:rsidRDefault="005600E9" w:rsidP="001A4F98">
      <w:pPr>
        <w:pStyle w:val="BL"/>
        <w:numPr>
          <w:numberingChange w:id="786" w:author="Newgen2" w:date="2014-11-08T20:39:00Z" w:original=""/>
        </w:numPr>
      </w:pPr>
      <w:r w:rsidRPr="00E345D9">
        <w:t xml:space="preserve">What evidence do we have regarding the reception and impact of humanitarian imagery? What accounts for the </w:t>
      </w:r>
      <w:r w:rsidRPr="006308EC">
        <w:t>“</w:t>
      </w:r>
      <w:r w:rsidRPr="00E345D9">
        <w:t>success</w:t>
      </w:r>
      <w:r w:rsidRPr="006308EC">
        <w:t>”</w:t>
      </w:r>
      <w:r w:rsidRPr="00E345D9">
        <w:t xml:space="preserve"> of humanitarian campaigns </w:t>
      </w:r>
      <w:r w:rsidRPr="006308EC">
        <w:t>–</w:t>
      </w:r>
      <w:r w:rsidRPr="00E345D9">
        <w:t xml:space="preserve"> as defined in terms of touching a nerve and raising public awareness and funds</w:t>
      </w:r>
      <w:del w:id="787" w:author="Patterson Lamb" w:date="2014-07-24T11:05:00Z">
        <w:r w:rsidRPr="00E345D9" w:rsidDel="00203960">
          <w:delText>.</w:delText>
        </w:r>
      </w:del>
      <w:ins w:id="788" w:author="Patterson Lamb" w:date="2014-07-24T11:05:00Z">
        <w:r>
          <w:t>?</w:t>
        </w:r>
      </w:ins>
      <w:r w:rsidRPr="00E345D9">
        <w:rPr>
          <w:vertAlign w:val="superscript"/>
        </w:rPr>
        <w:endnoteReference w:id="51"/>
      </w:r>
    </w:p>
    <w:p w:rsidR="005600E9" w:rsidRPr="00E345D9" w:rsidRDefault="005600E9" w:rsidP="001A4F98">
      <w:pPr>
        <w:pStyle w:val="BL"/>
        <w:numPr>
          <w:numberingChange w:id="790" w:author="Newgen2" w:date="2014-11-08T20:39:00Z" w:original=""/>
        </w:numPr>
      </w:pPr>
      <w:r w:rsidRPr="00E345D9">
        <w:t>What attempts have been made to regulate humanitarian imagery? What can be said about humanitarian photography</w:t>
      </w:r>
      <w:r w:rsidRPr="006308EC">
        <w:t>’</w:t>
      </w:r>
      <w:r w:rsidRPr="00E345D9">
        <w:t>s e</w:t>
      </w:r>
      <w:r w:rsidRPr="007D5122">
        <w:rPr>
          <w:i/>
        </w:rPr>
        <w:t>thics of practice</w:t>
      </w:r>
      <w:r w:rsidRPr="00E345D9">
        <w:t xml:space="preserve"> over time?</w:t>
      </w:r>
    </w:p>
    <w:p w:rsidR="005600E9" w:rsidRPr="00E345D9" w:rsidRDefault="005600E9" w:rsidP="001A4F98">
      <w:pPr>
        <w:pStyle w:val="para-no-indent"/>
      </w:pPr>
      <w:r w:rsidRPr="00E345D9">
        <w:t>Our goal is not to provide definitive answers to these questions</w:t>
      </w:r>
      <w:del w:id="791" w:author="Patterson Lamb" w:date="2014-07-24T11:05:00Z">
        <w:r w:rsidRPr="00E345D9" w:rsidDel="00203960">
          <w:delText>,</w:delText>
        </w:r>
      </w:del>
      <w:r w:rsidRPr="00E345D9">
        <w:t xml:space="preserve"> but to introduce these issues to historical scrutiny and open an important scholarly agenda in relation to the visual histories of humanitarianism and human rights.</w:t>
      </w:r>
    </w:p>
    <w:p w:rsidR="005600E9" w:rsidRPr="00E345D9" w:rsidRDefault="005600E9" w:rsidP="001A4F98">
      <w:pPr>
        <w:pStyle w:val="para"/>
      </w:pPr>
      <w:r w:rsidRPr="00E345D9">
        <w:t xml:space="preserve">The </w:t>
      </w:r>
      <w:del w:id="792" w:author="Patterson Lamb" w:date="2014-08-13T11:36:00Z">
        <w:r w:rsidRPr="00E345D9" w:rsidDel="0046076B">
          <w:delText xml:space="preserve">essays </w:delText>
        </w:r>
      </w:del>
      <w:ins w:id="793" w:author="Patterson Lamb" w:date="2014-08-13T11:36:00Z">
        <w:r>
          <w:t>chapter</w:t>
        </w:r>
        <w:r w:rsidRPr="00E345D9">
          <w:t xml:space="preserve">s </w:t>
        </w:r>
      </w:ins>
      <w:r w:rsidRPr="00E345D9">
        <w:t>proceed in roughly chronological fashion, beginning in the closing decades of the nineteenth century, in order to trace the distinctive practitioners, institutional practices, narrative and pictorial conventions</w:t>
      </w:r>
      <w:del w:id="794" w:author="Patterson Lamb" w:date="2014-07-24T11:06:00Z">
        <w:r w:rsidRPr="00E345D9" w:rsidDel="00203960">
          <w:delText>,</w:delText>
        </w:r>
      </w:del>
      <w:r w:rsidRPr="00E345D9">
        <w:t xml:space="preserve"> as well as the debates, disputes, and ethics informing humanitarian photography. </w:t>
      </w:r>
      <w:r w:rsidRPr="007D5122">
        <w:rPr>
          <w:i/>
        </w:rPr>
        <w:t xml:space="preserve">Heather Curtis </w:t>
      </w:r>
      <w:r w:rsidRPr="00E345D9">
        <w:t>explores the visual culture of late</w:t>
      </w:r>
      <w:del w:id="795" w:author="Patterson Lamb" w:date="2014-07-24T11:14:00Z">
        <w:r w:rsidRPr="00E345D9" w:rsidDel="001D6455">
          <w:delText>-</w:delText>
        </w:r>
      </w:del>
      <w:ins w:id="796" w:author="Patterson Lamb" w:date="2014-07-24T11:14:00Z">
        <w:r>
          <w:t xml:space="preserve"> </w:t>
        </w:r>
      </w:ins>
      <w:r w:rsidRPr="00E345D9">
        <w:t>nineteenth century</w:t>
      </w:r>
      <w:del w:id="797" w:author="Patterson Lamb" w:date="2014-07-24T11:14:00Z">
        <w:r w:rsidRPr="00E345D9" w:rsidDel="001D6455">
          <w:delText xml:space="preserve"> </w:delText>
        </w:r>
      </w:del>
      <w:ins w:id="798" w:author="Patterson Lamb" w:date="2014-07-24T11:14:00Z">
        <w:r>
          <w:t>-</w:t>
        </w:r>
      </w:ins>
      <w:r w:rsidRPr="00E345D9">
        <w:t xml:space="preserve">humanitarianism on display in American evangelical print journalism, arguing that evangelicals were </w:t>
      </w:r>
      <w:r w:rsidRPr="006308EC">
        <w:t>“</w:t>
      </w:r>
      <w:r w:rsidRPr="00E345D9">
        <w:t>at the forefront of pictorial humanitarianism.</w:t>
      </w:r>
      <w:r w:rsidRPr="006308EC">
        <w:t>”</w:t>
      </w:r>
      <w:r w:rsidRPr="00E345D9">
        <w:t xml:space="preserve"> Her primary focus is the contested nature of Christian humanitarianism and the proper use of imagery. Curtis uncovers conflicts among American evangelicals regarding both the ethics of sensationalist journalism and the probity of American imperial expansion. Her </w:t>
      </w:r>
      <w:del w:id="799" w:author="Patterson Lamb" w:date="2014-08-13T11:36:00Z">
        <w:r w:rsidRPr="00E345D9" w:rsidDel="0046076B">
          <w:delText xml:space="preserve">essay </w:delText>
        </w:r>
      </w:del>
      <w:ins w:id="800" w:author="Patterson Lamb" w:date="2014-08-13T11:36:00Z">
        <w:r>
          <w:t>chapter</w:t>
        </w:r>
        <w:r w:rsidRPr="00E345D9">
          <w:t xml:space="preserve"> </w:t>
        </w:r>
      </w:ins>
      <w:r w:rsidRPr="00E345D9">
        <w:t xml:space="preserve">shows that ethical debates about humanitarian imagery </w:t>
      </w:r>
      <w:r w:rsidRPr="006308EC">
        <w:t>–</w:t>
      </w:r>
      <w:r w:rsidRPr="00E345D9">
        <w:t xml:space="preserve"> whether it aids identification with victims or results in feelings of difference and disgust </w:t>
      </w:r>
      <w:r w:rsidRPr="006308EC">
        <w:t>–</w:t>
      </w:r>
      <w:r w:rsidRPr="00E345D9">
        <w:t xml:space="preserve"> is well over a century old. </w:t>
      </w:r>
      <w:r w:rsidRPr="007D5122">
        <w:rPr>
          <w:i/>
        </w:rPr>
        <w:t xml:space="preserve">Christina Twomey </w:t>
      </w:r>
      <w:r w:rsidRPr="00E345D9">
        <w:t xml:space="preserve">examines the historical emergence of the language of atrocity in the late </w:t>
      </w:r>
      <w:del w:id="801" w:author="Patterson Lamb" w:date="2014-07-24T11:14:00Z">
        <w:r w:rsidRPr="00E345D9" w:rsidDel="001D6455">
          <w:delText xml:space="preserve">19th </w:delText>
        </w:r>
      </w:del>
      <w:ins w:id="802" w:author="Patterson Lamb" w:date="2014-07-24T11:14:00Z">
        <w:r>
          <w:t>nineteenth</w:t>
        </w:r>
        <w:r w:rsidRPr="00E345D9">
          <w:t xml:space="preserve"> </w:t>
        </w:r>
      </w:ins>
      <w:r w:rsidRPr="00E345D9">
        <w:t xml:space="preserve">century, its use by humanitarian movements, and the subsequent linking of languages and images of atrocity. She focuses on three formative historical moments: the Bulgarian </w:t>
      </w:r>
      <w:r w:rsidRPr="006308EC">
        <w:t>“</w:t>
      </w:r>
      <w:r w:rsidRPr="00E345D9">
        <w:t>atrocities</w:t>
      </w:r>
      <w:r w:rsidRPr="006308EC">
        <w:t>”</w:t>
      </w:r>
      <w:r w:rsidRPr="00E345D9">
        <w:t xml:space="preserve"> of the late 1870s; the Indian Famine of 1876</w:t>
      </w:r>
      <w:r w:rsidRPr="006308EC">
        <w:t>–</w:t>
      </w:r>
      <w:r w:rsidRPr="00E345D9">
        <w:t>78; and the Congo Reform Campaign of 1903</w:t>
      </w:r>
      <w:r w:rsidRPr="006308EC">
        <w:t>–</w:t>
      </w:r>
      <w:del w:id="803" w:author="Patterson Lamb" w:date="2014-07-24T11:15:00Z">
        <w:r w:rsidRPr="00E345D9" w:rsidDel="001D6455">
          <w:delText>19</w:delText>
        </w:r>
      </w:del>
      <w:r w:rsidRPr="00E345D9">
        <w:t xml:space="preserve">13 to consider the emergence, evolution, and humanitarian use of </w:t>
      </w:r>
      <w:r w:rsidRPr="006308EC">
        <w:t>“</w:t>
      </w:r>
      <w:r w:rsidRPr="00E345D9">
        <w:t>atrocity</w:t>
      </w:r>
      <w:r w:rsidRPr="006308EC">
        <w:t>”</w:t>
      </w:r>
      <w:r w:rsidRPr="00E345D9">
        <w:t xml:space="preserve"> narratives and photos.</w:t>
      </w:r>
      <w:ins w:id="804" w:author="Patterson Lamb" w:date="2014-07-24T11:16:00Z">
        <w:r>
          <w:t xml:space="preserve"> </w:t>
        </w:r>
      </w:ins>
    </w:p>
    <w:p w:rsidR="005600E9" w:rsidRPr="00E345D9" w:rsidRDefault="005600E9" w:rsidP="001A4F98">
      <w:pPr>
        <w:pStyle w:val="para"/>
      </w:pPr>
      <w:r w:rsidRPr="007D5122">
        <w:rPr>
          <w:i/>
        </w:rPr>
        <w:t xml:space="preserve">Kevin Grant </w:t>
      </w:r>
      <w:r w:rsidRPr="00E345D9">
        <w:t xml:space="preserve">explores the conventions and limits of photographic display, narration, and exhibition of atrocity by British missionaries active in the Congo Reform Campaign, the largest sustained humanitarian initiative prior to the First World War. Grant examines how these humanitarians apprehended and structured their use of print media and, in particular, public lantern-slide lectures to display and discuss the mutilation of Congolese men, women, and children who labored in the rubber trade in Congo Free State under the rule of Belgian King Leopold. Atrocity photos and horror narratives constituted the centerpiece of public meetings of the Congo Reform movement yet presented the greatest challenge: how could British humanitarians use them to stimulate </w:t>
      </w:r>
      <w:r w:rsidRPr="006308EC">
        <w:t>“</w:t>
      </w:r>
      <w:r w:rsidRPr="00E345D9">
        <w:t>constructive provocation</w:t>
      </w:r>
      <w:r w:rsidRPr="006308EC">
        <w:t>”</w:t>
      </w:r>
      <w:r w:rsidRPr="00E345D9">
        <w:t xml:space="preserve"> yet avoid the </w:t>
      </w:r>
      <w:r w:rsidRPr="006308EC">
        <w:t>“</w:t>
      </w:r>
      <w:r w:rsidRPr="00E345D9">
        <w:t>destructive alienation</w:t>
      </w:r>
      <w:r w:rsidRPr="006308EC">
        <w:t>”</w:t>
      </w:r>
      <w:r w:rsidRPr="00E345D9">
        <w:t xml:space="preserve"> of their audiences? Grant shows how British humanitarians used atrocity images to convey horrors they believed words could not describe, yet were highly attentive to gender in the ways they structured and narrated such presentations in order to observe </w:t>
      </w:r>
      <w:r w:rsidRPr="006308EC">
        <w:t>–</w:t>
      </w:r>
      <w:r w:rsidRPr="00E345D9">
        <w:t xml:space="preserve"> and enforce </w:t>
      </w:r>
      <w:r w:rsidRPr="006308EC">
        <w:t>–</w:t>
      </w:r>
      <w:r w:rsidRPr="00E345D9">
        <w:t xml:space="preserve"> the propriety of the campaign.</w:t>
      </w:r>
    </w:p>
    <w:p w:rsidR="005600E9" w:rsidRPr="00E345D9" w:rsidRDefault="005600E9" w:rsidP="001A4F98">
      <w:pPr>
        <w:pStyle w:val="para"/>
      </w:pPr>
      <w:r w:rsidRPr="00E345D9">
        <w:t xml:space="preserve">In </w:t>
      </w:r>
      <w:r w:rsidRPr="006308EC">
        <w:t>“</w:t>
      </w:r>
      <w:r w:rsidRPr="00E345D9">
        <w:t>Photography, Visual Culture, and the Armenian Genocide,</w:t>
      </w:r>
      <w:r w:rsidRPr="006308EC">
        <w:t>”</w:t>
      </w:r>
      <w:r w:rsidRPr="00E345D9">
        <w:t xml:space="preserve"> </w:t>
      </w:r>
      <w:r w:rsidRPr="007D5122">
        <w:rPr>
          <w:i/>
        </w:rPr>
        <w:t xml:space="preserve">Peter Balakian </w:t>
      </w:r>
      <w:r w:rsidRPr="00E345D9">
        <w:t xml:space="preserve">analyzes two sets of images produced during and after the First World War: atrocity images taken by amateur photographers showing the deportation and destruction of Armenians by Turkish forces between 1915 and 1918 and postwar humanitarian images produced after the war by the American Protestant organization, Near East Relief, to aid Armenian survivors and suffering Greeks, Syrians, and Arabs in Turkey, Transcaucasia, Syria, and Iran. In addition to providing historical context, Balakian seeks to understand these two strands of visual culture </w:t>
      </w:r>
      <w:r w:rsidRPr="006308EC">
        <w:t>–“</w:t>
      </w:r>
      <w:r w:rsidRPr="00E345D9">
        <w:t>the raw and the cooked</w:t>
      </w:r>
      <w:r w:rsidRPr="006308EC">
        <w:t>”</w:t>
      </w:r>
      <w:r w:rsidRPr="00E345D9">
        <w:t xml:space="preserve"> </w:t>
      </w:r>
      <w:r w:rsidRPr="006308EC">
        <w:t>–</w:t>
      </w:r>
      <w:r w:rsidRPr="00E345D9">
        <w:t xml:space="preserve"> in relation to one another, probing how the graphic wartime shots of suffering and death, forbidden by the Turkish government, that circulated narrowly until recently, and the widely disseminated graphic poster art of Near East Relief campaigns, featuring sentimentalized depiction of women, girls, and children, have contributed to distinct political, historical and humanitarian projects.</w:t>
      </w:r>
    </w:p>
    <w:p w:rsidR="005600E9" w:rsidRPr="00E345D9" w:rsidRDefault="005600E9" w:rsidP="001A4F98">
      <w:pPr>
        <w:pStyle w:val="para"/>
      </w:pPr>
      <w:r w:rsidRPr="00E345D9">
        <w:t xml:space="preserve">The </w:t>
      </w:r>
      <w:del w:id="805" w:author="Patterson Lamb" w:date="2014-08-13T11:36:00Z">
        <w:r w:rsidRPr="00E345D9" w:rsidDel="0046076B">
          <w:delText xml:space="preserve">essays </w:delText>
        </w:r>
      </w:del>
      <w:ins w:id="806" w:author="Patterson Lamb" w:date="2014-08-13T11:36:00Z">
        <w:r>
          <w:t>chapter</w:t>
        </w:r>
        <w:r w:rsidRPr="00E345D9">
          <w:t xml:space="preserve">s </w:t>
        </w:r>
      </w:ins>
      <w:r w:rsidRPr="00E345D9">
        <w:t xml:space="preserve">by </w:t>
      </w:r>
      <w:r w:rsidRPr="007D5122">
        <w:rPr>
          <w:i/>
        </w:rPr>
        <w:t xml:space="preserve">Caroline Reeves </w:t>
      </w:r>
      <w:r w:rsidRPr="00E345D9">
        <w:t xml:space="preserve">and </w:t>
      </w:r>
      <w:r w:rsidRPr="007D5122">
        <w:rPr>
          <w:i/>
        </w:rPr>
        <w:t xml:space="preserve">Francesca Piana </w:t>
      </w:r>
      <w:r w:rsidRPr="00E345D9">
        <w:t>analyze the visual politics and practices of the Red Cross movement. Reeves sketches the history of the Chinese Red Cross from its founding in 1904 during the Russo-Japanese War through its rapid expansion in the Republican period (1911</w:t>
      </w:r>
      <w:r w:rsidRPr="006308EC">
        <w:t>–</w:t>
      </w:r>
      <w:r w:rsidRPr="00E345D9">
        <w:t>37), examining how it intersected with earlier philanthropic and representational traditions</w:t>
      </w:r>
      <w:ins w:id="807" w:author="Patterson Lamb" w:date="2014-07-24T11:19:00Z">
        <w:r>
          <w:t>,</w:t>
        </w:r>
      </w:ins>
      <w:r w:rsidRPr="00E345D9">
        <w:t xml:space="preserve"> and how it served populations-in-need</w:t>
      </w:r>
      <w:del w:id="808" w:author="Patterson Lamb" w:date="2014-07-24T11:19:00Z">
        <w:r w:rsidRPr="00E345D9" w:rsidDel="001D6455">
          <w:delText>,</w:delText>
        </w:r>
      </w:del>
      <w:r w:rsidRPr="00E345D9">
        <w:t xml:space="preserve"> and promoted its work, at home and abroad. Reeves argues that the Chinese Red Cross departed from the conventions of earlier Chinese philanthropic iconography; its visual emphasis on efficiency and aid providers, she suggests, </w:t>
      </w:r>
      <w:r w:rsidRPr="006308EC">
        <w:t>“</w:t>
      </w:r>
      <w:r w:rsidRPr="00E345D9">
        <w:t>targeted a different set of motivational emotions</w:t>
      </w:r>
      <w:r w:rsidRPr="006308EC">
        <w:t>”</w:t>
      </w:r>
      <w:r w:rsidRPr="00E345D9">
        <w:t xml:space="preserve"> than those stimulated by the images of suffering generated in </w:t>
      </w:r>
      <w:ins w:id="809" w:author="Patterson Lamb" w:date="2014-07-24T11:19:00Z">
        <w:r>
          <w:t xml:space="preserve">the </w:t>
        </w:r>
      </w:ins>
      <w:r w:rsidRPr="00E345D9">
        <w:t>West and remained a useful visual trope under the subsequent Maoist regime.</w:t>
      </w:r>
    </w:p>
    <w:p w:rsidR="005600E9" w:rsidRPr="00E345D9" w:rsidRDefault="005600E9" w:rsidP="001A4F98">
      <w:pPr>
        <w:pStyle w:val="para"/>
      </w:pPr>
      <w:r w:rsidRPr="007D5122">
        <w:rPr>
          <w:i/>
        </w:rPr>
        <w:t xml:space="preserve">Francesca Piana </w:t>
      </w:r>
      <w:r w:rsidRPr="00E345D9">
        <w:t xml:space="preserve">explores the International Committee of the Red Cross and its determined adoption of modern communications techniques after the </w:t>
      </w:r>
      <w:r w:rsidRPr="006308EC">
        <w:t>“</w:t>
      </w:r>
      <w:r w:rsidRPr="00E345D9">
        <w:t>watershed</w:t>
      </w:r>
      <w:r w:rsidRPr="006308EC">
        <w:t>”</w:t>
      </w:r>
      <w:r w:rsidRPr="00E345D9">
        <w:t xml:space="preserve"> of the First World War. She argues that the ICRC increasingly used photographs and film to justify its expanding humanitarian mandate and to legitimize its leadership role in the rapidly professionalizing and highly competitive sphere of interwar international humanitarianism. Piana explores ICRC decision</w:t>
      </w:r>
      <w:del w:id="810" w:author="Patterson Lamb" w:date="2014-07-24T11:20:00Z">
        <w:r w:rsidRPr="00E345D9" w:rsidDel="001D6455">
          <w:delText>-</w:delText>
        </w:r>
      </w:del>
      <w:ins w:id="811" w:author="Patterson Lamb" w:date="2014-07-24T11:20:00Z">
        <w:r>
          <w:t xml:space="preserve"> </w:t>
        </w:r>
      </w:ins>
      <w:r w:rsidRPr="00E345D9">
        <w:t>making in Geneva as well as the ICRC</w:t>
      </w:r>
      <w:r w:rsidRPr="006308EC">
        <w:t>’</w:t>
      </w:r>
      <w:r w:rsidRPr="00E345D9">
        <w:t xml:space="preserve">s visual production and collaboration in the field, comparing its use of photographic media to that of other organizations, such as the American Red Cross and </w:t>
      </w:r>
      <w:ins w:id="812" w:author="Patterson Lamb" w:date="2014-07-24T13:31:00Z">
        <w:r>
          <w:t xml:space="preserve">the </w:t>
        </w:r>
      </w:ins>
      <w:r w:rsidRPr="00E345D9">
        <w:t>Save the Children Fund.</w:t>
      </w:r>
      <w:ins w:id="813" w:author="Patterson Lamb" w:date="2014-07-24T11:20:00Z">
        <w:r>
          <w:t xml:space="preserve"> </w:t>
        </w:r>
      </w:ins>
    </w:p>
    <w:p w:rsidR="005600E9" w:rsidRPr="00E345D9" w:rsidRDefault="005600E9" w:rsidP="001A4F98">
      <w:pPr>
        <w:pStyle w:val="para"/>
      </w:pPr>
      <w:r w:rsidRPr="007D5122">
        <w:rPr>
          <w:i/>
        </w:rPr>
        <w:t xml:space="preserve">Heide Fehrenbach </w:t>
      </w:r>
      <w:r w:rsidRPr="00E345D9">
        <w:t xml:space="preserve">explores the question of when humanitarian campaigns came to be dominated by a focus on the symbolic figure of the child. Focusing on a diverse set of actors in Britain, Europe, and the United States from the late </w:t>
      </w:r>
      <w:del w:id="814" w:author="Patterson Lamb" w:date="2014-07-24T11:22:00Z">
        <w:r w:rsidRPr="00E345D9" w:rsidDel="00B219D8">
          <w:delText xml:space="preserve">19th </w:delText>
        </w:r>
      </w:del>
      <w:ins w:id="815" w:author="Patterson Lamb" w:date="2014-07-24T11:22:00Z">
        <w:r>
          <w:t>nineteenth</w:t>
        </w:r>
        <w:r w:rsidRPr="00E345D9">
          <w:t xml:space="preserve"> </w:t>
        </w:r>
      </w:ins>
      <w:r w:rsidRPr="00E345D9">
        <w:t xml:space="preserve">century through the Second World War, she traces emerging conventions of child-centered humanitarian photography in relation to other photographic genres and practices </w:t>
      </w:r>
      <w:r w:rsidRPr="006308EC">
        <w:t>–</w:t>
      </w:r>
      <w:r w:rsidRPr="00E345D9">
        <w:t xml:space="preserve"> such as family portraiture, ethnographic photography, advertising, and photojournalism. Her </w:t>
      </w:r>
      <w:del w:id="816" w:author="Patterson Lamb" w:date="2014-08-13T11:37:00Z">
        <w:r w:rsidRPr="00E345D9" w:rsidDel="0046076B">
          <w:delText xml:space="preserve">essay </w:delText>
        </w:r>
      </w:del>
      <w:ins w:id="817" w:author="Patterson Lamb" w:date="2014-08-13T11:37:00Z">
        <w:r>
          <w:t>chapter</w:t>
        </w:r>
        <w:r w:rsidRPr="00E345D9">
          <w:t xml:space="preserve"> </w:t>
        </w:r>
      </w:ins>
      <w:r w:rsidRPr="00E345D9">
        <w:t xml:space="preserve">examines the political valences of child-centered imagery and the extent to which it became a shared cultural strategy across media formats and political-ideological camps; she concludes by posing the question of whether the </w:t>
      </w:r>
      <w:r w:rsidRPr="006308EC">
        <w:t>“</w:t>
      </w:r>
      <w:r w:rsidRPr="00E345D9">
        <w:t>humanitarian eye</w:t>
      </w:r>
      <w:r w:rsidRPr="006308EC">
        <w:t>”</w:t>
      </w:r>
      <w:r w:rsidRPr="00E345D9">
        <w:t xml:space="preserve"> that developed during this extended period was a gendered one.</w:t>
      </w:r>
      <w:ins w:id="818" w:author="Patterson Lamb" w:date="2014-07-24T11:22:00Z">
        <w:r>
          <w:t xml:space="preserve"> </w:t>
        </w:r>
      </w:ins>
    </w:p>
    <w:p w:rsidR="005600E9" w:rsidRPr="00E345D9" w:rsidRDefault="005600E9" w:rsidP="001A4F98">
      <w:pPr>
        <w:pStyle w:val="para"/>
      </w:pPr>
      <w:r w:rsidRPr="007D5122">
        <w:rPr>
          <w:i/>
        </w:rPr>
        <w:t xml:space="preserve">Silvia </w:t>
      </w:r>
      <w:del w:id="819" w:author="Patterson Lamb" w:date="2014-07-24T11:23:00Z">
        <w:r w:rsidRPr="007D5122" w:rsidDel="00B219D8">
          <w:rPr>
            <w:i/>
          </w:rPr>
          <w:delText xml:space="preserve">Salvitici </w:delText>
        </w:r>
      </w:del>
      <w:ins w:id="820" w:author="Patterson Lamb" w:date="2014-07-24T11:23:00Z">
        <w:r w:rsidRPr="007D5122">
          <w:rPr>
            <w:i/>
          </w:rPr>
          <w:t>Salv</w:t>
        </w:r>
        <w:r>
          <w:rPr>
            <w:i/>
          </w:rPr>
          <w:t>a</w:t>
        </w:r>
        <w:r w:rsidRPr="007D5122">
          <w:rPr>
            <w:i/>
          </w:rPr>
          <w:t xml:space="preserve">tici </w:t>
        </w:r>
      </w:ins>
      <w:r w:rsidRPr="00E345D9">
        <w:t>analyzes the rich photographic collection of the United Nations Relief and Rehabilitation Administration</w:t>
      </w:r>
      <w:del w:id="821" w:author="Patterson Lamb" w:date="2014-07-24T11:24:00Z">
        <w:r w:rsidRPr="00E345D9" w:rsidDel="00B219D8">
          <w:delText xml:space="preserve"> (UNRRA)</w:delText>
        </w:r>
      </w:del>
      <w:r w:rsidRPr="00E345D9">
        <w:t xml:space="preserve">, the </w:t>
      </w:r>
      <w:del w:id="822" w:author="Patterson Lamb" w:date="2014-07-24T11:24:00Z">
        <w:r w:rsidRPr="00E345D9" w:rsidDel="00B219D8">
          <w:delText xml:space="preserve">UN </w:delText>
        </w:r>
      </w:del>
      <w:ins w:id="823" w:author="Patterson Lamb" w:date="2014-07-24T11:24:00Z">
        <w:r>
          <w:t>United Nations (UN)</w:t>
        </w:r>
        <w:r w:rsidRPr="00E345D9">
          <w:t xml:space="preserve"> </w:t>
        </w:r>
      </w:ins>
      <w:r w:rsidRPr="00E345D9">
        <w:t xml:space="preserve">agency in charge of assisting victims of </w:t>
      </w:r>
      <w:r w:rsidRPr="006308EC">
        <w:t>“</w:t>
      </w:r>
      <w:r w:rsidRPr="00E345D9">
        <w:t>German barbarism</w:t>
      </w:r>
      <w:r w:rsidRPr="006308EC">
        <w:t>”</w:t>
      </w:r>
      <w:r w:rsidRPr="00E345D9">
        <w:t xml:space="preserve"> in the aftermath of World War II. In providing an account of UNRRA</w:t>
      </w:r>
      <w:r w:rsidRPr="006308EC">
        <w:t>’</w:t>
      </w:r>
      <w:r w:rsidRPr="00E345D9">
        <w:t>s international humanitarian activities, its Public Information Division relied heavily on images and on the services of professional photojournalists active during the war. Salvatici explores the pictorial recurrence of certain types of recipients such as children, mothers, and refugees, as well as strategies of self-depiction by the organization. Her analysis of UNRRA suggests both continuities with earlier iconographic practices</w:t>
      </w:r>
      <w:del w:id="824" w:author="Patterson Lamb" w:date="2014-07-24T11:25:00Z">
        <w:r w:rsidRPr="00E345D9" w:rsidDel="00B219D8">
          <w:delText>,</w:delText>
        </w:r>
      </w:del>
      <w:r w:rsidRPr="00E345D9">
        <w:t xml:space="preserve"> as well as innovative departures after 1945. </w:t>
      </w:r>
      <w:ins w:id="825" w:author="Patterson Lamb" w:date="2014-07-24T11:25:00Z">
        <w:r w:rsidRPr="007D5122">
          <w:rPr>
            <w:i/>
          </w:rPr>
          <w:t xml:space="preserve">Davide Rodogno </w:t>
        </w:r>
        <w:r w:rsidRPr="00E345D9">
          <w:t xml:space="preserve">and </w:t>
        </w:r>
      </w:ins>
      <w:r w:rsidRPr="007D5122">
        <w:rPr>
          <w:i/>
        </w:rPr>
        <w:t xml:space="preserve">Thomas David </w:t>
      </w:r>
      <w:del w:id="826" w:author="Patterson Lamb" w:date="2014-07-24T11:25:00Z">
        <w:r w:rsidRPr="00E345D9" w:rsidDel="00B219D8">
          <w:delText xml:space="preserve">and </w:delText>
        </w:r>
        <w:r w:rsidRPr="007D5122" w:rsidDel="00B219D8">
          <w:rPr>
            <w:i/>
          </w:rPr>
          <w:delText xml:space="preserve">Davide Rodogno </w:delText>
        </w:r>
      </w:del>
      <w:r w:rsidRPr="00E345D9">
        <w:t>examine the visual politics of the World Health Organization</w:t>
      </w:r>
      <w:del w:id="827" w:author="Patterson Lamb" w:date="2014-07-24T11:26:00Z">
        <w:r w:rsidRPr="00E345D9" w:rsidDel="00B219D8">
          <w:delText xml:space="preserve"> (WHO)</w:delText>
        </w:r>
      </w:del>
      <w:r w:rsidRPr="00E345D9">
        <w:t xml:space="preserve"> through the lens of its magazine </w:t>
      </w:r>
      <w:r w:rsidRPr="007D5122">
        <w:rPr>
          <w:i/>
        </w:rPr>
        <w:t xml:space="preserve">W.H.O. Newsletter, </w:t>
      </w:r>
      <w:r w:rsidRPr="00E345D9">
        <w:t xml:space="preserve">which began publication in 1949 and was rechristened </w:t>
      </w:r>
      <w:r w:rsidRPr="007D5122">
        <w:rPr>
          <w:i/>
        </w:rPr>
        <w:t xml:space="preserve">World Health </w:t>
      </w:r>
      <w:r w:rsidRPr="00E345D9">
        <w:t xml:space="preserve">after 1958. Although the politics of the organization were not, strictly speaking, humanitarian, the narratives presented in its magazine were. This tension, and the rationale for editorial choices, are a central consideration. The authors examine how technological and technical assistance narratives interacted with humanitarian narratives and how photography </w:t>
      </w:r>
      <w:r w:rsidRPr="006308EC">
        <w:t>–</w:t>
      </w:r>
      <w:r w:rsidRPr="00E345D9">
        <w:t xml:space="preserve"> and prominent photojournalists </w:t>
      </w:r>
      <w:r w:rsidRPr="006308EC">
        <w:t>–</w:t>
      </w:r>
      <w:r w:rsidRPr="00E345D9">
        <w:t xml:space="preserve"> were employed to legitimize the WHO and its activities, render them a topic of public interest, and corroborate its successes.</w:t>
      </w:r>
    </w:p>
    <w:p w:rsidR="005600E9" w:rsidRPr="00E345D9" w:rsidRDefault="005600E9" w:rsidP="001A4F98">
      <w:pPr>
        <w:pStyle w:val="para"/>
      </w:pPr>
      <w:r w:rsidRPr="007D5122">
        <w:rPr>
          <w:i/>
        </w:rPr>
        <w:t xml:space="preserve">Lasse Heerten </w:t>
      </w:r>
      <w:r w:rsidRPr="00E345D9">
        <w:t xml:space="preserve">examines how European and American media representations of starving </w:t>
      </w:r>
      <w:r w:rsidRPr="006308EC">
        <w:t>“</w:t>
      </w:r>
      <w:r w:rsidRPr="00E345D9">
        <w:t>Biafran children</w:t>
      </w:r>
      <w:r w:rsidRPr="006308EC">
        <w:t>”</w:t>
      </w:r>
      <w:r w:rsidRPr="00E345D9">
        <w:t xml:space="preserve"> turned the Nigerian Civil War of the late 1960s into a </w:t>
      </w:r>
      <w:r w:rsidRPr="006308EC">
        <w:t>“</w:t>
      </w:r>
      <w:r w:rsidRPr="00E345D9">
        <w:t>genocide</w:t>
      </w:r>
      <w:r w:rsidRPr="006308EC">
        <w:t>”</w:t>
      </w:r>
      <w:r w:rsidRPr="00E345D9">
        <w:t xml:space="preserve"> and an international </w:t>
      </w:r>
      <w:r w:rsidRPr="006308EC">
        <w:t>“</w:t>
      </w:r>
      <w:r w:rsidRPr="00E345D9">
        <w:t>media event.</w:t>
      </w:r>
      <w:r w:rsidRPr="006308EC">
        <w:t>”</w:t>
      </w:r>
      <w:r w:rsidRPr="00E345D9">
        <w:t xml:space="preserve"> Heerten explores the ways representations of the conflict in print and televised media constructed narrative and visual connections with the Nazi extermination of the Jews: a strategy that simultaneous established the meaning of the Nigerian conflict and the historical centrality of </w:t>
      </w:r>
      <w:r w:rsidRPr="006308EC">
        <w:t>“</w:t>
      </w:r>
      <w:r w:rsidRPr="00E345D9">
        <w:t>the Holocaust</w:t>
      </w:r>
      <w:r w:rsidRPr="006308EC">
        <w:t>”</w:t>
      </w:r>
      <w:r w:rsidRPr="00E345D9">
        <w:t xml:space="preserve"> for contemporaries as it reinforced the repetitive visual tropes of genocide.</w:t>
      </w:r>
    </w:p>
    <w:p w:rsidR="005600E9" w:rsidRPr="00E345D9" w:rsidRDefault="005600E9" w:rsidP="001A4F98">
      <w:pPr>
        <w:pStyle w:val="para"/>
      </w:pPr>
      <w:r w:rsidRPr="00E345D9">
        <w:t xml:space="preserve">The final two </w:t>
      </w:r>
      <w:del w:id="828" w:author="Patterson Lamb" w:date="2014-08-13T11:37:00Z">
        <w:r w:rsidRPr="00E345D9" w:rsidDel="0046076B">
          <w:delText xml:space="preserve">essays </w:delText>
        </w:r>
      </w:del>
      <w:ins w:id="829" w:author="Patterson Lamb" w:date="2014-08-13T11:37:00Z">
        <w:r>
          <w:t>chapter</w:t>
        </w:r>
        <w:r w:rsidRPr="00E345D9">
          <w:t xml:space="preserve">s </w:t>
        </w:r>
      </w:ins>
      <w:r w:rsidRPr="00E345D9">
        <w:t xml:space="preserve">in the volume examine developments in the ethical practice of humanitarian photography since the 1970s. </w:t>
      </w:r>
      <w:r w:rsidRPr="007D5122">
        <w:rPr>
          <w:i/>
        </w:rPr>
        <w:t>Henrietta Lidchi</w:t>
      </w:r>
      <w:r w:rsidRPr="00E345D9">
        <w:t xml:space="preserve"> focuses on the period from the late 1970s through the early 1990s, when the promiscuous use of Third World images </w:t>
      </w:r>
      <w:ins w:id="830" w:author="Patterson Lamb" w:date="2014-07-24T11:28:00Z">
        <w:r>
          <w:t xml:space="preserve">of </w:t>
        </w:r>
      </w:ins>
      <w:r w:rsidRPr="00E345D9">
        <w:t xml:space="preserve">human suffering, particularly in response to the Ethiopian Famine in the early 1980s, provoked criticism and calls to abandon such </w:t>
      </w:r>
      <w:r w:rsidRPr="006308EC">
        <w:t>“</w:t>
      </w:r>
      <w:r w:rsidRPr="00E345D9">
        <w:t>negative</w:t>
      </w:r>
      <w:r w:rsidRPr="006308EC">
        <w:t>”</w:t>
      </w:r>
      <w:r w:rsidRPr="00E345D9">
        <w:t xml:space="preserve"> imagery, giving rise to a new voluntary code of conduct among humanitarian and development NGOs in Europe. After establishing the historical and theoretical context, she examines in detail an ad campaign by the British NGO Christian Aid from the turn of the 1990s, an early attempt to produce </w:t>
      </w:r>
      <w:r w:rsidRPr="006308EC">
        <w:t>“</w:t>
      </w:r>
      <w:r w:rsidRPr="00E345D9">
        <w:t>positive</w:t>
      </w:r>
      <w:r w:rsidRPr="006308EC">
        <w:t>”</w:t>
      </w:r>
      <w:r w:rsidRPr="00E345D9">
        <w:t xml:space="preserve"> imagery. </w:t>
      </w:r>
      <w:r w:rsidRPr="007D5122">
        <w:rPr>
          <w:i/>
        </w:rPr>
        <w:t>Sanna Nissinen</w:t>
      </w:r>
      <w:r w:rsidRPr="00E345D9">
        <w:t xml:space="preserve"> considers the effects of such ethical mandates through the first decade of the 2000s, examining their institutionalization via the directives </w:t>
      </w:r>
      <w:ins w:id="831" w:author="Patterson Lamb" w:date="2014-07-24T11:28:00Z">
        <w:r>
          <w:t xml:space="preserve">that </w:t>
        </w:r>
      </w:ins>
      <w:r w:rsidRPr="00E345D9">
        <w:t>NGOs provide their photographers as well as the unintended homogenizing effects the rules have had on the types of images taken and mobilized in publicity campaigns. Nissinen</w:t>
      </w:r>
      <w:r w:rsidRPr="006308EC">
        <w:t>’</w:t>
      </w:r>
      <w:r w:rsidRPr="00E345D9">
        <w:t>s discussion is based upon field</w:t>
      </w:r>
      <w:del w:id="832" w:author="Patterson Lamb" w:date="2014-07-24T11:28:00Z">
        <w:r w:rsidRPr="00E345D9" w:rsidDel="00B219D8">
          <w:delText xml:space="preserve"> </w:delText>
        </w:r>
      </w:del>
      <w:r w:rsidRPr="00E345D9">
        <w:t xml:space="preserve">work in Bangladesh in 2010 during which she accompanied and interviewed indigenous photographers and observed their interactions with their subjects. Moving beyond characterizations of the </w:t>
      </w:r>
      <w:r w:rsidRPr="006308EC">
        <w:t>“</w:t>
      </w:r>
      <w:r w:rsidRPr="00E345D9">
        <w:t>positive</w:t>
      </w:r>
      <w:r w:rsidRPr="006308EC">
        <w:t>”</w:t>
      </w:r>
      <w:r w:rsidRPr="00E345D9">
        <w:t xml:space="preserve"> and </w:t>
      </w:r>
      <w:r w:rsidRPr="006308EC">
        <w:t>“</w:t>
      </w:r>
      <w:r w:rsidRPr="00E345D9">
        <w:t>negative</w:t>
      </w:r>
      <w:r w:rsidRPr="006308EC">
        <w:t>”</w:t>
      </w:r>
      <w:r w:rsidRPr="00E345D9">
        <w:t xml:space="preserve"> effects of photographic power, Nissinen posits a more complex collaboration between photographer and subject that recognizes volition, interests, and intelligence on both sides of the camera.</w:t>
      </w:r>
    </w:p>
    <w:p w:rsidR="005600E9" w:rsidRPr="00E345D9" w:rsidRDefault="005600E9" w:rsidP="001A4F98">
      <w:pPr>
        <w:pStyle w:val="break"/>
      </w:pPr>
      <w:r w:rsidRPr="00E345D9">
        <w:t>***</w:t>
      </w:r>
    </w:p>
    <w:p w:rsidR="005600E9" w:rsidRPr="00E345D9" w:rsidRDefault="005600E9" w:rsidP="001A4F98">
      <w:pPr>
        <w:pStyle w:val="para-no-indent"/>
      </w:pPr>
      <w:r w:rsidRPr="00E345D9">
        <w:t xml:space="preserve">Since the </w:t>
      </w:r>
      <w:del w:id="833" w:author="Patterson Lamb" w:date="2014-07-24T11:29:00Z">
        <w:r w:rsidRPr="00E345D9" w:rsidDel="00B219D8">
          <w:delText xml:space="preserve">19th </w:delText>
        </w:r>
      </w:del>
      <w:ins w:id="834" w:author="Patterson Lamb" w:date="2014-07-24T11:29:00Z">
        <w:r>
          <w:t>nineteenth</w:t>
        </w:r>
        <w:r w:rsidRPr="00E345D9">
          <w:t xml:space="preserve"> </w:t>
        </w:r>
      </w:ins>
      <w:r w:rsidRPr="00E345D9">
        <w:t xml:space="preserve">century, a central element of humanitarian photography has been a focus on visualizing the human body as vulnerable, under threat, in pain, or in recovery. So too is the mandate </w:t>
      </w:r>
      <w:r w:rsidRPr="006308EC">
        <w:t>–</w:t>
      </w:r>
      <w:r w:rsidRPr="00E345D9">
        <w:t xml:space="preserve"> expressed via image, framing, caption, and text </w:t>
      </w:r>
      <w:r w:rsidRPr="006308EC">
        <w:t>–</w:t>
      </w:r>
      <w:r w:rsidRPr="00E345D9">
        <w:t xml:space="preserve"> for viewers to respond: to recognize their moral </w:t>
      </w:r>
      <w:r w:rsidRPr="006308EC">
        <w:t>“</w:t>
      </w:r>
      <w:r w:rsidRPr="00E345D9">
        <w:t>duty,</w:t>
      </w:r>
      <w:r w:rsidRPr="006308EC">
        <w:t>”</w:t>
      </w:r>
      <w:r w:rsidRPr="00E345D9">
        <w:t xml:space="preserve"> whether as Christians, imperial subjects, democratic</w:t>
      </w:r>
      <w:ins w:id="835" w:author="Patterson Lamb" w:date="2014-07-24T11:29:00Z">
        <w:r>
          <w:t>,</w:t>
        </w:r>
      </w:ins>
      <w:r w:rsidRPr="00E345D9">
        <w:t xml:space="preserve"> or, most recently, global citizens, to address human suffering. In setting the photographic image and its relation to humanitarianism</w:t>
      </w:r>
      <w:del w:id="836" w:author="Patterson Lamb" w:date="2014-07-24T11:30:00Z">
        <w:r w:rsidRPr="00E345D9" w:rsidDel="00B219D8">
          <w:delText>(</w:delText>
        </w:r>
      </w:del>
      <w:r w:rsidRPr="00E345D9">
        <w:t>s</w:t>
      </w:r>
      <w:del w:id="837" w:author="Patterson Lamb" w:date="2014-07-24T11:30:00Z">
        <w:r w:rsidRPr="00E345D9" w:rsidDel="00B219D8">
          <w:delText>)</w:delText>
        </w:r>
      </w:del>
      <w:r w:rsidRPr="00E345D9">
        <w:t xml:space="preserve"> in historical context, we aspire to move beyond the tendency</w:t>
      </w:r>
      <w:r w:rsidRPr="006308EC">
        <w:t>–</w:t>
      </w:r>
      <w:r w:rsidRPr="00E345D9">
        <w:t xml:space="preserve"> among scholars and cultural critics alike</w:t>
      </w:r>
      <w:r w:rsidRPr="006308EC">
        <w:t>–</w:t>
      </w:r>
      <w:r w:rsidRPr="00E345D9">
        <w:t xml:space="preserve"> to rely too heavily on the writings of Susan Sontag and a small coterie of her supporters and critics, to theorize photography</w:t>
      </w:r>
      <w:r w:rsidRPr="006308EC">
        <w:t>’</w:t>
      </w:r>
      <w:r w:rsidRPr="00E345D9">
        <w:t xml:space="preserve">s role in representing, publicizing, and ameliorating </w:t>
      </w:r>
      <w:r w:rsidRPr="006308EC">
        <w:t>“</w:t>
      </w:r>
      <w:r w:rsidRPr="00E345D9">
        <w:t>the pain of others.</w:t>
      </w:r>
      <w:r w:rsidRPr="006308EC">
        <w:t>”</w:t>
      </w:r>
      <w:r w:rsidRPr="00E345D9">
        <w:rPr>
          <w:vertAlign w:val="superscript"/>
        </w:rPr>
        <w:endnoteReference w:id="52"/>
      </w:r>
      <w:r w:rsidRPr="00E345D9">
        <w:t xml:space="preserve"> While our volume is shaped by an engagement with such literature, our purpose is to enrich it by exploring in detail actual practices, appeals, debates, ethics, technologies, distribution venues, and effects of humanitarian image campaigns across time and space.</w:t>
      </w:r>
    </w:p>
    <w:p w:rsidR="005600E9" w:rsidRDefault="005600E9" w:rsidP="001A4F98">
      <w:pPr>
        <w:pStyle w:val="para"/>
      </w:pPr>
      <w:r w:rsidRPr="00E345D9">
        <w:t xml:space="preserve">There is a paradox at the heart of the history of humanitarian imagery. On the one hand, humanitarian imagery over the past century conveys a static quality, even though its meanings, and social and political functions, do change over time and space. Nonetheless, the visual repertoire of humanitarian photography has remained relatively constrained with its focus on suffering bodies and the effective work of humanitarian organizations, appended only in recent decades by images of resilient and self-reliant recipients of aid. On the other hand, these tried-and-true tropes </w:t>
      </w:r>
      <w:r w:rsidRPr="006308EC">
        <w:t>–</w:t>
      </w:r>
      <w:r w:rsidRPr="00E345D9">
        <w:t xml:space="preserve"> but particularly representations of human suffering that pervade our print and electronic news media </w:t>
      </w:r>
      <w:r w:rsidRPr="006308EC">
        <w:t>–</w:t>
      </w:r>
      <w:r w:rsidRPr="00E345D9">
        <w:t xml:space="preserve"> have been surprisingly effective over the long run in engaging the emotions and opening the </w:t>
      </w:r>
      <w:del w:id="839" w:author="Patterson Lamb" w:date="2014-07-24T11:31:00Z">
        <w:r w:rsidRPr="00E345D9" w:rsidDel="00B219D8">
          <w:delText>purse-</w:delText>
        </w:r>
      </w:del>
      <w:ins w:id="840" w:author="Patterson Lamb" w:date="2014-07-24T11:31:00Z">
        <w:r>
          <w:t xml:space="preserve">purse </w:t>
        </w:r>
      </w:ins>
      <w:r w:rsidRPr="00E345D9">
        <w:t xml:space="preserve">strings of their viewing publics. For this reason alone, the historical trajectories of humanitarian photography merit analysis. Although they make no claims to comprehensive coverage, the </w:t>
      </w:r>
      <w:del w:id="841" w:author="Patterson Lamb" w:date="2014-08-13T11:37:00Z">
        <w:r w:rsidRPr="00E345D9" w:rsidDel="0046076B">
          <w:delText xml:space="preserve">essays </w:delText>
        </w:r>
      </w:del>
      <w:ins w:id="842" w:author="Patterson Lamb" w:date="2014-08-13T11:37:00Z">
        <w:r>
          <w:t>chapter</w:t>
        </w:r>
        <w:r w:rsidRPr="00E345D9">
          <w:t xml:space="preserve">s </w:t>
        </w:r>
      </w:ins>
      <w:r w:rsidRPr="00E345D9">
        <w:t xml:space="preserve">in this volume represent a start. They aim to chart, with historical specificity, how humanitarianism, the photographic image, and modern media technologies came of age together, informed each other, and evolved in tandem over the course of the </w:t>
      </w:r>
      <w:del w:id="843" w:author="Patterson Lamb" w:date="2014-07-24T11:31:00Z">
        <w:r w:rsidRPr="00E345D9" w:rsidDel="00F9482E">
          <w:delText xml:space="preserve">20th </w:delText>
        </w:r>
      </w:del>
      <w:ins w:id="844" w:author="Patterson Lamb" w:date="2014-07-24T11:31:00Z">
        <w:r>
          <w:t>twentieth</w:t>
        </w:r>
        <w:r w:rsidRPr="00E345D9">
          <w:t xml:space="preserve"> </w:t>
        </w:r>
      </w:ins>
      <w:r w:rsidRPr="00E345D9">
        <w:t>century and beyond, shaping, in the process, the visual imaginary of our ethical worlds.</w:t>
      </w:r>
      <w:ins w:id="845" w:author="Patterson Lamb" w:date="2014-07-24T11:32:00Z">
        <w:r>
          <w:t xml:space="preserve"> </w:t>
        </w:r>
      </w:ins>
    </w:p>
    <w:p w:rsidR="005600E9" w:rsidRDefault="005600E9" w:rsidP="00FA6B9C">
      <w:pPr>
        <w:pStyle w:val="capt"/>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5600E9" w:rsidRPr="00AC357C" w:rsidRDefault="005600E9" w:rsidP="00701D0A">
      <w:pPr>
        <w:pStyle w:val="CN"/>
      </w:pPr>
      <w:del w:id="846" w:author="Patterson Lamb" w:date="2014-07-23T13:05:00Z">
        <w:r w:rsidRPr="00AC357C" w:rsidDel="002030D0">
          <w:delText xml:space="preserve">Chapter </w:delText>
        </w:r>
      </w:del>
      <w:r w:rsidRPr="00AC357C">
        <w:t>1</w:t>
      </w:r>
    </w:p>
    <w:p w:rsidR="005600E9" w:rsidRPr="00AC357C" w:rsidRDefault="005600E9" w:rsidP="00701D0A">
      <w:pPr>
        <w:pStyle w:val="CT"/>
      </w:pPr>
      <w:bookmarkStart w:id="847" w:name="CBML_ch01_ch_001"/>
      <w:r w:rsidRPr="006308EC">
        <w:t>Picturing Pain:</w:t>
      </w:r>
    </w:p>
    <w:bookmarkEnd w:id="847"/>
    <w:p w:rsidR="005600E9" w:rsidRPr="00AC357C" w:rsidRDefault="005600E9" w:rsidP="00701D0A">
      <w:pPr>
        <w:pStyle w:val="CST"/>
      </w:pPr>
      <w:r w:rsidRPr="006308EC">
        <w:t>Evangelicals and the Politics of Pictorial Humanitarianism in an Imperial Age</w:t>
      </w:r>
      <w:del w:id="848" w:author="Administrator" w:date="2014-11-08T15:53:00Z">
        <w:r w:rsidDel="00212013">
          <w:delText>*</w:delText>
        </w:r>
      </w:del>
      <w:r>
        <w:rPr>
          <w:rStyle w:val="FootnoteReference"/>
        </w:rPr>
        <w:footnoteReference w:id="1"/>
      </w:r>
    </w:p>
    <w:p w:rsidR="005600E9" w:rsidRPr="000147FE" w:rsidRDefault="005600E9" w:rsidP="00701D0A">
      <w:pPr>
        <w:pStyle w:val="CA"/>
      </w:pPr>
      <w:r w:rsidRPr="006308EC">
        <w:rPr>
          <w:b/>
        </w:rPr>
        <w:t>Heather D. Curtis</w:t>
      </w:r>
    </w:p>
    <w:p w:rsidR="005600E9" w:rsidRDefault="005600E9" w:rsidP="00701D0A">
      <w:pPr>
        <w:pStyle w:val="para-no-indent"/>
      </w:pPr>
      <w:r w:rsidRPr="00AC357C">
        <w:t xml:space="preserve">After months of anticipation, the July 1897 edition of </w:t>
      </w:r>
      <w:r w:rsidRPr="007D5122">
        <w:rPr>
          <w:i/>
        </w:rPr>
        <w:t>Cosmopolitan</w:t>
      </w:r>
      <w:r w:rsidRPr="00AC357C">
        <w:t xml:space="preserve"> illustrated monthly, one of the most popular general-interest periodicals in the United States, printed the first installment of a report by the magazine</w:t>
      </w:r>
      <w:r w:rsidRPr="006308EC">
        <w:t>’</w:t>
      </w:r>
      <w:r w:rsidRPr="00AC357C">
        <w:t xml:space="preserve">s </w:t>
      </w:r>
      <w:r w:rsidRPr="006308EC">
        <w:t>“</w:t>
      </w:r>
      <w:r w:rsidRPr="00AC357C">
        <w:t>special commissioner to India,</w:t>
      </w:r>
      <w:r w:rsidRPr="006308EC">
        <w:t>”</w:t>
      </w:r>
      <w:r w:rsidRPr="00AC357C">
        <w:t xml:space="preserve"> Julian Hawthorne. Hired to </w:t>
      </w:r>
      <w:r w:rsidRPr="006308EC">
        <w:t>“</w:t>
      </w:r>
      <w:r w:rsidRPr="00AC357C">
        <w:t xml:space="preserve">seriously investigate </w:t>
      </w:r>
      <w:del w:id="851" w:author="Patterson Lamb" w:date="2014-08-08T11:59:00Z">
        <w:r w:rsidRPr="006308EC" w:rsidDel="00841A56">
          <w:delText>…</w:delText>
        </w:r>
        <w:r w:rsidRPr="00AC357C" w:rsidDel="00841A56">
          <w:delText xml:space="preserve"> </w:delText>
        </w:r>
      </w:del>
      <w:ins w:id="852" w:author="Patterson Lamb" w:date="2014-08-08T11:59:00Z">
        <w:r>
          <w:t>. . .</w:t>
        </w:r>
        <w:r w:rsidRPr="00AC357C">
          <w:t xml:space="preserve"> </w:t>
        </w:r>
      </w:ins>
      <w:r w:rsidRPr="00AC357C">
        <w:t>rumors of famine and plague</w:t>
      </w:r>
      <w:r w:rsidRPr="006308EC">
        <w:t>”</w:t>
      </w:r>
      <w:r w:rsidRPr="00AC357C">
        <w:t xml:space="preserve"> in the British colony from the perspective of an impartial </w:t>
      </w:r>
      <w:del w:id="853" w:author="Patterson Lamb" w:date="2014-08-08T11:59:00Z">
        <w:r w:rsidRPr="006308EC" w:rsidDel="00841A56">
          <w:delText>“</w:delText>
        </w:r>
      </w:del>
      <w:r w:rsidRPr="00AC357C">
        <w:t>eye-witness,</w:t>
      </w:r>
      <w:del w:id="854" w:author="Patterson Lamb" w:date="2014-08-08T11:59:00Z">
        <w:r w:rsidRPr="006308EC" w:rsidDel="00841A56">
          <w:delText>”</w:delText>
        </w:r>
      </w:del>
      <w:r w:rsidRPr="00AC357C">
        <w:t xml:space="preserve"> the journalist departed on </w:t>
      </w:r>
      <w:r w:rsidRPr="006308EC">
        <w:t>“</w:t>
      </w:r>
      <w:r w:rsidRPr="00AC357C">
        <w:t>this dangerous mission</w:t>
      </w:r>
      <w:r w:rsidRPr="006308EC">
        <w:t>”</w:t>
      </w:r>
      <w:r w:rsidRPr="00AC357C">
        <w:t xml:space="preserve"> in early February. During his three-month sojourn in the subcontinent, Hawthorne encountered </w:t>
      </w:r>
      <w:r w:rsidRPr="006308EC">
        <w:t>“</w:t>
      </w:r>
      <w:r w:rsidRPr="00AC357C">
        <w:t>the saddest and grimmest spectacles known to modern times</w:t>
      </w:r>
      <w:r w:rsidRPr="006308EC">
        <w:t>”</w:t>
      </w:r>
      <w:r w:rsidRPr="00AC357C">
        <w:t xml:space="preserve"> </w:t>
      </w:r>
      <w:r w:rsidRPr="006308EC">
        <w:t>–</w:t>
      </w:r>
      <w:r w:rsidRPr="00AC357C">
        <w:t xml:space="preserve"> ghastly sights of starvation and disease that defied adequate description. </w:t>
      </w:r>
      <w:r w:rsidRPr="006308EC">
        <w:t>“</w:t>
      </w:r>
      <w:r w:rsidRPr="00AC357C">
        <w:t>I can never bring home livingly to others the truth and horror of them,</w:t>
      </w:r>
      <w:r w:rsidRPr="006308EC">
        <w:t>”</w:t>
      </w:r>
      <w:r w:rsidRPr="00AC357C">
        <w:t xml:space="preserve"> he confessed.</w:t>
      </w:r>
      <w:r w:rsidRPr="00AC357C">
        <w:rPr>
          <w:vertAlign w:val="superscript"/>
        </w:rPr>
        <w:endnoteReference w:id="53"/>
      </w:r>
      <w:r w:rsidRPr="00AC357C">
        <w:t xml:space="preserve"> While editor John Brisben Walker had hoped Hawthorne</w:t>
      </w:r>
      <w:r w:rsidRPr="006308EC">
        <w:t>’</w:t>
      </w:r>
      <w:r w:rsidRPr="00AC357C">
        <w:t xml:space="preserve">s </w:t>
      </w:r>
      <w:r w:rsidRPr="006308EC">
        <w:t>“</w:t>
      </w:r>
      <w:r w:rsidRPr="00AC357C">
        <w:t>clever literary style</w:t>
      </w:r>
      <w:r w:rsidRPr="006308EC">
        <w:t>”</w:t>
      </w:r>
      <w:r w:rsidRPr="00AC357C">
        <w:t xml:space="preserve"> would </w:t>
      </w:r>
      <w:r w:rsidRPr="006308EC">
        <w:t>“</w:t>
      </w:r>
      <w:r w:rsidRPr="00AC357C">
        <w:t xml:space="preserve">enable readers of </w:t>
      </w:r>
      <w:r w:rsidRPr="006264B4">
        <w:rPr>
          <w:smallCaps/>
        </w:rPr>
        <w:t xml:space="preserve">The Cosmopolitan </w:t>
      </w:r>
      <w:r w:rsidRPr="00AC357C">
        <w:t>to see through his eyes,</w:t>
      </w:r>
      <w:r w:rsidRPr="006308EC">
        <w:t>”</w:t>
      </w:r>
      <w:r w:rsidRPr="00AC357C">
        <w:t xml:space="preserve"> he agreed in his prefatory note to the series that the author</w:t>
      </w:r>
      <w:r w:rsidRPr="006308EC">
        <w:t>’</w:t>
      </w:r>
      <w:r w:rsidRPr="00AC357C">
        <w:t xml:space="preserve">s words alone were not enough to convey the </w:t>
      </w:r>
      <w:r w:rsidRPr="006308EC">
        <w:t>“</w:t>
      </w:r>
      <w:r w:rsidRPr="00AC357C">
        <w:t>inconceivable conditions</w:t>
      </w:r>
      <w:r w:rsidRPr="006308EC">
        <w:t>”</w:t>
      </w:r>
      <w:r w:rsidRPr="00AC357C">
        <w:t xml:space="preserve"> of famine-stricken India. Fortunately, Walker wrote, Hawthorne had documented his account with images that brought the dreadful realities of pestilence and pain </w:t>
      </w:r>
      <w:r w:rsidRPr="006308EC">
        <w:t>“</w:t>
      </w:r>
      <w:r w:rsidRPr="00AC357C">
        <w:t>vividly to our understandings.</w:t>
      </w:r>
      <w:r w:rsidRPr="006308EC">
        <w:t>”</w:t>
      </w:r>
      <w:r w:rsidRPr="00AC357C">
        <w:t xml:space="preserve"> In the photographs illustrating Hawthorne</w:t>
      </w:r>
      <w:r w:rsidRPr="006308EC">
        <w:t>’</w:t>
      </w:r>
      <w:r w:rsidRPr="00AC357C">
        <w:t xml:space="preserve">s reports, the editor averred, </w:t>
      </w:r>
      <w:r w:rsidRPr="006308EC">
        <w:t>“</w:t>
      </w:r>
      <w:r w:rsidRPr="00AC357C">
        <w:t>there is told a story of human misery and suffering beyond which nothing more terrible can be pictured.</w:t>
      </w:r>
      <w:r w:rsidRPr="006308EC">
        <w:t>”</w:t>
      </w:r>
      <w:r w:rsidRPr="00AC357C">
        <w:rPr>
          <w:vertAlign w:val="superscript"/>
        </w:rPr>
        <w:endnoteReference w:id="54"/>
      </w:r>
    </w:p>
    <w:p w:rsidR="005600E9" w:rsidRPr="00AC357C" w:rsidRDefault="005600E9" w:rsidP="00701D0A">
      <w:pPr>
        <w:pStyle w:val="para"/>
      </w:pPr>
      <w:r w:rsidRPr="00AC357C">
        <w:t xml:space="preserve">The images of plague victims, corpses ready for cremation, destitute families at the poorhouse, and </w:t>
      </w:r>
      <w:r w:rsidRPr="006308EC">
        <w:t>“</w:t>
      </w:r>
      <w:r w:rsidRPr="00AC357C">
        <w:t>half-naked, wasted creatures</w:t>
      </w:r>
      <w:r w:rsidRPr="006308EC">
        <w:t>”</w:t>
      </w:r>
      <w:r w:rsidRPr="00AC357C">
        <w:t xml:space="preserve"> consisting of nothing but </w:t>
      </w:r>
      <w:r w:rsidRPr="006308EC">
        <w:t>“</w:t>
      </w:r>
      <w:r w:rsidRPr="00AC357C">
        <w:t>bone and sinew</w:t>
      </w:r>
      <w:r w:rsidRPr="006308EC">
        <w:t>”</w:t>
      </w:r>
      <w:r w:rsidRPr="00AC357C">
        <w:t xml:space="preserve"> that supplemented Hawthorne</w:t>
      </w:r>
      <w:r w:rsidRPr="006308EC">
        <w:t>’</w:t>
      </w:r>
      <w:r w:rsidRPr="00AC357C">
        <w:t xml:space="preserve">s articles moved viewers to send </w:t>
      </w:r>
      <w:r w:rsidRPr="006308EC">
        <w:t>“</w:t>
      </w:r>
      <w:r w:rsidRPr="00AC357C">
        <w:t>many letters of generous appreciation, accompanied often by contributions of money for the immediate relief of suffering.</w:t>
      </w:r>
      <w:r w:rsidRPr="006308EC">
        <w:t>”</w:t>
      </w:r>
      <w:r w:rsidRPr="00AC357C">
        <w:t xml:space="preserve"> This outpouring of </w:t>
      </w:r>
      <w:r w:rsidRPr="006308EC">
        <w:t>“</w:t>
      </w:r>
      <w:r w:rsidRPr="00AC357C">
        <w:t>truly Christian</w:t>
      </w:r>
      <w:r w:rsidRPr="006308EC">
        <w:t>”</w:t>
      </w:r>
      <w:r w:rsidRPr="00AC357C">
        <w:t xml:space="preserve"> charity surprised Hawthorne. Although he deduced that </w:t>
      </w:r>
      <w:r w:rsidRPr="006308EC">
        <w:t>“</w:t>
      </w:r>
      <w:r w:rsidRPr="00AC357C">
        <w:t>fancy pictures</w:t>
      </w:r>
      <w:r w:rsidRPr="006308EC">
        <w:t>”</w:t>
      </w:r>
      <w:r w:rsidRPr="00AC357C">
        <w:t xml:space="preserve"> might arouse the feelings of his readers, the writer remained skeptical that images could fully bridge the expanses of space and cultural difference separating starving India from prosperous America. Throughout his report, Hawthorne expressed doubts about his fellow citizens</w:t>
      </w:r>
      <w:r w:rsidRPr="006308EC">
        <w:t>’</w:t>
      </w:r>
      <w:r w:rsidRPr="00AC357C">
        <w:t xml:space="preserve"> ability to grasp </w:t>
      </w:r>
      <w:r w:rsidRPr="006308EC">
        <w:t>“</w:t>
      </w:r>
      <w:r w:rsidRPr="00AC357C">
        <w:t>the immensity of [the] disaster</w:t>
      </w:r>
      <w:r w:rsidRPr="006308EC">
        <w:t>”</w:t>
      </w:r>
      <w:r w:rsidRPr="00AC357C">
        <w:t xml:space="preserve"> unfolding on the other side of the globe, let alone to respond with </w:t>
      </w:r>
      <w:del w:id="864" w:author="Patterson Lamb" w:date="2014-08-08T12:49:00Z">
        <w:r w:rsidRPr="00AC357C" w:rsidDel="006264B4">
          <w:delText>heart-</w:delText>
        </w:r>
      </w:del>
      <w:ins w:id="865" w:author="Patterson Lamb" w:date="2014-08-08T12:49:00Z">
        <w:r>
          <w:t>heart</w:t>
        </w:r>
      </w:ins>
      <w:r w:rsidRPr="00AC357C">
        <w:t xml:space="preserve">felt empathy and financial aid. </w:t>
      </w:r>
      <w:r w:rsidRPr="006308EC">
        <w:t>“</w:t>
      </w:r>
      <w:r w:rsidRPr="00AC357C">
        <w:t>It is easy to pity and help the disaster of your neighbor across the street,</w:t>
      </w:r>
      <w:r w:rsidRPr="006308EC">
        <w:t>”</w:t>
      </w:r>
      <w:r w:rsidRPr="00AC357C">
        <w:t xml:space="preserve"> he observed, </w:t>
      </w:r>
      <w:r w:rsidRPr="006308EC">
        <w:t>“</w:t>
      </w:r>
      <w:r w:rsidRPr="00AC357C">
        <w:t xml:space="preserve">but to pity with something more than words the calamities of those whom we shall never see; whose ways and habitation are alien and remote; to come with tears in the eyes and purse in hand to succor them </w:t>
      </w:r>
      <w:r w:rsidRPr="006308EC">
        <w:t>–</w:t>
      </w:r>
      <w:r w:rsidRPr="00AC357C">
        <w:t xml:space="preserve"> there is something divine in</w:t>
      </w:r>
      <w:r w:rsidRPr="00DD585C">
        <w:t xml:space="preserve"> </w:t>
      </w:r>
      <w:r w:rsidRPr="00AC357C">
        <w:t>that.</w:t>
      </w:r>
      <w:r w:rsidRPr="006308EC">
        <w:t>”</w:t>
      </w:r>
      <w:r w:rsidRPr="00AC357C">
        <w:rPr>
          <w:vertAlign w:val="superscript"/>
        </w:rPr>
        <w:endnoteReference w:id="55"/>
      </w:r>
    </w:p>
    <w:p w:rsidR="005600E9" w:rsidRPr="00AC357C" w:rsidRDefault="005600E9" w:rsidP="00701D0A">
      <w:pPr>
        <w:pStyle w:val="para"/>
      </w:pPr>
      <w:r w:rsidRPr="00AC357C">
        <w:t>Hawthorne</w:t>
      </w:r>
      <w:r w:rsidRPr="006308EC">
        <w:t>’</w:t>
      </w:r>
      <w:r w:rsidRPr="00AC357C">
        <w:t>s musings on the challenges of cultivating compassion across geographic, social</w:t>
      </w:r>
      <w:ins w:id="866" w:author="Patterson Lamb" w:date="2014-08-08T12:49:00Z">
        <w:r>
          <w:t>,</w:t>
        </w:r>
      </w:ins>
      <w:r w:rsidRPr="00AC357C">
        <w:t xml:space="preserve"> and religious divides offer an entr</w:t>
      </w:r>
      <w:r w:rsidRPr="006308EC">
        <w:t>é</w:t>
      </w:r>
      <w:r w:rsidRPr="00AC357C">
        <w:t>e into late</w:t>
      </w:r>
      <w:del w:id="867" w:author="Patterson Lamb" w:date="2014-08-08T12:49:00Z">
        <w:r w:rsidRPr="00AC357C" w:rsidDel="006264B4">
          <w:delText>-</w:delText>
        </w:r>
      </w:del>
      <w:ins w:id="868" w:author="Patterson Lamb" w:date="2014-08-08T12:49:00Z">
        <w:r>
          <w:t xml:space="preserve"> </w:t>
        </w:r>
      </w:ins>
      <w:r w:rsidRPr="00AC357C">
        <w:t xml:space="preserve">nineteenth-century debates about the role of images in the expanding enterprise of American humanitarianism. During the 1890s, a number of overlapping factors </w:t>
      </w:r>
      <w:r w:rsidRPr="006308EC">
        <w:t>–</w:t>
      </w:r>
      <w:r w:rsidRPr="00AC357C">
        <w:t xml:space="preserve"> including the development of travel and communication technologies, the </w:t>
      </w:r>
      <w:del w:id="869" w:author="Patterson Lamb" w:date="2014-08-08T12:51:00Z">
        <w:r w:rsidRPr="00AC357C" w:rsidDel="006264B4">
          <w:delText>on-</w:delText>
        </w:r>
      </w:del>
      <w:ins w:id="870" w:author="Patterson Lamb" w:date="2014-08-08T12:51:00Z">
        <w:r>
          <w:t>on</w:t>
        </w:r>
      </w:ins>
      <w:r w:rsidRPr="00AC357C">
        <w:t xml:space="preserve">going extension of international trade markets, the burgeoning of transnational reform networks, the exponential growth of the foreign missionary movement, and the intensification of imperialism </w:t>
      </w:r>
      <w:r w:rsidRPr="006308EC">
        <w:t>–</w:t>
      </w:r>
      <w:r w:rsidRPr="00AC357C">
        <w:t xml:space="preserve"> contributed to </w:t>
      </w:r>
      <w:r w:rsidRPr="006308EC">
        <w:t>“</w:t>
      </w:r>
      <w:r w:rsidRPr="00AC357C">
        <w:t>the flowering of international humanitarianism in the United States,</w:t>
      </w:r>
      <w:r w:rsidRPr="006308EC">
        <w:t>”</w:t>
      </w:r>
      <w:r w:rsidRPr="00AC357C">
        <w:t xml:space="preserve"> particularly although not exclusively among evangelical Protestants. Alongside ostensibly secular organizations such as the American Red Cross, which claimed to uphold the principle of neutrality enshrined in the first Geneva Convention (1864), religious internationalists belonging to a diverse array of Jewish, Catholic</w:t>
      </w:r>
      <w:ins w:id="871" w:author="Patterson Lamb" w:date="2014-08-08T12:52:00Z">
        <w:r>
          <w:t>,</w:t>
        </w:r>
      </w:ins>
      <w:r w:rsidRPr="00AC357C">
        <w:t xml:space="preserve"> and Protestant groups actively participated in </w:t>
      </w:r>
      <w:r w:rsidRPr="006308EC">
        <w:t>“</w:t>
      </w:r>
      <w:r w:rsidRPr="00AC357C">
        <w:t>promoting a collective culture of humanitarianism.</w:t>
      </w:r>
      <w:r w:rsidRPr="006308EC">
        <w:t>”</w:t>
      </w:r>
      <w:r w:rsidRPr="00AC357C">
        <w:t xml:space="preserve"> Although Americans had often aided victims of natural disaster and political upheaval in other nations prior to the 1890s, these earlier charitable efforts were </w:t>
      </w:r>
      <w:r w:rsidRPr="006308EC">
        <w:t>“</w:t>
      </w:r>
      <w:r w:rsidRPr="00AC357C">
        <w:t>more episodic and less religiously based</w:t>
      </w:r>
      <w:r w:rsidRPr="006308EC">
        <w:t>”</w:t>
      </w:r>
      <w:r w:rsidRPr="00AC357C">
        <w:t xml:space="preserve"> than the organized humanitarian campaigns to assuage the afflictions of distant strangers that emerged during the latter decades of the nineteenth century.</w:t>
      </w:r>
      <w:r w:rsidRPr="00AC357C">
        <w:rPr>
          <w:vertAlign w:val="superscript"/>
        </w:rPr>
        <w:endnoteReference w:id="56"/>
      </w:r>
    </w:p>
    <w:p w:rsidR="005600E9" w:rsidRPr="00AC357C" w:rsidRDefault="005600E9" w:rsidP="00701D0A">
      <w:pPr>
        <w:pStyle w:val="para"/>
      </w:pPr>
      <w:r w:rsidRPr="00AC357C">
        <w:t>As Hawthorne</w:t>
      </w:r>
      <w:r w:rsidRPr="006308EC">
        <w:t>’</w:t>
      </w:r>
      <w:r w:rsidRPr="00AC357C">
        <w:t>s expos</w:t>
      </w:r>
      <w:r w:rsidRPr="006308EC">
        <w:t>é</w:t>
      </w:r>
      <w:r w:rsidRPr="00AC357C">
        <w:t xml:space="preserve"> reveals, photography played an integral </w:t>
      </w:r>
      <w:r w:rsidRPr="00DD585C">
        <w:t>part in</w:t>
      </w:r>
      <w:r w:rsidRPr="00AC357C">
        <w:t xml:space="preserve"> the extension of American philanthropy abroad. When missionaries, moral reformers</w:t>
      </w:r>
      <w:ins w:id="872" w:author="Patterson Lamb" w:date="2014-08-08T12:52:00Z">
        <w:r>
          <w:t>,</w:t>
        </w:r>
      </w:ins>
      <w:r w:rsidRPr="00AC357C">
        <w:t xml:space="preserve"> and investigative journalists traveled overseas in these years, they carried cameras with them </w:t>
      </w:r>
      <w:r w:rsidRPr="006308EC">
        <w:t>–</w:t>
      </w:r>
      <w:r w:rsidRPr="00AC357C">
        <w:t xml:space="preserve"> a feat made easier after George Eastman introduced the first portable Kodak in 1888. By the early 1890s, advances in halftone printing techniques made possible the mass reproduction of original photographs in popular periodicals like the</w:t>
      </w:r>
      <w:r w:rsidRPr="007D5122">
        <w:rPr>
          <w:i/>
        </w:rPr>
        <w:t xml:space="preserve"> Cosmopolitan</w:t>
      </w:r>
      <w:r w:rsidRPr="00AC357C">
        <w:t>. While daily and weekly newspapers were slower to integrate photography into their pages, they increasingly included illustrations, engravings</w:t>
      </w:r>
      <w:ins w:id="873" w:author="Patterson Lamb" w:date="2014-08-08T12:53:00Z">
        <w:r>
          <w:t>,</w:t>
        </w:r>
      </w:ins>
      <w:r w:rsidRPr="00AC357C">
        <w:t xml:space="preserve"> and cartoons in their efforts to attract readers amid</w:t>
      </w:r>
      <w:del w:id="874" w:author="Patterson Lamb" w:date="2014-08-08T12:53:00Z">
        <w:r w:rsidRPr="00AC357C" w:rsidDel="006264B4">
          <w:delText>st</w:delText>
        </w:r>
      </w:del>
      <w:r w:rsidRPr="00AC357C">
        <w:t xml:space="preserve"> the intensifying competition provoked by the advent of </w:t>
      </w:r>
      <w:r w:rsidRPr="006308EC">
        <w:t>“</w:t>
      </w:r>
      <w:r w:rsidRPr="00AC357C">
        <w:t>yellow journalism.</w:t>
      </w:r>
      <w:r w:rsidRPr="006308EC">
        <w:t>”</w:t>
      </w:r>
      <w:r w:rsidRPr="00AC357C">
        <w:t xml:space="preserve"> As Americans encountered the horrors of plague, pestilence</w:t>
      </w:r>
      <w:ins w:id="875" w:author="Patterson Lamb" w:date="2014-08-08T12:53:00Z">
        <w:r>
          <w:t>,</w:t>
        </w:r>
      </w:ins>
      <w:r w:rsidRPr="00AC357C">
        <w:t xml:space="preserve"> and oppression during their perambulations in India and elsewhere, they took advantage of these developments in visual culture to document humanitarian crises in distant lands. By combining images of suffering people with graphic narratives of misery, publicists sought to stimulate American spectators to engage in benevolent action on behalf of their fellow beings around the world.</w:t>
      </w:r>
    </w:p>
    <w:p w:rsidR="005600E9" w:rsidRPr="00AC357C" w:rsidRDefault="005600E9" w:rsidP="00701D0A">
      <w:pPr>
        <w:pStyle w:val="para"/>
      </w:pPr>
      <w:r w:rsidRPr="00AC357C">
        <w:t xml:space="preserve">But the proliferation of pictures in print media during the </w:t>
      </w:r>
      <w:r w:rsidRPr="006308EC">
        <w:t>“</w:t>
      </w:r>
      <w:r w:rsidRPr="00AC357C">
        <w:t>humanitarian upsurge</w:t>
      </w:r>
      <w:r w:rsidRPr="006308EC">
        <w:t>”</w:t>
      </w:r>
      <w:r w:rsidRPr="00AC357C">
        <w:t xml:space="preserve"> of the 1890s also posed problems for aspiring almoners. The sensationalism associated with the yellow press created a climate of suspicion about the credibility of images that undermined attempts to present photographs as incontrovertible evidence of catastrophe in remote regions. Rather than fostering faith, Hawthorne inferred, pictures often provoked doubt. </w:t>
      </w:r>
      <w:r w:rsidRPr="006308EC">
        <w:t>“</w:t>
      </w:r>
      <w:r w:rsidRPr="00AC357C">
        <w:t xml:space="preserve">Photographs are incredible </w:t>
      </w:r>
      <w:r w:rsidRPr="006308EC">
        <w:t>–</w:t>
      </w:r>
      <w:r w:rsidRPr="00AC357C">
        <w:t xml:space="preserve"> we don</w:t>
      </w:r>
      <w:r w:rsidRPr="006308EC">
        <w:t>’</w:t>
      </w:r>
      <w:r w:rsidRPr="00AC357C">
        <w:t>t believe them,</w:t>
      </w:r>
      <w:r w:rsidRPr="006308EC">
        <w:t>”</w:t>
      </w:r>
      <w:r w:rsidRPr="00AC357C">
        <w:t xml:space="preserve"> he remarked. Harrowing scenes of human torment, he also implied, stimulated viewers</w:t>
      </w:r>
      <w:r w:rsidRPr="006308EC">
        <w:t>’</w:t>
      </w:r>
      <w:r w:rsidRPr="00AC357C">
        <w:t xml:space="preserve"> emotions in ways that some found disquieting. Was titillation an effective and moral means of stirring up sympathy for sufferers in far-off places? Did photographs of </w:t>
      </w:r>
      <w:r w:rsidRPr="006308EC">
        <w:t>“</w:t>
      </w:r>
      <w:r w:rsidRPr="00AC357C">
        <w:t>utterly destitute and helpless</w:t>
      </w:r>
      <w:r w:rsidRPr="006308EC">
        <w:t>”</w:t>
      </w:r>
      <w:r w:rsidRPr="00AC357C">
        <w:t xml:space="preserve"> people cultivate condescension rather than compassion for a </w:t>
      </w:r>
      <w:r w:rsidRPr="006308EC">
        <w:t>“</w:t>
      </w:r>
      <w:r w:rsidRPr="00AC357C">
        <w:t>common humanity</w:t>
      </w:r>
      <w:r w:rsidRPr="006308EC">
        <w:t>”</w:t>
      </w:r>
      <w:r w:rsidRPr="00AC357C">
        <w:t>?</w:t>
      </w:r>
      <w:r w:rsidRPr="00AC357C">
        <w:rPr>
          <w:vertAlign w:val="superscript"/>
        </w:rPr>
        <w:endnoteReference w:id="57"/>
      </w:r>
    </w:p>
    <w:p w:rsidR="005600E9" w:rsidRPr="00AC357C" w:rsidRDefault="005600E9" w:rsidP="00701D0A">
      <w:pPr>
        <w:pStyle w:val="para"/>
      </w:pPr>
      <w:r w:rsidRPr="00AC357C">
        <w:t>Hawthorne only hinted at some of these questions in his reports for the</w:t>
      </w:r>
      <w:r w:rsidRPr="007D5122">
        <w:rPr>
          <w:i/>
        </w:rPr>
        <w:t xml:space="preserve"> Cosmopolitan</w:t>
      </w:r>
      <w:r w:rsidRPr="00AC357C">
        <w:t>, but a number of his contemporaries raised similar queries more explicitly. Throughout the 1890s, and especially during the devastating India famines of 1896</w:t>
      </w:r>
      <w:r w:rsidRPr="006308EC">
        <w:t>–</w:t>
      </w:r>
      <w:del w:id="876" w:author="Patterson Lamb" w:date="2014-08-08T12:55:00Z">
        <w:r w:rsidRPr="00AC357C" w:rsidDel="006264B4">
          <w:delText>9</w:delText>
        </w:r>
      </w:del>
      <w:r w:rsidRPr="00AC357C">
        <w:t>7 and 1899</w:t>
      </w:r>
      <w:r w:rsidRPr="006308EC">
        <w:t>–</w:t>
      </w:r>
      <w:r w:rsidRPr="00AC357C">
        <w:t>1900, the practical imperatives and ethical ambiguities of depicting distant suffering for humanitarian purposes were the subject of frequent comment and sometimes anxious deliberation, especially among American evangelicals actively engaged in relief efforts both at home and abroad. While secular publications such as William Randolph Heart</w:t>
      </w:r>
      <w:r w:rsidRPr="006308EC">
        <w:t>’</w:t>
      </w:r>
      <w:r w:rsidRPr="00AC357C">
        <w:t xml:space="preserve">s </w:t>
      </w:r>
      <w:r w:rsidRPr="007D5122">
        <w:rPr>
          <w:i/>
        </w:rPr>
        <w:t>New York Journal</w:t>
      </w:r>
      <w:r w:rsidRPr="00AC357C">
        <w:t xml:space="preserve"> and illustrated monthlies like the</w:t>
      </w:r>
      <w:r w:rsidRPr="007D5122">
        <w:rPr>
          <w:i/>
        </w:rPr>
        <w:t xml:space="preserve"> Cosmopolitan</w:t>
      </w:r>
      <w:r w:rsidRPr="00AC357C">
        <w:t xml:space="preserve"> occasionally included articles on India</w:t>
      </w:r>
      <w:r w:rsidRPr="006308EC">
        <w:t>’</w:t>
      </w:r>
      <w:r w:rsidRPr="00AC357C">
        <w:t xml:space="preserve">s </w:t>
      </w:r>
      <w:r w:rsidRPr="006308EC">
        <w:t>“</w:t>
      </w:r>
      <w:r w:rsidRPr="00AC357C">
        <w:t>starving millions</w:t>
      </w:r>
      <w:r w:rsidRPr="006308EC">
        <w:t>”</w:t>
      </w:r>
      <w:r w:rsidRPr="00AC357C">
        <w:t xml:space="preserve"> supplemented by images of famine victims, religious periodicals were replete with graphic appeals for help. Pictures of the </w:t>
      </w:r>
      <w:del w:id="877" w:author="Patterson Lamb" w:date="2014-08-08T12:55:00Z">
        <w:r w:rsidRPr="00AC357C" w:rsidDel="006264B4">
          <w:delText>on-</w:delText>
        </w:r>
      </w:del>
      <w:ins w:id="878" w:author="Patterson Lamb" w:date="2014-08-08T12:55:00Z">
        <w:r>
          <w:t>on</w:t>
        </w:r>
      </w:ins>
      <w:r w:rsidRPr="00AC357C">
        <w:t>going crisis were particularly prevalent in interdenominational weeklies like the</w:t>
      </w:r>
      <w:r w:rsidRPr="007D5122">
        <w:rPr>
          <w:i/>
        </w:rPr>
        <w:t xml:space="preserve"> Christian and Missionary Alliance</w:t>
      </w:r>
      <w:r w:rsidRPr="00AC357C">
        <w:t xml:space="preserve"> and the </w:t>
      </w:r>
      <w:r w:rsidRPr="007D5122">
        <w:rPr>
          <w:i/>
        </w:rPr>
        <w:t>Christian Herald</w:t>
      </w:r>
      <w:r w:rsidRPr="00AC357C">
        <w:t xml:space="preserve"> </w:t>
      </w:r>
      <w:r w:rsidRPr="006308EC">
        <w:t>–</w:t>
      </w:r>
      <w:r w:rsidRPr="00AC357C">
        <w:t xml:space="preserve"> </w:t>
      </w:r>
      <w:ins w:id="879" w:author="Patterson Lamb" w:date="2014-08-08T12:55:00Z">
        <w:r>
          <w:t xml:space="preserve">the latter </w:t>
        </w:r>
      </w:ins>
      <w:r w:rsidRPr="00AC357C">
        <w:t xml:space="preserve">by some accounts </w:t>
      </w:r>
      <w:r w:rsidRPr="006308EC">
        <w:t>“</w:t>
      </w:r>
      <w:r w:rsidRPr="00AC357C">
        <w:t>the most influential religious paper in America</w:t>
      </w:r>
      <w:r w:rsidRPr="006308EC">
        <w:t>”</w:t>
      </w:r>
      <w:r w:rsidRPr="00AC357C">
        <w:t xml:space="preserve"> during the 1890s.</w:t>
      </w:r>
      <w:r w:rsidRPr="00AC357C">
        <w:rPr>
          <w:vertAlign w:val="superscript"/>
        </w:rPr>
        <w:endnoteReference w:id="58"/>
      </w:r>
    </w:p>
    <w:p w:rsidR="005600E9" w:rsidRPr="00AC357C" w:rsidRDefault="005600E9" w:rsidP="00701D0A">
      <w:pPr>
        <w:pStyle w:val="para"/>
      </w:pPr>
      <w:r w:rsidRPr="00AC357C">
        <w:t xml:space="preserve">This </w:t>
      </w:r>
      <w:del w:id="880" w:author="Patterson Lamb" w:date="2014-08-08T12:56:00Z">
        <w:r w:rsidRPr="00AC357C" w:rsidDel="00497263">
          <w:delText xml:space="preserve">essay </w:delText>
        </w:r>
      </w:del>
      <w:ins w:id="881" w:author="Patterson Lamb" w:date="2014-08-08T12:56:00Z">
        <w:r>
          <w:t>chapter</w:t>
        </w:r>
        <w:r w:rsidRPr="00AC357C">
          <w:t xml:space="preserve"> </w:t>
        </w:r>
      </w:ins>
      <w:r w:rsidRPr="00AC357C">
        <w:t xml:space="preserve">analyzes the visual culture of American humanitarianism displayed and debated in these evangelical journals. Probing how publications such as the </w:t>
      </w:r>
      <w:r w:rsidRPr="007D5122">
        <w:rPr>
          <w:i/>
        </w:rPr>
        <w:t xml:space="preserve">Christian Herald </w:t>
      </w:r>
      <w:r w:rsidRPr="00AC357C">
        <w:t xml:space="preserve">and the </w:t>
      </w:r>
      <w:r w:rsidRPr="007D5122">
        <w:rPr>
          <w:i/>
        </w:rPr>
        <w:t>Christian and Missionary Alliance</w:t>
      </w:r>
      <w:r w:rsidRPr="00AC357C">
        <w:t xml:space="preserve"> used images to promote American participation in India</w:t>
      </w:r>
      <w:ins w:id="882" w:author="Patterson Lamb" w:date="2014-08-08T12:56:00Z">
        <w:r>
          <w:t>n</w:t>
        </w:r>
      </w:ins>
      <w:r w:rsidRPr="00AC357C">
        <w:t xml:space="preserve"> famine relief campaigns confirms that evangelicals were at the forefront of pictorial humanitarianism in this period. Although Hawthorne</w:t>
      </w:r>
      <w:r w:rsidRPr="006308EC">
        <w:t>’</w:t>
      </w:r>
      <w:r w:rsidRPr="00AC357C">
        <w:t xml:space="preserve">s reports in the </w:t>
      </w:r>
      <w:r w:rsidRPr="007D5122">
        <w:rPr>
          <w:i/>
        </w:rPr>
        <w:t xml:space="preserve">Cosmopolitan </w:t>
      </w:r>
      <w:r w:rsidRPr="00AC357C">
        <w:t>garnered a great deal of publicity during the summer of 1897, articles and photographs depicting India</w:t>
      </w:r>
      <w:r w:rsidRPr="006308EC">
        <w:t>’</w:t>
      </w:r>
      <w:r w:rsidRPr="00AC357C">
        <w:t xml:space="preserve">s affliction had appeared months earlier in both the </w:t>
      </w:r>
      <w:r w:rsidRPr="007D5122">
        <w:rPr>
          <w:i/>
        </w:rPr>
        <w:t>Christian Herald</w:t>
      </w:r>
      <w:r w:rsidRPr="00AC357C">
        <w:t xml:space="preserve"> and the </w:t>
      </w:r>
      <w:r w:rsidRPr="007D5122">
        <w:rPr>
          <w:i/>
        </w:rPr>
        <w:t>Christian and Missionary Alliance</w:t>
      </w:r>
      <w:r w:rsidRPr="00AC357C">
        <w:t>. Examining the commonalities and contrasts between these two pioneering periodicals advances scholarship on imagery and the development of international philanthropy in several ways.</w:t>
      </w:r>
    </w:p>
    <w:p w:rsidR="005600E9" w:rsidRPr="00AC357C" w:rsidRDefault="005600E9" w:rsidP="00701D0A">
      <w:pPr>
        <w:pStyle w:val="para"/>
        <w:rPr>
          <w:bCs/>
        </w:rPr>
      </w:pPr>
      <w:r w:rsidRPr="00AC357C">
        <w:t xml:space="preserve">First, while a growing cadre of historians has recently explored the emergence of the </w:t>
      </w:r>
      <w:r w:rsidRPr="006308EC">
        <w:t>“</w:t>
      </w:r>
      <w:r w:rsidRPr="00AC357C">
        <w:t>humanitarian sensibility</w:t>
      </w:r>
      <w:r w:rsidRPr="006308EC">
        <w:t>”</w:t>
      </w:r>
      <w:r w:rsidRPr="00AC357C">
        <w:t xml:space="preserve"> in the modern West, most have concentrated on the importance of philosophical ideals associated with the Enlightenment, or on the centrality of attitudes connected with the rise of market capitalism, largely neglecting the influence of evangelical visual culture in </w:t>
      </w:r>
      <w:r w:rsidRPr="006308EC">
        <w:t>“</w:t>
      </w:r>
      <w:r w:rsidRPr="00AC357C">
        <w:t>imagining Humanity.</w:t>
      </w:r>
      <w:r w:rsidRPr="006308EC">
        <w:t>”</w:t>
      </w:r>
      <w:r w:rsidRPr="00AC357C">
        <w:rPr>
          <w:vertAlign w:val="superscript"/>
        </w:rPr>
        <w:endnoteReference w:id="59"/>
      </w:r>
      <w:r w:rsidRPr="00AC357C">
        <w:t xml:space="preserve"> The few studies that do consider the connections between evangelical pictorial practices and humanitarianism show that antebellum abolitionists employed graphic images of horrific bodily distress in their attempts </w:t>
      </w:r>
      <w:r w:rsidRPr="00AC357C">
        <w:rPr>
          <w:bCs/>
        </w:rPr>
        <w:t xml:space="preserve">to establish </w:t>
      </w:r>
      <w:r w:rsidRPr="006308EC">
        <w:rPr>
          <w:bCs/>
        </w:rPr>
        <w:t>“</w:t>
      </w:r>
      <w:r w:rsidRPr="00AC357C">
        <w:rPr>
          <w:bCs/>
        </w:rPr>
        <w:t>slaves as fully sentient beings</w:t>
      </w:r>
      <w:r w:rsidRPr="006308EC">
        <w:rPr>
          <w:bCs/>
        </w:rPr>
        <w:t>”</w:t>
      </w:r>
      <w:r w:rsidRPr="00AC357C">
        <w:rPr>
          <w:bCs/>
        </w:rPr>
        <w:t xml:space="preserve"> who deserved compassion.</w:t>
      </w:r>
      <w:r w:rsidRPr="00AC357C">
        <w:rPr>
          <w:vertAlign w:val="superscript"/>
        </w:rPr>
        <w:endnoteReference w:id="60"/>
      </w:r>
      <w:r w:rsidRPr="00AC357C">
        <w:rPr>
          <w:bCs/>
        </w:rPr>
        <w:t xml:space="preserve"> The opening section of this essay traces the links between this ethics of </w:t>
      </w:r>
      <w:r w:rsidRPr="006308EC">
        <w:rPr>
          <w:bCs/>
        </w:rPr>
        <w:t>“</w:t>
      </w:r>
      <w:r w:rsidRPr="00AC357C">
        <w:rPr>
          <w:bCs/>
        </w:rPr>
        <w:t>spectatorial sympathy</w:t>
      </w:r>
      <w:r w:rsidRPr="006308EC">
        <w:rPr>
          <w:bCs/>
        </w:rPr>
        <w:t>”</w:t>
      </w:r>
      <w:r w:rsidRPr="00AC357C">
        <w:rPr>
          <w:bCs/>
        </w:rPr>
        <w:t xml:space="preserve"> and late</w:t>
      </w:r>
      <w:del w:id="885" w:author="Patterson Lamb" w:date="2014-08-08T12:57:00Z">
        <w:r w:rsidRPr="00AC357C" w:rsidDel="00497263">
          <w:rPr>
            <w:bCs/>
          </w:rPr>
          <w:delText>-</w:delText>
        </w:r>
      </w:del>
      <w:ins w:id="886" w:author="Patterson Lamb" w:date="2014-08-08T12:57:00Z">
        <w:r>
          <w:rPr>
            <w:bCs/>
          </w:rPr>
          <w:t xml:space="preserve"> </w:t>
        </w:r>
      </w:ins>
      <w:r w:rsidRPr="00AC357C">
        <w:rPr>
          <w:bCs/>
        </w:rPr>
        <w:t>nineteenth-century relief campaigns.</w:t>
      </w:r>
      <w:r w:rsidRPr="00AC357C">
        <w:rPr>
          <w:vertAlign w:val="superscript"/>
        </w:rPr>
        <w:endnoteReference w:id="61"/>
      </w:r>
      <w:r w:rsidRPr="00AC357C">
        <w:rPr>
          <w:bCs/>
        </w:rPr>
        <w:t xml:space="preserve"> </w:t>
      </w:r>
      <w:r w:rsidRPr="00AC357C">
        <w:t>When faced with</w:t>
      </w:r>
      <w:r w:rsidRPr="00AC357C">
        <w:rPr>
          <w:bCs/>
        </w:rPr>
        <w:t xml:space="preserve"> the </w:t>
      </w:r>
      <w:r w:rsidRPr="006308EC">
        <w:rPr>
          <w:bCs/>
        </w:rPr>
        <w:t>“</w:t>
      </w:r>
      <w:r w:rsidRPr="00AC357C">
        <w:rPr>
          <w:bCs/>
        </w:rPr>
        <w:t>dreadful scourge</w:t>
      </w:r>
      <w:r w:rsidRPr="006308EC">
        <w:rPr>
          <w:bCs/>
        </w:rPr>
        <w:t>”</w:t>
      </w:r>
      <w:r w:rsidRPr="00AC357C">
        <w:rPr>
          <w:bCs/>
        </w:rPr>
        <w:t xml:space="preserve"> of famine in India during the 1890s, contributors to both the </w:t>
      </w:r>
      <w:r w:rsidRPr="007D5122">
        <w:rPr>
          <w:bCs/>
          <w:i/>
        </w:rPr>
        <w:t>Christian Herald</w:t>
      </w:r>
      <w:r w:rsidRPr="00AC357C">
        <w:rPr>
          <w:bCs/>
        </w:rPr>
        <w:t xml:space="preserve"> and the </w:t>
      </w:r>
      <w:r w:rsidRPr="007D5122">
        <w:rPr>
          <w:bCs/>
          <w:i/>
        </w:rPr>
        <w:t>Christian and Missionary Alliance</w:t>
      </w:r>
      <w:r w:rsidRPr="00AC357C">
        <w:rPr>
          <w:bCs/>
        </w:rPr>
        <w:t xml:space="preserve"> exploited innovations in print journalism and photography to arouse sympathy for suffering strangers in ways that evoked the visual strategies of evangelical abolitionism.</w:t>
      </w:r>
    </w:p>
    <w:p w:rsidR="005600E9" w:rsidRPr="00AC357C" w:rsidRDefault="005600E9" w:rsidP="00701D0A">
      <w:pPr>
        <w:pStyle w:val="para"/>
      </w:pPr>
      <w:r w:rsidRPr="00AC357C">
        <w:t xml:space="preserve">Second, assessing </w:t>
      </w:r>
      <w:r w:rsidRPr="00AC357C">
        <w:rPr>
          <w:bCs/>
        </w:rPr>
        <w:t>the specific ways evangelicals employed images</w:t>
      </w:r>
      <w:r w:rsidRPr="00AC357C">
        <w:t xml:space="preserve"> to promote empathetic engagement </w:t>
      </w:r>
      <w:r w:rsidRPr="00AC357C">
        <w:rPr>
          <w:bCs/>
        </w:rPr>
        <w:t>across racial, social, and even religious boundaries</w:t>
      </w:r>
      <w:r w:rsidRPr="00AC357C">
        <w:t xml:space="preserve"> in an increasingly modern, </w:t>
      </w:r>
      <w:r w:rsidRPr="006308EC">
        <w:t>“</w:t>
      </w:r>
      <w:r w:rsidRPr="00AC357C">
        <w:t>sensationalist,</w:t>
      </w:r>
      <w:r w:rsidRPr="006308EC">
        <w:t>”</w:t>
      </w:r>
      <w:r w:rsidRPr="00AC357C">
        <w:t xml:space="preserve"> and imperialist age uncovers substantial tensions underlying attempts to unite American Protestants in the common cause of international benevolence. </w:t>
      </w:r>
      <w:r w:rsidRPr="00AC357C">
        <w:rPr>
          <w:bCs/>
        </w:rPr>
        <w:t xml:space="preserve">While </w:t>
      </w:r>
      <w:r w:rsidRPr="00AC357C">
        <w:t xml:space="preserve">evangelicals associated with the </w:t>
      </w:r>
      <w:r w:rsidRPr="007D5122">
        <w:rPr>
          <w:i/>
        </w:rPr>
        <w:t>Christian Herald</w:t>
      </w:r>
      <w:r w:rsidRPr="00AC357C">
        <w:t xml:space="preserve"> and the </w:t>
      </w:r>
      <w:r w:rsidRPr="007D5122">
        <w:rPr>
          <w:i/>
        </w:rPr>
        <w:t xml:space="preserve">Christian and Missionary Alliance </w:t>
      </w:r>
      <w:r w:rsidRPr="00AC357C">
        <w:t xml:space="preserve">were </w:t>
      </w:r>
      <w:r w:rsidRPr="00AC357C">
        <w:rPr>
          <w:bCs/>
        </w:rPr>
        <w:t xml:space="preserve">unified in their conviction that photographs and illustrations could encourage compassion for far-off and culturally different others, their conflicting perspectives on the ethics of yellow journalism, diverging views on the spiritual integrity of American culture, </w:t>
      </w:r>
      <w:r w:rsidRPr="00AC357C">
        <w:t xml:space="preserve">and contrary opinions about the probity of American expansionism produced subtle but significant differences in attitudes toward almsgiving. Careful analysis of how these two evangelical periodicals pictured </w:t>
      </w:r>
      <w:r w:rsidRPr="006308EC">
        <w:t>“</w:t>
      </w:r>
      <w:r w:rsidRPr="00AC357C">
        <w:t>humanity</w:t>
      </w:r>
      <w:r w:rsidRPr="006308EC">
        <w:t>”</w:t>
      </w:r>
      <w:r w:rsidRPr="00AC357C">
        <w:t xml:space="preserve"> and portrayed the distress of strangers during the India famines exposes incongruent visions and contested definitions of humanitarianism. The </w:t>
      </w:r>
      <w:r w:rsidRPr="006308EC">
        <w:t>“</w:t>
      </w:r>
      <w:r w:rsidRPr="00AC357C">
        <w:t>collective culture</w:t>
      </w:r>
      <w:r w:rsidRPr="006308EC">
        <w:t>”</w:t>
      </w:r>
      <w:r w:rsidRPr="00AC357C">
        <w:t xml:space="preserve"> of international philanthropy that emerged during the 1890s was, I contend, shot through with tensions and fissures made visible in the diverse ways evangelicals dealt with the challenges of depicting distant suffering.</w:t>
      </w:r>
    </w:p>
    <w:p w:rsidR="005600E9" w:rsidRPr="00AC357C" w:rsidRDefault="005600E9" w:rsidP="00701D0A">
      <w:pPr>
        <w:pStyle w:val="A"/>
      </w:pPr>
      <w:bookmarkStart w:id="889" w:name="CBML_ch01_sec1_001"/>
      <w:r w:rsidRPr="006308EC">
        <w:t xml:space="preserve">Pioneers in Pictorial Journalism: Evangelicals </w:t>
      </w:r>
      <w:del w:id="890" w:author="Patterson Lamb" w:date="2014-08-08T12:59:00Z">
        <w:r w:rsidRPr="006308EC" w:rsidDel="00497263">
          <w:delText xml:space="preserve">&amp; </w:delText>
        </w:r>
      </w:del>
      <w:ins w:id="891" w:author="Patterson Lamb" w:date="2014-08-08T12:59:00Z">
        <w:r>
          <w:t>and</w:t>
        </w:r>
        <w:r w:rsidRPr="006308EC">
          <w:t xml:space="preserve"> </w:t>
        </w:r>
      </w:ins>
      <w:r w:rsidRPr="006308EC">
        <w:t>the Role of Images in Humanitarianism</w:t>
      </w:r>
    </w:p>
    <w:bookmarkEnd w:id="889"/>
    <w:p w:rsidR="005600E9" w:rsidRPr="00AC357C" w:rsidRDefault="005600E9" w:rsidP="00701D0A">
      <w:pPr>
        <w:pStyle w:val="para-no-indent"/>
      </w:pPr>
      <w:r w:rsidRPr="00AC357C">
        <w:t>Several weeks before Julian Hawthorne set sail for India, the New</w:t>
      </w:r>
      <w:del w:id="892" w:author="Patterson Lamb" w:date="2014-08-08T12:59:00Z">
        <w:r w:rsidRPr="00AC357C" w:rsidDel="00497263">
          <w:delText>-</w:delText>
        </w:r>
      </w:del>
      <w:ins w:id="893" w:author="Patterson Lamb" w:date="2014-08-08T12:59:00Z">
        <w:r>
          <w:t xml:space="preserve"> </w:t>
        </w:r>
      </w:ins>
      <w:r w:rsidRPr="00AC357C">
        <w:t>York</w:t>
      </w:r>
      <w:del w:id="894" w:author="Patterson Lamb" w:date="2014-08-08T12:59:00Z">
        <w:r w:rsidRPr="00AC357C" w:rsidDel="00497263">
          <w:delText xml:space="preserve"> </w:delText>
        </w:r>
      </w:del>
      <w:ins w:id="895" w:author="Patterson Lamb" w:date="2014-08-08T12:59:00Z">
        <w:r>
          <w:t>–</w:t>
        </w:r>
      </w:ins>
      <w:r w:rsidRPr="00AC357C">
        <w:t xml:space="preserve">based </w:t>
      </w:r>
      <w:r w:rsidRPr="007D5122">
        <w:rPr>
          <w:i/>
        </w:rPr>
        <w:t>Christian Herald</w:t>
      </w:r>
      <w:r w:rsidRPr="00AC357C">
        <w:t xml:space="preserve"> printed a letter from correspondent Benjamin Aitken describing the </w:t>
      </w:r>
      <w:r w:rsidRPr="006308EC">
        <w:t>“</w:t>
      </w:r>
      <w:r w:rsidRPr="00AC357C">
        <w:t>appalling destitution</w:t>
      </w:r>
      <w:r w:rsidRPr="006308EC">
        <w:t>”</w:t>
      </w:r>
      <w:r w:rsidRPr="00AC357C">
        <w:t xml:space="preserve"> he had witnessed as he travel</w:t>
      </w:r>
      <w:del w:id="896" w:author="Patterson Lamb" w:date="2014-08-08T12:59:00Z">
        <w:r w:rsidRPr="00AC357C" w:rsidDel="00497263">
          <w:delText>l</w:delText>
        </w:r>
      </w:del>
      <w:r w:rsidRPr="00AC357C">
        <w:t>ed through the famine</w:t>
      </w:r>
      <w:del w:id="897" w:author="Patterson Lamb" w:date="2014-08-08T12:59:00Z">
        <w:r w:rsidRPr="00AC357C" w:rsidDel="00497263">
          <w:delText>-</w:delText>
        </w:r>
      </w:del>
      <w:ins w:id="898" w:author="Patterson Lamb" w:date="2014-08-08T12:59:00Z">
        <w:r>
          <w:t xml:space="preserve"> </w:t>
        </w:r>
      </w:ins>
      <w:r w:rsidRPr="00AC357C">
        <w:t>districts at the behest of the periodical</w:t>
      </w:r>
      <w:r w:rsidRPr="006308EC">
        <w:t>’</w:t>
      </w:r>
      <w:r w:rsidRPr="00AC357C">
        <w:t>s proprietor. Accompanying Aitken</w:t>
      </w:r>
      <w:r w:rsidRPr="006308EC">
        <w:t>’</w:t>
      </w:r>
      <w:r w:rsidRPr="00AC357C">
        <w:t xml:space="preserve">s report were </w:t>
      </w:r>
      <w:r w:rsidRPr="006308EC">
        <w:t>“</w:t>
      </w:r>
      <w:r w:rsidRPr="00AC357C">
        <w:t xml:space="preserve">photographs taken by his order on the spot specially for </w:t>
      </w:r>
      <w:r w:rsidRPr="00AC357C">
        <w:rPr>
          <w:smallCaps/>
        </w:rPr>
        <w:t>The Christian Herald</w:t>
      </w:r>
      <w:r w:rsidRPr="00AC357C">
        <w:t>.</w:t>
      </w:r>
      <w:r w:rsidRPr="006308EC">
        <w:t>”</w:t>
      </w:r>
      <w:r w:rsidRPr="00AC357C">
        <w:t xml:space="preserve"> The two pictures of </w:t>
      </w:r>
      <w:r w:rsidRPr="006308EC">
        <w:t>“</w:t>
      </w:r>
      <w:r w:rsidRPr="00AC357C">
        <w:t>starving natives</w:t>
      </w:r>
      <w:r w:rsidRPr="006308EC">
        <w:t>”</w:t>
      </w:r>
      <w:r w:rsidRPr="00AC357C">
        <w:t xml:space="preserve"> were, the editor claimed, </w:t>
      </w:r>
      <w:r w:rsidRPr="006308EC">
        <w:t>“</w:t>
      </w:r>
      <w:r w:rsidRPr="00AC357C">
        <w:t>the first authentic photographs of the suffering people that have ever been published</w:t>
      </w:r>
      <w:r w:rsidRPr="006308EC">
        <w:t>”</w:t>
      </w:r>
      <w:r w:rsidRPr="00AC357C">
        <w:t xml:space="preserve"> </w:t>
      </w:r>
      <w:ins w:id="899" w:author="Patterson Lamb" w:date="2014-08-08T13:01:00Z">
        <w:r>
          <w:t>(Figure 1.1).</w:t>
        </w:r>
        <w:r w:rsidRPr="00497263" w:rsidDel="00497263">
          <w:t xml:space="preserve"> </w:t>
        </w:r>
      </w:ins>
      <w:del w:id="900" w:author="Patterson Lamb" w:date="2014-08-08T13:01:00Z">
        <w:r w:rsidRPr="005600E9">
          <w:rPr>
            <w:rPrChange w:id="901" w:author="Patterson Lamb" w:date="2014-08-08T13:01:00Z">
              <w:rPr>
                <w:b/>
              </w:rPr>
            </w:rPrChange>
          </w:rPr>
          <w:delText>[</w:delText>
        </w:r>
      </w:del>
      <w:del w:id="902" w:author="Newgen2" w:date="2014-11-08T20:39:00Z">
        <w:r w:rsidDel="008302A5">
          <w:rPr>
            <w:shd w:val="clear" w:color="auto" w:fill="C0C0C0"/>
          </w:rPr>
          <w:delText>Fig. 1.1</w:delText>
        </w:r>
      </w:del>
      <w:del w:id="903" w:author="Patterson Lamb" w:date="2014-08-08T13:02:00Z">
        <w:r w:rsidRPr="005600E9">
          <w:rPr>
            <w:rPrChange w:id="904" w:author="Patterson Lamb" w:date="2014-08-08T13:01:00Z">
              <w:rPr>
                <w:b/>
              </w:rPr>
            </w:rPrChange>
          </w:rPr>
          <w:delText>]</w:delText>
        </w:r>
        <w:r w:rsidRPr="00497263" w:rsidDel="00497263">
          <w:delText>.</w:delText>
        </w:r>
      </w:del>
      <w:del w:id="905" w:author="Newgen2" w:date="2014-11-08T20:39:00Z">
        <w:r w:rsidRPr="00AC357C" w:rsidDel="008302A5">
          <w:delText xml:space="preserve"> </w:delText>
        </w:r>
      </w:del>
      <w:r w:rsidRPr="00AC357C">
        <w:t xml:space="preserve">Similar images of the horrors unfolding throughout the subcontinent appeared in almost every succeeding issue for the next few months alongside impassioned appeals for financial contributions to </w:t>
      </w:r>
      <w:del w:id="906" w:author="Patterson Lamb" w:date="2014-08-08T13:02:00Z">
        <w:r w:rsidRPr="005600E9">
          <w:rPr>
            <w:rPrChange w:id="907" w:author="Patterson Lamb" w:date="2014-08-08T13:02:00Z">
              <w:rPr>
                <w:smallCaps/>
              </w:rPr>
            </w:rPrChange>
          </w:rPr>
          <w:delText xml:space="preserve">The </w:delText>
        </w:r>
      </w:del>
      <w:ins w:id="908" w:author="Patterson Lamb" w:date="2014-08-08T13:02:00Z">
        <w:r>
          <w:t>t</w:t>
        </w:r>
        <w:r w:rsidRPr="005600E9">
          <w:rPr>
            <w:rPrChange w:id="909" w:author="Patterson Lamb" w:date="2014-08-08T13:02:00Z">
              <w:rPr>
                <w:smallCaps/>
              </w:rPr>
            </w:rPrChange>
          </w:rPr>
          <w:t xml:space="preserve">he </w:t>
        </w:r>
      </w:ins>
      <w:r w:rsidRPr="005600E9">
        <w:rPr>
          <w:i/>
          <w:rPrChange w:id="910" w:author="Patterson Lamb" w:date="2014-08-08T13:02:00Z">
            <w:rPr>
              <w:smallCaps/>
            </w:rPr>
          </w:rPrChange>
        </w:rPr>
        <w:t>Christian Herald</w:t>
      </w:r>
      <w:r w:rsidRPr="00AC357C">
        <w:t xml:space="preserve"> India Relief Fund. These vivid pictures of </w:t>
      </w:r>
      <w:r w:rsidRPr="006308EC">
        <w:t>“</w:t>
      </w:r>
      <w:r w:rsidRPr="00AC357C">
        <w:t>appalling figures</w:t>
      </w:r>
      <w:r w:rsidRPr="006308EC">
        <w:t>”</w:t>
      </w:r>
      <w:r w:rsidRPr="00AC357C">
        <w:t xml:space="preserve"> whose </w:t>
      </w:r>
      <w:r w:rsidRPr="006308EC">
        <w:t>“</w:t>
      </w:r>
      <w:r w:rsidRPr="00AC357C">
        <w:t>shocking ghastliness</w:t>
      </w:r>
      <w:r w:rsidRPr="006308EC">
        <w:t>”</w:t>
      </w:r>
      <w:r w:rsidRPr="00AC357C">
        <w:t xml:space="preserve"> told the </w:t>
      </w:r>
      <w:r w:rsidRPr="006308EC">
        <w:t>“</w:t>
      </w:r>
      <w:r w:rsidRPr="00AC357C">
        <w:t>pathetic story of [their] urgent need</w:t>
      </w:r>
      <w:r w:rsidRPr="006308EC">
        <w:t>”</w:t>
      </w:r>
      <w:r w:rsidRPr="00AC357C">
        <w:t xml:space="preserve"> for succor from </w:t>
      </w:r>
      <w:r w:rsidRPr="006308EC">
        <w:t>“</w:t>
      </w:r>
      <w:r w:rsidRPr="00AC357C">
        <w:t>the Christian people of America,</w:t>
      </w:r>
      <w:r w:rsidRPr="006308EC">
        <w:t>”</w:t>
      </w:r>
      <w:r w:rsidRPr="00AC357C">
        <w:t xml:space="preserve"> the paper</w:t>
      </w:r>
      <w:r w:rsidRPr="006308EC">
        <w:t>’</w:t>
      </w:r>
      <w:r w:rsidRPr="00AC357C">
        <w:t xml:space="preserve">s publishers proposed, would induce readers to open their </w:t>
      </w:r>
      <w:r w:rsidRPr="006308EC">
        <w:t>“</w:t>
      </w:r>
      <w:r w:rsidRPr="00AC357C">
        <w:t xml:space="preserve">hearts </w:t>
      </w:r>
      <w:del w:id="911" w:author="Patterson Lamb" w:date="2014-08-08T13:03:00Z">
        <w:r w:rsidRPr="006308EC" w:rsidDel="00497263">
          <w:delText>…</w:delText>
        </w:r>
        <w:r w:rsidRPr="00AC357C" w:rsidDel="00497263">
          <w:delText xml:space="preserve"> </w:delText>
        </w:r>
      </w:del>
      <w:ins w:id="912" w:author="Patterson Lamb" w:date="2014-08-08T13:03:00Z">
        <w:r>
          <w:t>. . .</w:t>
        </w:r>
        <w:r w:rsidRPr="00AC357C">
          <w:t xml:space="preserve"> </w:t>
        </w:r>
      </w:ins>
      <w:r w:rsidRPr="00AC357C">
        <w:t xml:space="preserve">hands </w:t>
      </w:r>
      <w:del w:id="913" w:author="Patterson Lamb" w:date="2014-08-08T13:03:00Z">
        <w:r w:rsidRPr="006308EC" w:rsidDel="00497263">
          <w:delText>…</w:delText>
        </w:r>
        <w:r w:rsidRPr="00AC357C" w:rsidDel="00497263">
          <w:delText xml:space="preserve"> </w:delText>
        </w:r>
      </w:del>
      <w:ins w:id="914" w:author="Patterson Lamb" w:date="2014-08-08T13:03:00Z">
        <w:r>
          <w:t>. . .</w:t>
        </w:r>
        <w:r w:rsidRPr="00AC357C">
          <w:t xml:space="preserve"> </w:t>
        </w:r>
      </w:ins>
      <w:r w:rsidRPr="00AC357C">
        <w:t xml:space="preserve">purses </w:t>
      </w:r>
      <w:del w:id="915" w:author="Patterson Lamb" w:date="2014-08-08T13:03:00Z">
        <w:r w:rsidRPr="006308EC" w:rsidDel="00497263">
          <w:delText>…</w:delText>
        </w:r>
        <w:r w:rsidRPr="00AC357C" w:rsidDel="00497263">
          <w:delText xml:space="preserve"> </w:delText>
        </w:r>
      </w:del>
      <w:ins w:id="916" w:author="Patterson Lamb" w:date="2014-08-08T13:03:00Z">
        <w:r>
          <w:t>. . .</w:t>
        </w:r>
        <w:r w:rsidRPr="00AC357C">
          <w:t xml:space="preserve"> </w:t>
        </w:r>
      </w:ins>
      <w:r w:rsidRPr="00AC357C">
        <w:t>and granaries</w:t>
      </w:r>
      <w:r w:rsidRPr="006308EC">
        <w:t>”</w:t>
      </w:r>
      <w:r w:rsidRPr="00AC357C">
        <w:t xml:space="preserve"> to </w:t>
      </w:r>
      <w:r w:rsidRPr="006308EC">
        <w:t>“</w:t>
      </w:r>
      <w:r w:rsidRPr="00AC357C">
        <w:t>feed the hungry, to send or carry aid to the sick, and to spread the Gospel message everywhere.</w:t>
      </w:r>
      <w:r w:rsidRPr="006308EC">
        <w:t>”</w:t>
      </w:r>
      <w:r w:rsidRPr="00AC357C">
        <w:rPr>
          <w:vertAlign w:val="superscript"/>
        </w:rPr>
        <w:endnoteReference w:id="62"/>
      </w:r>
    </w:p>
    <w:p w:rsidR="005600E9" w:rsidRPr="00AC3C14" w:rsidRDefault="005600E9" w:rsidP="00701D0A">
      <w:pPr>
        <w:pStyle w:val="fig"/>
      </w:pPr>
      <w:r w:rsidRPr="00AC3C14">
        <w:t>Fig. 1.1 Here</w:t>
      </w:r>
    </w:p>
    <w:p w:rsidR="005600E9" w:rsidRPr="00AC357C" w:rsidRDefault="005600E9" w:rsidP="00701D0A">
      <w:pPr>
        <w:pStyle w:val="para"/>
      </w:pPr>
      <w:r w:rsidRPr="00AC357C">
        <w:t xml:space="preserve">Since his purchase of the </w:t>
      </w:r>
      <w:r w:rsidRPr="007D5122">
        <w:rPr>
          <w:i/>
        </w:rPr>
        <w:t>Christian Herald</w:t>
      </w:r>
      <w:r w:rsidRPr="00AC357C">
        <w:t xml:space="preserve"> in 1890, the evangelical philanthropist Louis Klopsch had worked to make the periodical</w:t>
      </w:r>
      <w:r w:rsidRPr="007D5122">
        <w:rPr>
          <w:i/>
        </w:rPr>
        <w:t xml:space="preserve"> </w:t>
      </w:r>
      <w:r w:rsidRPr="006308EC">
        <w:t>“</w:t>
      </w:r>
      <w:r w:rsidRPr="00AC357C">
        <w:t>a chosen channel of individual and collective benevolence for the Lord</w:t>
      </w:r>
      <w:r w:rsidRPr="006308EC">
        <w:t>’</w:t>
      </w:r>
      <w:r w:rsidRPr="00AC357C">
        <w:t>s people of all denominations.</w:t>
      </w:r>
      <w:r w:rsidRPr="006308EC">
        <w:t>”</w:t>
      </w:r>
      <w:r w:rsidRPr="00AC357C">
        <w:rPr>
          <w:vertAlign w:val="superscript"/>
        </w:rPr>
        <w:endnoteReference w:id="63"/>
      </w:r>
      <w:r w:rsidRPr="00AC357C">
        <w:t xml:space="preserve"> As pioneers in the practice of </w:t>
      </w:r>
      <w:r w:rsidRPr="006308EC">
        <w:t>“</w:t>
      </w:r>
      <w:r w:rsidRPr="00AC357C">
        <w:t>pictorial journalism,</w:t>
      </w:r>
      <w:r w:rsidRPr="006308EC">
        <w:t>”</w:t>
      </w:r>
      <w:r w:rsidRPr="00AC357C">
        <w:t xml:space="preserve"> Klopsch and his editorial partner, the charismatic Brooklyn preacher Thomas de Witt Talmage, took advantage of new photographic and printing processes to publicize humanitarian crises such as the Russian famine of 1892 and the ongoing massacres of Armenians in the Ottoman Empire. When news of the dire food shortages in India first reached Klopsch and Talmage in November of 1896, they quickly acted to obtain visual evidence of the catastrophe. The photographs and reports Aitken supplied provided them with the </w:t>
      </w:r>
      <w:r w:rsidRPr="006308EC">
        <w:t>“</w:t>
      </w:r>
      <w:r w:rsidRPr="00AC357C">
        <w:t>glimpses of suffering</w:t>
      </w:r>
      <w:r w:rsidRPr="006308EC">
        <w:t>”</w:t>
      </w:r>
      <w:r w:rsidRPr="00AC357C">
        <w:t xml:space="preserve"> they needed to </w:t>
      </w:r>
      <w:r w:rsidRPr="006308EC">
        <w:t>“</w:t>
      </w:r>
      <w:r w:rsidRPr="00AC357C">
        <w:t>make the pressing need known to the Christians of America</w:t>
      </w:r>
      <w:r w:rsidRPr="006308EC">
        <w:t>”</w:t>
      </w:r>
      <w:r w:rsidRPr="00AC357C">
        <w:t xml:space="preserve"> and to enlist their </w:t>
      </w:r>
      <w:r w:rsidRPr="006308EC">
        <w:t>“</w:t>
      </w:r>
      <w:r w:rsidRPr="00AC357C">
        <w:t>sympathy and help.</w:t>
      </w:r>
      <w:r w:rsidRPr="006308EC">
        <w:t>”</w:t>
      </w:r>
      <w:r w:rsidRPr="00AC357C">
        <w:rPr>
          <w:vertAlign w:val="superscript"/>
        </w:rPr>
        <w:endnoteReference w:id="64"/>
      </w:r>
    </w:p>
    <w:p w:rsidR="005600E9" w:rsidRPr="00AC357C" w:rsidRDefault="005600E9" w:rsidP="00701D0A">
      <w:pPr>
        <w:pStyle w:val="para"/>
        <w:rPr>
          <w:bCs/>
        </w:rPr>
      </w:pPr>
      <w:r w:rsidRPr="00AC357C">
        <w:t xml:space="preserve">From the perspective of these evangelicals, vision was a compelling vehicle for provoking Christian compassion. </w:t>
      </w:r>
      <w:r w:rsidRPr="006308EC">
        <w:t>“</w:t>
      </w:r>
      <w:r w:rsidRPr="00AC357C">
        <w:t>Dr. Klopsch believed that there was no greater educating influence than good pictures,</w:t>
      </w:r>
      <w:r w:rsidRPr="006308EC">
        <w:t>”</w:t>
      </w:r>
      <w:r w:rsidRPr="00AC357C">
        <w:t xml:space="preserve"> his biographer wrote, and throughout his career in journalism, he relied on illustrations as a means of eliciting empathetic engagement with sufferers around the world who were, as one contributor to the </w:t>
      </w:r>
      <w:r w:rsidRPr="007D5122">
        <w:rPr>
          <w:i/>
        </w:rPr>
        <w:t xml:space="preserve">Christian Herald </w:t>
      </w:r>
      <w:r w:rsidRPr="00AC357C">
        <w:t xml:space="preserve">put it, </w:t>
      </w:r>
      <w:r w:rsidRPr="006308EC">
        <w:t>“</w:t>
      </w:r>
      <w:r w:rsidRPr="00AC357C">
        <w:t>part of that human family which Jesus taught us to love.</w:t>
      </w:r>
      <w:r w:rsidRPr="006308EC">
        <w:t>”</w:t>
      </w:r>
      <w:r w:rsidRPr="00AC357C">
        <w:rPr>
          <w:vertAlign w:val="superscript"/>
        </w:rPr>
        <w:endnoteReference w:id="65"/>
      </w:r>
      <w:r w:rsidRPr="00AC357C">
        <w:t xml:space="preserve"> As several historians have demonstrated, the </w:t>
      </w:r>
      <w:r w:rsidRPr="006308EC">
        <w:t>“</w:t>
      </w:r>
      <w:r w:rsidRPr="00AC357C">
        <w:t>concept of spectatorial sympathy</w:t>
      </w:r>
      <w:r w:rsidRPr="006308EC">
        <w:t>”</w:t>
      </w:r>
      <w:r w:rsidRPr="00AC357C">
        <w:t xml:space="preserve"> first articulated by late</w:t>
      </w:r>
      <w:del w:id="920" w:author="Patterson Lamb" w:date="2014-08-08T13:06:00Z">
        <w:r w:rsidRPr="00AC357C" w:rsidDel="00DC41DF">
          <w:delText>-</w:delText>
        </w:r>
      </w:del>
      <w:ins w:id="921" w:author="Patterson Lamb" w:date="2014-08-08T13:06:00Z">
        <w:r>
          <w:t xml:space="preserve"> </w:t>
        </w:r>
      </w:ins>
      <w:r w:rsidRPr="00AC357C">
        <w:t xml:space="preserve">eighteenth-century moral philosophers </w:t>
      </w:r>
      <w:r w:rsidRPr="006308EC">
        <w:t>“</w:t>
      </w:r>
      <w:r w:rsidRPr="00AC357C">
        <w:t>steadily broadened the arena within which humanitarian feeling was encouraged to operate, extending compassion to animals and to previously despised types of persons including slaves, criminals, and the insane.</w:t>
      </w:r>
      <w:r w:rsidRPr="006308EC">
        <w:t>”</w:t>
      </w:r>
      <w:r w:rsidRPr="00AC357C">
        <w:t xml:space="preserve"> </w:t>
      </w:r>
      <w:r w:rsidRPr="00AC357C">
        <w:rPr>
          <w:bCs/>
        </w:rPr>
        <w:t xml:space="preserve">During the abolitionist agitations of the antebellum era, </w:t>
      </w:r>
      <w:del w:id="922" w:author="Patterson Lamb" w:date="2014-08-08T13:06:00Z">
        <w:r w:rsidRPr="00AC357C" w:rsidDel="00DC41DF">
          <w:rPr>
            <w:bCs/>
          </w:rPr>
          <w:delText>anti-</w:delText>
        </w:r>
      </w:del>
      <w:ins w:id="923" w:author="Patterson Lamb" w:date="2014-08-08T13:06:00Z">
        <w:r>
          <w:rPr>
            <w:bCs/>
          </w:rPr>
          <w:t>anti</w:t>
        </w:r>
      </w:ins>
      <w:r w:rsidRPr="00AC357C">
        <w:rPr>
          <w:bCs/>
        </w:rPr>
        <w:t>slavery advocates drew on this visual ethic in their attempts to demonstrate the shared humanity of enslaved Africans.</w:t>
      </w:r>
      <w:r w:rsidRPr="00AC357C">
        <w:rPr>
          <w:vertAlign w:val="superscript"/>
        </w:rPr>
        <w:endnoteReference w:id="66"/>
      </w:r>
    </w:p>
    <w:p w:rsidR="005600E9" w:rsidRPr="00AC357C" w:rsidRDefault="005600E9" w:rsidP="00701D0A">
      <w:pPr>
        <w:pStyle w:val="para"/>
      </w:pPr>
      <w:r w:rsidRPr="00AC357C">
        <w:t xml:space="preserve">By the 1890s, evangelicals such as Klopsch and Talmage had fully embraced the assumption that sympathy </w:t>
      </w:r>
      <w:r w:rsidRPr="006308EC">
        <w:t>“</w:t>
      </w:r>
      <w:r w:rsidRPr="00AC357C">
        <w:t>was a sentiment stirred primarily through sight</w:t>
      </w:r>
      <w:r w:rsidRPr="006308EC">
        <w:t>”</w:t>
      </w:r>
      <w:r w:rsidRPr="00AC357C">
        <w:t xml:space="preserve"> and eagerly employed emerging technologies of visual representation in their efforts to further expand how American Christians imagined humanity. Like their forerunners in the antislavery movement, these crusaders believed that barraging the public with </w:t>
      </w:r>
      <w:r w:rsidRPr="006308EC">
        <w:t>“</w:t>
      </w:r>
      <w:r w:rsidRPr="00AC357C">
        <w:t>pictorials</w:t>
      </w:r>
      <w:r w:rsidRPr="006308EC">
        <w:t>”</w:t>
      </w:r>
      <w:r w:rsidRPr="00AC357C">
        <w:t xml:space="preserve"> was an effective tactic for compelling viewers </w:t>
      </w:r>
      <w:r w:rsidRPr="00AC357C">
        <w:rPr>
          <w:bCs/>
        </w:rPr>
        <w:t xml:space="preserve">to </w:t>
      </w:r>
      <w:r w:rsidRPr="006308EC">
        <w:rPr>
          <w:bCs/>
        </w:rPr>
        <w:t>“‘</w:t>
      </w:r>
      <w:r w:rsidRPr="00AC357C">
        <w:rPr>
          <w:bCs/>
        </w:rPr>
        <w:t>compassionate</w:t>
      </w:r>
      <w:r w:rsidRPr="006308EC">
        <w:rPr>
          <w:bCs/>
        </w:rPr>
        <w:t>’</w:t>
      </w:r>
      <w:r w:rsidRPr="00AC357C">
        <w:rPr>
          <w:bCs/>
        </w:rPr>
        <w:t xml:space="preserve"> across barriers of status and race.</w:t>
      </w:r>
      <w:r w:rsidRPr="006308EC">
        <w:rPr>
          <w:bCs/>
        </w:rPr>
        <w:t>”</w:t>
      </w:r>
      <w:r w:rsidRPr="00AC357C">
        <w:rPr>
          <w:vertAlign w:val="superscript"/>
        </w:rPr>
        <w:endnoteReference w:id="67"/>
      </w:r>
      <w:r w:rsidRPr="00AC357C">
        <w:rPr>
          <w:bCs/>
        </w:rPr>
        <w:t xml:space="preserve"> </w:t>
      </w:r>
      <w:r w:rsidRPr="00AC357C">
        <w:t xml:space="preserve">Klopsch and Talmage were also confident that images could bridge territorial divides. Newspapers, Talmage preached, were </w:t>
      </w:r>
      <w:r w:rsidRPr="006308EC">
        <w:t>“</w:t>
      </w:r>
      <w:r w:rsidRPr="00AC357C">
        <w:t>full of optic nerves</w:t>
      </w:r>
      <w:r w:rsidRPr="006308EC">
        <w:t>”</w:t>
      </w:r>
      <w:r w:rsidRPr="00AC357C">
        <w:t xml:space="preserve"> that enabled readers to </w:t>
      </w:r>
      <w:r w:rsidRPr="006308EC">
        <w:t>“</w:t>
      </w:r>
      <w:r w:rsidRPr="00AC357C">
        <w:t>look far away</w:t>
      </w:r>
      <w:r w:rsidRPr="006308EC">
        <w:t>”</w:t>
      </w:r>
      <w:r w:rsidRPr="00AC357C">
        <w:t xml:space="preserve"> and near, to </w:t>
      </w:r>
      <w:r w:rsidRPr="006308EC">
        <w:t>“</w:t>
      </w:r>
      <w:r w:rsidRPr="00AC357C">
        <w:t>take in the next street and the next hemisphere.</w:t>
      </w:r>
      <w:r w:rsidRPr="006308EC">
        <w:t>”</w:t>
      </w:r>
      <w:r w:rsidRPr="00AC357C">
        <w:rPr>
          <w:vertAlign w:val="superscript"/>
        </w:rPr>
        <w:endnoteReference w:id="68"/>
      </w:r>
      <w:r w:rsidRPr="00AC357C">
        <w:t xml:space="preserve"> The woodcuts, engravings</w:t>
      </w:r>
      <w:ins w:id="927" w:author="Patterson Lamb" w:date="2014-08-08T13:08:00Z">
        <w:r>
          <w:t>,</w:t>
        </w:r>
      </w:ins>
      <w:r w:rsidRPr="00AC357C">
        <w:t xml:space="preserve"> and photographs published in the </w:t>
      </w:r>
      <w:r w:rsidRPr="007D5122">
        <w:rPr>
          <w:i/>
        </w:rPr>
        <w:t xml:space="preserve">Christian Herald </w:t>
      </w:r>
      <w:r w:rsidRPr="00AC357C">
        <w:t>collapsed the physical distances that separated the victims of floods, earthquakes, plagues, famines</w:t>
      </w:r>
      <w:ins w:id="928" w:author="Patterson Lamb" w:date="2014-08-08T13:08:00Z">
        <w:r>
          <w:t>,</w:t>
        </w:r>
      </w:ins>
      <w:r w:rsidRPr="00AC357C">
        <w:t xml:space="preserve"> and wars on other parts of the planet from those in the United States who could come to their relief. Visual depictions also transcended the particularities of place and dialect. </w:t>
      </w:r>
      <w:r w:rsidRPr="006308EC">
        <w:t>“</w:t>
      </w:r>
      <w:r w:rsidRPr="00AC357C">
        <w:t>The human race is divided into almost as many languages as there are nations, but the pictures may speak to people of all tongues,</w:t>
      </w:r>
      <w:r w:rsidRPr="006308EC">
        <w:t>”</w:t>
      </w:r>
      <w:r w:rsidRPr="00AC357C">
        <w:t xml:space="preserve"> Talmage declared.</w:t>
      </w:r>
      <w:r w:rsidRPr="006308EC">
        <w:t>”</w:t>
      </w:r>
      <w:r w:rsidRPr="00AC357C">
        <w:rPr>
          <w:vertAlign w:val="superscript"/>
        </w:rPr>
        <w:endnoteReference w:id="69"/>
      </w:r>
      <w:r w:rsidRPr="00AC357C">
        <w:t xml:space="preserve"> Americans who could neither hear nor interpret the cries and groans of the afflicted in Russia or Armenia or India could see the sufferings of distant others vividly displayed in the pages of the periodical that also offered a way to respond.</w:t>
      </w:r>
    </w:p>
    <w:p w:rsidR="005600E9" w:rsidRPr="00AC357C" w:rsidRDefault="005600E9" w:rsidP="00701D0A">
      <w:pPr>
        <w:pStyle w:val="para"/>
      </w:pPr>
      <w:r w:rsidRPr="00AC357C">
        <w:t xml:space="preserve">Finally, evangelical proponents of pictorial humanitarianism claimed that images could help overcome what contemporary theorist Elaine Scarry has called </w:t>
      </w:r>
      <w:r w:rsidRPr="006308EC">
        <w:t>“</w:t>
      </w:r>
      <w:r w:rsidRPr="00AC357C">
        <w:t>pain</w:t>
      </w:r>
      <w:r w:rsidRPr="006308EC">
        <w:t>’</w:t>
      </w:r>
      <w:r w:rsidRPr="00AC357C">
        <w:t>s inexpressibility</w:t>
      </w:r>
      <w:r w:rsidRPr="006308EC">
        <w:t>”</w:t>
      </w:r>
      <w:r w:rsidRPr="00AC357C">
        <w:t xml:space="preserve"> and resistance to </w:t>
      </w:r>
      <w:r w:rsidRPr="006308EC">
        <w:t>“</w:t>
      </w:r>
      <w:r w:rsidRPr="00AC357C">
        <w:t>verbal objectification.</w:t>
      </w:r>
      <w:r w:rsidRPr="006308EC">
        <w:t>”</w:t>
      </w:r>
      <w:r w:rsidRPr="00AC357C">
        <w:rPr>
          <w:vertAlign w:val="superscript"/>
        </w:rPr>
        <w:endnoteReference w:id="70"/>
      </w:r>
      <w:r w:rsidRPr="00AC357C">
        <w:t xml:space="preserve"> Missionaries and other observers of India</w:t>
      </w:r>
      <w:r w:rsidRPr="006308EC">
        <w:t>’</w:t>
      </w:r>
      <w:r w:rsidRPr="00AC357C">
        <w:t xml:space="preserve">s </w:t>
      </w:r>
      <w:r w:rsidRPr="006308EC">
        <w:t>“</w:t>
      </w:r>
      <w:r w:rsidRPr="00AC357C">
        <w:t>terrible distress</w:t>
      </w:r>
      <w:r w:rsidRPr="006308EC">
        <w:t>”</w:t>
      </w:r>
      <w:r w:rsidRPr="00AC357C">
        <w:t xml:space="preserve"> frequently bemoaned the insufficiency of language to convey the horrors they were encountering first</w:t>
      </w:r>
      <w:del w:id="930" w:author="Patterson Lamb" w:date="2014-08-08T13:09:00Z">
        <w:r w:rsidRPr="00AC357C" w:rsidDel="00DC41DF">
          <w:delText>-</w:delText>
        </w:r>
      </w:del>
      <w:r w:rsidRPr="00AC357C">
        <w:t xml:space="preserve">hand. </w:t>
      </w:r>
      <w:r w:rsidRPr="006308EC">
        <w:t>“</w:t>
      </w:r>
      <w:r w:rsidRPr="00AC357C">
        <w:t>I have no faculties for describing the awful sufferings of the poor people,</w:t>
      </w:r>
      <w:r w:rsidRPr="006308EC">
        <w:t>”</w:t>
      </w:r>
      <w:r w:rsidRPr="00AC357C">
        <w:t xml:space="preserve"> one witness wrote.</w:t>
      </w:r>
      <w:r w:rsidRPr="00AC357C">
        <w:rPr>
          <w:vertAlign w:val="superscript"/>
        </w:rPr>
        <w:endnoteReference w:id="71"/>
      </w:r>
      <w:r w:rsidRPr="00AC357C">
        <w:t xml:space="preserve"> During his own investigative tour of the famine fields in 1900, Klopsch repeatedly lamented his inability to depict the </w:t>
      </w:r>
      <w:r w:rsidRPr="006308EC">
        <w:t>“</w:t>
      </w:r>
      <w:r w:rsidRPr="00AC357C">
        <w:t>scenes of desolation, of pain, of suffering, of hopeless despair, of heart anguish, of death</w:t>
      </w:r>
      <w:r w:rsidRPr="006308EC">
        <w:t>”</w:t>
      </w:r>
      <w:r w:rsidRPr="00AC357C">
        <w:t xml:space="preserve"> with which he came into contact. </w:t>
      </w:r>
      <w:r w:rsidRPr="006308EC">
        <w:t>“</w:t>
      </w:r>
      <w:r w:rsidRPr="00AC357C">
        <w:t>Famine in India! How I dread to write about it! What pen can adequately portray the scenes which my eyes have witnessed?</w:t>
      </w:r>
      <w:r w:rsidRPr="006308EC">
        <w:t>”</w:t>
      </w:r>
      <w:r w:rsidRPr="00AC357C">
        <w:t xml:space="preserve"> he wondered. </w:t>
      </w:r>
      <w:r w:rsidRPr="006308EC">
        <w:t>“</w:t>
      </w:r>
      <w:r w:rsidRPr="00AC357C">
        <w:t>How to describe it, so as to bring it within the grasp of the human mind, I know not.</w:t>
      </w:r>
      <w:r w:rsidRPr="006308EC">
        <w:t>”</w:t>
      </w:r>
      <w:r w:rsidRPr="00AC357C">
        <w:t xml:space="preserve"> Despite many attempts to communicate the </w:t>
      </w:r>
      <w:r w:rsidRPr="006308EC">
        <w:t>“</w:t>
      </w:r>
      <w:r w:rsidRPr="00AC357C">
        <w:t>abject misery</w:t>
      </w:r>
      <w:r w:rsidRPr="006308EC">
        <w:t>”</w:t>
      </w:r>
      <w:r w:rsidRPr="00AC357C">
        <w:t xml:space="preserve"> through detailed and vivid narratives that reported the sensory assaults </w:t>
      </w:r>
      <w:ins w:id="931" w:author="Patterson Lamb" w:date="2014-08-08T13:10:00Z">
        <w:r w:rsidRPr="00AC357C">
          <w:t xml:space="preserve">he experienced </w:t>
        </w:r>
      </w:ins>
      <w:r w:rsidRPr="00AC357C">
        <w:t>(</w:t>
      </w:r>
      <w:r w:rsidRPr="006308EC">
        <w:t>“</w:t>
      </w:r>
      <w:r w:rsidRPr="00AC357C">
        <w:t xml:space="preserve">the heat was intense </w:t>
      </w:r>
      <w:del w:id="932" w:author="Patterson Lamb" w:date="2014-08-08T13:09:00Z">
        <w:r w:rsidRPr="006308EC" w:rsidDel="00DC41DF">
          <w:delText>…</w:delText>
        </w:r>
        <w:r w:rsidRPr="00AC357C" w:rsidDel="00DC41DF">
          <w:delText xml:space="preserve"> </w:delText>
        </w:r>
      </w:del>
      <w:ins w:id="933" w:author="Patterson Lamb" w:date="2014-08-08T13:09:00Z">
        <w:r>
          <w:t>. . .</w:t>
        </w:r>
        <w:r w:rsidRPr="00AC357C">
          <w:t xml:space="preserve"> </w:t>
        </w:r>
      </w:ins>
      <w:r w:rsidRPr="00AC357C">
        <w:t>the all-pervading stench from putrefying bodies impregnated clothes, hair and skin</w:t>
      </w:r>
      <w:r w:rsidRPr="006308EC">
        <w:t>”</w:t>
      </w:r>
      <w:r w:rsidRPr="00AC357C">
        <w:t>) and emotional anguish (</w:t>
      </w:r>
      <w:r w:rsidRPr="006308EC">
        <w:t>“</w:t>
      </w:r>
      <w:r w:rsidRPr="00AC357C">
        <w:t>my heart almost sank within me</w:t>
      </w:r>
      <w:r w:rsidRPr="006308EC">
        <w:t>”</w:t>
      </w:r>
      <w:r w:rsidRPr="00AC357C">
        <w:t>)</w:t>
      </w:r>
      <w:del w:id="934" w:author="Patterson Lamb" w:date="2014-08-08T13:10:00Z">
        <w:r w:rsidRPr="00AC357C" w:rsidDel="00DC41DF">
          <w:delText xml:space="preserve"> he experienced</w:delText>
        </w:r>
      </w:del>
      <w:r w:rsidRPr="00AC357C">
        <w:t xml:space="preserve">, Klopsch felt that words had failed him. </w:t>
      </w:r>
      <w:r w:rsidRPr="006308EC">
        <w:t>“</w:t>
      </w:r>
      <w:r w:rsidRPr="00AC357C">
        <w:t>I was painfully conscious of the paucity of my vocabulary to do justice to the subject, and after I have written the worst, I shall feel that even then I have only faintly indicated the real condition of affairs.</w:t>
      </w:r>
      <w:r w:rsidRPr="006308EC">
        <w:t>”</w:t>
      </w:r>
      <w:r w:rsidRPr="00AC357C">
        <w:t xml:space="preserve"> Convinced that no pen could exaggerate the suffering and </w:t>
      </w:r>
      <w:r w:rsidRPr="006308EC">
        <w:t>“</w:t>
      </w:r>
      <w:r w:rsidRPr="00AC357C">
        <w:t>word pictures</w:t>
      </w:r>
      <w:r w:rsidRPr="006308EC">
        <w:t>”</w:t>
      </w:r>
      <w:r w:rsidRPr="00AC357C">
        <w:t xml:space="preserve"> could only hint at the reality of India</w:t>
      </w:r>
      <w:r w:rsidRPr="006308EC">
        <w:t>’</w:t>
      </w:r>
      <w:r w:rsidRPr="00AC357C">
        <w:t xml:space="preserve">s tragedy, Klopsch and other eyewitnesses hoped that images might more adequately portray the </w:t>
      </w:r>
      <w:r w:rsidRPr="006308EC">
        <w:t>“</w:t>
      </w:r>
      <w:r w:rsidRPr="00AC357C">
        <w:t>shocking and revolting</w:t>
      </w:r>
      <w:r w:rsidRPr="006308EC">
        <w:t>”</w:t>
      </w:r>
      <w:r w:rsidRPr="00AC357C">
        <w:t xml:space="preserve"> situation and motivate viewers to action.</w:t>
      </w:r>
      <w:r w:rsidRPr="00AC357C">
        <w:rPr>
          <w:vertAlign w:val="superscript"/>
        </w:rPr>
        <w:endnoteReference w:id="72"/>
      </w:r>
    </w:p>
    <w:p w:rsidR="005600E9" w:rsidRPr="00AC357C" w:rsidRDefault="005600E9" w:rsidP="00701D0A">
      <w:pPr>
        <w:pStyle w:val="para"/>
      </w:pPr>
      <w:r w:rsidRPr="00AC357C">
        <w:t>While Klopsch and Talmage were on the cutting edge of pictorial humanitarianism, other evangelical groups also used images to encourage international almsgiving. During the late</w:t>
      </w:r>
      <w:del w:id="939" w:author="Patterson Lamb" w:date="2014-08-08T13:10:00Z">
        <w:r w:rsidRPr="00AC357C" w:rsidDel="00DC41DF">
          <w:delText>-</w:delText>
        </w:r>
      </w:del>
      <w:ins w:id="940" w:author="Patterson Lamb" w:date="2014-08-08T13:10:00Z">
        <w:r>
          <w:t xml:space="preserve"> </w:t>
        </w:r>
      </w:ins>
      <w:r w:rsidRPr="00AC357C">
        <w:t>1890s, participants in the Christian and Missionary Alliance (C&amp;MA) responded to frequent and fervent pleas for famine relief included in the organization</w:t>
      </w:r>
      <w:r w:rsidRPr="006308EC">
        <w:t>’</w:t>
      </w:r>
      <w:r w:rsidRPr="00AC357C">
        <w:t>s weekly illustrated magazine. Founded in 1887 through the leadership of the Reverend A. B. Simpson, the C&amp;MA was an interdenominational association that aimed to supplement the work of existing churches and mission</w:t>
      </w:r>
      <w:del w:id="941" w:author="Patterson Lamb" w:date="2014-08-08T13:11:00Z">
        <w:r w:rsidRPr="00AC357C" w:rsidDel="00DC41DF">
          <w:delText>s</w:delText>
        </w:r>
      </w:del>
      <w:r w:rsidRPr="00AC357C">
        <w:t xml:space="preserve"> boards by concentrating primarily on evangelizing </w:t>
      </w:r>
      <w:r w:rsidRPr="006308EC">
        <w:t>“</w:t>
      </w:r>
      <w:r w:rsidRPr="00AC357C">
        <w:t>the destitute and unoccupied fields of the heathen world.</w:t>
      </w:r>
      <w:r w:rsidRPr="006308EC">
        <w:t>”</w:t>
      </w:r>
      <w:r w:rsidRPr="00AC357C">
        <w:rPr>
          <w:vertAlign w:val="superscript"/>
        </w:rPr>
        <w:endnoteReference w:id="73"/>
      </w:r>
      <w:r w:rsidRPr="00AC357C">
        <w:t xml:space="preserve"> Like Klopsch, Simpson was a pioneer in pictorial journalism, publishing the </w:t>
      </w:r>
      <w:r w:rsidRPr="006308EC">
        <w:t>“</w:t>
      </w:r>
      <w:r w:rsidRPr="00AC357C">
        <w:t>first illustrated missionary magazine on the American continent</w:t>
      </w:r>
      <w:r w:rsidRPr="006308EC">
        <w:t>”</w:t>
      </w:r>
      <w:r w:rsidRPr="00AC357C">
        <w:t xml:space="preserve"> and continuing to edit the </w:t>
      </w:r>
      <w:r w:rsidRPr="007D5122">
        <w:rPr>
          <w:i/>
        </w:rPr>
        <w:t>Christian and Missionary Alliance</w:t>
      </w:r>
      <w:r w:rsidRPr="00AC357C">
        <w:t xml:space="preserve"> until his death in 1919.</w:t>
      </w:r>
      <w:r w:rsidRPr="00AC357C">
        <w:rPr>
          <w:vertAlign w:val="superscript"/>
        </w:rPr>
        <w:endnoteReference w:id="74"/>
      </w:r>
      <w:r w:rsidRPr="00AC357C">
        <w:t xml:space="preserve"> Although the </w:t>
      </w:r>
      <w:r w:rsidRPr="007D5122">
        <w:rPr>
          <w:i/>
        </w:rPr>
        <w:t xml:space="preserve">Christian Herald </w:t>
      </w:r>
      <w:r w:rsidRPr="00AC357C">
        <w:t xml:space="preserve">and the </w:t>
      </w:r>
      <w:r w:rsidRPr="007D5122">
        <w:rPr>
          <w:i/>
        </w:rPr>
        <w:t xml:space="preserve">Christian and Missionary Alliance </w:t>
      </w:r>
      <w:r w:rsidRPr="00AC357C">
        <w:t xml:space="preserve">were both produced in Manhattan and appealed to similar constituencies, the periodicals were mutually supportive rather than competitive. When famine struck in India in 1896 and again in 1900, C&amp;MA missionaries under the leadership of India field superintendent Marcus Fuller were instrumental in coordinating the distribution of aid raised through the </w:t>
      </w:r>
      <w:r w:rsidRPr="007D5122">
        <w:rPr>
          <w:i/>
        </w:rPr>
        <w:t>Christian Herald</w:t>
      </w:r>
      <w:r w:rsidRPr="00AC357C">
        <w:t xml:space="preserve">. In 1900, Fuller was appointed to serve as an executive member of the </w:t>
      </w:r>
      <w:r w:rsidRPr="007D5122">
        <w:rPr>
          <w:i/>
        </w:rPr>
        <w:t>Christian Herald</w:t>
      </w:r>
      <w:r w:rsidRPr="006308EC">
        <w:t>’</w:t>
      </w:r>
      <w:r w:rsidRPr="00AC357C">
        <w:t>s Interdenominational Missionary Committee, which was charged with the task of apportioning and dispensing the grain cargoes and siz</w:t>
      </w:r>
      <w:del w:id="945" w:author="Patterson Lamb" w:date="2014-08-08T13:12:00Z">
        <w:r w:rsidRPr="00AC357C" w:rsidDel="00DC41DF">
          <w:delText>e</w:delText>
        </w:r>
      </w:del>
      <w:r w:rsidRPr="00AC357C">
        <w:t>able financial contributions collected through the periodical</w:t>
      </w:r>
      <w:r w:rsidRPr="006308EC">
        <w:t>’</w:t>
      </w:r>
      <w:r w:rsidRPr="00AC357C">
        <w:t>s vigorous humanitarian campaign.</w:t>
      </w:r>
      <w:r w:rsidRPr="00AC357C">
        <w:rPr>
          <w:vertAlign w:val="superscript"/>
        </w:rPr>
        <w:endnoteReference w:id="75"/>
      </w:r>
    </w:p>
    <w:p w:rsidR="005600E9" w:rsidRPr="00AC357C" w:rsidRDefault="005600E9" w:rsidP="00701D0A">
      <w:pPr>
        <w:pStyle w:val="para"/>
      </w:pPr>
      <w:r w:rsidRPr="00AC357C">
        <w:t xml:space="preserve">In addition to cooperating closely with Klopsch and the </w:t>
      </w:r>
      <w:r w:rsidRPr="007D5122">
        <w:rPr>
          <w:i/>
        </w:rPr>
        <w:t>Christian Herald</w:t>
      </w:r>
      <w:r w:rsidRPr="00AC357C">
        <w:t xml:space="preserve">, C&amp;MA workers also actively sought to stimulate compassion for famine sufferers among their own supporters through regular reports illustrating the affliction they faced. The front page of the </w:t>
      </w:r>
      <w:r w:rsidRPr="007D5122">
        <w:rPr>
          <w:i/>
        </w:rPr>
        <w:t>Christian and Missionary Alliance</w:t>
      </w:r>
      <w:r w:rsidRPr="00AC357C">
        <w:t xml:space="preserve"> for May 12, 1900, for example, featured a display </w:t>
      </w:r>
      <w:del w:id="946" w:author="Patterson Lamb" w:date="2014-08-08T13:13:00Z">
        <w:r w:rsidRPr="00AC357C" w:rsidDel="00DC41DF">
          <w:delText xml:space="preserve">of </w:delText>
        </w:r>
      </w:del>
      <w:ins w:id="947" w:author="Patterson Lamb" w:date="2014-08-08T13:13:00Z">
        <w:r>
          <w:t xml:space="preserve">titled </w:t>
        </w:r>
        <w:r w:rsidRPr="00AC357C">
          <w:t xml:space="preserve"> </w:t>
        </w:r>
      </w:ins>
      <w:r w:rsidRPr="006308EC">
        <w:t>“</w:t>
      </w:r>
      <w:r w:rsidRPr="00AC357C">
        <w:t>Famine</w:t>
      </w:r>
      <w:r w:rsidRPr="006308EC">
        <w:t>’</w:t>
      </w:r>
      <w:r w:rsidRPr="00AC357C">
        <w:t>s Ravages in India</w:t>
      </w:r>
      <w:r w:rsidRPr="006308EC">
        <w:t>”</w:t>
      </w:r>
      <w:r w:rsidRPr="00AC357C">
        <w:t xml:space="preserve"> by Marcus Fuller </w:t>
      </w:r>
      <w:r w:rsidRPr="00AC357C">
        <w:rPr>
          <w:bCs/>
        </w:rPr>
        <w:t>that included photographs of emaciated children</w:t>
      </w:r>
      <w:del w:id="948" w:author="Patterson Lamb" w:date="2014-08-08T13:14:00Z">
        <w:r w:rsidRPr="00AC357C" w:rsidDel="00DC41DF">
          <w:rPr>
            <w:bCs/>
          </w:rPr>
          <w:delText>;</w:delText>
        </w:r>
      </w:del>
      <w:ins w:id="949" w:author="Patterson Lamb" w:date="2014-08-08T13:14:00Z">
        <w:r>
          <w:rPr>
            <w:bCs/>
          </w:rPr>
          <w:t>,</w:t>
        </w:r>
      </w:ins>
      <w:r w:rsidRPr="00AC357C">
        <w:rPr>
          <w:bCs/>
        </w:rPr>
        <w:t xml:space="preserve"> a pile of dead </w:t>
      </w:r>
      <w:r w:rsidRPr="006308EC">
        <w:t>“</w:t>
      </w:r>
      <w:r w:rsidRPr="00AC357C">
        <w:t>bodies ready for burning</w:t>
      </w:r>
      <w:ins w:id="950" w:author="Patterson Lamb" w:date="2014-08-08T13:13:00Z">
        <w:r>
          <w:t>,</w:t>
        </w:r>
      </w:ins>
      <w:del w:id="951" w:author="Patterson Lamb" w:date="2014-08-08T13:14:00Z">
        <w:r w:rsidRPr="00AC357C" w:rsidDel="00DC41DF">
          <w:delText>;</w:delText>
        </w:r>
      </w:del>
      <w:r w:rsidRPr="006308EC">
        <w:t>”</w:t>
      </w:r>
      <w:r w:rsidRPr="00AC357C">
        <w:t xml:space="preserve"> and (on the second page) a skeletal form stretched out on a pallet </w:t>
      </w:r>
      <w:r w:rsidRPr="006308EC">
        <w:t>“</w:t>
      </w:r>
      <w:r w:rsidRPr="00AC357C">
        <w:t>starved to death.</w:t>
      </w:r>
      <w:r w:rsidRPr="006308EC">
        <w:t>”</w:t>
      </w:r>
      <w:r w:rsidRPr="00AC357C">
        <w:t xml:space="preserve"> Accompanying these images was a caption that explained their purpose: </w:t>
      </w:r>
      <w:r w:rsidRPr="006308EC">
        <w:t>“</w:t>
      </w:r>
      <w:r w:rsidRPr="00AC357C">
        <w:t>These pictures just received from Mr. Fuller present the awful need of famine stricken India as no words could plead</w:t>
      </w:r>
      <w:r w:rsidRPr="00DC41DF">
        <w:t>”</w:t>
      </w:r>
      <w:del w:id="952" w:author="Patterson Lamb" w:date="2014-08-08T13:14:00Z">
        <w:r w:rsidRPr="00DC41DF" w:rsidDel="00DC41DF">
          <w:delText xml:space="preserve"> </w:delText>
        </w:r>
        <w:r w:rsidRPr="005600E9">
          <w:rPr>
            <w:rPrChange w:id="953" w:author="Patterson Lamb" w:date="2014-08-08T13:14:00Z">
              <w:rPr>
                <w:b/>
              </w:rPr>
            </w:rPrChange>
          </w:rPr>
          <w:delText>[</w:delText>
        </w:r>
      </w:del>
      <w:del w:id="954" w:author="Newgen2" w:date="2014-11-08T20:39:00Z">
        <w:r w:rsidDel="008302A5">
          <w:rPr>
            <w:shd w:val="clear" w:color="auto" w:fill="C0C0C0"/>
          </w:rPr>
          <w:delText>Fig. 1.2</w:delText>
        </w:r>
      </w:del>
      <w:del w:id="955" w:author="Patterson Lamb" w:date="2014-08-08T13:14:00Z">
        <w:r w:rsidRPr="005600E9">
          <w:rPr>
            <w:rPrChange w:id="956" w:author="Patterson Lamb" w:date="2014-08-08T13:14:00Z">
              <w:rPr>
                <w:b/>
              </w:rPr>
            </w:rPrChange>
          </w:rPr>
          <w:delText>]</w:delText>
        </w:r>
      </w:del>
      <w:ins w:id="957" w:author="Patterson Lamb" w:date="2014-08-08T13:14:00Z">
        <w:r w:rsidRPr="005600E9">
          <w:rPr>
            <w:rPrChange w:id="958" w:author="Patterson Lamb" w:date="2014-08-08T13:14:00Z">
              <w:rPr>
                <w:b/>
              </w:rPr>
            </w:rPrChange>
          </w:rPr>
          <w:t xml:space="preserve"> (Figure 1.2)</w:t>
        </w:r>
      </w:ins>
      <w:r w:rsidRPr="00DC41DF">
        <w:t>. Photographs</w:t>
      </w:r>
      <w:r w:rsidRPr="00AC357C">
        <w:t xml:space="preserve">, the editor indicated, served as a most effective </w:t>
      </w:r>
      <w:del w:id="959" w:author="Patterson Lamb" w:date="2014-08-08T13:15:00Z">
        <w:r w:rsidRPr="00AC357C" w:rsidDel="00DC41DF">
          <w:delText xml:space="preserve">media </w:delText>
        </w:r>
      </w:del>
      <w:ins w:id="960" w:author="Patterson Lamb" w:date="2014-08-08T13:15:00Z">
        <w:r w:rsidRPr="00AC357C">
          <w:t>medi</w:t>
        </w:r>
        <w:r>
          <w:t>um</w:t>
        </w:r>
        <w:r w:rsidRPr="00AC357C">
          <w:t xml:space="preserve"> </w:t>
        </w:r>
      </w:ins>
      <w:r w:rsidRPr="00AC357C">
        <w:t xml:space="preserve">for revealing the realities of distant suffering to Americans who, once they saw the </w:t>
      </w:r>
      <w:r w:rsidRPr="006308EC">
        <w:t>“</w:t>
      </w:r>
      <w:r w:rsidRPr="00AC357C">
        <w:t>great and urgent need of these starving millions</w:t>
      </w:r>
      <w:r w:rsidRPr="006308EC">
        <w:t>”</w:t>
      </w:r>
      <w:r w:rsidRPr="00AC357C">
        <w:t xml:space="preserve"> would sympathize with them in their affliction and </w:t>
      </w:r>
      <w:r w:rsidRPr="006308EC">
        <w:t>“</w:t>
      </w:r>
      <w:r w:rsidRPr="00AC357C">
        <w:t>surely do something for their relief.</w:t>
      </w:r>
      <w:r w:rsidRPr="006308EC">
        <w:t>”</w:t>
      </w:r>
      <w:r w:rsidRPr="00AC357C">
        <w:rPr>
          <w:vertAlign w:val="superscript"/>
        </w:rPr>
        <w:endnoteReference w:id="76"/>
      </w:r>
      <w:r w:rsidRPr="00AC357C">
        <w:t xml:space="preserve"> Marcus Fuller</w:t>
      </w:r>
      <w:r w:rsidRPr="006308EC">
        <w:t>’</w:t>
      </w:r>
      <w:r w:rsidRPr="00AC357C">
        <w:t xml:space="preserve">s wife Jennie expressed a similar confidence in the power of sight in a letter to Louis Klopsch. </w:t>
      </w:r>
      <w:r w:rsidRPr="006308EC">
        <w:t>“</w:t>
      </w:r>
      <w:r w:rsidRPr="00AC357C">
        <w:t>If your readers could see the things we see daily,</w:t>
      </w:r>
      <w:r w:rsidRPr="006308EC">
        <w:t>”</w:t>
      </w:r>
      <w:r w:rsidRPr="00AC357C">
        <w:t xml:space="preserve"> she asserted, </w:t>
      </w:r>
      <w:r w:rsidRPr="006308EC">
        <w:t>“</w:t>
      </w:r>
      <w:r w:rsidRPr="00AC357C">
        <w:t>there would be no need for appeals.</w:t>
      </w:r>
      <w:r w:rsidRPr="006308EC">
        <w:t>”</w:t>
      </w:r>
      <w:r w:rsidRPr="00AC357C">
        <w:rPr>
          <w:vertAlign w:val="superscript"/>
        </w:rPr>
        <w:endnoteReference w:id="77"/>
      </w:r>
    </w:p>
    <w:p w:rsidR="005600E9" w:rsidRPr="00AC3C14" w:rsidRDefault="005600E9" w:rsidP="00701D0A">
      <w:pPr>
        <w:pStyle w:val="fig"/>
      </w:pPr>
      <w:r w:rsidRPr="00AC3C14">
        <w:t>Fig. 1.2 Here</w:t>
      </w:r>
    </w:p>
    <w:p w:rsidR="005600E9" w:rsidRPr="00AC357C" w:rsidRDefault="005600E9" w:rsidP="00701D0A">
      <w:pPr>
        <w:pStyle w:val="para"/>
      </w:pPr>
      <w:r w:rsidRPr="00AC357C">
        <w:t xml:space="preserve">Like Klopsch and Talmage, participants in the C&amp;MA saw images of suffering as powerful tools for the production of sympathetic feelings that would generate a concrete, compassionate response. Having studied at Oberlin College </w:t>
      </w:r>
      <w:r w:rsidRPr="006308EC">
        <w:t>–</w:t>
      </w:r>
      <w:r w:rsidRPr="00AC357C">
        <w:t xml:space="preserve"> a center of abolitionist sentiment </w:t>
      </w:r>
      <w:r w:rsidRPr="006308EC">
        <w:t>–</w:t>
      </w:r>
      <w:r w:rsidRPr="00AC357C">
        <w:t xml:space="preserve"> both Marcus and Jennie Fuller absorbed the ethical sensibilities that stirred their evangelical predecessors to engage in vigorous and visually vivid crusades to assuage the bodily afflictions of their fellow human beings.</w:t>
      </w:r>
      <w:r w:rsidRPr="00AC357C">
        <w:rPr>
          <w:vertAlign w:val="superscript"/>
        </w:rPr>
        <w:endnoteReference w:id="78"/>
      </w:r>
      <w:r w:rsidRPr="00AC357C">
        <w:t xml:space="preserve"> Even as they acknowledged the spectatorial nature of sympathy, however, these C&amp;MA workers also expressed some hesitancy about the ethics of pictorial humanitarianism that distinguished them from their colleagues at the </w:t>
      </w:r>
      <w:r w:rsidRPr="007D5122">
        <w:rPr>
          <w:i/>
        </w:rPr>
        <w:t>Christian Herald</w:t>
      </w:r>
      <w:r w:rsidRPr="00AC357C">
        <w:t>. Attending to these differences among late</w:t>
      </w:r>
      <w:del w:id="967" w:author="Patterson Lamb" w:date="2014-08-08T13:16:00Z">
        <w:r w:rsidRPr="00AC357C" w:rsidDel="006A2C3C">
          <w:delText>-</w:delText>
        </w:r>
      </w:del>
      <w:ins w:id="968" w:author="Patterson Lamb" w:date="2014-08-08T13:16:00Z">
        <w:r>
          <w:t xml:space="preserve"> </w:t>
        </w:r>
      </w:ins>
      <w:r w:rsidRPr="00AC357C">
        <w:t>nineteenth-century advocates of international almsgiving will show how the emerging visual culture of humanitarianism was beginning to fracture under the pressure of an increasingly sensationalist culture.</w:t>
      </w:r>
    </w:p>
    <w:p w:rsidR="005600E9" w:rsidRPr="00AC357C" w:rsidRDefault="005600E9" w:rsidP="00701D0A">
      <w:pPr>
        <w:pStyle w:val="A"/>
      </w:pPr>
      <w:bookmarkStart w:id="969" w:name="CBML_ch01_sec1_002"/>
      <w:r w:rsidRPr="006308EC">
        <w:t>The Camera Cannot Lie? The Integrity of Images in a Sensationalist Age</w:t>
      </w:r>
    </w:p>
    <w:bookmarkEnd w:id="969"/>
    <w:p w:rsidR="005600E9" w:rsidRPr="00AC357C" w:rsidRDefault="005600E9" w:rsidP="00701D0A">
      <w:pPr>
        <w:pStyle w:val="para-no-indent"/>
      </w:pPr>
      <w:r w:rsidRPr="00AC357C">
        <w:t xml:space="preserve">Five months after the </w:t>
      </w:r>
      <w:r w:rsidRPr="007D5122">
        <w:rPr>
          <w:i/>
        </w:rPr>
        <w:t xml:space="preserve">Christian Herald </w:t>
      </w:r>
      <w:r w:rsidRPr="00AC357C">
        <w:t xml:space="preserve">began publishing weekly reports of the suffering in India, a reader posed a profoundly disquieting question: </w:t>
      </w:r>
      <w:r w:rsidRPr="006308EC">
        <w:t>“</w:t>
      </w:r>
      <w:r w:rsidRPr="00AC357C">
        <w:t xml:space="preserve">Are the pictures of emaciated men and children, which from time to time have appeared on the Famine Fund pages of </w:t>
      </w:r>
      <w:r w:rsidRPr="00AC357C">
        <w:rPr>
          <w:smallCaps/>
        </w:rPr>
        <w:t>The Christian Herald</w:t>
      </w:r>
      <w:r w:rsidRPr="00AC357C">
        <w:t>, overdrawn?</w:t>
      </w:r>
      <w:r w:rsidRPr="006308EC">
        <w:t>”</w:t>
      </w:r>
      <w:r w:rsidRPr="00AC357C">
        <w:t xml:space="preserve"> The editors</w:t>
      </w:r>
      <w:r w:rsidRPr="006308EC">
        <w:t>’</w:t>
      </w:r>
      <w:r w:rsidRPr="00AC357C">
        <w:t xml:space="preserve"> reply was concise and clear-cut: </w:t>
      </w:r>
      <w:r w:rsidRPr="006308EC">
        <w:t>“</w:t>
      </w:r>
      <w:r w:rsidRPr="00AC357C">
        <w:t>They are not.</w:t>
      </w:r>
      <w:r w:rsidRPr="006308EC">
        <w:t>”</w:t>
      </w:r>
      <w:r w:rsidRPr="00AC357C">
        <w:t xml:space="preserve"> Klopsch and Talmage went on to explain that most of the images printed in their periodical were reproduced from photographs sent by missionaries or by the journal</w:t>
      </w:r>
      <w:r w:rsidRPr="006308EC">
        <w:t>’</w:t>
      </w:r>
      <w:r w:rsidRPr="00AC357C">
        <w:t>s special correspondent. Unlike wood engravings, lithographs</w:t>
      </w:r>
      <w:ins w:id="970" w:author="Patterson Lamb" w:date="2014-08-08T13:17:00Z">
        <w:r>
          <w:t>,</w:t>
        </w:r>
      </w:ins>
      <w:r w:rsidRPr="00AC357C">
        <w:t xml:space="preserve"> and illustrations </w:t>
      </w:r>
      <w:del w:id="971" w:author="Patterson Lamb" w:date="2014-08-08T13:17:00Z">
        <w:r w:rsidRPr="00AC357C" w:rsidDel="006A2C3C">
          <w:delText xml:space="preserve">which </w:delText>
        </w:r>
      </w:del>
      <w:ins w:id="972" w:author="Patterson Lamb" w:date="2014-08-08T13:17:00Z">
        <w:r>
          <w:t>that</w:t>
        </w:r>
        <w:r w:rsidRPr="00AC357C">
          <w:t xml:space="preserve"> </w:t>
        </w:r>
      </w:ins>
      <w:r w:rsidRPr="00AC357C">
        <w:t xml:space="preserve">necessarily involved artistic representation, the editors implied, the invention of halftone technology allowed for the direct and accurate transcription of images captured by the truthful lens. </w:t>
      </w:r>
      <w:r w:rsidRPr="006308EC">
        <w:t>“</w:t>
      </w:r>
      <w:r w:rsidRPr="00AC357C">
        <w:t>The camera cannot lie,</w:t>
      </w:r>
      <w:r w:rsidRPr="006308EC">
        <w:t>”</w:t>
      </w:r>
      <w:r w:rsidRPr="00AC357C">
        <w:t xml:space="preserve"> they contended. </w:t>
      </w:r>
      <w:r w:rsidRPr="006308EC">
        <w:t>“</w:t>
      </w:r>
      <w:r w:rsidRPr="00AC357C">
        <w:t>It will not reduce a well-fed man to a skeleton, any more than it will clothe a skeleton with flesh.</w:t>
      </w:r>
      <w:r w:rsidRPr="006308EC">
        <w:t>”</w:t>
      </w:r>
      <w:r w:rsidRPr="00AC357C">
        <w:t xml:space="preserve"> For those who wanted confirmation of this claim, the original exposures were available for viewing at the </w:t>
      </w:r>
      <w:r w:rsidRPr="007D5122">
        <w:rPr>
          <w:i/>
        </w:rPr>
        <w:t>Christian Herald</w:t>
      </w:r>
      <w:r w:rsidRPr="00AC357C">
        <w:t xml:space="preserve"> office.</w:t>
      </w:r>
      <w:r w:rsidRPr="00AC357C">
        <w:rPr>
          <w:vertAlign w:val="superscript"/>
        </w:rPr>
        <w:endnoteReference w:id="79"/>
      </w:r>
    </w:p>
    <w:p w:rsidR="005600E9" w:rsidRPr="00AC357C" w:rsidRDefault="005600E9" w:rsidP="00701D0A">
      <w:pPr>
        <w:pStyle w:val="para"/>
      </w:pPr>
      <w:r w:rsidRPr="00AC357C">
        <w:t>During the 1890s, skepticism about the reliability of images intensified as rivalry among newspaper</w:t>
      </w:r>
      <w:del w:id="973" w:author="Patterson Lamb" w:date="2014-08-08T13:17:00Z">
        <w:r w:rsidRPr="00AC357C" w:rsidDel="006A2C3C">
          <w:delText>s</w:delText>
        </w:r>
      </w:del>
      <w:r w:rsidRPr="00AC357C">
        <w:t xml:space="preserve"> publishers such as William Randolph Hearst and Joseph Pulitzer II fueled the practice of </w:t>
      </w:r>
      <w:r w:rsidRPr="006308EC">
        <w:t>“</w:t>
      </w:r>
      <w:r w:rsidRPr="00AC357C">
        <w:t>yellow journalism</w:t>
      </w:r>
      <w:r w:rsidRPr="006308EC">
        <w:t>”</w:t>
      </w:r>
      <w:r w:rsidRPr="00AC357C">
        <w:t xml:space="preserve"> </w:t>
      </w:r>
      <w:r w:rsidRPr="006308EC">
        <w:t>–</w:t>
      </w:r>
      <w:r w:rsidRPr="00AC357C">
        <w:t xml:space="preserve"> a term coined in 1897 to impugn the increasingly sensationalistic stories, dramatic and </w:t>
      </w:r>
      <w:r w:rsidRPr="006308EC">
        <w:t>“</w:t>
      </w:r>
      <w:r w:rsidRPr="00AC357C">
        <w:t>imaginative</w:t>
      </w:r>
      <w:r w:rsidRPr="006308EC">
        <w:t>”</w:t>
      </w:r>
      <w:r w:rsidRPr="00AC357C">
        <w:t xml:space="preserve"> pictures, and </w:t>
      </w:r>
      <w:r w:rsidRPr="006308EC">
        <w:t>“</w:t>
      </w:r>
      <w:r w:rsidRPr="00AC357C">
        <w:t>self-promoting</w:t>
      </w:r>
      <w:r w:rsidRPr="006308EC">
        <w:t>”</w:t>
      </w:r>
      <w:r w:rsidRPr="00AC357C">
        <w:t xml:space="preserve"> style that characterized publications like Hearst</w:t>
      </w:r>
      <w:r w:rsidRPr="006308EC">
        <w:t>’</w:t>
      </w:r>
      <w:r w:rsidRPr="00AC357C">
        <w:t xml:space="preserve">s </w:t>
      </w:r>
      <w:r w:rsidRPr="007D5122">
        <w:rPr>
          <w:i/>
        </w:rPr>
        <w:t>New York Journal</w:t>
      </w:r>
      <w:r w:rsidRPr="00AC357C">
        <w:t xml:space="preserve"> and Pulitzer</w:t>
      </w:r>
      <w:r w:rsidRPr="006308EC">
        <w:t>’</w:t>
      </w:r>
      <w:r w:rsidRPr="00AC357C">
        <w:t>s</w:t>
      </w:r>
      <w:r w:rsidRPr="007D5122">
        <w:rPr>
          <w:i/>
        </w:rPr>
        <w:t xml:space="preserve"> The World</w:t>
      </w:r>
      <w:r w:rsidRPr="00AC357C">
        <w:t xml:space="preserve">. Although critics employed the epithet to censure practitioners of the </w:t>
      </w:r>
      <w:r w:rsidRPr="006308EC">
        <w:t>“</w:t>
      </w:r>
      <w:r w:rsidRPr="00AC357C">
        <w:t>new journalism,</w:t>
      </w:r>
      <w:r w:rsidRPr="006308EC">
        <w:t>”</w:t>
      </w:r>
      <w:r w:rsidRPr="00AC357C">
        <w:t xml:space="preserve"> the ever-aggressive Hearst </w:t>
      </w:r>
      <w:r w:rsidRPr="006308EC">
        <w:t>“</w:t>
      </w:r>
      <w:r w:rsidRPr="00AC357C">
        <w:t>took the insult as a compliment,</w:t>
      </w:r>
      <w:r w:rsidRPr="006308EC">
        <w:t>”</w:t>
      </w:r>
      <w:r w:rsidRPr="00AC357C">
        <w:t xml:space="preserve"> asserting that his paper promoted a </w:t>
      </w:r>
      <w:r w:rsidRPr="006308EC">
        <w:t>“</w:t>
      </w:r>
      <w:r w:rsidRPr="00AC357C">
        <w:t>journalism of action</w:t>
      </w:r>
      <w:r w:rsidRPr="006308EC">
        <w:t>”</w:t>
      </w:r>
      <w:r w:rsidRPr="00AC357C">
        <w:t xml:space="preserve"> which gave readers a way to participate in </w:t>
      </w:r>
      <w:r w:rsidRPr="006308EC">
        <w:t>“</w:t>
      </w:r>
      <w:r w:rsidRPr="00AC357C">
        <w:t>solving crime, extending charity, influencing foreign policy, and thwarting what it deemed abuses of municipal government.</w:t>
      </w:r>
      <w:r w:rsidRPr="006308EC">
        <w:t>”</w:t>
      </w:r>
      <w:r w:rsidRPr="00AC357C">
        <w:rPr>
          <w:vertAlign w:val="superscript"/>
        </w:rPr>
        <w:endnoteReference w:id="80"/>
      </w:r>
      <w:r w:rsidRPr="00AC357C">
        <w:t xml:space="preserve"> While Hearst suggested that his publication was at the forefront of this activist mode, the </w:t>
      </w:r>
      <w:r w:rsidRPr="007D5122">
        <w:rPr>
          <w:i/>
        </w:rPr>
        <w:t>Christian Herald</w:t>
      </w:r>
      <w:r w:rsidRPr="00AC357C">
        <w:t xml:space="preserve"> had embraced many of the techniques eventually associated with the </w:t>
      </w:r>
      <w:r w:rsidRPr="006308EC">
        <w:t>“</w:t>
      </w:r>
      <w:r w:rsidRPr="00AC357C">
        <w:t>new journalism</w:t>
      </w:r>
      <w:r w:rsidRPr="006308EC">
        <w:t>”</w:t>
      </w:r>
      <w:r w:rsidRPr="00AC357C">
        <w:t xml:space="preserve"> several years before Hearst acquired the </w:t>
      </w:r>
      <w:r w:rsidRPr="007D5122">
        <w:rPr>
          <w:i/>
        </w:rPr>
        <w:t>New York Journal</w:t>
      </w:r>
      <w:r w:rsidRPr="00AC357C">
        <w:t xml:space="preserve">. From the early 1890s on, Klopsch and Talmage never hesitated to include gripping headlines or images of </w:t>
      </w:r>
      <w:r w:rsidRPr="006308EC">
        <w:t>“</w:t>
      </w:r>
      <w:r w:rsidRPr="00AC357C">
        <w:t>famine-stricken</w:t>
      </w:r>
      <w:r w:rsidRPr="006308EC">
        <w:t>”</w:t>
      </w:r>
      <w:r w:rsidRPr="00AC357C">
        <w:t xml:space="preserve"> sufferers in the service of their explicitly humanitarian agenda. </w:t>
      </w:r>
      <w:r w:rsidRPr="006308EC">
        <w:t>“</w:t>
      </w:r>
      <w:r w:rsidRPr="00AC357C">
        <w:t>Dr. Klopsch himself did not object to being called sensational,</w:t>
      </w:r>
      <w:r w:rsidRPr="006308EC">
        <w:t>”</w:t>
      </w:r>
      <w:r w:rsidRPr="00AC357C">
        <w:t xml:space="preserve"> his biographer avowed, and considered the </w:t>
      </w:r>
      <w:r w:rsidRPr="006308EC">
        <w:t>“</w:t>
      </w:r>
      <w:r w:rsidRPr="00AC357C">
        <w:t>pictorial</w:t>
      </w:r>
      <w:r w:rsidRPr="006308EC">
        <w:t>”</w:t>
      </w:r>
      <w:r w:rsidRPr="00AC357C">
        <w:t xml:space="preserve"> press an indispensable instrument for exposing </w:t>
      </w:r>
      <w:r w:rsidRPr="006308EC">
        <w:t>“</w:t>
      </w:r>
      <w:r w:rsidRPr="00AC357C">
        <w:t>wrongs that ought be righted</w:t>
      </w:r>
      <w:r w:rsidRPr="006308EC">
        <w:t>”</w:t>
      </w:r>
      <w:r w:rsidRPr="00AC357C">
        <w:t xml:space="preserve"> both at home and abroad.</w:t>
      </w:r>
      <w:r w:rsidRPr="00AC357C">
        <w:rPr>
          <w:vertAlign w:val="superscript"/>
        </w:rPr>
        <w:endnoteReference w:id="81"/>
      </w:r>
    </w:p>
    <w:p w:rsidR="005600E9" w:rsidRPr="00AC357C" w:rsidRDefault="005600E9" w:rsidP="00701D0A">
      <w:pPr>
        <w:pStyle w:val="para"/>
        <w:rPr>
          <w:bCs/>
        </w:rPr>
      </w:pPr>
      <w:r w:rsidRPr="00AC357C">
        <w:t xml:space="preserve">By 1900, however, the furor over sensationalism in the yellow papers prompted some evangelicals to question whether publishing photographs of famine horrors was warranted or wise. Even as Klopsch and Talmage continued to insist that </w:t>
      </w:r>
      <w:r w:rsidRPr="006308EC">
        <w:t>“</w:t>
      </w:r>
      <w:r w:rsidRPr="00AC357C">
        <w:t>realistic productions of the camera</w:t>
      </w:r>
      <w:r w:rsidRPr="006308EC">
        <w:t>”</w:t>
      </w:r>
      <w:r w:rsidRPr="00AC357C">
        <w:t xml:space="preserve"> provided </w:t>
      </w:r>
      <w:r w:rsidRPr="006308EC">
        <w:rPr>
          <w:bCs/>
        </w:rPr>
        <w:t>“</w:t>
      </w:r>
      <w:r w:rsidRPr="00AC357C">
        <w:rPr>
          <w:bCs/>
        </w:rPr>
        <w:t>ghastly evidence of the fearful pressure of the famine</w:t>
      </w:r>
      <w:r w:rsidRPr="006308EC">
        <w:rPr>
          <w:bCs/>
        </w:rPr>
        <w:t>”</w:t>
      </w:r>
      <w:r w:rsidRPr="00AC357C">
        <w:rPr>
          <w:bCs/>
        </w:rPr>
        <w:t xml:space="preserve"> and </w:t>
      </w:r>
      <w:r w:rsidRPr="006308EC">
        <w:rPr>
          <w:bCs/>
        </w:rPr>
        <w:t>“</w:t>
      </w:r>
      <w:r w:rsidRPr="00AC357C">
        <w:rPr>
          <w:bCs/>
        </w:rPr>
        <w:t>incontrovertible proof</w:t>
      </w:r>
      <w:r w:rsidRPr="006308EC">
        <w:rPr>
          <w:bCs/>
        </w:rPr>
        <w:t>”</w:t>
      </w:r>
      <w:r w:rsidRPr="00AC357C">
        <w:rPr>
          <w:bCs/>
        </w:rPr>
        <w:t xml:space="preserve"> of </w:t>
      </w:r>
      <w:r w:rsidRPr="006308EC">
        <w:rPr>
          <w:bCs/>
        </w:rPr>
        <w:t>“</w:t>
      </w:r>
      <w:r w:rsidRPr="00AC357C">
        <w:rPr>
          <w:bCs/>
        </w:rPr>
        <w:t>the terrible character of the suffering,</w:t>
      </w:r>
      <w:r w:rsidRPr="006308EC">
        <w:rPr>
          <w:bCs/>
        </w:rPr>
        <w:t>”</w:t>
      </w:r>
      <w:r w:rsidRPr="00AC357C">
        <w:rPr>
          <w:bCs/>
        </w:rPr>
        <w:t xml:space="preserve"> others worried that uncertainty about the authenticity of photographs and illustrations would ultimately undermine efforts to cultivate concern for India</w:t>
      </w:r>
      <w:r w:rsidRPr="006308EC">
        <w:rPr>
          <w:bCs/>
        </w:rPr>
        <w:t>’</w:t>
      </w:r>
      <w:r w:rsidRPr="00AC357C">
        <w:rPr>
          <w:bCs/>
        </w:rPr>
        <w:t>s abysmal affliction.</w:t>
      </w:r>
      <w:r w:rsidRPr="00AC357C">
        <w:rPr>
          <w:vertAlign w:val="superscript"/>
        </w:rPr>
        <w:endnoteReference w:id="82"/>
      </w:r>
      <w:r w:rsidRPr="00AC357C">
        <w:rPr>
          <w:bCs/>
        </w:rPr>
        <w:t xml:space="preserve"> As the credibility of pictures within the context of sensationalist journalism became increasingly suspect, commentators also began to express doubts about the ethical implications of pictorial humanitarianism. Participants in the C&amp;MA were particularly ambivalent about the sensory strategies they felt compelled to employ in order to evoke empathy for famine sufferers. </w:t>
      </w:r>
      <w:r w:rsidRPr="006308EC">
        <w:rPr>
          <w:bCs/>
        </w:rPr>
        <w:t>“</w:t>
      </w:r>
      <w:r w:rsidRPr="00AC357C">
        <w:rPr>
          <w:bCs/>
        </w:rPr>
        <w:t>It seems a pity that intelligent people should need to have their feelings stirred by pictures,</w:t>
      </w:r>
      <w:r w:rsidRPr="006308EC">
        <w:rPr>
          <w:bCs/>
        </w:rPr>
        <w:t>”</w:t>
      </w:r>
      <w:r w:rsidRPr="00AC357C">
        <w:rPr>
          <w:bCs/>
        </w:rPr>
        <w:t xml:space="preserve"> Marcus Fuller lamented in the May 1900 article accompanying his photographs of </w:t>
      </w:r>
      <w:r w:rsidRPr="006308EC">
        <w:rPr>
          <w:bCs/>
        </w:rPr>
        <w:t>“</w:t>
      </w:r>
      <w:r w:rsidRPr="00AC357C">
        <w:rPr>
          <w:bCs/>
        </w:rPr>
        <w:t>famine</w:t>
      </w:r>
      <w:r w:rsidRPr="006308EC">
        <w:rPr>
          <w:bCs/>
        </w:rPr>
        <w:t>’</w:t>
      </w:r>
      <w:r w:rsidRPr="00AC357C">
        <w:rPr>
          <w:bCs/>
        </w:rPr>
        <w:t>s awful effects.</w:t>
      </w:r>
      <w:r w:rsidRPr="006308EC">
        <w:rPr>
          <w:bCs/>
        </w:rPr>
        <w:t>”</w:t>
      </w:r>
      <w:r w:rsidRPr="00AC357C">
        <w:rPr>
          <w:bCs/>
        </w:rPr>
        <w:t xml:space="preserve"> Although he did resort to publishing photographs of people </w:t>
      </w:r>
      <w:r w:rsidRPr="006308EC">
        <w:rPr>
          <w:bCs/>
        </w:rPr>
        <w:t>“</w:t>
      </w:r>
      <w:r w:rsidRPr="00AC357C">
        <w:rPr>
          <w:bCs/>
        </w:rPr>
        <w:t>lying by the roadside never to rise again, dying with cries of agony</w:t>
      </w:r>
      <w:r w:rsidRPr="006308EC">
        <w:rPr>
          <w:bCs/>
        </w:rPr>
        <w:t>”</w:t>
      </w:r>
      <w:r w:rsidRPr="00AC357C">
        <w:rPr>
          <w:bCs/>
        </w:rPr>
        <w:t xml:space="preserve"> in order </w:t>
      </w:r>
      <w:r w:rsidRPr="006308EC">
        <w:rPr>
          <w:bCs/>
        </w:rPr>
        <w:t>“</w:t>
      </w:r>
      <w:r w:rsidRPr="00AC357C">
        <w:rPr>
          <w:bCs/>
        </w:rPr>
        <w:t xml:space="preserve">to make the awful sufferings of India real to </w:t>
      </w:r>
      <w:del w:id="979" w:author="Patterson Lamb" w:date="2014-08-08T13:20:00Z">
        <w:r w:rsidRPr="006308EC" w:rsidDel="006A2C3C">
          <w:delText>…</w:delText>
        </w:r>
        <w:r w:rsidRPr="00AC357C" w:rsidDel="006A2C3C">
          <w:rPr>
            <w:bCs/>
          </w:rPr>
          <w:delText xml:space="preserve"> </w:delText>
        </w:r>
      </w:del>
      <w:ins w:id="980" w:author="Patterson Lamb" w:date="2014-08-08T13:20:00Z">
        <w:r>
          <w:t>. . .</w:t>
        </w:r>
        <w:r w:rsidRPr="00AC357C">
          <w:rPr>
            <w:bCs/>
          </w:rPr>
          <w:t xml:space="preserve"> </w:t>
        </w:r>
      </w:ins>
      <w:r w:rsidRPr="00AC357C">
        <w:rPr>
          <w:bCs/>
        </w:rPr>
        <w:t>God</w:t>
      </w:r>
      <w:r w:rsidRPr="006308EC">
        <w:rPr>
          <w:bCs/>
        </w:rPr>
        <w:t>’</w:t>
      </w:r>
      <w:r w:rsidRPr="00AC357C">
        <w:rPr>
          <w:bCs/>
        </w:rPr>
        <w:t>s children in America,</w:t>
      </w:r>
      <w:r w:rsidRPr="006308EC">
        <w:rPr>
          <w:bCs/>
        </w:rPr>
        <w:t>”</w:t>
      </w:r>
      <w:r w:rsidRPr="00AC357C">
        <w:rPr>
          <w:bCs/>
        </w:rPr>
        <w:t xml:space="preserve"> Fuller suggested that something was wrong with this method of encouraging almsgiving.</w:t>
      </w:r>
      <w:r w:rsidRPr="00AC357C">
        <w:rPr>
          <w:bCs/>
          <w:vertAlign w:val="superscript"/>
        </w:rPr>
        <w:endnoteReference w:id="83"/>
      </w:r>
    </w:p>
    <w:p w:rsidR="005600E9" w:rsidRPr="00AC357C" w:rsidRDefault="005600E9" w:rsidP="00701D0A">
      <w:pPr>
        <w:pStyle w:val="para"/>
      </w:pPr>
      <w:r w:rsidRPr="00AC357C">
        <w:t xml:space="preserve">The fact that American Christians appeared to require visual stimulation as a catalyst for compassion troubled Fuller for several reasons. First, the Protestant tradition in which he participated had long harbored a profound antipathy toward images and spectacle. As a missionary working among a people whose religions he described as </w:t>
      </w:r>
      <w:r w:rsidRPr="006308EC">
        <w:t>“</w:t>
      </w:r>
      <w:r w:rsidRPr="00AC357C">
        <w:t>grossly idolatrous,</w:t>
      </w:r>
      <w:r w:rsidRPr="006308EC">
        <w:t>”</w:t>
      </w:r>
      <w:r w:rsidRPr="00AC357C">
        <w:t xml:space="preserve"> Fuller was constantly confronted with sights that he and his C&amp;MA co</w:t>
      </w:r>
      <w:ins w:id="981" w:author="Patterson Lamb" w:date="2014-08-08T13:33:00Z">
        <w:r>
          <w:t>-</w:t>
        </w:r>
      </w:ins>
      <w:r w:rsidRPr="00AC357C">
        <w:t xml:space="preserve">workers found deeply disturbing. </w:t>
      </w:r>
      <w:r w:rsidRPr="006308EC">
        <w:t>“</w:t>
      </w:r>
      <w:r w:rsidRPr="00AC357C">
        <w:t>The eye is brought continually in contact with the vilest things,</w:t>
      </w:r>
      <w:r w:rsidRPr="006308EC">
        <w:t>”</w:t>
      </w:r>
      <w:r w:rsidRPr="00AC357C">
        <w:t xml:space="preserve"> one C&amp;MA official remarked during a visit to the India mission field. </w:t>
      </w:r>
      <w:r w:rsidRPr="006308EC">
        <w:t>“</w:t>
      </w:r>
      <w:r w:rsidRPr="00AC357C">
        <w:t>In the Nepaulese temple we saw a picture so vile we could not contemplate it, and yet the priest went on to explain it to us as though our salvation depended upon the filthy knowledge contained in the picture.</w:t>
      </w:r>
      <w:r w:rsidRPr="006308EC">
        <w:t>”</w:t>
      </w:r>
      <w:r w:rsidRPr="00AC357C">
        <w:t xml:space="preserve"> While the </w:t>
      </w:r>
      <w:r w:rsidRPr="006308EC">
        <w:t>“</w:t>
      </w:r>
      <w:r w:rsidRPr="00AC357C">
        <w:t>indecent and obscene</w:t>
      </w:r>
      <w:r w:rsidRPr="006308EC">
        <w:t>”</w:t>
      </w:r>
      <w:r w:rsidRPr="00AC357C">
        <w:t xml:space="preserve"> character of </w:t>
      </w:r>
      <w:r w:rsidRPr="006308EC">
        <w:t>“</w:t>
      </w:r>
      <w:r w:rsidRPr="00AC357C">
        <w:t>heathen</w:t>
      </w:r>
      <w:r w:rsidRPr="006308EC">
        <w:t>”</w:t>
      </w:r>
      <w:r w:rsidRPr="00AC357C">
        <w:t xml:space="preserve"> iconography, devotional practices</w:t>
      </w:r>
      <w:ins w:id="982" w:author="Patterson Lamb" w:date="2014-08-08T13:21:00Z">
        <w:r>
          <w:t>,</w:t>
        </w:r>
      </w:ins>
      <w:r w:rsidRPr="00AC357C">
        <w:t xml:space="preserve"> and religious festivals was a common complaint among Protestant missionaries, the idea that images should serve as channels of spiritual transformation was especially problematic for evangelicals who exalted preaching above all other means of grace. C&amp;MA missionaries were charged with the decidedly aural task of </w:t>
      </w:r>
      <w:r w:rsidRPr="007D5122">
        <w:rPr>
          <w:i/>
        </w:rPr>
        <w:t>proclaiming</w:t>
      </w:r>
      <w:r w:rsidRPr="00AC357C">
        <w:t xml:space="preserve"> </w:t>
      </w:r>
      <w:r w:rsidRPr="006308EC">
        <w:t>“</w:t>
      </w:r>
      <w:r w:rsidRPr="00AC357C">
        <w:t>the whole Gospel to the whole world</w:t>
      </w:r>
      <w:r w:rsidRPr="006308EC">
        <w:t>”</w:t>
      </w:r>
      <w:r w:rsidRPr="00AC357C">
        <w:t>: a difficult assignment in contexts that valued ocular, tactile</w:t>
      </w:r>
      <w:ins w:id="983" w:author="Patterson Lamb" w:date="2014-08-08T13:22:00Z">
        <w:r>
          <w:t>,</w:t>
        </w:r>
      </w:ins>
      <w:r w:rsidRPr="00AC357C">
        <w:t xml:space="preserve"> and even olfactory forms of religious expression. As they struggled to persuade their Indian audiences to listen to </w:t>
      </w:r>
      <w:r w:rsidRPr="006308EC">
        <w:t>“</w:t>
      </w:r>
      <w:r w:rsidRPr="00AC357C">
        <w:t>the Word of God alone,</w:t>
      </w:r>
      <w:r w:rsidRPr="006308EC">
        <w:t>”</w:t>
      </w:r>
      <w:r w:rsidRPr="00AC357C">
        <w:t xml:space="preserve"> evangelists like Fuller worried when words failed to resonate with their American supporters and stir them to action on behalf of suffering others.</w:t>
      </w:r>
      <w:r w:rsidRPr="00AC357C">
        <w:rPr>
          <w:vertAlign w:val="superscript"/>
        </w:rPr>
        <w:endnoteReference w:id="84"/>
      </w:r>
    </w:p>
    <w:p w:rsidR="005600E9" w:rsidRPr="00AC357C" w:rsidRDefault="005600E9" w:rsidP="00701D0A">
      <w:pPr>
        <w:pStyle w:val="para"/>
      </w:pPr>
      <w:r w:rsidRPr="00AC357C">
        <w:t xml:space="preserve">This insensitivity, Fuller insinuated, was indicative of a serious spiritual problem: a self-indulgent and morally debilitating materialism that undermined the ethical sensibilities required for the practice of Christian charity. Surrounded by plenty and abundance, most Americans had become captives of their own comfort capable of ignoring the </w:t>
      </w:r>
      <w:r w:rsidRPr="006308EC">
        <w:t>“</w:t>
      </w:r>
      <w:r w:rsidRPr="00AC357C">
        <w:t xml:space="preserve">cries of agony </w:t>
      </w:r>
      <w:del w:id="985" w:author="Patterson Lamb" w:date="2014-08-08T13:22:00Z">
        <w:r w:rsidRPr="006308EC" w:rsidDel="006A2C3C">
          <w:delText>…</w:delText>
        </w:r>
        <w:r w:rsidRPr="00AC357C" w:rsidDel="006A2C3C">
          <w:delText xml:space="preserve"> </w:delText>
        </w:r>
      </w:del>
      <w:ins w:id="986" w:author="Patterson Lamb" w:date="2014-08-08T13:22:00Z">
        <w:r>
          <w:t>. . .</w:t>
        </w:r>
        <w:r w:rsidRPr="00AC357C">
          <w:t xml:space="preserve"> </w:t>
        </w:r>
      </w:ins>
      <w:r w:rsidRPr="00AC357C">
        <w:t>of the perishing millions of India,</w:t>
      </w:r>
      <w:r w:rsidRPr="006308EC">
        <w:t>”</w:t>
      </w:r>
      <w:r w:rsidRPr="00AC357C">
        <w:t xml:space="preserve"> he charged. While a few had heeded the call and </w:t>
      </w:r>
      <w:r w:rsidRPr="006308EC">
        <w:t>“</w:t>
      </w:r>
      <w:r w:rsidRPr="00AC357C">
        <w:t xml:space="preserve">come to the rescue </w:t>
      </w:r>
      <w:del w:id="987" w:author="Patterson Lamb" w:date="2014-08-08T13:22:00Z">
        <w:r w:rsidRPr="006308EC" w:rsidDel="006A2C3C">
          <w:delText>…</w:delText>
        </w:r>
        <w:r w:rsidRPr="00AC357C" w:rsidDel="006A2C3C">
          <w:delText xml:space="preserve"> </w:delText>
        </w:r>
      </w:del>
      <w:ins w:id="988" w:author="Patterson Lamb" w:date="2014-08-08T13:22:00Z">
        <w:r>
          <w:t>. . .</w:t>
        </w:r>
        <w:r w:rsidRPr="00AC357C">
          <w:t xml:space="preserve"> </w:t>
        </w:r>
      </w:ins>
      <w:r w:rsidRPr="00AC357C">
        <w:t>most of the churchmembers of America have done nothing.</w:t>
      </w:r>
      <w:r w:rsidRPr="006308EC">
        <w:t>”</w:t>
      </w:r>
      <w:r w:rsidRPr="00AC357C">
        <w:t xml:space="preserve"> Rather than giving even </w:t>
      </w:r>
      <w:r w:rsidRPr="006308EC">
        <w:t>“</w:t>
      </w:r>
      <w:r w:rsidRPr="00AC357C">
        <w:t>the price of a single meal,</w:t>
      </w:r>
      <w:r w:rsidRPr="006308EC">
        <w:t>”</w:t>
      </w:r>
      <w:r w:rsidRPr="00AC357C">
        <w:t xml:space="preserve"> Fuller lamented, </w:t>
      </w:r>
      <w:r w:rsidRPr="006308EC">
        <w:t>“</w:t>
      </w:r>
      <w:r w:rsidRPr="00AC357C">
        <w:t>they go on using the money for the transitory things of this world, its pleasures, its follies, its carnal, soul-destroying indulgences, and leave the heathen to starve and die without Christ.</w:t>
      </w:r>
      <w:r w:rsidRPr="006308EC">
        <w:t>”</w:t>
      </w:r>
      <w:r w:rsidRPr="00AC357C">
        <w:rPr>
          <w:vertAlign w:val="superscript"/>
        </w:rPr>
        <w:endnoteReference w:id="85"/>
      </w:r>
      <w:r w:rsidRPr="00AC357C">
        <w:t xml:space="preserve"> Fuller</w:t>
      </w:r>
      <w:r w:rsidRPr="006308EC">
        <w:t>’</w:t>
      </w:r>
      <w:r w:rsidRPr="00AC357C">
        <w:t xml:space="preserve">s anxieties about American apathy and extravagance were relatively common among his C&amp;MA associates. Jeremiads bewailing the sins of </w:t>
      </w:r>
      <w:r w:rsidRPr="006308EC">
        <w:t>“</w:t>
      </w:r>
      <w:r w:rsidRPr="00AC357C">
        <w:t>this so-called Christian country</w:t>
      </w:r>
      <w:r w:rsidRPr="006308EC">
        <w:t>”</w:t>
      </w:r>
      <w:r w:rsidRPr="00AC357C">
        <w:t xml:space="preserve"> featured regularly in the </w:t>
      </w:r>
      <w:r w:rsidRPr="007D5122">
        <w:rPr>
          <w:i/>
        </w:rPr>
        <w:t>Christian and Missionary Alliance</w:t>
      </w:r>
      <w:r w:rsidRPr="00AC357C">
        <w:t xml:space="preserve">. Many of these complaints focused on the gluttonous and greedy spending habits that prevented Americans from adequately funding missionary efforts or extending </w:t>
      </w:r>
      <w:r w:rsidRPr="006308EC">
        <w:t>“</w:t>
      </w:r>
      <w:r w:rsidRPr="00AC357C">
        <w:t>practical sympathy</w:t>
      </w:r>
      <w:r w:rsidRPr="006308EC">
        <w:t>”</w:t>
      </w:r>
      <w:r w:rsidRPr="00AC357C">
        <w:t xml:space="preserve"> to their suffering fellow-beings.</w:t>
      </w:r>
    </w:p>
    <w:p w:rsidR="005600E9" w:rsidRPr="00AC357C" w:rsidRDefault="005600E9" w:rsidP="00701D0A">
      <w:pPr>
        <w:pStyle w:val="para"/>
      </w:pPr>
      <w:r w:rsidRPr="00AC357C">
        <w:t xml:space="preserve">While C&amp;MA workers like Fuller ultimately concluded that </w:t>
      </w:r>
      <w:r w:rsidRPr="006308EC">
        <w:t>“</w:t>
      </w:r>
      <w:r w:rsidRPr="00AC357C">
        <w:t>photographs of living skeletons</w:t>
      </w:r>
      <w:r w:rsidRPr="006308EC">
        <w:t>”</w:t>
      </w:r>
      <w:r w:rsidRPr="00AC357C">
        <w:t xml:space="preserve"> might be required to shock selfish Americans out of their indifference, they remained uncomfortable with this tactic of persuasion. Appealing to the public</w:t>
      </w:r>
      <w:r w:rsidRPr="006308EC">
        <w:t>’</w:t>
      </w:r>
      <w:r w:rsidRPr="00AC357C">
        <w:t xml:space="preserve">s appetite for pictures, in this view, was at best a necessary evil that exposed the sorry condition of spirituality in the United States. Unlike Klopsch and Talmage, who commissioned a photographer and eagerly reproduced images depicting </w:t>
      </w:r>
      <w:r w:rsidRPr="006308EC">
        <w:t>“</w:t>
      </w:r>
      <w:r w:rsidRPr="00AC357C">
        <w:t>the pinched faces, the bare bones, and the distended stomachs</w:t>
      </w:r>
      <w:r w:rsidRPr="006308EC">
        <w:t>”</w:t>
      </w:r>
      <w:r w:rsidRPr="00AC357C">
        <w:t xml:space="preserve"> that told </w:t>
      </w:r>
      <w:r w:rsidRPr="006308EC">
        <w:t>“</w:t>
      </w:r>
      <w:r w:rsidRPr="00AC357C">
        <w:t>their sad story with a force beyond the possibility of contradiction,</w:t>
      </w:r>
      <w:r w:rsidRPr="006308EC">
        <w:t>”</w:t>
      </w:r>
      <w:r w:rsidRPr="00AC357C">
        <w:t xml:space="preserve"> editors of the </w:t>
      </w:r>
      <w:r w:rsidRPr="007D5122">
        <w:rPr>
          <w:i/>
        </w:rPr>
        <w:t xml:space="preserve">Christian and Missionary Alliance </w:t>
      </w:r>
      <w:r w:rsidRPr="00AC357C">
        <w:t xml:space="preserve">hoped to avoid publishing such </w:t>
      </w:r>
      <w:r w:rsidRPr="006308EC">
        <w:t>“</w:t>
      </w:r>
      <w:r w:rsidRPr="00AC357C">
        <w:t>vivid and terrible pictures.</w:t>
      </w:r>
      <w:r w:rsidRPr="006308EC">
        <w:t>”</w:t>
      </w:r>
      <w:r w:rsidRPr="00AC357C">
        <w:rPr>
          <w:vertAlign w:val="superscript"/>
        </w:rPr>
        <w:endnoteReference w:id="86"/>
      </w:r>
      <w:r w:rsidRPr="00AC357C">
        <w:t xml:space="preserve"> When photographs of </w:t>
      </w:r>
      <w:r w:rsidRPr="006308EC">
        <w:t>“</w:t>
      </w:r>
      <w:r w:rsidRPr="00AC357C">
        <w:t>famine-stricken</w:t>
      </w:r>
      <w:r w:rsidRPr="006308EC">
        <w:t>”</w:t>
      </w:r>
      <w:r w:rsidRPr="00AC357C">
        <w:t xml:space="preserve"> sufferers did appear in the pages of the </w:t>
      </w:r>
      <w:r w:rsidRPr="007D5122">
        <w:rPr>
          <w:i/>
        </w:rPr>
        <w:t>Christian and Missionary Alliance</w:t>
      </w:r>
      <w:r w:rsidRPr="00AC357C">
        <w:t xml:space="preserve">, the editors insisted that they would </w:t>
      </w:r>
      <w:r w:rsidRPr="006308EC">
        <w:t>“</w:t>
      </w:r>
      <w:r w:rsidRPr="00AC357C">
        <w:t>offer no apology for calling attention</w:t>
      </w:r>
      <w:r w:rsidRPr="006308EC">
        <w:t>”</w:t>
      </w:r>
      <w:r w:rsidRPr="00AC357C">
        <w:t xml:space="preserve"> to the situation in India </w:t>
      </w:r>
      <w:r w:rsidRPr="006308EC">
        <w:t>–</w:t>
      </w:r>
      <w:r w:rsidRPr="00AC357C">
        <w:t xml:space="preserve"> revealing a defensiveness about their decision to include depictions of the </w:t>
      </w:r>
      <w:r w:rsidRPr="006308EC">
        <w:t>“</w:t>
      </w:r>
      <w:r w:rsidRPr="00AC357C">
        <w:t>terrible distress</w:t>
      </w:r>
      <w:r w:rsidRPr="006308EC">
        <w:t>”</w:t>
      </w:r>
      <w:r w:rsidRPr="00AC357C">
        <w:t xml:space="preserve"> ravaging the region.</w:t>
      </w:r>
      <w:r w:rsidRPr="00AC357C">
        <w:rPr>
          <w:vertAlign w:val="superscript"/>
        </w:rPr>
        <w:endnoteReference w:id="87"/>
      </w:r>
    </w:p>
    <w:p w:rsidR="005600E9" w:rsidRPr="00AC357C" w:rsidRDefault="005600E9" w:rsidP="00701D0A">
      <w:pPr>
        <w:pStyle w:val="para"/>
      </w:pPr>
      <w:r w:rsidRPr="00AC357C">
        <w:t xml:space="preserve">The angst C&amp;MA participants expressed about the practice of pictorial humanitarianism arose in part from their aversion to </w:t>
      </w:r>
      <w:r w:rsidRPr="006308EC">
        <w:t>“</w:t>
      </w:r>
      <w:r w:rsidRPr="00AC357C">
        <w:t>sensational journalism.</w:t>
      </w:r>
      <w:r w:rsidRPr="006308EC">
        <w:t>”</w:t>
      </w:r>
      <w:r w:rsidRPr="00AC357C">
        <w:t xml:space="preserve"> Publishing images of </w:t>
      </w:r>
      <w:r w:rsidRPr="006308EC">
        <w:t>“</w:t>
      </w:r>
      <w:r w:rsidRPr="00AC357C">
        <w:t>ghastly scenes</w:t>
      </w:r>
      <w:r w:rsidRPr="006308EC">
        <w:t>”</w:t>
      </w:r>
      <w:r w:rsidRPr="00AC357C">
        <w:t xml:space="preserve"> they worried, might expose them to charges of exaggeration like the accusations Klopsch and Talmage were facing.</w:t>
      </w:r>
      <w:r w:rsidRPr="00AC357C">
        <w:rPr>
          <w:vertAlign w:val="superscript"/>
        </w:rPr>
        <w:endnoteReference w:id="88"/>
      </w:r>
      <w:r w:rsidRPr="00AC357C">
        <w:t xml:space="preserve"> Even more troublesome was the possibility that appealing to the public</w:t>
      </w:r>
      <w:r w:rsidRPr="006308EC">
        <w:t>’</w:t>
      </w:r>
      <w:r w:rsidRPr="00AC357C">
        <w:t xml:space="preserve">s proclivity for images would stimulate, rather than challenge, the sensual decadence they found so unsettling. Recent studies that highlight the </w:t>
      </w:r>
      <w:r w:rsidRPr="006308EC">
        <w:t>“</w:t>
      </w:r>
      <w:r w:rsidRPr="00AC357C">
        <w:t>intrinsic</w:t>
      </w:r>
      <w:r w:rsidRPr="006308EC">
        <w:t>”</w:t>
      </w:r>
      <w:r w:rsidRPr="00AC357C">
        <w:t xml:space="preserve"> connection between sensationalism and the development of </w:t>
      </w:r>
      <w:r w:rsidRPr="006308EC">
        <w:t>“</w:t>
      </w:r>
      <w:r w:rsidRPr="00AC357C">
        <w:t>the compassionate sensibility</w:t>
      </w:r>
      <w:r w:rsidRPr="006308EC">
        <w:t>”</w:t>
      </w:r>
      <w:r w:rsidRPr="00AC357C">
        <w:t xml:space="preserve"> suggest that this fear was not unfounded. Historians such as Karen Haltunnen and Kevin Rozario have persuasively argued that nineteenth-century humanitarianism was </w:t>
      </w:r>
      <w:r w:rsidRPr="006308EC">
        <w:t>“</w:t>
      </w:r>
      <w:r w:rsidRPr="00AC357C">
        <w:t>complicit in creating the sensational appetites that sustained the growth of the new mass culture</w:t>
      </w:r>
      <w:r w:rsidRPr="006308EC">
        <w:t>”</w:t>
      </w:r>
      <w:r w:rsidRPr="00AC357C">
        <w:t xml:space="preserve"> emerging in this period.</w:t>
      </w:r>
      <w:r w:rsidRPr="00AC357C">
        <w:rPr>
          <w:vertAlign w:val="superscript"/>
        </w:rPr>
        <w:endnoteReference w:id="89"/>
      </w:r>
      <w:r w:rsidRPr="00AC357C">
        <w:t xml:space="preserve"> During the 1890s, very few observers recognized this reciprocal relationship and the handful of subtle protests from perceptive critics like Marcus Fuller went largely unheeded. As the United States pursued new forms of economic and territorial power during and after the Spanish-American War, criticisms of sensationalism and the spiritual decay of American culture became increasingly entangled in broader contests over the probity of colonial expansion. Exploring the intersections among the </w:t>
      </w:r>
      <w:r w:rsidRPr="006308EC">
        <w:t>“</w:t>
      </w:r>
      <w:r w:rsidRPr="00AC357C">
        <w:t>new journalism,</w:t>
      </w:r>
      <w:r w:rsidRPr="006308EC">
        <w:t>”</w:t>
      </w:r>
      <w:r w:rsidRPr="00AC357C">
        <w:t xml:space="preserve"> pictorial humanitarianism, and the escalation of United States imperialism that intensified in and beyond 1898 will help explain why so few American evangelicals had ears to hear dissenting voices like Fuller</w:t>
      </w:r>
      <w:r w:rsidRPr="006308EC">
        <w:t>’</w:t>
      </w:r>
      <w:r w:rsidRPr="00AC357C">
        <w:t>s, or eyes to see the ethically distressing implications of spectatorial sympathy.</w:t>
      </w:r>
    </w:p>
    <w:p w:rsidR="005600E9" w:rsidRPr="00AC357C" w:rsidRDefault="005600E9" w:rsidP="00701D0A">
      <w:pPr>
        <w:pStyle w:val="A"/>
      </w:pPr>
      <w:bookmarkStart w:id="993" w:name="CBML_ch01_sec1_003"/>
      <w:r w:rsidRPr="006308EC">
        <w:t>Competing Visions of Humanitarianism in an Imperial Era</w:t>
      </w:r>
    </w:p>
    <w:bookmarkEnd w:id="993"/>
    <w:p w:rsidR="005600E9" w:rsidRPr="00AC357C" w:rsidRDefault="005600E9" w:rsidP="00701D0A">
      <w:pPr>
        <w:pStyle w:val="para-no-indent"/>
      </w:pPr>
      <w:r w:rsidRPr="00AC357C">
        <w:t xml:space="preserve">By early October of 1900, </w:t>
      </w:r>
      <w:r w:rsidRPr="006308EC">
        <w:t>“</w:t>
      </w:r>
      <w:r w:rsidRPr="00AC357C">
        <w:t>India</w:t>
      </w:r>
      <w:r w:rsidRPr="006308EC">
        <w:t>’</w:t>
      </w:r>
      <w:r w:rsidRPr="00AC357C">
        <w:t>s famine cloud</w:t>
      </w:r>
      <w:r w:rsidRPr="006308EC">
        <w:t>”</w:t>
      </w:r>
      <w:r w:rsidRPr="00AC357C">
        <w:t xml:space="preserve"> had lifted. Rains had fallen and all were now </w:t>
      </w:r>
      <w:r w:rsidRPr="006308EC">
        <w:t>“</w:t>
      </w:r>
      <w:r w:rsidRPr="00AC357C">
        <w:t>looking hopefully for a harvest.</w:t>
      </w:r>
      <w:r w:rsidRPr="006308EC">
        <w:t>”</w:t>
      </w:r>
      <w:r w:rsidRPr="00AC357C">
        <w:rPr>
          <w:vertAlign w:val="superscript"/>
        </w:rPr>
        <w:endnoteReference w:id="90"/>
      </w:r>
      <w:r w:rsidRPr="00AC357C">
        <w:t xml:space="preserve"> During the preceding three and a half years, the relief campaigns conducted through the </w:t>
      </w:r>
      <w:r w:rsidRPr="007D5122">
        <w:rPr>
          <w:i/>
        </w:rPr>
        <w:t>Christian and Missionary Alliance</w:t>
      </w:r>
      <w:r w:rsidRPr="00AC357C">
        <w:t xml:space="preserve"> and the </w:t>
      </w:r>
      <w:r w:rsidRPr="007D5122">
        <w:rPr>
          <w:i/>
        </w:rPr>
        <w:t xml:space="preserve">Christian Herald </w:t>
      </w:r>
      <w:r w:rsidRPr="00AC357C">
        <w:t>had been extraordinarily successful in raising funds and material aid for India</w:t>
      </w:r>
      <w:r w:rsidRPr="006308EC">
        <w:t>’</w:t>
      </w:r>
      <w:r w:rsidRPr="00AC357C">
        <w:t xml:space="preserve">s suffering people. </w:t>
      </w:r>
      <w:r w:rsidRPr="006308EC">
        <w:t>“</w:t>
      </w:r>
      <w:r w:rsidRPr="00AC357C">
        <w:t xml:space="preserve">Never before in the history of religious journalism have the readers of a periodical proved so conclusively the power of the religion of Christ over the heart and life as have the readers of the </w:t>
      </w:r>
      <w:r w:rsidRPr="005600E9">
        <w:rPr>
          <w:i/>
          <w:rPrChange w:id="994" w:author="Patterson Lamb" w:date="2014-08-08T13:26:00Z">
            <w:rPr/>
          </w:rPrChange>
        </w:rPr>
        <w:t>Christian Herald</w:t>
      </w:r>
      <w:r w:rsidRPr="00AC357C">
        <w:t>,</w:t>
      </w:r>
      <w:r w:rsidRPr="006308EC">
        <w:t>”</w:t>
      </w:r>
      <w:r w:rsidRPr="00AC357C">
        <w:t xml:space="preserve"> Klopsch declared with exuberance.</w:t>
      </w:r>
      <w:r w:rsidRPr="00AC357C">
        <w:rPr>
          <w:vertAlign w:val="superscript"/>
        </w:rPr>
        <w:endnoteReference w:id="91"/>
      </w:r>
      <w:r w:rsidRPr="00AC357C">
        <w:t xml:space="preserve"> The harrowing accounts of physical affliction coupled with dramatic photographs of </w:t>
      </w:r>
      <w:r w:rsidRPr="006308EC">
        <w:t>“</w:t>
      </w:r>
      <w:r w:rsidRPr="00AC357C">
        <w:t>living skeletons</w:t>
      </w:r>
      <w:r w:rsidRPr="006308EC">
        <w:t>”</w:t>
      </w:r>
      <w:r w:rsidRPr="00AC357C">
        <w:t xml:space="preserve"> had produced their desired effect: </w:t>
      </w:r>
      <w:r w:rsidRPr="006308EC">
        <w:t>“</w:t>
      </w:r>
      <w:r w:rsidRPr="00AC357C">
        <w:t>Christian America</w:t>
      </w:r>
      <w:r w:rsidRPr="006308EC">
        <w:t>”</w:t>
      </w:r>
      <w:r w:rsidRPr="00AC357C">
        <w:t xml:space="preserve"> had become </w:t>
      </w:r>
      <w:r w:rsidRPr="006308EC">
        <w:t>“</w:t>
      </w:r>
      <w:r w:rsidRPr="00AC357C">
        <w:t>the almoner of the world.</w:t>
      </w:r>
      <w:r w:rsidRPr="006308EC">
        <w:t>”</w:t>
      </w:r>
      <w:r w:rsidRPr="00AC357C">
        <w:rPr>
          <w:vertAlign w:val="superscript"/>
        </w:rPr>
        <w:endnoteReference w:id="92"/>
      </w:r>
    </w:p>
    <w:p w:rsidR="005600E9" w:rsidRPr="00AC357C" w:rsidRDefault="005600E9" w:rsidP="00701D0A">
      <w:pPr>
        <w:pStyle w:val="para"/>
      </w:pPr>
      <w:r w:rsidRPr="00AC357C">
        <w:t xml:space="preserve">The image bearing this caption </w:t>
      </w:r>
      <w:del w:id="995" w:author="Patterson Lamb" w:date="2014-08-08T13:26:00Z">
        <w:r w:rsidRPr="00AC357C" w:rsidDel="00896797">
          <w:delText xml:space="preserve">which </w:delText>
        </w:r>
      </w:del>
      <w:ins w:id="996" w:author="Patterson Lamb" w:date="2014-08-08T13:26:00Z">
        <w:r>
          <w:t>that</w:t>
        </w:r>
        <w:r w:rsidRPr="00AC357C">
          <w:t xml:space="preserve"> </w:t>
        </w:r>
      </w:ins>
      <w:r w:rsidRPr="00AC357C">
        <w:t xml:space="preserve">appeared on the cover of the </w:t>
      </w:r>
      <w:r w:rsidRPr="007D5122">
        <w:rPr>
          <w:i/>
        </w:rPr>
        <w:t>Christian Herald</w:t>
      </w:r>
      <w:r w:rsidRPr="00AC357C">
        <w:t xml:space="preserve"> on June 26, 1901</w:t>
      </w:r>
      <w:ins w:id="997" w:author="Patterson Lamb" w:date="2014-08-08T13:26:00Z">
        <w:r>
          <w:t>,</w:t>
        </w:r>
      </w:ins>
      <w:r w:rsidRPr="00AC357C">
        <w:t xml:space="preserve"> exemplified the editors</w:t>
      </w:r>
      <w:r w:rsidRPr="006308EC">
        <w:t>’</w:t>
      </w:r>
      <w:r w:rsidRPr="00AC357C">
        <w:t xml:space="preserve"> convictions about the United States</w:t>
      </w:r>
      <w:r w:rsidRPr="006308EC">
        <w:t>’</w:t>
      </w:r>
      <w:r w:rsidRPr="00AC357C">
        <w:t xml:space="preserve"> relationship to the needy of all </w:t>
      </w:r>
      <w:r w:rsidRPr="00896797">
        <w:t>nations</w:t>
      </w:r>
      <w:del w:id="998" w:author="Patterson Lamb" w:date="2014-08-08T13:26:00Z">
        <w:r w:rsidRPr="00896797" w:rsidDel="00896797">
          <w:delText xml:space="preserve"> </w:delText>
        </w:r>
        <w:r w:rsidRPr="005600E9">
          <w:rPr>
            <w:rPrChange w:id="999" w:author="Patterson Lamb" w:date="2014-08-08T13:26:00Z">
              <w:rPr>
                <w:b/>
              </w:rPr>
            </w:rPrChange>
          </w:rPr>
          <w:delText>[</w:delText>
        </w:r>
      </w:del>
      <w:del w:id="1000" w:author="Newgen2" w:date="2014-11-08T20:39:00Z">
        <w:r w:rsidDel="008302A5">
          <w:rPr>
            <w:shd w:val="clear" w:color="auto" w:fill="C0C0C0"/>
          </w:rPr>
          <w:delText>Fig. 1.3</w:delText>
        </w:r>
      </w:del>
      <w:del w:id="1001" w:author="Patterson Lamb" w:date="2014-08-08T13:26:00Z">
        <w:r w:rsidRPr="005600E9">
          <w:rPr>
            <w:rPrChange w:id="1002" w:author="Patterson Lamb" w:date="2014-08-08T13:26:00Z">
              <w:rPr>
                <w:b/>
              </w:rPr>
            </w:rPrChange>
          </w:rPr>
          <w:delText>]</w:delText>
        </w:r>
      </w:del>
      <w:ins w:id="1003" w:author="Patterson Lamb" w:date="2014-08-08T13:26:00Z">
        <w:r w:rsidRPr="005600E9">
          <w:rPr>
            <w:rPrChange w:id="1004" w:author="Patterson Lamb" w:date="2014-08-08T13:26:00Z">
              <w:rPr>
                <w:b/>
              </w:rPr>
            </w:rPrChange>
          </w:rPr>
          <w:t xml:space="preserve"> (Figure 1.3)</w:t>
        </w:r>
      </w:ins>
      <w:r w:rsidRPr="00896797">
        <w:t>. Surrounded</w:t>
      </w:r>
      <w:r w:rsidRPr="00AC357C">
        <w:t xml:space="preserve"> by ragged children, veiled women, and poorly or half-clothed men of varying hues, the regally clad figure of America towers above her pitiable petitioners. In one hand, the solemn lady holds a book (a </w:t>
      </w:r>
      <w:del w:id="1005" w:author="Patterson Lamb" w:date="2014-08-08T13:26:00Z">
        <w:r w:rsidRPr="00AC357C" w:rsidDel="00896797">
          <w:delText>bible</w:delText>
        </w:r>
      </w:del>
      <w:ins w:id="1006" w:author="Patterson Lamb" w:date="2014-08-08T13:26:00Z">
        <w:r>
          <w:t>B</w:t>
        </w:r>
        <w:r w:rsidRPr="00AC357C">
          <w:t>ible</w:t>
        </w:r>
      </w:ins>
      <w:r w:rsidRPr="00AC357C">
        <w:t xml:space="preserve">?) while with the other she drops a measure of grain into the empty baskets at her feet. Sitting there on the ground are a naked child and a gaunt, turbaned man representing the starving people of India. The burlap sacks </w:t>
      </w:r>
      <w:del w:id="1007" w:author="Patterson Lamb" w:date="2014-08-08T13:27:00Z">
        <w:r w:rsidRPr="00AC357C" w:rsidDel="00896797">
          <w:delText xml:space="preserve">which </w:delText>
        </w:r>
      </w:del>
      <w:ins w:id="1008" w:author="Patterson Lamb" w:date="2014-08-08T13:27:00Z">
        <w:r>
          <w:t>that</w:t>
        </w:r>
        <w:r w:rsidRPr="00AC357C">
          <w:t xml:space="preserve"> </w:t>
        </w:r>
      </w:ins>
      <w:r w:rsidRPr="00AC357C">
        <w:t>fill in the space under America</w:t>
      </w:r>
      <w:r w:rsidRPr="006308EC">
        <w:t>’</w:t>
      </w:r>
      <w:r w:rsidRPr="00AC357C">
        <w:t xml:space="preserve">s outstretched arm are clearly labeled </w:t>
      </w:r>
      <w:r w:rsidRPr="006308EC">
        <w:t>“</w:t>
      </w:r>
      <w:r w:rsidRPr="00AC357C">
        <w:t>Christian Herald India Famine Relief Work,</w:t>
      </w:r>
      <w:r w:rsidRPr="006308EC">
        <w:t>”</w:t>
      </w:r>
      <w:r w:rsidRPr="00AC357C">
        <w:t xml:space="preserve"> making the source of the nation</w:t>
      </w:r>
      <w:r w:rsidRPr="006308EC">
        <w:t>’</w:t>
      </w:r>
      <w:r w:rsidRPr="00AC357C">
        <w:t>s generosity unambiguously apparent.</w:t>
      </w:r>
    </w:p>
    <w:p w:rsidR="005600E9" w:rsidRPr="00AC3C14" w:rsidRDefault="005600E9" w:rsidP="00701D0A">
      <w:pPr>
        <w:pStyle w:val="fig"/>
      </w:pPr>
      <w:r w:rsidRPr="00AC3C14">
        <w:t>Fig. 1.3 Here</w:t>
      </w:r>
    </w:p>
    <w:p w:rsidR="005600E9" w:rsidRPr="00AC357C" w:rsidRDefault="005600E9" w:rsidP="00701D0A">
      <w:pPr>
        <w:pStyle w:val="para"/>
      </w:pPr>
      <w:r w:rsidRPr="00AC357C">
        <w:t xml:space="preserve">As historians of visual culture have argued, illustrations like </w:t>
      </w:r>
      <w:r w:rsidRPr="006308EC">
        <w:t>“</w:t>
      </w:r>
      <w:r w:rsidRPr="00AC357C">
        <w:t>America, the Almoner of the World</w:t>
      </w:r>
      <w:r w:rsidRPr="006308EC">
        <w:t>”</w:t>
      </w:r>
      <w:r w:rsidRPr="00AC357C">
        <w:t xml:space="preserve"> reified the social and racial hierarchies that helped justify the United States</w:t>
      </w:r>
      <w:r w:rsidRPr="006308EC">
        <w:t>’</w:t>
      </w:r>
      <w:r w:rsidRPr="00AC357C">
        <w:t xml:space="preserve"> emergence as an imperial power in the late</w:t>
      </w:r>
      <w:del w:id="1009" w:author="Patterson Lamb" w:date="2014-08-08T13:27:00Z">
        <w:r w:rsidRPr="00AC357C" w:rsidDel="00896797">
          <w:delText>-</w:delText>
        </w:r>
      </w:del>
      <w:ins w:id="1010" w:author="Patterson Lamb" w:date="2014-08-08T13:27:00Z">
        <w:r>
          <w:t xml:space="preserve"> </w:t>
        </w:r>
      </w:ins>
      <w:r w:rsidRPr="00AC357C">
        <w:t xml:space="preserve">nineteenth century. While some cartoonists satirized the concept of </w:t>
      </w:r>
      <w:r w:rsidRPr="006308EC">
        <w:t>“</w:t>
      </w:r>
      <w:r w:rsidRPr="00AC357C">
        <w:t>the white man</w:t>
      </w:r>
      <w:r w:rsidRPr="006308EC">
        <w:t>’</w:t>
      </w:r>
      <w:r w:rsidRPr="00AC357C">
        <w:t>s burden,</w:t>
      </w:r>
      <w:r w:rsidRPr="006308EC">
        <w:t>”</w:t>
      </w:r>
      <w:r w:rsidRPr="00AC357C">
        <w:t xml:space="preserve"> many graphic artists and photographers produced pictures that validated American military and cultural expansion as the righteous exercise of Christian moral responsibility on behalf of </w:t>
      </w:r>
      <w:r w:rsidRPr="006308EC">
        <w:t>“</w:t>
      </w:r>
      <w:r w:rsidRPr="00AC357C">
        <w:t>inferior</w:t>
      </w:r>
      <w:r w:rsidRPr="006308EC">
        <w:t>”</w:t>
      </w:r>
      <w:r w:rsidRPr="00AC357C">
        <w:t xml:space="preserve"> or </w:t>
      </w:r>
      <w:r w:rsidRPr="006308EC">
        <w:t>“</w:t>
      </w:r>
      <w:r w:rsidRPr="00AC357C">
        <w:t>uncivilized</w:t>
      </w:r>
      <w:r w:rsidRPr="006308EC">
        <w:t>”</w:t>
      </w:r>
      <w:r w:rsidRPr="00AC357C">
        <w:t xml:space="preserve"> races. Throughout the 1890s, the pages of the </w:t>
      </w:r>
      <w:r w:rsidRPr="007D5122">
        <w:rPr>
          <w:i/>
        </w:rPr>
        <w:t>Christian Herald</w:t>
      </w:r>
      <w:r w:rsidRPr="00AC357C">
        <w:t xml:space="preserve"> were replete with images that celebrated the United States</w:t>
      </w:r>
      <w:r w:rsidRPr="006308EC">
        <w:t>’</w:t>
      </w:r>
      <w:r w:rsidRPr="00AC357C">
        <w:t xml:space="preserve"> superintending relationship to </w:t>
      </w:r>
      <w:r w:rsidRPr="006308EC">
        <w:t>“</w:t>
      </w:r>
      <w:r w:rsidRPr="00AC357C">
        <w:t>destitute,</w:t>
      </w:r>
      <w:r w:rsidRPr="006308EC">
        <w:t>”</w:t>
      </w:r>
      <w:r w:rsidRPr="00AC357C">
        <w:t xml:space="preserve"> </w:t>
      </w:r>
      <w:r w:rsidRPr="006308EC">
        <w:t>“</w:t>
      </w:r>
      <w:r w:rsidRPr="00AC357C">
        <w:t>persecuted</w:t>
      </w:r>
      <w:ins w:id="1011" w:author="Patterson Lamb" w:date="2014-08-08T13:28:00Z">
        <w:r>
          <w:t>,</w:t>
        </w:r>
      </w:ins>
      <w:r w:rsidRPr="006308EC">
        <w:t>”</w:t>
      </w:r>
      <w:r w:rsidRPr="00AC357C">
        <w:t xml:space="preserve"> and </w:t>
      </w:r>
      <w:r w:rsidRPr="006308EC">
        <w:t>“</w:t>
      </w:r>
      <w:r w:rsidRPr="00AC357C">
        <w:t>helpless</w:t>
      </w:r>
      <w:r w:rsidRPr="006308EC">
        <w:t>”</w:t>
      </w:r>
      <w:r w:rsidRPr="00AC357C">
        <w:t xml:space="preserve"> people around the globe. Although Klopsch and Talmage preferred famine relief campaigns to armed combat, they did countenance </w:t>
      </w:r>
      <w:r w:rsidRPr="006308EC">
        <w:t>“</w:t>
      </w:r>
      <w:r w:rsidRPr="00AC357C">
        <w:t>righteous</w:t>
      </w:r>
      <w:r w:rsidRPr="006308EC">
        <w:t>”</w:t>
      </w:r>
      <w:r w:rsidRPr="00AC357C">
        <w:t xml:space="preserve"> wars of </w:t>
      </w:r>
      <w:r w:rsidRPr="006308EC">
        <w:t>“</w:t>
      </w:r>
      <w:r w:rsidRPr="00AC357C">
        <w:t>liberation</w:t>
      </w:r>
      <w:r w:rsidRPr="006308EC">
        <w:t>”</w:t>
      </w:r>
      <w:r w:rsidRPr="00AC357C">
        <w:t xml:space="preserve"> </w:t>
      </w:r>
      <w:r w:rsidRPr="006308EC">
        <w:t>–</w:t>
      </w:r>
      <w:r w:rsidRPr="00AC357C">
        <w:t xml:space="preserve"> such as the Spanish-American War of 1898 and the ensuing conflicts in the Philippines </w:t>
      </w:r>
      <w:r w:rsidRPr="006308EC">
        <w:t>–</w:t>
      </w:r>
      <w:r w:rsidRPr="00AC357C">
        <w:t xml:space="preserve"> as expressions of </w:t>
      </w:r>
      <w:r w:rsidRPr="006308EC">
        <w:t>“</w:t>
      </w:r>
      <w:r w:rsidRPr="00AC357C">
        <w:t>humanitarianism.</w:t>
      </w:r>
      <w:r w:rsidRPr="006308EC">
        <w:t>”</w:t>
      </w:r>
      <w:r w:rsidRPr="00AC357C">
        <w:rPr>
          <w:vertAlign w:val="superscript"/>
        </w:rPr>
        <w:endnoteReference w:id="93"/>
      </w:r>
      <w:r w:rsidRPr="00AC357C">
        <w:t xml:space="preserve"> These interventions, they proclaimed, were </w:t>
      </w:r>
      <w:r w:rsidRPr="006308EC">
        <w:t>“</w:t>
      </w:r>
      <w:r w:rsidRPr="00AC357C">
        <w:t>God</w:t>
      </w:r>
      <w:r w:rsidRPr="006308EC">
        <w:t>’</w:t>
      </w:r>
      <w:r w:rsidRPr="00AC357C">
        <w:t xml:space="preserve">s way of </w:t>
      </w:r>
      <w:del w:id="1014" w:author="Patterson Lamb" w:date="2014-08-08T13:29:00Z">
        <w:r w:rsidRPr="006308EC" w:rsidDel="00896797">
          <w:delText>…</w:delText>
        </w:r>
        <w:r w:rsidRPr="00AC357C" w:rsidDel="00896797">
          <w:delText xml:space="preserve"> </w:delText>
        </w:r>
      </w:del>
      <w:ins w:id="1015" w:author="Patterson Lamb" w:date="2014-08-08T13:29:00Z">
        <w:r>
          <w:t>. . .</w:t>
        </w:r>
        <w:r w:rsidRPr="00AC357C">
          <w:t xml:space="preserve"> </w:t>
        </w:r>
      </w:ins>
      <w:r w:rsidRPr="00AC357C">
        <w:t>giving us what he intends to be our share in the enlightenment and enfranchisement of the whole world.</w:t>
      </w:r>
      <w:r w:rsidRPr="006308EC">
        <w:t>”</w:t>
      </w:r>
      <w:r w:rsidRPr="00AC357C">
        <w:t xml:space="preserve"> In addition to the </w:t>
      </w:r>
      <w:r w:rsidRPr="006308EC">
        <w:t>“</w:t>
      </w:r>
      <w:r w:rsidRPr="00AC357C">
        <w:t>work of feeding the hungry, clothing the naked, and saving the dying from death,</w:t>
      </w:r>
      <w:r w:rsidRPr="006308EC">
        <w:t>”</w:t>
      </w:r>
      <w:r w:rsidRPr="00AC357C">
        <w:t xml:space="preserve"> the editors insisted, the United States was now called to </w:t>
      </w:r>
      <w:r w:rsidRPr="006308EC">
        <w:t>“</w:t>
      </w:r>
      <w:r w:rsidRPr="00AC357C">
        <w:t>redeem,</w:t>
      </w:r>
      <w:r w:rsidRPr="006308EC">
        <w:t>”</w:t>
      </w:r>
      <w:r w:rsidRPr="00AC357C">
        <w:t xml:space="preserve"> </w:t>
      </w:r>
      <w:r w:rsidRPr="006308EC">
        <w:t>“</w:t>
      </w:r>
      <w:r w:rsidRPr="00AC357C">
        <w:t>civilize,</w:t>
      </w:r>
      <w:r w:rsidRPr="006308EC">
        <w:t>”</w:t>
      </w:r>
      <w:r w:rsidRPr="00AC357C">
        <w:t xml:space="preserve"> and </w:t>
      </w:r>
      <w:r w:rsidRPr="006308EC">
        <w:t>“</w:t>
      </w:r>
      <w:r w:rsidRPr="00AC357C">
        <w:t>Christianize</w:t>
      </w:r>
      <w:r w:rsidRPr="006308EC">
        <w:t>”</w:t>
      </w:r>
      <w:r w:rsidRPr="00AC357C">
        <w:t xml:space="preserve"> the people </w:t>
      </w:r>
      <w:r w:rsidRPr="006308EC">
        <w:t>“</w:t>
      </w:r>
      <w:r w:rsidRPr="00AC357C">
        <w:t>brought under [its] protection.</w:t>
      </w:r>
      <w:r w:rsidRPr="006308EC">
        <w:t>”</w:t>
      </w:r>
      <w:r w:rsidRPr="00AC357C">
        <w:rPr>
          <w:vertAlign w:val="superscript"/>
        </w:rPr>
        <w:t xml:space="preserve"> </w:t>
      </w:r>
      <w:r w:rsidRPr="00AC357C">
        <w:rPr>
          <w:vertAlign w:val="superscript"/>
        </w:rPr>
        <w:endnoteReference w:id="94"/>
      </w:r>
      <w:r w:rsidRPr="00AC357C">
        <w:t xml:space="preserve"> In the months and years following the acquisition of the island territories of Puerto Rico, Guam, Samoa</w:t>
      </w:r>
      <w:ins w:id="1016" w:author="Patterson Lamb" w:date="2014-08-08T13:30:00Z">
        <w:r>
          <w:t>,</w:t>
        </w:r>
      </w:ins>
      <w:r w:rsidRPr="00AC357C">
        <w:t xml:space="preserve"> and the Philippines, the </w:t>
      </w:r>
      <w:r w:rsidRPr="007D5122">
        <w:rPr>
          <w:i/>
        </w:rPr>
        <w:t>Christian Herald</w:t>
      </w:r>
      <w:r w:rsidRPr="00AC357C">
        <w:t xml:space="preserve"> published numerous photographic essays documenting America</w:t>
      </w:r>
      <w:r w:rsidRPr="006308EC">
        <w:t>’</w:t>
      </w:r>
      <w:r w:rsidRPr="00AC357C">
        <w:t xml:space="preserve">s </w:t>
      </w:r>
      <w:r w:rsidRPr="006308EC">
        <w:t>“</w:t>
      </w:r>
      <w:r w:rsidRPr="00AC357C">
        <w:t>progress</w:t>
      </w:r>
      <w:r w:rsidRPr="006308EC">
        <w:t>”</w:t>
      </w:r>
      <w:r w:rsidRPr="00AC357C">
        <w:t xml:space="preserve"> in its </w:t>
      </w:r>
      <w:r w:rsidRPr="006308EC">
        <w:t>“</w:t>
      </w:r>
      <w:r w:rsidRPr="00AC357C">
        <w:t>new colonial possessions.</w:t>
      </w:r>
      <w:r w:rsidRPr="006308EC">
        <w:t>”</w:t>
      </w:r>
      <w:r w:rsidRPr="00AC357C">
        <w:rPr>
          <w:vertAlign w:val="superscript"/>
        </w:rPr>
        <w:endnoteReference w:id="95"/>
      </w:r>
    </w:p>
    <w:p w:rsidR="005600E9" w:rsidRPr="00AC357C" w:rsidRDefault="005600E9" w:rsidP="00701D0A">
      <w:pPr>
        <w:pStyle w:val="para"/>
      </w:pPr>
      <w:r w:rsidRPr="00AC357C">
        <w:t xml:space="preserve">For some evangelicals, this vision of American humanitarianism was deeply disconcerting. Missionaries struggling to nurture a sense of compassion for distant sufferers that spanned geographic, social, and ethnic separations were among the most distraught. Jennie Fuller, for example, condemned the notion that God had entrusted the United States with the </w:t>
      </w:r>
      <w:r w:rsidRPr="006308EC">
        <w:t>“</w:t>
      </w:r>
      <w:r w:rsidRPr="00AC357C">
        <w:t>trusteeship</w:t>
      </w:r>
      <w:r w:rsidRPr="006308EC">
        <w:t>”</w:t>
      </w:r>
      <w:r w:rsidRPr="00AC357C">
        <w:t xml:space="preserve"> of </w:t>
      </w:r>
      <w:r w:rsidRPr="006308EC">
        <w:t>“</w:t>
      </w:r>
      <w:r w:rsidRPr="00AC357C">
        <w:t>dependent nations and races.</w:t>
      </w:r>
      <w:r w:rsidRPr="006308EC">
        <w:t>”</w:t>
      </w:r>
      <w:r w:rsidRPr="00AC357C">
        <w:t xml:space="preserve"> Although she saw the conflict with Spain as a valiant fight for freedom </w:t>
      </w:r>
      <w:del w:id="1021" w:author="Patterson Lamb" w:date="2014-08-08T13:31:00Z">
        <w:r w:rsidRPr="00AC357C" w:rsidDel="00896797">
          <w:delText xml:space="preserve">which </w:delText>
        </w:r>
      </w:del>
      <w:ins w:id="1022" w:author="Patterson Lamb" w:date="2014-08-08T13:31:00Z">
        <w:r>
          <w:t>that</w:t>
        </w:r>
        <w:r w:rsidRPr="00AC357C">
          <w:t xml:space="preserve"> </w:t>
        </w:r>
      </w:ins>
      <w:r w:rsidRPr="006308EC">
        <w:t>“</w:t>
      </w:r>
      <w:r w:rsidRPr="00AC357C">
        <w:t>broke forever the yoke of oppression that had so long rested upon the necks of the people,</w:t>
      </w:r>
      <w:r w:rsidRPr="006308EC">
        <w:t>”</w:t>
      </w:r>
      <w:r w:rsidRPr="00AC357C">
        <w:t xml:space="preserve"> Fuller criticized the United States</w:t>
      </w:r>
      <w:r w:rsidRPr="006308EC">
        <w:t>’</w:t>
      </w:r>
      <w:r w:rsidRPr="00AC357C">
        <w:t xml:space="preserve"> ongoing intervention in the Philippines. </w:t>
      </w:r>
      <w:r w:rsidRPr="006308EC">
        <w:t>“</w:t>
      </w:r>
      <w:r w:rsidRPr="00AC357C">
        <w:t>The world, now that the strain of sympathy is broken, says that [the Filipinos] are not ready for freedom and are only children,</w:t>
      </w:r>
      <w:r w:rsidRPr="006308EC">
        <w:t>”</w:t>
      </w:r>
      <w:r w:rsidRPr="00AC357C">
        <w:t xml:space="preserve"> she observed. By contrast, Fuller insisted that the Filipinos had a right to autonomy. Rather than acting as their protectors or stewards, </w:t>
      </w:r>
      <w:r w:rsidRPr="006308EC">
        <w:t>“</w:t>
      </w:r>
      <w:r w:rsidRPr="00AC357C">
        <w:t>it is our duty to let time work out their problems for them,</w:t>
      </w:r>
      <w:r w:rsidRPr="006308EC">
        <w:t>”</w:t>
      </w:r>
      <w:r w:rsidRPr="00AC357C">
        <w:t xml:space="preserve"> she averred. </w:t>
      </w:r>
      <w:r w:rsidRPr="006308EC">
        <w:t>“</w:t>
      </w:r>
      <w:r w:rsidRPr="00AC357C">
        <w:t>Better the mistakes of freedom, a thousand times over, than the cruel wrongs of oppression and degradation.</w:t>
      </w:r>
      <w:r w:rsidRPr="006308EC">
        <w:t>”</w:t>
      </w:r>
      <w:r w:rsidRPr="00AC357C">
        <w:t xml:space="preserve"> In keeping with her abolitionist forebears, Fuller believed that authentic Christianity required the ability to exercise moral agency. Subjugating the Filipinos to the rule of the United States against their will was, from this perspective, a form of slavery that violated both American political and Christian theological precepts. By denying the Filipinos</w:t>
      </w:r>
      <w:r w:rsidRPr="006308EC">
        <w:t>’</w:t>
      </w:r>
      <w:r w:rsidRPr="00AC357C">
        <w:t xml:space="preserve"> fitness for self-governance, Fuller implied, the United States forced them into a position of dependency that was unjust and degrading. Images that portrayed America as the protector of an </w:t>
      </w:r>
      <w:r w:rsidRPr="006308EC">
        <w:t>“</w:t>
      </w:r>
      <w:r w:rsidRPr="00AC357C">
        <w:t>ignorant</w:t>
      </w:r>
      <w:r w:rsidRPr="006308EC">
        <w:t>”</w:t>
      </w:r>
      <w:r w:rsidRPr="00AC357C">
        <w:t xml:space="preserve"> people, as the parent of </w:t>
      </w:r>
      <w:r w:rsidRPr="006308EC">
        <w:t>“</w:t>
      </w:r>
      <w:r w:rsidRPr="00AC357C">
        <w:t>misguided</w:t>
      </w:r>
      <w:r w:rsidRPr="006308EC">
        <w:t>”</w:t>
      </w:r>
      <w:r w:rsidRPr="00AC357C">
        <w:t xml:space="preserve"> children, or even as the </w:t>
      </w:r>
      <w:r w:rsidRPr="006308EC">
        <w:t>“</w:t>
      </w:r>
      <w:r w:rsidRPr="00AC357C">
        <w:t>almoner of the world,</w:t>
      </w:r>
      <w:r w:rsidRPr="006308EC">
        <w:t>”</w:t>
      </w:r>
      <w:r w:rsidRPr="00AC357C">
        <w:t xml:space="preserve"> in this view, exacerbated disparities and constituted difference, rather than cultivating the </w:t>
      </w:r>
      <w:r w:rsidRPr="006308EC">
        <w:t>“</w:t>
      </w:r>
      <w:r w:rsidRPr="00AC357C">
        <w:t>strain of sympathy</w:t>
      </w:r>
      <w:r w:rsidRPr="006308EC">
        <w:t>”</w:t>
      </w:r>
      <w:r w:rsidRPr="00AC357C">
        <w:t xml:space="preserve"> that affirmed the common aspirations and </w:t>
      </w:r>
      <w:r w:rsidRPr="006308EC">
        <w:t>“</w:t>
      </w:r>
      <w:r w:rsidRPr="00AC357C">
        <w:t>established rights of humanity.</w:t>
      </w:r>
      <w:r w:rsidRPr="006308EC">
        <w:t>”</w:t>
      </w:r>
      <w:r w:rsidRPr="00AC357C">
        <w:rPr>
          <w:vertAlign w:val="superscript"/>
        </w:rPr>
        <w:endnoteReference w:id="96"/>
      </w:r>
    </w:p>
    <w:p w:rsidR="005600E9" w:rsidRPr="00AC357C" w:rsidRDefault="005600E9" w:rsidP="00701D0A">
      <w:pPr>
        <w:pStyle w:val="para"/>
      </w:pPr>
      <w:r w:rsidRPr="00AC357C">
        <w:t>Throughout the 1890s and the early years of the twentieth century, missionary critics of American military imperialism engaged in a visual campaign to counteract the hierarchies and subordinations inherent in the practices, rhetoric</w:t>
      </w:r>
      <w:ins w:id="1024" w:author="Patterson Lamb" w:date="2014-08-08T13:32:00Z">
        <w:r>
          <w:t>,</w:t>
        </w:r>
      </w:ins>
      <w:r w:rsidRPr="00AC357C">
        <w:t xml:space="preserve"> and pictorial representations of colonial expansion. Pictures that portrayed indigenous churches as self-reliant, independent, self-propagating entities were particularly popular. The photograph most frequently reproduced in the </w:t>
      </w:r>
      <w:r w:rsidRPr="007D5122">
        <w:rPr>
          <w:i/>
        </w:rPr>
        <w:t>Christian and Missionary Alliance</w:t>
      </w:r>
      <w:r w:rsidRPr="00AC357C">
        <w:t xml:space="preserve"> during this period, for example, celebrated the opening of a new chapel at the C&amp;MA</w:t>
      </w:r>
      <w:r w:rsidRPr="006308EC">
        <w:t>’</w:t>
      </w:r>
      <w:r w:rsidRPr="00AC357C">
        <w:t xml:space="preserve">s Akola mission station built </w:t>
      </w:r>
      <w:r w:rsidRPr="006308EC">
        <w:t>“</w:t>
      </w:r>
      <w:r w:rsidRPr="00AC357C">
        <w:t>almost entirely</w:t>
      </w:r>
      <w:r w:rsidRPr="006308EC">
        <w:t>”</w:t>
      </w:r>
      <w:r w:rsidRPr="00AC357C">
        <w:t xml:space="preserve"> through the monetary contributions and physical labor of local believers.</w:t>
      </w:r>
      <w:r w:rsidRPr="00AC357C">
        <w:rPr>
          <w:vertAlign w:val="superscript"/>
        </w:rPr>
        <w:endnoteReference w:id="97"/>
      </w:r>
      <w:r w:rsidRPr="00AC357C">
        <w:t xml:space="preserve"> While C&amp;MA missionaries were certainly not alone in their attempts to foster a self-supporting, self-governing, and self-extending </w:t>
      </w:r>
      <w:r w:rsidRPr="006308EC">
        <w:t>“</w:t>
      </w:r>
      <w:r w:rsidRPr="00AC357C">
        <w:t>native church,</w:t>
      </w:r>
      <w:r w:rsidRPr="006308EC">
        <w:t>”</w:t>
      </w:r>
      <w:r w:rsidRPr="00AC357C">
        <w:t xml:space="preserve"> the Fullers and their co-workers were </w:t>
      </w:r>
      <w:r w:rsidRPr="006308EC">
        <w:t>“</w:t>
      </w:r>
      <w:r w:rsidRPr="00AC357C">
        <w:t>among the pioneers of Industrial mission work</w:t>
      </w:r>
      <w:r w:rsidRPr="006308EC">
        <w:t>”</w:t>
      </w:r>
      <w:r w:rsidRPr="00AC357C">
        <w:t xml:space="preserve"> that provided training in </w:t>
      </w:r>
      <w:r w:rsidRPr="006308EC">
        <w:t>“</w:t>
      </w:r>
      <w:r w:rsidRPr="00AC357C">
        <w:t>good trades</w:t>
      </w:r>
      <w:r w:rsidRPr="006308EC">
        <w:t>”</w:t>
      </w:r>
      <w:r w:rsidRPr="00AC357C">
        <w:t xml:space="preserve"> such as </w:t>
      </w:r>
      <w:r w:rsidRPr="006308EC">
        <w:t>“</w:t>
      </w:r>
      <w:r w:rsidRPr="00AC357C">
        <w:t>carpentry, tinsmithing and weaving</w:t>
      </w:r>
      <w:r w:rsidRPr="006308EC">
        <w:t>”</w:t>
      </w:r>
      <w:r w:rsidRPr="00AC357C">
        <w:t xml:space="preserve"> so that converts would </w:t>
      </w:r>
      <w:r w:rsidRPr="006308EC">
        <w:t>“</w:t>
      </w:r>
      <w:r w:rsidRPr="00AC357C">
        <w:t>be able to support themselves as Christians.</w:t>
      </w:r>
      <w:r w:rsidRPr="006308EC">
        <w:t>”</w:t>
      </w:r>
      <w:r w:rsidRPr="00AC357C">
        <w:rPr>
          <w:vertAlign w:val="superscript"/>
        </w:rPr>
        <w:endnoteReference w:id="98"/>
      </w:r>
      <w:r w:rsidRPr="00AC357C">
        <w:t xml:space="preserve"> During the famine years, C&amp;MA missionaries regularly reiterated their commitment to upholding the self-sufficiency of the Christian community and to preserving the autonomy of all sufferers who sought their assistance. Rather than pressuring petitioners to convert or linking aid with spiritual performance, Marcus Fuller explained that C&amp;MA missionaries were </w:t>
      </w:r>
      <w:r w:rsidRPr="006308EC">
        <w:t>“</w:t>
      </w:r>
      <w:r w:rsidRPr="00AC357C">
        <w:t xml:space="preserve">slow to baptize during the famine for fear of getting </w:t>
      </w:r>
      <w:r w:rsidRPr="006308EC">
        <w:t>‘</w:t>
      </w:r>
      <w:r w:rsidRPr="00AC357C">
        <w:t>rice Christians,</w:t>
      </w:r>
      <w:ins w:id="1031" w:author="Patterson Lamb" w:date="2014-08-08T13:34:00Z">
        <w:r>
          <w:t>’</w:t>
        </w:r>
      </w:ins>
      <w:r w:rsidRPr="006308EC">
        <w:t>”</w:t>
      </w:r>
      <w:r w:rsidRPr="00AC357C">
        <w:t xml:space="preserve"> preferring to wait until </w:t>
      </w:r>
      <w:r w:rsidRPr="006308EC">
        <w:t>“</w:t>
      </w:r>
      <w:r w:rsidRPr="00AC357C">
        <w:t>the pressure of hunger is past</w:t>
      </w:r>
      <w:r w:rsidRPr="006308EC">
        <w:t>”</w:t>
      </w:r>
      <w:r w:rsidRPr="00AC357C">
        <w:t xml:space="preserve"> and thus allowing people to choose Christ </w:t>
      </w:r>
      <w:r w:rsidRPr="006308EC">
        <w:t>“</w:t>
      </w:r>
      <w:r w:rsidRPr="00AC357C">
        <w:t>freely.</w:t>
      </w:r>
      <w:r w:rsidRPr="006308EC">
        <w:t>”</w:t>
      </w:r>
      <w:r w:rsidRPr="00AC357C">
        <w:rPr>
          <w:vertAlign w:val="superscript"/>
        </w:rPr>
        <w:endnoteReference w:id="99"/>
      </w:r>
      <w:r w:rsidRPr="00AC357C">
        <w:t xml:space="preserve"> By providing employment through building and irrigation programs, and selling the grains distributed through the </w:t>
      </w:r>
      <w:r w:rsidRPr="007D5122">
        <w:rPr>
          <w:i/>
        </w:rPr>
        <w:t>Christian Herald</w:t>
      </w:r>
      <w:r w:rsidRPr="00AC357C">
        <w:t xml:space="preserve"> at </w:t>
      </w:r>
      <w:r w:rsidRPr="006308EC">
        <w:t>“</w:t>
      </w:r>
      <w:r w:rsidRPr="00AC357C">
        <w:t>cheap rates,</w:t>
      </w:r>
      <w:r w:rsidRPr="006308EC">
        <w:t>”</w:t>
      </w:r>
      <w:r w:rsidRPr="00AC357C">
        <w:t xml:space="preserve"> C&amp;MA workers also aimed to relieve the hungry </w:t>
      </w:r>
      <w:r w:rsidRPr="006308EC">
        <w:t>“</w:t>
      </w:r>
      <w:r w:rsidRPr="00AC357C">
        <w:t>without taking away their independence, and making paupers of them.</w:t>
      </w:r>
      <w:r w:rsidRPr="006308EC">
        <w:t>”</w:t>
      </w:r>
      <w:r w:rsidRPr="00AC357C">
        <w:rPr>
          <w:vertAlign w:val="superscript"/>
        </w:rPr>
        <w:endnoteReference w:id="100"/>
      </w:r>
      <w:r w:rsidRPr="00AC357C">
        <w:t xml:space="preserve"> </w:t>
      </w:r>
      <w:r w:rsidRPr="006308EC">
        <w:t>“</w:t>
      </w:r>
      <w:r w:rsidRPr="00AC357C">
        <w:t>We wish to give as little gratuitous help as possible,</w:t>
      </w:r>
      <w:r w:rsidRPr="006308EC">
        <w:t>”</w:t>
      </w:r>
      <w:r w:rsidRPr="00AC357C">
        <w:t xml:space="preserve"> Jennie Fuller explained. Instead, missionaries would </w:t>
      </w:r>
      <w:r w:rsidRPr="006308EC">
        <w:t>“</w:t>
      </w:r>
      <w:r w:rsidRPr="00AC357C">
        <w:t xml:space="preserve">Help </w:t>
      </w:r>
      <w:del w:id="1034" w:author="Patterson Lamb" w:date="2014-08-08T13:34:00Z">
        <w:r w:rsidRPr="00AC357C" w:rsidDel="00896797">
          <w:delText xml:space="preserve">The </w:delText>
        </w:r>
      </w:del>
      <w:ins w:id="1035" w:author="Patterson Lamb" w:date="2014-08-08T13:34:00Z">
        <w:r>
          <w:t>t</w:t>
        </w:r>
        <w:r w:rsidRPr="00AC357C">
          <w:t xml:space="preserve">he </w:t>
        </w:r>
      </w:ins>
      <w:r w:rsidRPr="00AC357C">
        <w:t xml:space="preserve">People </w:t>
      </w:r>
      <w:del w:id="1036" w:author="Patterson Lamb" w:date="2014-08-08T13:34:00Z">
        <w:r w:rsidRPr="00AC357C" w:rsidDel="00896797">
          <w:delText xml:space="preserve">To </w:delText>
        </w:r>
      </w:del>
      <w:ins w:id="1037" w:author="Patterson Lamb" w:date="2014-08-08T13:34:00Z">
        <w:r>
          <w:t>t</w:t>
        </w:r>
        <w:r w:rsidRPr="00AC357C">
          <w:t xml:space="preserve">o </w:t>
        </w:r>
      </w:ins>
      <w:r w:rsidRPr="00AC357C">
        <w:t>Help Themselves.</w:t>
      </w:r>
      <w:r w:rsidRPr="006308EC">
        <w:t>”</w:t>
      </w:r>
      <w:r w:rsidRPr="00AC357C">
        <w:rPr>
          <w:vertAlign w:val="superscript"/>
        </w:rPr>
        <w:endnoteReference w:id="101"/>
      </w:r>
    </w:p>
    <w:p w:rsidR="005600E9" w:rsidRPr="00AC357C" w:rsidRDefault="005600E9" w:rsidP="00701D0A">
      <w:pPr>
        <w:pStyle w:val="para"/>
      </w:pPr>
      <w:r w:rsidRPr="00AC357C">
        <w:t xml:space="preserve">Images highlighting this approach to relief work appeared in evangelical periodicals on a regular basis around the turn of the century. In June of 1901, for example, the </w:t>
      </w:r>
      <w:r w:rsidRPr="007D5122">
        <w:rPr>
          <w:i/>
        </w:rPr>
        <w:t>Christian and Missionary Alliance</w:t>
      </w:r>
      <w:r w:rsidRPr="00AC357C">
        <w:t xml:space="preserve"> reproduced a photograph of the </w:t>
      </w:r>
      <w:r w:rsidRPr="006308EC">
        <w:t>“</w:t>
      </w:r>
      <w:r w:rsidRPr="00AC357C">
        <w:t>sewing class</w:t>
      </w:r>
      <w:r w:rsidRPr="006308EC">
        <w:t>”</w:t>
      </w:r>
      <w:r w:rsidRPr="00AC357C">
        <w:t xml:space="preserve"> at the Kaira orphanage. The following May, missionary J. P. Rogers contributed an article entitled </w:t>
      </w:r>
      <w:r w:rsidRPr="006308EC">
        <w:t>“</w:t>
      </w:r>
      <w:r w:rsidRPr="00AC357C">
        <w:t>Industrial Training of Orphans</w:t>
      </w:r>
      <w:r w:rsidRPr="006308EC">
        <w:t>”</w:t>
      </w:r>
      <w:r w:rsidRPr="00AC357C">
        <w:t xml:space="preserve"> which included several pictures of the C&amp;MA</w:t>
      </w:r>
      <w:r w:rsidRPr="006308EC">
        <w:t>’</w:t>
      </w:r>
      <w:r w:rsidRPr="00AC357C">
        <w:t xml:space="preserve">s workshop at Akola and a portrait of the foreman, Kanwadi Mudra Levarni, and his family. This young man had come to the mission as an orphan in 1884 and was now a government-certified mechanic and </w:t>
      </w:r>
      <w:r w:rsidRPr="006308EC">
        <w:t>“</w:t>
      </w:r>
      <w:r w:rsidRPr="00AC357C">
        <w:t xml:space="preserve">steam engineer </w:t>
      </w:r>
      <w:del w:id="1038" w:author="Patterson Lamb" w:date="2014-08-08T13:35:00Z">
        <w:r w:rsidRPr="006308EC" w:rsidDel="00896797">
          <w:delText>…</w:delText>
        </w:r>
        <w:r w:rsidRPr="00AC357C" w:rsidDel="00896797">
          <w:delText xml:space="preserve"> </w:delText>
        </w:r>
      </w:del>
      <w:ins w:id="1039" w:author="Patterson Lamb" w:date="2014-08-08T13:35:00Z">
        <w:r>
          <w:t>. . .</w:t>
        </w:r>
        <w:r w:rsidRPr="00AC357C">
          <w:t xml:space="preserve"> </w:t>
        </w:r>
      </w:ins>
      <w:r w:rsidRPr="00AC357C">
        <w:t>of exemplary Christian character.</w:t>
      </w:r>
      <w:r w:rsidRPr="006308EC">
        <w:t>”</w:t>
      </w:r>
      <w:r w:rsidRPr="00AC357C">
        <w:t xml:space="preserve"> He was also, Marcus Fuller noted elsewhere, </w:t>
      </w:r>
      <w:r w:rsidRPr="006308EC">
        <w:t>“</w:t>
      </w:r>
      <w:r w:rsidRPr="00AC357C">
        <w:t>one of our best preachers.</w:t>
      </w:r>
      <w:r w:rsidRPr="006308EC">
        <w:t>”</w:t>
      </w:r>
      <w:r w:rsidRPr="00AC357C">
        <w:rPr>
          <w:vertAlign w:val="superscript"/>
        </w:rPr>
        <w:endnoteReference w:id="102"/>
      </w:r>
      <w:r w:rsidRPr="00AC357C">
        <w:t xml:space="preserve"> Photographs of orphans and other famine sufferers who embodied the hopes of their missionary sponsors by converting to Christianity, learning a trade, and contributing their talents to the building up of the local church community were especially compelling for evangelicals of the Fullers</w:t>
      </w:r>
      <w:r w:rsidRPr="006308EC">
        <w:t>’</w:t>
      </w:r>
      <w:r w:rsidRPr="00AC357C">
        <w:t xml:space="preserve"> ilk. Early in 1902, C&amp;MA missionaries sent home a picture of </w:t>
      </w:r>
      <w:r w:rsidRPr="006308EC">
        <w:t>“</w:t>
      </w:r>
      <w:r w:rsidRPr="00AC357C">
        <w:t>A Native Convention</w:t>
      </w:r>
      <w:r w:rsidRPr="006308EC">
        <w:t>”</w:t>
      </w:r>
      <w:r w:rsidRPr="00AC357C">
        <w:t xml:space="preserve"> which took place at the recently</w:t>
      </w:r>
      <w:del w:id="1041" w:author="Patterson Lamb" w:date="2014-08-08T13:35:00Z">
        <w:r w:rsidRPr="00AC357C" w:rsidDel="00896797">
          <w:delText>-</w:delText>
        </w:r>
      </w:del>
      <w:ins w:id="1042" w:author="Patterson Lamb" w:date="2014-08-08T13:35:00Z">
        <w:r>
          <w:t xml:space="preserve"> </w:t>
        </w:r>
      </w:ins>
      <w:r w:rsidRPr="00AC357C">
        <w:t>opened Akola chapel</w:t>
      </w:r>
      <w:ins w:id="1043" w:author="Patterson Lamb" w:date="2014-08-08T13:36:00Z">
        <w:r>
          <w:t xml:space="preserve"> </w:t>
        </w:r>
      </w:ins>
      <w:del w:id="1044" w:author="Patterson Lamb" w:date="2014-08-08T13:35:00Z">
        <w:r w:rsidRPr="00896797" w:rsidDel="00896797">
          <w:delText xml:space="preserve"> </w:delText>
        </w:r>
        <w:r w:rsidRPr="005600E9">
          <w:rPr>
            <w:rPrChange w:id="1045" w:author="Patterson Lamb" w:date="2014-08-08T13:36:00Z">
              <w:rPr>
                <w:b/>
              </w:rPr>
            </w:rPrChange>
          </w:rPr>
          <w:delText>[</w:delText>
        </w:r>
      </w:del>
      <w:del w:id="1046" w:author="Newgen2" w:date="2014-11-08T20:39:00Z">
        <w:r w:rsidRPr="005D071C" w:rsidDel="008302A5">
          <w:rPr>
            <w:shd w:val="clear" w:color="auto" w:fill="C0C0C0"/>
          </w:rPr>
          <w:delText>Fig. 1.4</w:delText>
        </w:r>
      </w:del>
      <w:del w:id="1047" w:author="Patterson Lamb" w:date="2014-08-08T13:35:00Z">
        <w:r w:rsidRPr="005600E9">
          <w:rPr>
            <w:rPrChange w:id="1048" w:author="Patterson Lamb" w:date="2014-08-08T13:36:00Z">
              <w:rPr>
                <w:b/>
              </w:rPr>
            </w:rPrChange>
          </w:rPr>
          <w:delText>]</w:delText>
        </w:r>
      </w:del>
      <w:ins w:id="1049" w:author="Patterson Lamb" w:date="2014-08-08T13:35:00Z">
        <w:r w:rsidRPr="005600E9">
          <w:rPr>
            <w:rPrChange w:id="1050" w:author="Patterson Lamb" w:date="2014-08-08T13:36:00Z">
              <w:rPr>
                <w:b/>
              </w:rPr>
            </w:rPrChange>
          </w:rPr>
          <w:t>(Figure 1.4)</w:t>
        </w:r>
      </w:ins>
      <w:r w:rsidRPr="00896797">
        <w:t>.</w:t>
      </w:r>
      <w:r w:rsidRPr="00AC357C">
        <w:t xml:space="preserve"> Indian preachers featured prominently on the program of this gathering, presiding over several sessions and offering </w:t>
      </w:r>
      <w:r w:rsidRPr="006308EC">
        <w:t>“</w:t>
      </w:r>
      <w:r w:rsidRPr="00AC357C">
        <w:t>very fine</w:t>
      </w:r>
      <w:r w:rsidRPr="006308EC">
        <w:t>”</w:t>
      </w:r>
      <w:r w:rsidRPr="00AC357C">
        <w:t xml:space="preserve"> teaching to converts and missionaries alike. Kanwadi Mudra Levarni gave </w:t>
      </w:r>
      <w:r w:rsidRPr="006308EC">
        <w:t>“</w:t>
      </w:r>
      <w:r w:rsidRPr="00AC357C">
        <w:t>a most remarkable clear and instructive address</w:t>
      </w:r>
      <w:r w:rsidRPr="006308EC">
        <w:t>”</w:t>
      </w:r>
      <w:r w:rsidRPr="00AC357C">
        <w:t xml:space="preserve"> which was, the missionaries reported, </w:t>
      </w:r>
      <w:r w:rsidRPr="006308EC">
        <w:t>“</w:t>
      </w:r>
      <w:r w:rsidRPr="00AC357C">
        <w:t>the best of the whole convention.</w:t>
      </w:r>
      <w:r w:rsidRPr="006308EC">
        <w:t>”</w:t>
      </w:r>
      <w:r w:rsidRPr="00AC357C">
        <w:rPr>
          <w:vertAlign w:val="superscript"/>
        </w:rPr>
        <w:endnoteReference w:id="103"/>
      </w:r>
    </w:p>
    <w:p w:rsidR="005600E9" w:rsidRPr="00AC3C14" w:rsidRDefault="005600E9" w:rsidP="00701D0A">
      <w:pPr>
        <w:pStyle w:val="fig"/>
      </w:pPr>
      <w:r w:rsidRPr="00AC3C14">
        <w:t>Fig. 1.4 Here</w:t>
      </w:r>
    </w:p>
    <w:p w:rsidR="005600E9" w:rsidRPr="00AC357C" w:rsidRDefault="005600E9" w:rsidP="00701D0A">
      <w:pPr>
        <w:pStyle w:val="para"/>
      </w:pPr>
      <w:r w:rsidRPr="00AC357C">
        <w:t xml:space="preserve">Through images and articles that focused on the abilities and agency of indigenous Christians, evangelical missionaries underscored their efforts to bind all tribes and nations into a universal spiritual fellowship in which distinctions of race and status were irrelevant. In the </w:t>
      </w:r>
      <w:r w:rsidRPr="006308EC">
        <w:t>“</w:t>
      </w:r>
      <w:r w:rsidRPr="00AC357C">
        <w:t>Lord Jesus Christ,</w:t>
      </w:r>
      <w:r w:rsidRPr="006308EC">
        <w:t>”</w:t>
      </w:r>
      <w:r w:rsidRPr="00AC357C">
        <w:t xml:space="preserve"> Jennie Fuller reminded her supporters, </w:t>
      </w:r>
      <w:r w:rsidRPr="006308EC">
        <w:t>“‘</w:t>
      </w:r>
      <w:r w:rsidRPr="00AC357C">
        <w:t xml:space="preserve">there is neither Jew nor Greek, there is neither bond nor free, </w:t>
      </w:r>
      <w:r w:rsidRPr="00AC357C">
        <w:rPr>
          <w:iCs/>
        </w:rPr>
        <w:t>there is neither male nor female</w:t>
      </w:r>
      <w:r w:rsidRPr="006308EC">
        <w:rPr>
          <w:iCs/>
        </w:rPr>
        <w:t>’</w:t>
      </w:r>
      <w:r w:rsidRPr="00AC357C">
        <w:rPr>
          <w:iCs/>
        </w:rPr>
        <w:t xml:space="preserve"> </w:t>
      </w:r>
      <w:del w:id="1052" w:author="Patterson Lamb" w:date="2014-08-08T13:37:00Z">
        <w:r w:rsidRPr="006308EC" w:rsidDel="00D07018">
          <w:delText>…</w:delText>
        </w:r>
        <w:r w:rsidRPr="00AC357C" w:rsidDel="00D07018">
          <w:delText xml:space="preserve"> </w:delText>
        </w:r>
      </w:del>
      <w:ins w:id="1053" w:author="Patterson Lamb" w:date="2014-08-08T13:37:00Z">
        <w:r>
          <w:t>. . .</w:t>
        </w:r>
        <w:r w:rsidRPr="00AC357C">
          <w:t xml:space="preserve"> </w:t>
        </w:r>
      </w:ins>
      <w:r w:rsidRPr="00AC357C">
        <w:t>but all are one.</w:t>
      </w:r>
      <w:r w:rsidRPr="006308EC">
        <w:t>”</w:t>
      </w:r>
      <w:r w:rsidRPr="00AC357C">
        <w:rPr>
          <w:vertAlign w:val="superscript"/>
        </w:rPr>
        <w:endnoteReference w:id="104"/>
      </w:r>
      <w:r w:rsidRPr="00AC357C">
        <w:t xml:space="preserve"> In order to impress this scriptural principle on their constituents in the United States, Fuller and her co-workers frequently stressed the similarities between American Christians and their </w:t>
      </w:r>
      <w:r w:rsidRPr="006308EC">
        <w:t>“</w:t>
      </w:r>
      <w:r w:rsidRPr="00AC357C">
        <w:t>brothers and sisters</w:t>
      </w:r>
      <w:r w:rsidRPr="006308EC">
        <w:t>”</w:t>
      </w:r>
      <w:r w:rsidRPr="00AC357C">
        <w:t xml:space="preserve"> and </w:t>
      </w:r>
      <w:r w:rsidRPr="006308EC">
        <w:t>“</w:t>
      </w:r>
      <w:r w:rsidRPr="00AC357C">
        <w:t>cousins across the sea</w:t>
      </w:r>
      <w:r w:rsidRPr="006308EC">
        <w:t>”</w:t>
      </w:r>
      <w:r w:rsidRPr="00AC357C">
        <w:t xml:space="preserve"> in India.</w:t>
      </w:r>
      <w:r w:rsidRPr="00AC357C">
        <w:rPr>
          <w:vertAlign w:val="superscript"/>
        </w:rPr>
        <w:endnoteReference w:id="105"/>
      </w:r>
      <w:r w:rsidRPr="00AC357C">
        <w:rPr>
          <w:bCs/>
        </w:rPr>
        <w:t xml:space="preserve"> </w:t>
      </w:r>
      <w:r w:rsidRPr="006308EC">
        <w:t>“</w:t>
      </w:r>
      <w:r w:rsidRPr="00AC357C">
        <w:t>These children are very much like yourself,</w:t>
      </w:r>
      <w:r w:rsidRPr="006308EC">
        <w:t>”</w:t>
      </w:r>
      <w:r w:rsidRPr="00AC357C">
        <w:t xml:space="preserve"> Fuller wrote to members of the Junior Missionary Alliance. Referring to an accompanying photograph, Fuller added this exhortation: </w:t>
      </w:r>
      <w:r w:rsidRPr="006308EC">
        <w:t>“</w:t>
      </w:r>
      <w:r w:rsidRPr="00AC357C">
        <w:t>Remember no child in America is any better than these dear children</w:t>
      </w:r>
      <w:del w:id="1055" w:author="Patterson Lamb" w:date="2014-08-08T13:37:00Z">
        <w:r w:rsidRPr="006308EC" w:rsidDel="00D07018">
          <w:delText>…</w:delText>
        </w:r>
        <w:r w:rsidDel="00D07018">
          <w:delText>.</w:delText>
        </w:r>
        <w:r w:rsidRPr="00AC357C" w:rsidDel="00D07018">
          <w:delText xml:space="preserve"> </w:delText>
        </w:r>
      </w:del>
      <w:ins w:id="1056" w:author="Patterson Lamb" w:date="2014-08-08T13:37:00Z">
        <w:r>
          <w:t>. . . .</w:t>
        </w:r>
        <w:r w:rsidRPr="00AC357C">
          <w:t xml:space="preserve"> </w:t>
        </w:r>
      </w:ins>
      <w:r w:rsidRPr="00AC357C">
        <w:t xml:space="preserve">In Romans it says, </w:t>
      </w:r>
      <w:r w:rsidRPr="006308EC">
        <w:t>‘</w:t>
      </w:r>
      <w:r w:rsidRPr="00AC357C">
        <w:t>There is no difference; all have sinned.</w:t>
      </w:r>
      <w:r w:rsidRPr="006308EC">
        <w:t>’”</w:t>
      </w:r>
      <w:r w:rsidRPr="00AC357C">
        <w:rPr>
          <w:vertAlign w:val="superscript"/>
        </w:rPr>
        <w:endnoteReference w:id="106"/>
      </w:r>
      <w:r w:rsidRPr="00AC357C">
        <w:t xml:space="preserve"> In fact, Indian children might even prove an inspiration to their American peers. The picture of </w:t>
      </w:r>
      <w:r w:rsidRPr="006308EC">
        <w:t>“</w:t>
      </w:r>
      <w:r w:rsidRPr="00AC357C">
        <w:t>little Taji,</w:t>
      </w:r>
      <w:r w:rsidRPr="006308EC">
        <w:t>”</w:t>
      </w:r>
      <w:r w:rsidRPr="00AC357C">
        <w:t xml:space="preserve"> a young girl who came to the C&amp;MA</w:t>
      </w:r>
      <w:r w:rsidRPr="006308EC">
        <w:t>’</w:t>
      </w:r>
      <w:r w:rsidRPr="00AC357C">
        <w:t xml:space="preserve">s India Berachah Orphanage during the famine of 1897 and was baptized in October of 1900, provided children in the United States with a model for how they could </w:t>
      </w:r>
      <w:r w:rsidRPr="006308EC">
        <w:t>“</w:t>
      </w:r>
      <w:r w:rsidRPr="00AC357C">
        <w:t>serve the Savior</w:t>
      </w:r>
      <w:r w:rsidRPr="006308EC">
        <w:t>”</w:t>
      </w:r>
      <w:r w:rsidRPr="00AC357C">
        <w:t xml:space="preserve"> and proof that the </w:t>
      </w:r>
      <w:r w:rsidRPr="006308EC">
        <w:t>“</w:t>
      </w:r>
      <w:r w:rsidRPr="00AC357C">
        <w:t>mites</w:t>
      </w:r>
      <w:r w:rsidRPr="006308EC">
        <w:t>”</w:t>
      </w:r>
      <w:r w:rsidRPr="00AC357C">
        <w:t xml:space="preserve"> they donated to famine relief were bearing fruit </w:t>
      </w:r>
      <w:del w:id="1058" w:author="Patterson Lamb" w:date="2014-08-08T13:38:00Z">
        <w:r w:rsidRPr="006308EC" w:rsidDel="00D07018">
          <w:rPr>
            <w:b/>
          </w:rPr>
          <w:delText>[</w:delText>
        </w:r>
      </w:del>
      <w:del w:id="1059" w:author="Newgen2" w:date="2014-11-08T20:40:00Z">
        <w:r w:rsidRPr="005D071C" w:rsidDel="008302A5">
          <w:rPr>
            <w:shd w:val="clear" w:color="auto" w:fill="C0C0C0"/>
          </w:rPr>
          <w:delText>Fig. 1.5</w:delText>
        </w:r>
      </w:del>
      <w:del w:id="1060" w:author="Patterson Lamb" w:date="2014-08-08T13:38:00Z">
        <w:r w:rsidRPr="006308EC" w:rsidDel="00D07018">
          <w:rPr>
            <w:b/>
          </w:rPr>
          <w:delText>]</w:delText>
        </w:r>
        <w:r w:rsidRPr="00AC357C" w:rsidDel="00D07018">
          <w:delText xml:space="preserve">. </w:delText>
        </w:r>
      </w:del>
      <w:ins w:id="1061" w:author="Patterson Lamb" w:date="2014-08-08T13:38:00Z">
        <w:r>
          <w:t xml:space="preserve">(Figure 1.5). </w:t>
        </w:r>
      </w:ins>
      <w:r w:rsidRPr="006308EC">
        <w:t>“</w:t>
      </w:r>
      <w:r w:rsidRPr="00AC357C">
        <w:t>We call her the Little Missionary and she really is,</w:t>
      </w:r>
      <w:r w:rsidRPr="006308EC">
        <w:t>”</w:t>
      </w:r>
      <w:r w:rsidRPr="00AC357C">
        <w:t xml:space="preserve"> proclaimed orphanage superintendent Alice Yoder in the letter accompanying Taji</w:t>
      </w:r>
      <w:r w:rsidRPr="006308EC">
        <w:t>’</w:t>
      </w:r>
      <w:r w:rsidRPr="00AC357C">
        <w:t xml:space="preserve">s photograph. Although Yoder worried that the picture did not adequately reflect the </w:t>
      </w:r>
      <w:r w:rsidRPr="006308EC">
        <w:t>“</w:t>
      </w:r>
      <w:r w:rsidRPr="00AC357C">
        <w:t>brightness</w:t>
      </w:r>
      <w:r w:rsidRPr="006308EC">
        <w:t>”</w:t>
      </w:r>
      <w:r w:rsidRPr="00AC357C">
        <w:t xml:space="preserve"> of Taji</w:t>
      </w:r>
      <w:r w:rsidRPr="006308EC">
        <w:t>’</w:t>
      </w:r>
      <w:r w:rsidRPr="00AC357C">
        <w:t xml:space="preserve">s disposition, she was confident that the image of the young girl holding her Bible would clearly communicate her status as an exemplary proselyte who persistently and patiently preached the Gospel to </w:t>
      </w:r>
      <w:r w:rsidRPr="006308EC">
        <w:t>“</w:t>
      </w:r>
      <w:r w:rsidRPr="00AC357C">
        <w:t>the old blind beggar</w:t>
      </w:r>
      <w:r w:rsidRPr="006308EC">
        <w:t>”</w:t>
      </w:r>
      <w:r w:rsidRPr="00AC357C">
        <w:t xml:space="preserve"> sitting at her feet.</w:t>
      </w:r>
      <w:r w:rsidRPr="00AC357C">
        <w:rPr>
          <w:vertAlign w:val="superscript"/>
        </w:rPr>
        <w:endnoteReference w:id="107"/>
      </w:r>
    </w:p>
    <w:p w:rsidR="005600E9" w:rsidRPr="00AC3C14" w:rsidRDefault="005600E9" w:rsidP="00701D0A">
      <w:pPr>
        <w:pStyle w:val="fig"/>
      </w:pPr>
      <w:r w:rsidRPr="00AC3C14">
        <w:t>Fig. 1.5 Here</w:t>
      </w:r>
    </w:p>
    <w:p w:rsidR="005600E9" w:rsidRPr="00AC357C" w:rsidRDefault="005600E9" w:rsidP="00701D0A">
      <w:pPr>
        <w:pStyle w:val="para"/>
      </w:pPr>
      <w:r w:rsidRPr="00AC357C">
        <w:t xml:space="preserve">Unlike </w:t>
      </w:r>
      <w:r w:rsidRPr="006308EC">
        <w:t>“</w:t>
      </w:r>
      <w:r w:rsidRPr="00AC357C">
        <w:t>America, the Almoner of the World,</w:t>
      </w:r>
      <w:r w:rsidRPr="006308EC">
        <w:t>”</w:t>
      </w:r>
      <w:r w:rsidRPr="00AC357C">
        <w:t xml:space="preserve"> which placed a dominant United States at the epicenter of the </w:t>
      </w:r>
      <w:r w:rsidRPr="006308EC">
        <w:t>“</w:t>
      </w:r>
      <w:r w:rsidRPr="00AC357C">
        <w:t>work of a great international benevolence,</w:t>
      </w:r>
      <w:r w:rsidRPr="006308EC">
        <w:t>”</w:t>
      </w:r>
      <w:r w:rsidRPr="00AC357C">
        <w:t xml:space="preserve"> the photograph of </w:t>
      </w:r>
      <w:r w:rsidRPr="006308EC">
        <w:t>“</w:t>
      </w:r>
      <w:r w:rsidRPr="00AC357C">
        <w:t>Little Taji and the Blind Man</w:t>
      </w:r>
      <w:r w:rsidRPr="006308EC">
        <w:t>”</w:t>
      </w:r>
      <w:r w:rsidRPr="00AC357C">
        <w:t xml:space="preserve"> affirmed the active and prominent role of Indian Christians in assuaging the spiritual and physical suffering plaguing their people.</w:t>
      </w:r>
      <w:r w:rsidRPr="00AC357C">
        <w:rPr>
          <w:vertAlign w:val="superscript"/>
        </w:rPr>
        <w:endnoteReference w:id="108"/>
      </w:r>
      <w:r w:rsidRPr="00AC357C">
        <w:t xml:space="preserve"> These two images, which appeared just months apart in their respective publications, illustrate the differences between the </w:t>
      </w:r>
      <w:r w:rsidRPr="007D5122">
        <w:rPr>
          <w:i/>
        </w:rPr>
        <w:t>Christian Herald</w:t>
      </w:r>
      <w:r w:rsidRPr="006308EC">
        <w:t>’</w:t>
      </w:r>
      <w:r w:rsidRPr="00AC357C">
        <w:t xml:space="preserve">s vision of American humanitarianism and the form of evangelical relief work favored by missionaries like Marcus and Jennie Fuller. </w:t>
      </w:r>
      <w:r w:rsidRPr="006308EC">
        <w:t>“</w:t>
      </w:r>
      <w:r w:rsidRPr="00AC357C">
        <w:t>Christian America,</w:t>
      </w:r>
      <w:r w:rsidRPr="006308EC">
        <w:t>”</w:t>
      </w:r>
      <w:r w:rsidRPr="00AC357C">
        <w:t xml:space="preserve"> Klopsch and Talmage confidently proclaimed, was </w:t>
      </w:r>
      <w:r w:rsidRPr="006308EC">
        <w:t>“</w:t>
      </w:r>
      <w:r w:rsidRPr="00AC357C">
        <w:t>the hope of the nations of the whole earth.</w:t>
      </w:r>
      <w:r w:rsidRPr="006308EC">
        <w:t>”</w:t>
      </w:r>
      <w:r w:rsidRPr="00AC357C">
        <w:rPr>
          <w:vertAlign w:val="superscript"/>
        </w:rPr>
        <w:endnoteReference w:id="109"/>
      </w:r>
      <w:r w:rsidRPr="00AC357C">
        <w:t xml:space="preserve"> The extension of the United States</w:t>
      </w:r>
      <w:r w:rsidRPr="006308EC">
        <w:t>’</w:t>
      </w:r>
      <w:r w:rsidRPr="00AC357C">
        <w:t xml:space="preserve"> imperial power, they concluded, would help further the reach of its </w:t>
      </w:r>
      <w:r w:rsidRPr="006308EC">
        <w:t>“</w:t>
      </w:r>
      <w:r w:rsidRPr="00AC357C">
        <w:t>magnificent generosity</w:t>
      </w:r>
      <w:r w:rsidRPr="006308EC">
        <w:t>”</w:t>
      </w:r>
      <w:r w:rsidRPr="00AC357C">
        <w:t xml:space="preserve"> to </w:t>
      </w:r>
      <w:r w:rsidRPr="006308EC">
        <w:t>“</w:t>
      </w:r>
      <w:r w:rsidRPr="00AC357C">
        <w:t>the afflicted and suffering throughout the world.</w:t>
      </w:r>
      <w:r w:rsidRPr="006308EC">
        <w:t>”</w:t>
      </w:r>
      <w:r w:rsidRPr="00AC357C">
        <w:rPr>
          <w:vertAlign w:val="superscript"/>
        </w:rPr>
        <w:endnoteReference w:id="110"/>
      </w:r>
      <w:r w:rsidRPr="00AC357C">
        <w:t xml:space="preserve"> While the Fullers and their missionary associates never disavowed the benefits of American charity, they harbored doubts about the country</w:t>
      </w:r>
      <w:r w:rsidRPr="006308EC">
        <w:t>’</w:t>
      </w:r>
      <w:r w:rsidRPr="00AC357C">
        <w:t>s status as an unequivocally Christian nation and worried that its expanding colonial empire threatened the values of self-reliance, independence</w:t>
      </w:r>
      <w:ins w:id="1063" w:author="Patterson Lamb" w:date="2014-08-08T13:39:00Z">
        <w:r>
          <w:t>,</w:t>
        </w:r>
      </w:ins>
      <w:r w:rsidRPr="00AC357C">
        <w:t xml:space="preserve"> and spiritual equality that they believed were essential to the establishment of an authentic, universal community of faith.</w:t>
      </w:r>
    </w:p>
    <w:p w:rsidR="005600E9" w:rsidRPr="00AC357C" w:rsidRDefault="005600E9" w:rsidP="00701D0A">
      <w:pPr>
        <w:pStyle w:val="A"/>
      </w:pPr>
      <w:bookmarkStart w:id="1064" w:name="CBML_ch01_sec1_004"/>
      <w:r w:rsidRPr="006308EC">
        <w:t xml:space="preserve">Conclusion: </w:t>
      </w:r>
      <w:ins w:id="1065" w:author="Patterson Lamb" w:date="2014-08-08T13:39:00Z">
        <w:r>
          <w:t>T</w:t>
        </w:r>
      </w:ins>
      <w:del w:id="1066" w:author="Patterson Lamb" w:date="2014-08-08T13:39:00Z">
        <w:r w:rsidRPr="006308EC" w:rsidDel="00D07018">
          <w:delText>t</w:delText>
        </w:r>
      </w:del>
      <w:r w:rsidRPr="006308EC">
        <w:t>he Lure and Legacy of Pictorial Humanitarianism</w:t>
      </w:r>
    </w:p>
    <w:bookmarkEnd w:id="1064"/>
    <w:p w:rsidR="005600E9" w:rsidRPr="00AC357C" w:rsidRDefault="005600E9" w:rsidP="00701D0A">
      <w:pPr>
        <w:pStyle w:val="para-no-indent"/>
      </w:pPr>
      <w:r w:rsidRPr="00AC357C">
        <w:t xml:space="preserve">During the 1890s and the early years of the twentieth century, the illustrations and photographs printed in evangelical periodicals introduced Americans to the </w:t>
      </w:r>
      <w:r w:rsidRPr="006308EC">
        <w:t>“</w:t>
      </w:r>
      <w:r w:rsidRPr="00AC357C">
        <w:t>sore plight</w:t>
      </w:r>
      <w:r w:rsidRPr="006308EC">
        <w:t>”</w:t>
      </w:r>
      <w:r w:rsidRPr="00AC357C">
        <w:t xml:space="preserve"> of distant others whose distress was </w:t>
      </w:r>
      <w:r w:rsidRPr="006308EC">
        <w:t>“</w:t>
      </w:r>
      <w:r w:rsidRPr="00AC357C">
        <w:t>beyond description.</w:t>
      </w:r>
      <w:r w:rsidRPr="006308EC">
        <w:t>”</w:t>
      </w:r>
      <w:r w:rsidRPr="00AC357C">
        <w:t xml:space="preserve"> These images offered </w:t>
      </w:r>
      <w:r w:rsidRPr="006308EC">
        <w:t>“</w:t>
      </w:r>
      <w:r w:rsidRPr="00AC357C">
        <w:t>glimpses of suffering</w:t>
      </w:r>
      <w:r w:rsidRPr="006308EC">
        <w:t>”</w:t>
      </w:r>
      <w:r w:rsidRPr="00AC357C">
        <w:t xml:space="preserve"> that would, their purveyors hoped, </w:t>
      </w:r>
      <w:r w:rsidRPr="006308EC">
        <w:t>“</w:t>
      </w:r>
      <w:r w:rsidRPr="00AC357C">
        <w:t>enlist the Christian sympathy, and the response of readers</w:t>
      </w:r>
      <w:r w:rsidRPr="006308EC">
        <w:t>”</w:t>
      </w:r>
      <w:r w:rsidRPr="00AC357C">
        <w:t xml:space="preserve"> on behalf of their fellow beings on the other side of the globe.</w:t>
      </w:r>
      <w:r w:rsidRPr="00AC357C">
        <w:rPr>
          <w:vertAlign w:val="superscript"/>
        </w:rPr>
        <w:endnoteReference w:id="111"/>
      </w:r>
      <w:r w:rsidRPr="00AC357C">
        <w:t xml:space="preserve"> </w:t>
      </w:r>
      <w:r w:rsidRPr="006308EC">
        <w:t>“</w:t>
      </w:r>
      <w:r w:rsidRPr="00AC357C">
        <w:t xml:space="preserve">Let the pages of religious journalism spread out the stories of all such woes, and collect relief, and disburse alms all around our suffering world </w:t>
      </w:r>
      <w:del w:id="1069" w:author="Patterson Lamb" w:date="2014-08-08T13:40:00Z">
        <w:r w:rsidRPr="006308EC" w:rsidDel="00D07018">
          <w:delText>…</w:delText>
        </w:r>
        <w:r w:rsidRPr="00AC357C" w:rsidDel="00D07018">
          <w:delText xml:space="preserve"> </w:delText>
        </w:r>
      </w:del>
      <w:ins w:id="1070" w:author="Patterson Lamb" w:date="2014-08-08T13:40:00Z">
        <w:r>
          <w:t>. . .</w:t>
        </w:r>
        <w:r w:rsidRPr="00AC357C">
          <w:t xml:space="preserve"> </w:t>
        </w:r>
      </w:ins>
      <w:r w:rsidRPr="00AC357C">
        <w:t>until there is no more hunger to be fed, and no more ignorance to be educated, and no more nakedness to be clothed, and no more suffering to assuage,</w:t>
      </w:r>
      <w:r w:rsidRPr="006308EC">
        <w:t>”</w:t>
      </w:r>
      <w:r w:rsidRPr="00AC357C">
        <w:t xml:space="preserve"> the editors of the </w:t>
      </w:r>
      <w:r w:rsidRPr="007D5122">
        <w:rPr>
          <w:i/>
        </w:rPr>
        <w:t>Christian Herald</w:t>
      </w:r>
      <w:r w:rsidRPr="00AC357C">
        <w:t xml:space="preserve"> exhorted.</w:t>
      </w:r>
      <w:r w:rsidRPr="00AC357C">
        <w:rPr>
          <w:vertAlign w:val="superscript"/>
        </w:rPr>
        <w:endnoteReference w:id="112"/>
      </w:r>
      <w:r w:rsidRPr="00AC357C">
        <w:t xml:space="preserve"> According to unabashed almoners like Klopsch and Talmage, </w:t>
      </w:r>
      <w:r w:rsidRPr="006308EC">
        <w:t>“</w:t>
      </w:r>
      <w:r w:rsidRPr="00AC357C">
        <w:t>dreadful, shocking</w:t>
      </w:r>
      <w:r w:rsidRPr="006308EC">
        <w:t>”</w:t>
      </w:r>
      <w:r w:rsidRPr="00AC357C">
        <w:t xml:space="preserve"> pictures of people </w:t>
      </w:r>
      <w:r w:rsidRPr="006308EC">
        <w:t>“</w:t>
      </w:r>
      <w:r w:rsidRPr="00AC357C">
        <w:t>in constant agony</w:t>
      </w:r>
      <w:r w:rsidRPr="006308EC">
        <w:t>”</w:t>
      </w:r>
      <w:r w:rsidRPr="00AC357C">
        <w:t xml:space="preserve"> played a vital role in the developing enterprise of American humanitarianism.</w:t>
      </w:r>
    </w:p>
    <w:p w:rsidR="005600E9" w:rsidRPr="00AC357C" w:rsidRDefault="005600E9" w:rsidP="00701D0A">
      <w:pPr>
        <w:pStyle w:val="para"/>
      </w:pPr>
      <w:r w:rsidRPr="00AC357C">
        <w:t xml:space="preserve">Others were uneasy about humanitarian campaigns that relied so heavily on harrowing depictions of horrible affliction. Authors like Julian Hawthorne worried that images had become </w:t>
      </w:r>
      <w:r w:rsidRPr="006308EC">
        <w:t>“</w:t>
      </w:r>
      <w:r w:rsidRPr="00AC357C">
        <w:t>incredible</w:t>
      </w:r>
      <w:r w:rsidRPr="006308EC">
        <w:t>”</w:t>
      </w:r>
      <w:r w:rsidRPr="00AC357C">
        <w:t xml:space="preserve"> within the increasingly sensationalistic context of yellow journalism. He and other cultural critics, including missionaries such as Marcus Fuller, also suggested that graphic portrayals of gruesome sights might arouse viewers</w:t>
      </w:r>
      <w:r w:rsidRPr="006308EC">
        <w:t>’</w:t>
      </w:r>
      <w:r w:rsidRPr="00AC357C">
        <w:t xml:space="preserve"> appetites for spectacles of suffering </w:t>
      </w:r>
      <w:r w:rsidRPr="006308EC">
        <w:t>–</w:t>
      </w:r>
      <w:r w:rsidRPr="00AC357C">
        <w:t xml:space="preserve"> a prospect they found morally and spiritually troubling. As the United States enlarged its territorial empire through acquisition of the Philippines and other island </w:t>
      </w:r>
      <w:r w:rsidRPr="006308EC">
        <w:t>“</w:t>
      </w:r>
      <w:r w:rsidRPr="00AC357C">
        <w:t>possessions,</w:t>
      </w:r>
      <w:r w:rsidRPr="006308EC">
        <w:t>”</w:t>
      </w:r>
      <w:r w:rsidRPr="00AC357C">
        <w:t xml:space="preserve"> some evangelicals sensed that disseminating images of </w:t>
      </w:r>
      <w:r w:rsidRPr="006308EC">
        <w:t>“</w:t>
      </w:r>
      <w:r w:rsidRPr="00AC357C">
        <w:t>living skeletons</w:t>
      </w:r>
      <w:r w:rsidRPr="006308EC">
        <w:t>”</w:t>
      </w:r>
      <w:r w:rsidRPr="00AC357C">
        <w:t xml:space="preserve"> reinforced the racial hierarchies and social dependencies they ultimately hoped to subvert.</w:t>
      </w:r>
    </w:p>
    <w:p w:rsidR="005600E9" w:rsidRPr="00AC357C" w:rsidRDefault="005600E9" w:rsidP="00701D0A">
      <w:pPr>
        <w:pStyle w:val="para"/>
      </w:pPr>
      <w:r w:rsidRPr="00AC357C">
        <w:t xml:space="preserve">During the past several decades, critical theorists from a variety of disciplines have affirmed this supposition. Pictures of bodies in pain, political scientist Denis Kennedy has recently shown, often present their subjects as </w:t>
      </w:r>
      <w:r w:rsidRPr="006308EC">
        <w:t>“</w:t>
      </w:r>
      <w:r w:rsidRPr="00AC357C">
        <w:t>powerless, helpless</w:t>
      </w:r>
      <w:r w:rsidRPr="006308EC">
        <w:t>”</w:t>
      </w:r>
      <w:r w:rsidRPr="00AC357C">
        <w:t xml:space="preserve"> objects </w:t>
      </w:r>
      <w:r w:rsidRPr="006308EC">
        <w:t>“</w:t>
      </w:r>
      <w:r w:rsidRPr="00AC357C">
        <w:t>defined not by agency or ability but rather by vulnerability and deficiency.</w:t>
      </w:r>
      <w:r w:rsidRPr="006308EC">
        <w:t>”</w:t>
      </w:r>
      <w:r w:rsidRPr="00AC357C">
        <w:t xml:space="preserve"> Rather than eliciting empathy </w:t>
      </w:r>
      <w:r w:rsidRPr="006308EC">
        <w:t>–</w:t>
      </w:r>
      <w:r w:rsidRPr="00AC357C">
        <w:t xml:space="preserve"> a form of engagement involving imaginative identification with one</w:t>
      </w:r>
      <w:r w:rsidRPr="006308EC">
        <w:t>’</w:t>
      </w:r>
      <w:r w:rsidRPr="00AC357C">
        <w:t xml:space="preserve">s fellows </w:t>
      </w:r>
      <w:r w:rsidRPr="006308EC">
        <w:t>–</w:t>
      </w:r>
      <w:r w:rsidRPr="00AC357C">
        <w:t xml:space="preserve"> these photographs risk promoting pity </w:t>
      </w:r>
      <w:r w:rsidRPr="006308EC">
        <w:t>–</w:t>
      </w:r>
      <w:r w:rsidRPr="00AC357C">
        <w:t xml:space="preserve"> a response that entails </w:t>
      </w:r>
      <w:r w:rsidRPr="006308EC">
        <w:t>“</w:t>
      </w:r>
      <w:r w:rsidRPr="00AC357C">
        <w:t>the feeling of difference</w:t>
      </w:r>
      <w:r w:rsidRPr="006308EC">
        <w:t>”</w:t>
      </w:r>
      <w:r w:rsidRPr="00AC357C">
        <w:t xml:space="preserve"> and perhaps even </w:t>
      </w:r>
      <w:r w:rsidRPr="006308EC">
        <w:t>“</w:t>
      </w:r>
      <w:r w:rsidRPr="00AC357C">
        <w:t>antipathy</w:t>
      </w:r>
      <w:r w:rsidRPr="006308EC">
        <w:t>”</w:t>
      </w:r>
      <w:r w:rsidRPr="00AC357C">
        <w:t xml:space="preserve"> or </w:t>
      </w:r>
      <w:r w:rsidRPr="006308EC">
        <w:t>“</w:t>
      </w:r>
      <w:r w:rsidRPr="00AC357C">
        <w:t>appalling disgust.</w:t>
      </w:r>
      <w:r w:rsidRPr="006308EC">
        <w:t>”</w:t>
      </w:r>
      <w:r w:rsidRPr="00AC357C">
        <w:t xml:space="preserve"> Although such sensational images of suffering have succeeded in generating support for humanitarian relief efforts such as those undertaken by the </w:t>
      </w:r>
      <w:r w:rsidRPr="007D5122">
        <w:rPr>
          <w:i/>
        </w:rPr>
        <w:t>Christian Herald</w:t>
      </w:r>
      <w:r w:rsidRPr="00AC357C">
        <w:t xml:space="preserve">, they have accomplished this goal, some scholars have argued, at the expense of exoticizing distant others, fetishizing affliction, and perpetuating </w:t>
      </w:r>
      <w:r w:rsidRPr="006308EC">
        <w:t>“</w:t>
      </w:r>
      <w:r w:rsidRPr="00AC357C">
        <w:t xml:space="preserve">a set of power relations where the </w:t>
      </w:r>
      <w:r w:rsidRPr="006308EC">
        <w:t>‘</w:t>
      </w:r>
      <w:r w:rsidRPr="00AC357C">
        <w:t>victim</w:t>
      </w:r>
      <w:r w:rsidRPr="006308EC">
        <w:t>’</w:t>
      </w:r>
      <w:r w:rsidRPr="00AC357C">
        <w:t xml:space="preserve"> is a passive recipient of aid from the heroic aid organization.</w:t>
      </w:r>
      <w:r w:rsidRPr="006308EC">
        <w:t>”</w:t>
      </w:r>
      <w:r w:rsidRPr="00AC357C">
        <w:rPr>
          <w:vertAlign w:val="superscript"/>
        </w:rPr>
        <w:endnoteReference w:id="113"/>
      </w:r>
    </w:p>
    <w:p w:rsidR="005600E9" w:rsidRPr="00AC357C" w:rsidRDefault="005600E9" w:rsidP="00701D0A">
      <w:pPr>
        <w:pStyle w:val="para"/>
      </w:pPr>
      <w:r w:rsidRPr="00AC357C">
        <w:t>In their ardent enthusiasm for America</w:t>
      </w:r>
      <w:r w:rsidRPr="006308EC">
        <w:t>’</w:t>
      </w:r>
      <w:r w:rsidRPr="00AC357C">
        <w:t xml:space="preserve">s emerging role as </w:t>
      </w:r>
      <w:r w:rsidRPr="006308EC">
        <w:t>“</w:t>
      </w:r>
      <w:r w:rsidRPr="00AC357C">
        <w:t>the almoner of the world,</w:t>
      </w:r>
      <w:r w:rsidRPr="006308EC">
        <w:t>”</w:t>
      </w:r>
      <w:r w:rsidRPr="00AC357C">
        <w:t xml:space="preserve"> evangelical crusaders such as Klopsch and Talmage seem to have been oblivious to this </w:t>
      </w:r>
      <w:r w:rsidRPr="006308EC">
        <w:t>“</w:t>
      </w:r>
      <w:r w:rsidRPr="00AC357C">
        <w:t>darker side of humanitarian imagery.</w:t>
      </w:r>
      <w:r w:rsidRPr="006308EC">
        <w:t>”</w:t>
      </w:r>
      <w:r w:rsidRPr="00AC357C">
        <w:t xml:space="preserve"> Missionaries who sought to safeguard the autonomy and agency of famine sufferers were more attuned to the moral hazards of American military and moral imperialism, but even the most ambivalent found the persuasive power of pictures hard to resist. Despite his suspicion that spectacles of suffering might damage attempts to establish solidarity, Marcus Fuller sent in the photographs of </w:t>
      </w:r>
      <w:r w:rsidRPr="006308EC">
        <w:t>“</w:t>
      </w:r>
      <w:r w:rsidRPr="00AC357C">
        <w:t>famine</w:t>
      </w:r>
      <w:r w:rsidRPr="006308EC">
        <w:t>’</w:t>
      </w:r>
      <w:r w:rsidRPr="00AC357C">
        <w:t>s ravages.</w:t>
      </w:r>
      <w:r w:rsidRPr="006308EC">
        <w:t>”</w:t>
      </w:r>
      <w:r w:rsidRPr="00AC357C">
        <w:t xml:space="preserve"> By framing these images with a critique of American sensationalism, decadence, and imperial expansion, Fuller hoped to cultivate compassion untainted by condescension, to stimulate sympathy without suggesting superiority, to promote a humble humanitarianism free from haughtiness.</w:t>
      </w:r>
    </w:p>
    <w:p w:rsidR="005600E9" w:rsidRDefault="005600E9" w:rsidP="00701D0A">
      <w:pPr>
        <w:pStyle w:val="para"/>
      </w:pPr>
      <w:r w:rsidRPr="00AC357C">
        <w:t>The history of American humanitarianism in the years following the India famines of the 1890s suggests that Fuller</w:t>
      </w:r>
      <w:r w:rsidRPr="006308EC">
        <w:t>’</w:t>
      </w:r>
      <w:r w:rsidRPr="00AC357C">
        <w:t xml:space="preserve">s effort was largely unsuccessful. Over the course of the twentieth and twenty-first </w:t>
      </w:r>
      <w:del w:id="1074" w:author="Patterson Lamb" w:date="2014-08-08T13:42:00Z">
        <w:r w:rsidRPr="00AC357C" w:rsidDel="00D07018">
          <w:delText>century</w:delText>
        </w:r>
      </w:del>
      <w:ins w:id="1075" w:author="Patterson Lamb" w:date="2014-08-08T13:42:00Z">
        <w:r w:rsidRPr="00AC357C">
          <w:t>centur</w:t>
        </w:r>
        <w:r>
          <w:t>ies</w:t>
        </w:r>
      </w:ins>
      <w:r w:rsidRPr="00AC357C">
        <w:t>, the United States</w:t>
      </w:r>
      <w:r w:rsidRPr="006308EC">
        <w:t>’</w:t>
      </w:r>
      <w:r w:rsidRPr="00AC357C">
        <w:t xml:space="preserve"> emergence as a world power has often been premised on the idea of the nation</w:t>
      </w:r>
      <w:r w:rsidRPr="006308EC">
        <w:t>’</w:t>
      </w:r>
      <w:r w:rsidRPr="00AC357C">
        <w:t>s responsibility to liberate the oppressed and advance the rights of humanity. While some American Christians have questioned this ethics of empire and intervention, many evangelicals have embraced the image of the United States as a Christian nation divinely commissioned to uplift and protect the world</w:t>
      </w:r>
      <w:r w:rsidRPr="006308EC">
        <w:t>’</w:t>
      </w:r>
      <w:r w:rsidRPr="00AC357C">
        <w:t xml:space="preserve">s oppressed and needy people. Within this context, pictures of human misery and affliction designed to stir up sympathy for distant and dependent sufferers have proliferated. The growth of the </w:t>
      </w:r>
      <w:r w:rsidRPr="006308EC">
        <w:t>“</w:t>
      </w:r>
      <w:r w:rsidRPr="00AC357C">
        <w:t>aid industry</w:t>
      </w:r>
      <w:r w:rsidRPr="006308EC">
        <w:t>”</w:t>
      </w:r>
      <w:r w:rsidRPr="00AC357C">
        <w:t xml:space="preserve"> and the concomitant development of new mass media technologies have fueled the ever-increasing production and circulation of image-based appeals. Recent debates about the </w:t>
      </w:r>
      <w:r w:rsidRPr="006308EC">
        <w:t>“</w:t>
      </w:r>
      <w:r w:rsidRPr="00AC357C">
        <w:t>ethics of representation</w:t>
      </w:r>
      <w:r w:rsidRPr="006308EC">
        <w:t>”</w:t>
      </w:r>
      <w:r w:rsidRPr="00AC357C">
        <w:t xml:space="preserve"> and the entanglement of humanitarian intervention with American imperialism show that many of the disquieting questions that vexed late</w:t>
      </w:r>
      <w:del w:id="1076" w:author="Patterson Lamb" w:date="2014-08-08T13:43:00Z">
        <w:r w:rsidRPr="00AC357C" w:rsidDel="00D07018">
          <w:delText>-</w:delText>
        </w:r>
      </w:del>
      <w:ins w:id="1077" w:author="Patterson Lamb" w:date="2014-08-08T13:43:00Z">
        <w:r>
          <w:t xml:space="preserve"> </w:t>
        </w:r>
      </w:ins>
      <w:r w:rsidRPr="00AC357C">
        <w:t xml:space="preserve">nineteenth-century evangelicals like Marcus and Jennie Fuller remain relevant </w:t>
      </w:r>
      <w:r w:rsidRPr="006308EC">
        <w:t>–</w:t>
      </w:r>
      <w:r w:rsidRPr="00AC357C">
        <w:t xml:space="preserve"> and unresolved.</w:t>
      </w:r>
      <w:r w:rsidRPr="00AC357C">
        <w:rPr>
          <w:vertAlign w:val="superscript"/>
        </w:rPr>
        <w:endnoteReference w:id="114"/>
      </w:r>
      <w:r w:rsidRPr="00AC357C">
        <w:t xml:space="preserve"> Shedding light on the tensions that characterized earlier efforts to extend American philanthropy abroad will, I hope, help place the issues that bedevil contemporary humanitarianism in broader historical perspective and provide a wider frame for current deliberations about the politics of depicting distant suffering.</w:t>
      </w:r>
    </w:p>
    <w:p w:rsidR="005600E9" w:rsidRPr="00AC357C" w:rsidDel="0091149A" w:rsidRDefault="005600E9" w:rsidP="00701D0A">
      <w:pPr>
        <w:pStyle w:val="capt"/>
        <w:rPr>
          <w:del w:id="1081" w:author="Patterson Lamb" w:date="2014-07-23T13:34:00Z"/>
        </w:rPr>
      </w:pPr>
      <w:r>
        <w:br w:type="page"/>
      </w:r>
      <w:bookmarkStart w:id="1082" w:name="CBML_ch01_fig_001"/>
      <w:bookmarkStart w:id="1083" w:name="CBML_ch01_fig_002"/>
      <w:bookmarkStart w:id="1084" w:name="CBML_ch01_fig_003"/>
      <w:bookmarkStart w:id="1085" w:name="CBML_ch01_fig_004"/>
      <w:bookmarkStart w:id="1086" w:name="CBML_ch01_fig_005"/>
      <w:bookmarkEnd w:id="1082"/>
      <w:bookmarkEnd w:id="1083"/>
      <w:bookmarkEnd w:id="1084"/>
      <w:bookmarkEnd w:id="1085"/>
      <w:bookmarkEnd w:id="1086"/>
      <w:del w:id="1087" w:author="Patterson Lamb" w:date="2014-07-23T13:34:00Z">
        <w:r w:rsidRPr="00AC357C" w:rsidDel="0091149A">
          <w:rPr>
            <w:rStyle w:val="Figurenumber"/>
          </w:rPr>
          <w:delText>Fig. 1.1</w:delText>
        </w:r>
        <w:r w:rsidRPr="00AC357C" w:rsidDel="0091149A">
          <w:delText xml:space="preserve"> The </w:delText>
        </w:r>
        <w:r w:rsidRPr="006308EC" w:rsidDel="0091149A">
          <w:delText>“</w:delText>
        </w:r>
        <w:r w:rsidRPr="00AC357C" w:rsidDel="0091149A">
          <w:delText>first authentic photographs</w:delText>
        </w:r>
        <w:r w:rsidRPr="006308EC" w:rsidDel="0091149A">
          <w:delText>”</w:delText>
        </w:r>
        <w:r w:rsidRPr="00AC357C" w:rsidDel="0091149A">
          <w:delText xml:space="preserve"> of India</w:delText>
        </w:r>
        <w:r w:rsidRPr="006308EC" w:rsidDel="0091149A">
          <w:delText>’</w:delText>
        </w:r>
        <w:r w:rsidRPr="00AC357C" w:rsidDel="0091149A">
          <w:delText xml:space="preserve">s famine sufferers </w:delText>
        </w:r>
        <w:r w:rsidRPr="006308EC" w:rsidDel="0091149A">
          <w:delText>“</w:delText>
        </w:r>
        <w:r w:rsidRPr="00AC357C" w:rsidDel="0091149A">
          <w:delText>ever published.</w:delText>
        </w:r>
        <w:r w:rsidRPr="006308EC" w:rsidDel="0091149A">
          <w:delText>”</w:delText>
        </w:r>
        <w:r w:rsidRPr="00AC357C" w:rsidDel="0091149A">
          <w:delText xml:space="preserve"> From the Christian Herald, 20 January 1897. Courtesy of the Christian Herald Association, New York.</w:delText>
        </w:r>
      </w:del>
    </w:p>
    <w:p w:rsidR="005600E9" w:rsidRPr="00AC357C" w:rsidDel="0092435F" w:rsidRDefault="005600E9" w:rsidP="00701D0A">
      <w:pPr>
        <w:pStyle w:val="capt"/>
        <w:rPr>
          <w:del w:id="1088" w:author="Patterson Lamb" w:date="2014-07-23T13:29:00Z"/>
        </w:rPr>
      </w:pPr>
      <w:del w:id="1089" w:author="Patterson Lamb" w:date="2014-07-23T13:29:00Z">
        <w:r w:rsidRPr="00AC357C" w:rsidDel="0092435F">
          <w:rPr>
            <w:rStyle w:val="Figurenumber"/>
          </w:rPr>
          <w:delText>Fig. 1.2</w:delText>
        </w:r>
        <w:r w:rsidRPr="00AC357C" w:rsidDel="0092435F">
          <w:delText xml:space="preserve"> </w:delText>
        </w:r>
        <w:r w:rsidRPr="006308EC" w:rsidDel="0092435F">
          <w:delText>“</w:delText>
        </w:r>
        <w:r w:rsidRPr="00AC357C" w:rsidDel="0092435F">
          <w:delText>Famine</w:delText>
        </w:r>
        <w:r w:rsidRPr="006308EC" w:rsidDel="0092435F">
          <w:delText>’</w:delText>
        </w:r>
        <w:r w:rsidRPr="00AC357C" w:rsidDel="0092435F">
          <w:delText>s Ravages in India.</w:delText>
        </w:r>
        <w:r w:rsidRPr="006308EC" w:rsidDel="0092435F">
          <w:delText>”</w:delText>
        </w:r>
        <w:r w:rsidRPr="00AC357C" w:rsidDel="0092435F">
          <w:delText xml:space="preserve"> Cover page of the Christian and Missionary Alliance for 12 May 1900. Courtesy of the Christian and Missionary Alliance National Archives, Colorado Springs, CO.</w:delText>
        </w:r>
      </w:del>
    </w:p>
    <w:p w:rsidR="005600E9" w:rsidRPr="00AC357C" w:rsidDel="0092435F" w:rsidRDefault="005600E9" w:rsidP="00701D0A">
      <w:pPr>
        <w:pStyle w:val="capt"/>
        <w:rPr>
          <w:del w:id="1090" w:author="Patterson Lamb" w:date="2014-07-23T13:29:00Z"/>
        </w:rPr>
      </w:pPr>
      <w:del w:id="1091" w:author="Patterson Lamb" w:date="2014-07-23T13:29:00Z">
        <w:r w:rsidRPr="00AC357C" w:rsidDel="0092435F">
          <w:rPr>
            <w:rStyle w:val="Figurenumber"/>
          </w:rPr>
          <w:delText>Fig. 1.3</w:delText>
        </w:r>
        <w:r w:rsidRPr="00AC357C" w:rsidDel="0092435F">
          <w:delText xml:space="preserve"> </w:delText>
        </w:r>
        <w:r w:rsidRPr="006308EC" w:rsidDel="0092435F">
          <w:delText>“</w:delText>
        </w:r>
        <w:r w:rsidRPr="00AC357C" w:rsidDel="0092435F">
          <w:delText>America, the Almoner of the World.</w:delText>
        </w:r>
        <w:r w:rsidRPr="006308EC" w:rsidDel="0092435F">
          <w:delText>”</w:delText>
        </w:r>
        <w:r w:rsidRPr="00AC357C" w:rsidDel="0092435F">
          <w:delText xml:space="preserve"> Cover page of the Christian Herald for 26 June 1901. Courtesy of the Christian Herald Association, New York.</w:delText>
        </w:r>
      </w:del>
    </w:p>
    <w:p w:rsidR="005600E9" w:rsidRPr="00AC357C" w:rsidDel="0092435F" w:rsidRDefault="005600E9" w:rsidP="00701D0A">
      <w:pPr>
        <w:pStyle w:val="capt"/>
        <w:rPr>
          <w:del w:id="1092" w:author="Patterson Lamb" w:date="2014-07-23T13:29:00Z"/>
        </w:rPr>
      </w:pPr>
      <w:del w:id="1093" w:author="Patterson Lamb" w:date="2014-07-23T13:29:00Z">
        <w:r w:rsidRPr="00AC357C" w:rsidDel="0092435F">
          <w:rPr>
            <w:rStyle w:val="Figurenumber"/>
          </w:rPr>
          <w:delText>Fig. 1.4</w:delText>
        </w:r>
        <w:r w:rsidRPr="00AC357C" w:rsidDel="0092435F">
          <w:delText xml:space="preserve"> Marathi Convention held at the Alliance</w:delText>
        </w:r>
        <w:r w:rsidRPr="006308EC" w:rsidDel="0092435F">
          <w:delText>’</w:delText>
        </w:r>
        <w:r w:rsidRPr="00AC357C" w:rsidDel="0092435F">
          <w:delText>s new chapel at Akola. From the Christian and Missionary Alliance, 26 April 1902. Courtesy of the Christian and Missionary Alliance National Archives, Colorado Springs, CO.</w:delText>
        </w:r>
      </w:del>
    </w:p>
    <w:p w:rsidR="005600E9" w:rsidRPr="00AC357C" w:rsidRDefault="005600E9" w:rsidP="00701D0A">
      <w:pPr>
        <w:pStyle w:val="capt"/>
      </w:pPr>
      <w:del w:id="1094" w:author="Patterson Lamb" w:date="2014-07-23T13:29:00Z">
        <w:r w:rsidRPr="00AC357C" w:rsidDel="0092435F">
          <w:rPr>
            <w:rStyle w:val="Figurenumber"/>
          </w:rPr>
          <w:delText>Fig. 1.5</w:delText>
        </w:r>
        <w:r w:rsidRPr="00AC357C" w:rsidDel="0092435F">
          <w:delText xml:space="preserve"> </w:delText>
        </w:r>
        <w:r w:rsidRPr="006308EC" w:rsidDel="0092435F">
          <w:delText>“</w:delText>
        </w:r>
        <w:r w:rsidRPr="00AC357C" w:rsidDel="0092435F">
          <w:delText>Taji and the Blind Man.</w:delText>
        </w:r>
        <w:r w:rsidRPr="006308EC" w:rsidDel="0092435F">
          <w:delText>”</w:delText>
        </w:r>
        <w:r w:rsidRPr="00AC357C" w:rsidDel="0092435F">
          <w:delText xml:space="preserve"> From the Christian and Missionary Alliance, 2 November 1901. Courtesy of the Christian and Missionary Alliance National Archives, Colorado Springs, CO.</w:delText>
        </w:r>
      </w:del>
    </w:p>
    <w:p w:rsidR="005600E9" w:rsidRDefault="005600E9" w:rsidP="001A4F98">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614EBB" w:rsidRDefault="005600E9" w:rsidP="001A4F98">
      <w:pPr>
        <w:pStyle w:val="CN"/>
      </w:pPr>
      <w:del w:id="1095" w:author="Patterson Lamb" w:date="2014-07-23T13:05:00Z">
        <w:r w:rsidRPr="00614EBB" w:rsidDel="000306BD">
          <w:delText xml:space="preserve">Chapter </w:delText>
        </w:r>
      </w:del>
      <w:r w:rsidRPr="00614EBB">
        <w:t>2</w:t>
      </w:r>
    </w:p>
    <w:p w:rsidR="005600E9" w:rsidRPr="00614EBB" w:rsidRDefault="005600E9" w:rsidP="001A4F98">
      <w:pPr>
        <w:pStyle w:val="CT"/>
      </w:pPr>
      <w:bookmarkStart w:id="1096" w:name="CBML_ch02_ch_001"/>
      <w:r w:rsidRPr="006308EC">
        <w:t>Framing Atrocity:</w:t>
      </w:r>
    </w:p>
    <w:bookmarkEnd w:id="1096"/>
    <w:p w:rsidR="005600E9" w:rsidRPr="00614EBB" w:rsidRDefault="005600E9" w:rsidP="001A4F98">
      <w:pPr>
        <w:pStyle w:val="CST"/>
      </w:pPr>
      <w:r w:rsidRPr="006308EC">
        <w:t>Photography and Humanitarianism</w:t>
      </w:r>
      <w:r w:rsidRPr="006308EC">
        <w:rPr>
          <w:vertAlign w:val="superscript"/>
        </w:rPr>
        <w:footnoteReference w:customMarkFollows="1" w:id="2"/>
        <w:t>*</w:t>
      </w:r>
    </w:p>
    <w:p w:rsidR="005600E9" w:rsidRPr="00614EBB" w:rsidRDefault="005600E9" w:rsidP="001A4F98">
      <w:pPr>
        <w:pStyle w:val="CA"/>
      </w:pPr>
      <w:r w:rsidRPr="006308EC">
        <w:rPr>
          <w:b/>
        </w:rPr>
        <w:t>Christina Twomey</w:t>
      </w:r>
    </w:p>
    <w:p w:rsidR="005600E9" w:rsidRPr="00614EBB" w:rsidRDefault="005600E9" w:rsidP="001A4F98">
      <w:pPr>
        <w:pStyle w:val="para-no-indent"/>
      </w:pPr>
      <w:r w:rsidRPr="00614EBB">
        <w:t>It is widely acknowledged that photographic evidence is now central to our view of what constitutes atrocity.</w:t>
      </w:r>
      <w:r w:rsidRPr="00614EBB">
        <w:rPr>
          <w:vertAlign w:val="superscript"/>
        </w:rPr>
        <w:endnoteReference w:id="115"/>
      </w:r>
      <w:r w:rsidRPr="00614EBB">
        <w:t xml:space="preserve"> The media attention generated by the photographs of emaciated Muslim inmates of Bosnian-run camps during the conflict in the former Yugoslavia in the early 1990s</w:t>
      </w:r>
      <w:del w:id="1097" w:author="Patterson Lamb" w:date="2014-08-09T08:21:00Z">
        <w:r w:rsidRPr="00614EBB" w:rsidDel="0079643F">
          <w:delText>,</w:delText>
        </w:r>
      </w:del>
      <w:r w:rsidRPr="00614EBB">
        <w:t xml:space="preserve"> and the scandal caused in 2004 by the photographs of American military personnel torturing and humiliating prisoners at Abu Ghraib in Iraq</w:t>
      </w:r>
      <w:del w:id="1098" w:author="Patterson Lamb" w:date="2014-08-09T08:21:00Z">
        <w:r w:rsidRPr="00614EBB" w:rsidDel="0079643F">
          <w:delText>,</w:delText>
        </w:r>
      </w:del>
      <w:r w:rsidRPr="00614EBB">
        <w:t xml:space="preserve"> are but two of the most famous instances of the contemporary link between photographic evidence and narratives of human rights abuses, which are now routinely constructed as </w:t>
      </w:r>
      <w:r w:rsidRPr="006308EC">
        <w:t>“</w:t>
      </w:r>
      <w:r w:rsidRPr="00614EBB">
        <w:t>atrocities.</w:t>
      </w:r>
      <w:r w:rsidRPr="006308EC">
        <w:t>”</w:t>
      </w:r>
      <w:r w:rsidRPr="00614EBB">
        <w:t xml:space="preserve"> The images of Bosnian </w:t>
      </w:r>
      <w:r w:rsidRPr="006308EC">
        <w:t>“</w:t>
      </w:r>
      <w:r w:rsidRPr="00614EBB">
        <w:t>death camps</w:t>
      </w:r>
      <w:ins w:id="1099" w:author="Patterson Lamb" w:date="2014-08-09T08:21:00Z">
        <w:r>
          <w:t>,</w:t>
        </w:r>
      </w:ins>
      <w:r w:rsidRPr="006308EC">
        <w:t>”</w:t>
      </w:r>
      <w:del w:id="1100" w:author="Patterson Lamb" w:date="2014-08-09T08:21:00Z">
        <w:r w:rsidRPr="00614EBB" w:rsidDel="0079643F">
          <w:delText>,</w:delText>
        </w:r>
      </w:del>
      <w:r w:rsidRPr="00614EBB">
        <w:t xml:space="preserve"> in particular, prompted overt comparison with what is often considered the point of origin for atrocity images: photographs of the liberation of Nazi-run concentration camps in Eastern Europe at the end of World War II.</w:t>
      </w:r>
    </w:p>
    <w:p w:rsidR="005600E9" w:rsidRPr="00614EBB" w:rsidRDefault="005600E9" w:rsidP="00096522">
      <w:pPr>
        <w:pStyle w:val="para"/>
      </w:pPr>
      <w:bookmarkStart w:id="1101" w:name="atrocity1"/>
      <w:bookmarkStart w:id="1102" w:name="CBML_ch02_sec1_001"/>
      <w:r w:rsidRPr="00614EBB">
        <w:t xml:space="preserve">Our understanding of the antecedents and development of this genre of photography prior to the Holocaust remains slight, and is complicated further by a lack of scholarship on the etymology and cultural purchase of the concept of </w:t>
      </w:r>
      <w:r w:rsidRPr="006308EC">
        <w:t>“</w:t>
      </w:r>
      <w:r w:rsidRPr="00614EBB">
        <w:t>atrocity.</w:t>
      </w:r>
      <w:r w:rsidRPr="006308EC">
        <w:t>”</w:t>
      </w:r>
      <w:r w:rsidRPr="00614EBB">
        <w:t xml:space="preserve"> To fully appreciate the development of atrocity photography, we need to understand both sides of that formulation: the production, reception and circulation of images (photographs), and the meanings, inferences and shared assumptions about the language employed to describe them (in this case, </w:t>
      </w:r>
      <w:r w:rsidRPr="006308EC">
        <w:t>“</w:t>
      </w:r>
      <w:r w:rsidRPr="00614EBB">
        <w:t>atrocity</w:t>
      </w:r>
      <w:r w:rsidRPr="006308EC">
        <w:t>”</w:t>
      </w:r>
      <w:r w:rsidRPr="00614EBB">
        <w:t xml:space="preserve">). It is also important not to confuse the concept of atrocity with the language of </w:t>
      </w:r>
      <w:r w:rsidRPr="006308EC">
        <w:t>“</w:t>
      </w:r>
      <w:r w:rsidRPr="00614EBB">
        <w:t>human rights abuses</w:t>
      </w:r>
      <w:r w:rsidRPr="006308EC">
        <w:t>”</w:t>
      </w:r>
      <w:r w:rsidRPr="00614EBB">
        <w:t xml:space="preserve"> with which it is frequently coupled. The late nineteenth century was the point at which the language of </w:t>
      </w:r>
      <w:r w:rsidRPr="006308EC">
        <w:t>“</w:t>
      </w:r>
      <w:r w:rsidRPr="00614EBB">
        <w:t>atrocity</w:t>
      </w:r>
      <w:r w:rsidRPr="006308EC">
        <w:t>”</w:t>
      </w:r>
      <w:r w:rsidRPr="00614EBB">
        <w:t xml:space="preserve"> came to dominate discussion of the violation of the human body in the context of war and colonialism. This was also a period of renewed humanitarian concern and a wave of humanitarian interventions, even if the language of </w:t>
      </w:r>
      <w:r w:rsidRPr="006308EC">
        <w:t>“</w:t>
      </w:r>
      <w:r w:rsidRPr="00614EBB">
        <w:t>human rights</w:t>
      </w:r>
      <w:r w:rsidRPr="006308EC">
        <w:t>”</w:t>
      </w:r>
      <w:r w:rsidRPr="00614EBB">
        <w:t xml:space="preserve"> with which we are most familiar was not a commonplace until the mid-twentieth century. While the history of </w:t>
      </w:r>
      <w:r w:rsidRPr="006308EC">
        <w:t>“</w:t>
      </w:r>
      <w:r w:rsidRPr="00614EBB">
        <w:t>human rights</w:t>
      </w:r>
      <w:r w:rsidRPr="006308EC">
        <w:t>”</w:t>
      </w:r>
      <w:r w:rsidRPr="00614EBB">
        <w:t xml:space="preserve"> has inspired a dynamic and still evolving historiographical debate, there is less attention to the ways in which photographic representations of human suffering might have contributed, from the late nineteenth century, to the new wave of humanitarian action that was the predecessor of concern about human rights in the twentieth century.</w:t>
      </w:r>
      <w:r w:rsidRPr="00614EBB">
        <w:rPr>
          <w:vertAlign w:val="superscript"/>
        </w:rPr>
        <w:endnoteReference w:id="116"/>
      </w:r>
      <w:r w:rsidRPr="00614EBB">
        <w:t xml:space="preserve"> </w:t>
      </w:r>
      <w:bookmarkEnd w:id="1101"/>
      <w:r w:rsidRPr="00614EBB">
        <w:t xml:space="preserve">This essay examines the links between humanitarian concern, photography, and atrocity at three key moments in the evolution of the relationship between them: the Bulgarian </w:t>
      </w:r>
      <w:r w:rsidRPr="006308EC">
        <w:t>“</w:t>
      </w:r>
      <w:r w:rsidRPr="00614EBB">
        <w:t>atrocities</w:t>
      </w:r>
      <w:r w:rsidRPr="006308EC">
        <w:t>”</w:t>
      </w:r>
      <w:r w:rsidRPr="005A1207">
        <w:t xml:space="preserve"> </w:t>
      </w:r>
      <w:r w:rsidRPr="00614EBB">
        <w:t xml:space="preserve"> of the late 1870s, contemporaneous concern about a devastating famine in India and, from 1903, another campaign about </w:t>
      </w:r>
      <w:r w:rsidRPr="006308EC">
        <w:t>“</w:t>
      </w:r>
      <w:r w:rsidRPr="00614EBB">
        <w:t>atrocities</w:t>
      </w:r>
      <w:r w:rsidRPr="006308EC">
        <w:t>”</w:t>
      </w:r>
      <w:r w:rsidRPr="00614EBB">
        <w:t xml:space="preserve">, this time in the Belgian Congo. The agitation around Bulgaria introduced the language of atrocity to public narratives about suffering, relief efforts for the Indian famine pioneered the use of photography in a humanitarian campaign, and the Congo reform effort brought these two concepts </w:t>
      </w:r>
      <w:r w:rsidRPr="006308EC">
        <w:t>–</w:t>
      </w:r>
      <w:r w:rsidRPr="00614EBB">
        <w:t xml:space="preserve"> atrocity and photography </w:t>
      </w:r>
      <w:r w:rsidRPr="006308EC">
        <w:t>–</w:t>
      </w:r>
      <w:r w:rsidRPr="00614EBB">
        <w:t xml:space="preserve"> together for the first time in an orchestrated, public campaign.</w:t>
      </w:r>
    </w:p>
    <w:p w:rsidR="005600E9" w:rsidRPr="00614EBB" w:rsidRDefault="005600E9" w:rsidP="001A4F98">
      <w:pPr>
        <w:pStyle w:val="A"/>
      </w:pPr>
      <w:r w:rsidRPr="006308EC">
        <w:t>The Language of Atrocity and Humanitarian Sentiment</w:t>
      </w:r>
    </w:p>
    <w:bookmarkEnd w:id="1102"/>
    <w:p w:rsidR="005600E9" w:rsidRPr="00614EBB" w:rsidRDefault="005600E9" w:rsidP="001A4F98">
      <w:pPr>
        <w:pStyle w:val="para-no-indent"/>
      </w:pPr>
      <w:r w:rsidRPr="00614EBB">
        <w:t xml:space="preserve">The </w:t>
      </w:r>
      <w:r w:rsidRPr="007D5122">
        <w:rPr>
          <w:i/>
        </w:rPr>
        <w:t xml:space="preserve">Oxford English Dictionary </w:t>
      </w:r>
      <w:r w:rsidRPr="00614EBB">
        <w:t xml:space="preserve">defines the noun atrocity as </w:t>
      </w:r>
      <w:r w:rsidRPr="006308EC">
        <w:t>“</w:t>
      </w:r>
      <w:r w:rsidRPr="00614EBB">
        <w:t>an atrocious deed; an act of extreme cruelty and heinousness.</w:t>
      </w:r>
      <w:r w:rsidRPr="006308EC">
        <w:t>”</w:t>
      </w:r>
      <w:r w:rsidRPr="00614EBB">
        <w:t xml:space="preserve"> It attributes the first use of this meaning of atrocity to Thomas Jefferson, who referred in 1793 to the </w:t>
      </w:r>
      <w:r w:rsidRPr="006308EC">
        <w:t>“</w:t>
      </w:r>
      <w:r w:rsidRPr="00614EBB">
        <w:t>atrocities</w:t>
      </w:r>
      <w:r w:rsidRPr="006308EC">
        <w:t>”</w:t>
      </w:r>
      <w:r w:rsidRPr="00614EBB">
        <w:t xml:space="preserve"> committed by a Native American tribe.</w:t>
      </w:r>
      <w:r w:rsidRPr="00614EBB">
        <w:rPr>
          <w:vertAlign w:val="superscript"/>
        </w:rPr>
        <w:endnoteReference w:id="117"/>
      </w:r>
      <w:r w:rsidRPr="00614EBB">
        <w:t xml:space="preserve"> That year also saw the execution of the French King Louis XVI</w:t>
      </w:r>
      <w:del w:id="1104" w:author="Patterson Lamb" w:date="2014-08-09T08:25:00Z">
        <w:r w:rsidRPr="00614EBB" w:rsidDel="00E03E76">
          <w:delText>,</w:delText>
        </w:r>
      </w:del>
      <w:r w:rsidRPr="00614EBB">
        <w:t xml:space="preserve"> and the beginning of the Reign of Terror under the command of Maximilien Robespierre, which led to the execution of tens of thousands of people for counter-revolutionary activity in France. English pamphlet literature in relation to these events of the French revolution sometimes referred to these events as </w:t>
      </w:r>
      <w:del w:id="1105" w:author="Patterson Lamb" w:date="2014-08-09T08:27:00Z">
        <w:r w:rsidRPr="006308EC" w:rsidDel="00E03E76">
          <w:delText>“</w:delText>
        </w:r>
      </w:del>
      <w:r w:rsidRPr="00614EBB">
        <w:t>atrocities.</w:t>
      </w:r>
      <w:del w:id="1106" w:author="Patterson Lamb" w:date="2014-08-09T08:27:00Z">
        <w:r w:rsidRPr="006308EC" w:rsidDel="00E03E76">
          <w:delText>”</w:delText>
        </w:r>
      </w:del>
      <w:r w:rsidRPr="00614EBB">
        <w:rPr>
          <w:vertAlign w:val="superscript"/>
        </w:rPr>
        <w:endnoteReference w:id="118"/>
      </w:r>
      <w:r w:rsidRPr="00614EBB">
        <w:t xml:space="preserve"> Yet it was not until almost a century later, in the 1870s, that </w:t>
      </w:r>
      <w:del w:id="1113" w:author="Patterson Lamb" w:date="2014-08-09T08:27:00Z">
        <w:r w:rsidRPr="006308EC" w:rsidDel="00E03E76">
          <w:delText>“</w:delText>
        </w:r>
      </w:del>
      <w:r w:rsidRPr="00614EBB">
        <w:t>atrocity</w:t>
      </w:r>
      <w:del w:id="1114" w:author="Patterson Lamb" w:date="2014-08-09T08:27:00Z">
        <w:r w:rsidRPr="006308EC" w:rsidDel="00E03E76">
          <w:delText>”</w:delText>
        </w:r>
      </w:del>
      <w:r w:rsidRPr="00614EBB">
        <w:t xml:space="preserve"> in the sense we are most familiar with </w:t>
      </w:r>
      <w:r w:rsidRPr="006308EC">
        <w:t>–</w:t>
      </w:r>
      <w:r w:rsidRPr="00614EBB">
        <w:t xml:space="preserve"> as </w:t>
      </w:r>
      <w:r w:rsidRPr="006308EC">
        <w:t>“</w:t>
      </w:r>
      <w:r w:rsidRPr="00614EBB">
        <w:t>an act of extreme cruelty and heinousness</w:t>
      </w:r>
      <w:r w:rsidRPr="006308EC">
        <w:t>”</w:t>
      </w:r>
      <w:r w:rsidRPr="00614EBB">
        <w:t xml:space="preserve"> </w:t>
      </w:r>
      <w:r w:rsidRPr="006308EC">
        <w:t>–</w:t>
      </w:r>
      <w:r w:rsidRPr="00614EBB">
        <w:t xml:space="preserve"> entered public narratives about armed conflict and colonial exploitation with full force.</w:t>
      </w:r>
    </w:p>
    <w:p w:rsidR="005600E9" w:rsidRPr="00614EBB" w:rsidRDefault="005600E9" w:rsidP="001A4F98">
      <w:pPr>
        <w:pStyle w:val="para"/>
      </w:pPr>
      <w:r w:rsidRPr="00614EBB">
        <w:t>In the mid-1870s, as the Ottoman Empire responded to the rise of ethnic nationalism and Christian dissent within its borders, Turkish authorities violently suppressed uprisings against their rule in Bulgaria and Serbia. Reprisals against nationalists and Christians gained considerable attention in the British press</w:t>
      </w:r>
      <w:del w:id="1115" w:author="Patterson Lamb" w:date="2014-08-09T08:27:00Z">
        <w:r w:rsidRPr="00614EBB" w:rsidDel="00E03E76">
          <w:delText>,</w:delText>
        </w:r>
      </w:del>
      <w:r w:rsidRPr="00614EBB">
        <w:t xml:space="preserve"> and aroused the interest of Liberal and religious non</w:t>
      </w:r>
      <w:del w:id="1116" w:author="Patterson Lamb" w:date="2014-08-09T08:28:00Z">
        <w:r w:rsidRPr="00614EBB" w:rsidDel="00E03E76">
          <w:delText>-</w:delText>
        </w:r>
      </w:del>
      <w:r w:rsidRPr="00614EBB">
        <w:t>conformist circles. The massacre of thousands of Christians as part of the Turkish reprisals against dissidents</w:t>
      </w:r>
      <w:del w:id="1117" w:author="Patterson Lamb" w:date="2014-08-09T08:28:00Z">
        <w:r w:rsidRPr="00614EBB" w:rsidDel="00E03E76">
          <w:delText>, and</w:delText>
        </w:r>
      </w:del>
      <w:ins w:id="1118" w:author="Patterson Lamb" w:date="2014-08-09T08:28:00Z">
        <w:r>
          <w:t xml:space="preserve"> as well as</w:t>
        </w:r>
      </w:ins>
      <w:r w:rsidRPr="00614EBB">
        <w:t xml:space="preserve"> further allegations about the mutilation of babies and children and the violation of women</w:t>
      </w:r>
      <w:del w:id="1119" w:author="Patterson Lamb" w:date="2014-08-09T08:28:00Z">
        <w:r w:rsidRPr="00614EBB" w:rsidDel="00E03E76">
          <w:delText>,</w:delText>
        </w:r>
      </w:del>
      <w:r w:rsidRPr="00614EBB">
        <w:t xml:space="preserve"> made for gruesome reading in the daily newspapers. William Gladstone, a former Liberal prime minister then in retirement, was inspired to publish a pamphlet in 1876 entitled </w:t>
      </w:r>
      <w:r w:rsidRPr="007D5122">
        <w:rPr>
          <w:i/>
        </w:rPr>
        <w:t>Bulgarian Horrors and the Question of the East</w:t>
      </w:r>
      <w:r w:rsidRPr="00614EBB">
        <w:t xml:space="preserve">, which was an instant bestseller and generated further coverage of what came to be called </w:t>
      </w:r>
      <w:r w:rsidRPr="006308EC">
        <w:t>“</w:t>
      </w:r>
      <w:r w:rsidRPr="00614EBB">
        <w:t>Bulgarian atrocities.</w:t>
      </w:r>
      <w:r w:rsidRPr="006308EC">
        <w:t>”</w:t>
      </w:r>
      <w:r w:rsidRPr="00614EBB">
        <w:rPr>
          <w:vertAlign w:val="superscript"/>
        </w:rPr>
        <w:endnoteReference w:id="119"/>
      </w:r>
    </w:p>
    <w:p w:rsidR="005600E9" w:rsidRPr="00614EBB" w:rsidRDefault="005600E9" w:rsidP="001A4F98">
      <w:pPr>
        <w:pStyle w:val="para"/>
      </w:pPr>
      <w:r w:rsidRPr="00614EBB">
        <w:t>The issue had sufficient purchase to restart Gladstone</w:t>
      </w:r>
      <w:r w:rsidRPr="006308EC">
        <w:t>’</w:t>
      </w:r>
      <w:r w:rsidRPr="00614EBB">
        <w:t>s political career and, despite the opposition of moderate Liberals and the Conservative Party (who were disinclined to critici</w:t>
      </w:r>
      <w:del w:id="1123" w:author="Patterson Lamb" w:date="2014-08-09T08:29:00Z">
        <w:r w:rsidRPr="00614EBB" w:rsidDel="00E03E76">
          <w:delText>s</w:delText>
        </w:r>
      </w:del>
      <w:ins w:id="1124" w:author="Patterson Lamb" w:date="2014-08-09T08:29:00Z">
        <w:r>
          <w:t>z</w:t>
        </w:r>
      </w:ins>
      <w:r w:rsidRPr="00614EBB">
        <w:t xml:space="preserve">e Turkey, then considered an ally), concern about </w:t>
      </w:r>
      <w:r w:rsidRPr="006308EC">
        <w:t>“</w:t>
      </w:r>
      <w:r w:rsidRPr="00614EBB">
        <w:t>Bulgarian atrocities</w:t>
      </w:r>
      <w:r w:rsidRPr="006308EC">
        <w:t>”</w:t>
      </w:r>
      <w:r w:rsidRPr="00614EBB">
        <w:t xml:space="preserve"> inspired a new form of evangelical mass politics and prompted a wave of moral outrage in Britain.</w:t>
      </w:r>
      <w:r w:rsidRPr="00614EBB">
        <w:rPr>
          <w:vertAlign w:val="superscript"/>
        </w:rPr>
        <w:endnoteReference w:id="120"/>
      </w:r>
      <w:r w:rsidRPr="00614EBB">
        <w:t xml:space="preserve"> After decades of pressure about reform in British politics, culminating in the significant expansion of the male franchise with the </w:t>
      </w:r>
      <w:r w:rsidRPr="005600E9">
        <w:rPr>
          <w:rPrChange w:id="1134" w:author="Patterson Lamb" w:date="2014-08-09T08:29:00Z">
            <w:rPr>
              <w:i/>
            </w:rPr>
          </w:rPrChange>
        </w:rPr>
        <w:t>Reform Act 1867</w:t>
      </w:r>
      <w:r w:rsidRPr="00614EBB">
        <w:t xml:space="preserve">, by the 1870s the ground for the articulation of moral purpose in politics had moved offshore. The timing coincided with a broader shift in aesthetics </w:t>
      </w:r>
      <w:del w:id="1135" w:author="Patterson Lamb" w:date="2014-08-09T08:30:00Z">
        <w:r w:rsidRPr="00614EBB" w:rsidDel="00E03E76">
          <w:delText xml:space="preserve">which </w:delText>
        </w:r>
      </w:del>
      <w:ins w:id="1136" w:author="Patterson Lamb" w:date="2014-08-09T08:30:00Z">
        <w:r>
          <w:t>that</w:t>
        </w:r>
        <w:r w:rsidRPr="00614EBB">
          <w:t xml:space="preserve"> </w:t>
        </w:r>
      </w:ins>
      <w:r w:rsidRPr="00614EBB">
        <w:t xml:space="preserve">saw melodrama increasingly replaced by an emphasis on realism, a development both driven and expressed by the expansion of the press and its predilection for eyewitness accounts. As Patrick Joyce has argued, the </w:t>
      </w:r>
      <w:r w:rsidRPr="006308EC">
        <w:t>“</w:t>
      </w:r>
      <w:r w:rsidRPr="00614EBB">
        <w:t>weight</w:t>
      </w:r>
      <w:r w:rsidRPr="006308EC">
        <w:t>”</w:t>
      </w:r>
      <w:r w:rsidRPr="00614EBB">
        <w:t xml:space="preserve"> and </w:t>
      </w:r>
      <w:r w:rsidRPr="006308EC">
        <w:t>“</w:t>
      </w:r>
      <w:r w:rsidRPr="00614EBB">
        <w:t>awful reality</w:t>
      </w:r>
      <w:r w:rsidRPr="006308EC">
        <w:t>”</w:t>
      </w:r>
      <w:r w:rsidRPr="00614EBB">
        <w:t xml:space="preserve"> of the powerful term </w:t>
      </w:r>
      <w:r w:rsidRPr="006308EC">
        <w:t>“</w:t>
      </w:r>
      <w:r w:rsidRPr="00614EBB">
        <w:t>atrocity</w:t>
      </w:r>
      <w:r w:rsidRPr="006308EC">
        <w:t>”</w:t>
      </w:r>
      <w:del w:id="1137" w:author="Patterson Lamb" w:date="2014-08-09T08:30:00Z">
        <w:r w:rsidRPr="00614EBB" w:rsidDel="00E03E76">
          <w:delText>,</w:delText>
        </w:r>
      </w:del>
      <w:r w:rsidRPr="00614EBB">
        <w:t xml:space="preserve"> </w:t>
      </w:r>
      <w:r w:rsidRPr="006308EC">
        <w:t>“</w:t>
      </w:r>
      <w:r w:rsidRPr="00614EBB">
        <w:t>demanded expression in the press, the new guardian of the real.</w:t>
      </w:r>
      <w:r w:rsidRPr="006308EC">
        <w:t>”</w:t>
      </w:r>
      <w:r w:rsidRPr="00614EBB">
        <w:rPr>
          <w:vertAlign w:val="superscript"/>
        </w:rPr>
        <w:endnoteReference w:id="121"/>
      </w:r>
      <w:r w:rsidRPr="00614EBB">
        <w:t xml:space="preserve"> The suffering of remote others was back on the agenda in ways that had been in relative abeyance since the abolition movement of the 1830s.</w:t>
      </w:r>
    </w:p>
    <w:p w:rsidR="005600E9" w:rsidRPr="00614EBB" w:rsidRDefault="005600E9" w:rsidP="001A4F98">
      <w:pPr>
        <w:pStyle w:val="para"/>
      </w:pPr>
      <w:r w:rsidRPr="00614EBB">
        <w:t xml:space="preserve">There is, then, a link between the concept of atrocity, public concern about it, and periods of intensified humanitarian sentiment. Atrocity first emerged as a </w:t>
      </w:r>
      <w:ins w:id="1147" w:author="Patterson Lamb" w:date="2014-08-09T08:30:00Z">
        <w:r>
          <w:t xml:space="preserve">focus of </w:t>
        </w:r>
      </w:ins>
      <w:r w:rsidRPr="00614EBB">
        <w:t xml:space="preserve">public discourse at the end of the eighteenth century, an era scholars have associated with cultures of sentimentalism </w:t>
      </w:r>
      <w:del w:id="1148" w:author="Patterson Lamb" w:date="2014-08-09T08:31:00Z">
        <w:r w:rsidRPr="00614EBB" w:rsidDel="00E03E76">
          <w:delText xml:space="preserve">which </w:delText>
        </w:r>
      </w:del>
      <w:ins w:id="1149" w:author="Patterson Lamb" w:date="2014-08-09T08:31:00Z">
        <w:r>
          <w:t>that</w:t>
        </w:r>
        <w:r w:rsidRPr="00614EBB">
          <w:t xml:space="preserve"> </w:t>
        </w:r>
      </w:ins>
      <w:r w:rsidRPr="00614EBB">
        <w:t>articulated new understandings of suffering and the body and thereby prompted a wave of humanitarian action and a new fascination with pain</w:t>
      </w:r>
      <w:del w:id="1150" w:author="Patterson Lamb" w:date="2014-08-09T08:31:00Z">
        <w:r w:rsidRPr="00614EBB" w:rsidDel="00E03E76">
          <w:delText>.</w:delText>
        </w:r>
      </w:del>
      <w:r w:rsidRPr="00614EBB">
        <w:t xml:space="preserve"> (</w:t>
      </w:r>
      <w:del w:id="1151" w:author="Patterson Lamb" w:date="2014-08-09T08:31:00Z">
        <w:r w:rsidRPr="00614EBB" w:rsidDel="00E03E76">
          <w:delText>H</w:delText>
        </w:r>
      </w:del>
      <w:ins w:id="1152" w:author="Patterson Lamb" w:date="2014-08-09T08:31:00Z">
        <w:r>
          <w:t>h</w:t>
        </w:r>
      </w:ins>
      <w:r w:rsidRPr="00614EBB">
        <w:t>ence an increase in sensational crime reporting, particularly of murder, in this period</w:t>
      </w:r>
      <w:del w:id="1153" w:author="Patterson Lamb" w:date="2014-08-09T08:31:00Z">
        <w:r w:rsidRPr="00614EBB" w:rsidDel="00E03E76">
          <w:delText>.</w:delText>
        </w:r>
      </w:del>
      <w:r w:rsidRPr="00614EBB">
        <w:t>)</w:t>
      </w:r>
      <w:ins w:id="1154" w:author="Patterson Lamb" w:date="2014-08-09T08:31:00Z">
        <w:r>
          <w:t>.</w:t>
        </w:r>
      </w:ins>
      <w:r w:rsidRPr="00614EBB">
        <w:t xml:space="preserve"> Historian Karen Halttunen has argued that eighteenth-century moral philosophers thought that sympathy was a sentiment prompted mainly through sight. She has described this as the </w:t>
      </w:r>
      <w:r w:rsidRPr="006308EC">
        <w:t>“</w:t>
      </w:r>
      <w:r w:rsidRPr="00614EBB">
        <w:t>spectatorial nature of sympathy</w:t>
      </w:r>
      <w:r w:rsidRPr="005600E9">
        <w:rPr>
          <w:rPrChange w:id="1155" w:author="Patterson Lamb" w:date="2014-08-09T08:32:00Z">
            <w:rPr>
              <w:i/>
            </w:rPr>
          </w:rPrChange>
        </w:rPr>
        <w:t>”</w:t>
      </w:r>
      <w:r w:rsidRPr="00614EBB">
        <w:t xml:space="preserve"> and cites in support of her argument the flourishing of sentimental art in this period, which portrayed all manner of victims in distress, from children to animals, whose </w:t>
      </w:r>
      <w:ins w:id="1156" w:author="Patterson Lamb" w:date="2014-08-09T08:32:00Z">
        <w:r>
          <w:t xml:space="preserve">depicted </w:t>
        </w:r>
      </w:ins>
      <w:r w:rsidRPr="00614EBB">
        <w:t>plight implicitly beckoned the viewer to sympathi</w:t>
      </w:r>
      <w:del w:id="1157" w:author="Patterson Lamb" w:date="2014-08-09T08:32:00Z">
        <w:r w:rsidRPr="00614EBB" w:rsidDel="00E03E76">
          <w:delText>s</w:delText>
        </w:r>
      </w:del>
      <w:ins w:id="1158" w:author="Patterson Lamb" w:date="2014-08-09T08:32:00Z">
        <w:r>
          <w:t>z</w:t>
        </w:r>
      </w:ins>
      <w:r w:rsidRPr="00614EBB">
        <w:t>e with their fate.</w:t>
      </w:r>
      <w:r w:rsidRPr="00614EBB">
        <w:rPr>
          <w:vertAlign w:val="superscript"/>
        </w:rPr>
        <w:endnoteReference w:id="122"/>
      </w:r>
    </w:p>
    <w:p w:rsidR="005600E9" w:rsidRPr="00614EBB" w:rsidRDefault="005600E9" w:rsidP="001A4F98">
      <w:pPr>
        <w:pStyle w:val="para"/>
      </w:pPr>
      <w:r w:rsidRPr="00614EBB">
        <w:t>The period of humanitarian activism that followed in the wake of these new cultures of sentimentalism has received quite extensive treatment by historians, concerned as it was with the abolition of slavery and the protection of indigenous peoples in the colonies.</w:t>
      </w:r>
      <w:r w:rsidRPr="00614EBB">
        <w:rPr>
          <w:vertAlign w:val="superscript"/>
        </w:rPr>
        <w:endnoteReference w:id="123"/>
      </w:r>
      <w:r w:rsidRPr="00614EBB">
        <w:t xml:space="preserve"> Similarly, there is important scholarly work </w:t>
      </w:r>
      <w:del w:id="1167" w:author="Patterson Lamb" w:date="2014-08-09T08:33:00Z">
        <w:r w:rsidRPr="00614EBB" w:rsidDel="00E03E76">
          <w:delText>which argues</w:delText>
        </w:r>
      </w:del>
      <w:ins w:id="1168" w:author="Patterson Lamb" w:date="2014-08-09T08:33:00Z">
        <w:r>
          <w:t>arguing</w:t>
        </w:r>
      </w:ins>
      <w:r w:rsidRPr="00614EBB">
        <w:t xml:space="preserve"> that empathy developed new characteristics in the post-Holocaust era.</w:t>
      </w:r>
      <w:r w:rsidRPr="00614EBB">
        <w:rPr>
          <w:vertAlign w:val="superscript"/>
        </w:rPr>
        <w:endnoteReference w:id="124"/>
      </w:r>
      <w:r w:rsidRPr="00614EBB">
        <w:t xml:space="preserve"> Scholarship on humanitarianism for the late nineteenth and early twentieth centuries, a period in which new forms of humanitarianism flourished, is a developing enterprise. The campaign in relation to the Bulgarian atrocities was typical of the new humanitarianism, which tended to be motivated at some level by religious interests</w:t>
      </w:r>
      <w:del w:id="1171" w:author="Patterson Lamb" w:date="2014-08-09T08:33:00Z">
        <w:r w:rsidRPr="00614EBB" w:rsidDel="00E03E76">
          <w:delText>,</w:delText>
        </w:r>
      </w:del>
      <w:r w:rsidRPr="00614EBB">
        <w:t xml:space="preserve"> but was also transnational in its concern with the human condition. Campaigns to assist starving famine victims in India and China, </w:t>
      </w:r>
      <w:ins w:id="1172" w:author="Patterson Lamb" w:date="2014-08-09T08:34:00Z">
        <w:r>
          <w:t xml:space="preserve">attention to </w:t>
        </w:r>
      </w:ins>
      <w:r w:rsidRPr="00614EBB">
        <w:t xml:space="preserve">the </w:t>
      </w:r>
      <w:r w:rsidRPr="006308EC">
        <w:t>“</w:t>
      </w:r>
      <w:r w:rsidRPr="00614EBB">
        <w:t>new slaveries</w:t>
      </w:r>
      <w:r w:rsidRPr="006308EC">
        <w:t>”</w:t>
      </w:r>
      <w:r w:rsidRPr="00614EBB">
        <w:t xml:space="preserve"> attendant upon European imperialism in Africa, and </w:t>
      </w:r>
      <w:ins w:id="1173" w:author="Patterson Lamb" w:date="2014-08-09T08:34:00Z">
        <w:r>
          <w:t xml:space="preserve">concern with </w:t>
        </w:r>
      </w:ins>
      <w:r w:rsidRPr="00614EBB">
        <w:t xml:space="preserve">the ongoing oppression of </w:t>
      </w:r>
      <w:del w:id="1174" w:author="Patterson Lamb" w:date="2014-08-09T08:33:00Z">
        <w:r w:rsidRPr="00614EBB" w:rsidDel="00E03E76">
          <w:delText>I</w:delText>
        </w:r>
      </w:del>
      <w:ins w:id="1175" w:author="Patterson Lamb" w:date="2014-08-09T08:33:00Z">
        <w:r>
          <w:t>i</w:t>
        </w:r>
      </w:ins>
      <w:r w:rsidRPr="00614EBB">
        <w:t>ndigenous people in settler colonies were all international in focus.</w:t>
      </w:r>
      <w:r w:rsidRPr="00614EBB">
        <w:rPr>
          <w:vertAlign w:val="superscript"/>
        </w:rPr>
        <w:endnoteReference w:id="125"/>
      </w:r>
      <w:r w:rsidRPr="00614EBB">
        <w:t xml:space="preserve"> Rebecca Gill refers to the era as typified by a </w:t>
      </w:r>
      <w:r w:rsidRPr="006308EC">
        <w:t>“</w:t>
      </w:r>
      <w:r w:rsidRPr="00614EBB">
        <w:t>rationalisation of compassion</w:t>
      </w:r>
      <w:ins w:id="1176" w:author="Patterson Lamb" w:date="2014-08-09T08:34:00Z">
        <w:r>
          <w:t>,</w:t>
        </w:r>
      </w:ins>
      <w:r w:rsidRPr="006308EC">
        <w:t>”</w:t>
      </w:r>
      <w:del w:id="1177" w:author="Patterson Lamb" w:date="2014-08-09T08:35:00Z">
        <w:r w:rsidRPr="00614EBB" w:rsidDel="00E03E76">
          <w:delText>,</w:delText>
        </w:r>
      </w:del>
      <w:r w:rsidRPr="00614EBB">
        <w:t xml:space="preserve"> which saw a new emphasis on quantifying, assessing</w:t>
      </w:r>
      <w:ins w:id="1178" w:author="Patterson Lamb" w:date="2014-08-09T08:35:00Z">
        <w:r>
          <w:t>,</w:t>
        </w:r>
      </w:ins>
      <w:r w:rsidRPr="00614EBB">
        <w:t xml:space="preserve"> and fairly distributing humanitarian aid.</w:t>
      </w:r>
      <w:r w:rsidRPr="00614EBB">
        <w:rPr>
          <w:vertAlign w:val="superscript"/>
        </w:rPr>
        <w:endnoteReference w:id="126"/>
      </w:r>
      <w:r w:rsidRPr="00614EBB">
        <w:t xml:space="preserve"> The developing aesthetic of realism</w:t>
      </w:r>
      <w:del w:id="1180" w:author="Patterson Lamb" w:date="2014-08-09T08:35:00Z">
        <w:r w:rsidRPr="00614EBB" w:rsidDel="00E03E76">
          <w:delText>,</w:delText>
        </w:r>
      </w:del>
      <w:r w:rsidRPr="00614EBB">
        <w:t xml:space="preserve"> and the emphasis on rationali</w:t>
      </w:r>
      <w:del w:id="1181" w:author="Patterson Lamb" w:date="2014-08-09T08:35:00Z">
        <w:r w:rsidRPr="00614EBB" w:rsidDel="00E03E76">
          <w:delText>s</w:delText>
        </w:r>
      </w:del>
      <w:ins w:id="1182" w:author="Patterson Lamb" w:date="2014-08-09T08:35:00Z">
        <w:r>
          <w:t>z</w:t>
        </w:r>
      </w:ins>
      <w:r w:rsidRPr="00614EBB">
        <w:t>ation</w:t>
      </w:r>
      <w:del w:id="1183" w:author="Patterson Lamb" w:date="2014-08-09T08:35:00Z">
        <w:r w:rsidRPr="00614EBB" w:rsidDel="00E03E76">
          <w:delText>,</w:delText>
        </w:r>
      </w:del>
      <w:r w:rsidRPr="00614EBB">
        <w:t xml:space="preserve"> begs the question of what role the camera played in </w:t>
      </w:r>
      <w:del w:id="1184" w:author="Patterson Lamb" w:date="2014-08-09T08:35:00Z">
        <w:r w:rsidRPr="00614EBB" w:rsidDel="00DA49EB">
          <w:delText>the provision of</w:delText>
        </w:r>
      </w:del>
      <w:ins w:id="1185" w:author="Patterson Lamb" w:date="2014-08-09T08:35:00Z">
        <w:r>
          <w:t>providing</w:t>
        </w:r>
      </w:ins>
      <w:r w:rsidRPr="00614EBB">
        <w:t xml:space="preserve"> evidence as the basis for action. Abigail Green, who has researched the philanthropic work of prominent Jewish financier Moses Montefiore, emphasi</w:t>
      </w:r>
      <w:del w:id="1186" w:author="Patterson Lamb" w:date="2014-08-09T08:35:00Z">
        <w:r w:rsidRPr="00614EBB" w:rsidDel="00DA49EB">
          <w:delText>s</w:delText>
        </w:r>
      </w:del>
      <w:ins w:id="1187" w:author="Patterson Lamb" w:date="2014-08-09T08:35:00Z">
        <w:r>
          <w:t>z</w:t>
        </w:r>
      </w:ins>
      <w:r w:rsidRPr="00614EBB">
        <w:t xml:space="preserve">es the transnational and religious dimensions of the new humanitarianism and also its use of </w:t>
      </w:r>
      <w:r w:rsidRPr="006308EC">
        <w:t>“</w:t>
      </w:r>
      <w:r w:rsidRPr="00614EBB">
        <w:t>new communications.</w:t>
      </w:r>
      <w:r w:rsidRPr="006308EC">
        <w:t>”</w:t>
      </w:r>
      <w:r w:rsidRPr="00614EBB">
        <w:rPr>
          <w:vertAlign w:val="superscript"/>
        </w:rPr>
        <w:endnoteReference w:id="127"/>
      </w:r>
      <w:r w:rsidRPr="00614EBB">
        <w:t xml:space="preserve"> The earlier work on the spectatorial nature of sympathy in the late eighteenth century would suggest that new visual cultures contributed to the evolution of new forms of humanitarianism in the later period.</w:t>
      </w:r>
      <w:ins w:id="1197" w:author="Patterson Lamb" w:date="2014-08-09T08:36:00Z">
        <w:r>
          <w:t xml:space="preserve"> </w:t>
        </w:r>
      </w:ins>
    </w:p>
    <w:p w:rsidR="005600E9" w:rsidRPr="00614EBB" w:rsidRDefault="005600E9" w:rsidP="001A4F98">
      <w:pPr>
        <w:pStyle w:val="para"/>
      </w:pPr>
      <w:r w:rsidRPr="00614EBB">
        <w:t>This raises the issue of whether being able to see abuse or atrocity, via a photographic image of it, bore any relationship to the re</w:t>
      </w:r>
      <w:del w:id="1198" w:author="Patterson Lamb" w:date="2014-08-09T08:39:00Z">
        <w:r w:rsidRPr="00614EBB" w:rsidDel="00597A35">
          <w:delText>-</w:delText>
        </w:r>
      </w:del>
      <w:r w:rsidRPr="00614EBB">
        <w:t>emergence of a humanitarian movement in the late nineteenth century. These campaigns coincided with a period in which new visual cultures emerged in the form of press photography, moving images</w:t>
      </w:r>
      <w:ins w:id="1199" w:author="Patterson Lamb" w:date="2014-08-09T08:40:00Z">
        <w:r>
          <w:t>,</w:t>
        </w:r>
      </w:ins>
      <w:r w:rsidRPr="00614EBB">
        <w:t xml:space="preserve"> and magic lantern slides, </w:t>
      </w:r>
      <w:ins w:id="1200" w:author="Patterson Lamb" w:date="2014-08-09T08:40:00Z">
        <w:r>
          <w:t xml:space="preserve">all of </w:t>
        </w:r>
      </w:ins>
      <w:r w:rsidRPr="00614EBB">
        <w:t>which had been illuminating photographs since the 1850s</w:t>
      </w:r>
      <w:del w:id="1201" w:author="Patterson Lamb" w:date="2014-08-09T08:40:00Z">
        <w:r w:rsidRPr="00614EBB" w:rsidDel="00597A35">
          <w:delText>,</w:delText>
        </w:r>
      </w:del>
      <w:r w:rsidRPr="00614EBB">
        <w:t xml:space="preserve"> but enjoyed broader use in the last quarter of the nineteenth century owing to technological improvements.</w:t>
      </w:r>
      <w:r w:rsidRPr="00614EBB">
        <w:rPr>
          <w:vertAlign w:val="superscript"/>
        </w:rPr>
        <w:endnoteReference w:id="128"/>
      </w:r>
      <w:r w:rsidRPr="00614EBB">
        <w:t xml:space="preserve"> Humanitarians made extensive use of such media to arouse the sympathy of British and American audiences. Indeed, human rights campaigns in the twenty-first century also make use of images of atrocity, suffering</w:t>
      </w:r>
      <w:ins w:id="1204" w:author="Patterson Lamb" w:date="2014-08-09T08:40:00Z">
        <w:r>
          <w:t>,</w:t>
        </w:r>
      </w:ins>
      <w:r w:rsidRPr="00614EBB">
        <w:t xml:space="preserve"> and abuse to inspire giving and encourage action. Yet in the late nineteenth and early twentieth centur</w:t>
      </w:r>
      <w:del w:id="1205" w:author="Patterson Lamb" w:date="2014-08-09T08:40:00Z">
        <w:r w:rsidRPr="00614EBB" w:rsidDel="00597A35">
          <w:delText>y</w:delText>
        </w:r>
      </w:del>
      <w:ins w:id="1206" w:author="Patterson Lamb" w:date="2014-08-09T08:40:00Z">
        <w:r>
          <w:t>ies</w:t>
        </w:r>
      </w:ins>
      <w:r w:rsidRPr="00614EBB">
        <w:t xml:space="preserve"> </w:t>
      </w:r>
      <w:r w:rsidRPr="006308EC">
        <w:t>“</w:t>
      </w:r>
      <w:r w:rsidRPr="00614EBB">
        <w:t>visual economies</w:t>
      </w:r>
      <w:r w:rsidRPr="006308EC">
        <w:t>”</w:t>
      </w:r>
      <w:r w:rsidRPr="00614EBB">
        <w:t xml:space="preserve"> were different </w:t>
      </w:r>
      <w:del w:id="1207" w:author="Patterson Lamb" w:date="2014-08-09T08:41:00Z">
        <w:r w:rsidRPr="00614EBB" w:rsidDel="00597A35">
          <w:delText xml:space="preserve">than </w:delText>
        </w:r>
      </w:del>
      <w:ins w:id="1208" w:author="Patterson Lamb" w:date="2014-08-09T08:41:00Z">
        <w:r>
          <w:t>from the way</w:t>
        </w:r>
        <w:r w:rsidRPr="00614EBB">
          <w:t xml:space="preserve"> </w:t>
        </w:r>
      </w:ins>
      <w:r w:rsidRPr="00614EBB">
        <w:t>they are today, and they bear closer inspection.</w:t>
      </w:r>
      <w:r w:rsidRPr="00614EBB">
        <w:rPr>
          <w:vertAlign w:val="superscript"/>
        </w:rPr>
        <w:endnoteReference w:id="129"/>
      </w:r>
    </w:p>
    <w:p w:rsidR="005600E9" w:rsidRPr="00614EBB" w:rsidRDefault="005600E9" w:rsidP="001A4F98">
      <w:pPr>
        <w:pStyle w:val="para"/>
      </w:pPr>
      <w:r w:rsidRPr="00614EBB">
        <w:t>The significance of the Bulgarian campaign lay not in its use of photographic images</w:t>
      </w:r>
      <w:del w:id="1211" w:author="Patterson Lamb" w:date="2014-08-09T08:41:00Z">
        <w:r w:rsidRPr="00614EBB" w:rsidDel="00597A35">
          <w:delText>,</w:delText>
        </w:r>
      </w:del>
      <w:r w:rsidRPr="00614EBB">
        <w:t xml:space="preserve"> but in the way it established a discourse about atrocity. In the 1870s, technology did not allow for the reproduction of photographs in newspapers. Reports about the violence in Bulgaria were rich in graphic textual description, particularly in those published by Irish American correspondent Januarius Aloysius MacGahan in the </w:t>
      </w:r>
      <w:r w:rsidRPr="007D5122">
        <w:rPr>
          <w:i/>
        </w:rPr>
        <w:t>Daily News</w:t>
      </w:r>
      <w:r w:rsidRPr="00614EBB">
        <w:t xml:space="preserve">. One interpretation of the Bulgarian atrocities agitation is that it especially appealed to evangelical </w:t>
      </w:r>
      <w:del w:id="1212" w:author="Patterson Lamb" w:date="2014-08-09T08:41:00Z">
        <w:r w:rsidRPr="00614EBB" w:rsidDel="00597A35">
          <w:delText>non-</w:delText>
        </w:r>
      </w:del>
      <w:ins w:id="1213" w:author="Patterson Lamb" w:date="2014-08-09T08:41:00Z">
        <w:r>
          <w:t>non</w:t>
        </w:r>
      </w:ins>
      <w:r w:rsidRPr="00614EBB">
        <w:t>conformists, who responded to the strongly moral call for action. Non</w:t>
      </w:r>
      <w:del w:id="1214" w:author="Patterson Lamb" w:date="2014-08-09T08:41:00Z">
        <w:r w:rsidRPr="00614EBB" w:rsidDel="00597A35">
          <w:delText>-</w:delText>
        </w:r>
      </w:del>
      <w:r w:rsidRPr="00614EBB">
        <w:t xml:space="preserve">conformity was a religion </w:t>
      </w:r>
      <w:del w:id="1215" w:author="Patterson Lamb" w:date="2014-08-09T08:42:00Z">
        <w:r w:rsidRPr="00614EBB" w:rsidDel="00597A35">
          <w:delText xml:space="preserve">which </w:delText>
        </w:r>
      </w:del>
      <w:ins w:id="1216" w:author="Patterson Lamb" w:date="2014-08-09T08:42:00Z">
        <w:r>
          <w:t>that</w:t>
        </w:r>
        <w:r w:rsidRPr="00614EBB">
          <w:t xml:space="preserve"> </w:t>
        </w:r>
      </w:ins>
      <w:r w:rsidRPr="00614EBB">
        <w:t xml:space="preserve">valued the written word above all else, and a notable feature of the Bulgarian atrocities agitation was the lack of visual material, in the form of illustrations and photographs, to accompany verbal evidence of the </w:t>
      </w:r>
      <w:del w:id="1217" w:author="Patterson Lamb" w:date="2014-08-09T08:42:00Z">
        <w:r w:rsidRPr="00614EBB" w:rsidDel="00597A35">
          <w:delText>atrocities</w:delText>
        </w:r>
      </w:del>
      <w:ins w:id="1218" w:author="Patterson Lamb" w:date="2014-08-09T08:42:00Z">
        <w:r>
          <w:t>terrible harm</w:t>
        </w:r>
      </w:ins>
      <w:r w:rsidRPr="00614EBB">
        <w:t>.</w:t>
      </w:r>
      <w:r w:rsidRPr="00614EBB">
        <w:rPr>
          <w:vertAlign w:val="superscript"/>
        </w:rPr>
        <w:endnoteReference w:id="130"/>
      </w:r>
      <w:r w:rsidRPr="00614EBB">
        <w:t xml:space="preserve"> Gladstone</w:t>
      </w:r>
      <w:r w:rsidRPr="006308EC">
        <w:t>’</w:t>
      </w:r>
      <w:r w:rsidRPr="00614EBB">
        <w:t>s pamphlet contained no illustrations</w:t>
      </w:r>
      <w:ins w:id="1219" w:author="Patterson Lamb" w:date="2014-08-09T08:43:00Z">
        <w:r>
          <w:t>,</w:t>
        </w:r>
      </w:ins>
      <w:r w:rsidRPr="00614EBB">
        <w:t xml:space="preserve"> and indeed, one of the few photographs (or more correctly, an engraving based on a photograph) that appeared in the pamphlet literature </w:t>
      </w:r>
      <w:del w:id="1220" w:author="Patterson Lamb" w:date="2014-08-09T08:43:00Z">
        <w:r w:rsidRPr="00614EBB" w:rsidDel="00597A35">
          <w:delText>which accompanied</w:delText>
        </w:r>
      </w:del>
      <w:ins w:id="1221" w:author="Patterson Lamb" w:date="2014-08-09T08:43:00Z">
        <w:r>
          <w:t>accompanying</w:t>
        </w:r>
      </w:ins>
      <w:r w:rsidRPr="00614EBB">
        <w:t xml:space="preserve"> the scandal</w:t>
      </w:r>
      <w:del w:id="1222" w:author="Patterson Lamb" w:date="2014-08-09T08:43:00Z">
        <w:r w:rsidRPr="00614EBB" w:rsidDel="00597A35">
          <w:delText>,</w:delText>
        </w:r>
      </w:del>
      <w:r w:rsidRPr="00614EBB">
        <w:t xml:space="preserve"> was </w:t>
      </w:r>
      <w:ins w:id="1223" w:author="Patterson Lamb" w:date="2014-08-09T08:43:00Z">
        <w:r>
          <w:t xml:space="preserve">used </w:t>
        </w:r>
      </w:ins>
      <w:r w:rsidRPr="00614EBB">
        <w:t>to prove that Christians too perpetrated atrocities.</w:t>
      </w:r>
    </w:p>
    <w:p w:rsidR="005600E9" w:rsidRPr="00614EBB" w:rsidRDefault="005600E9" w:rsidP="001A4F98">
      <w:pPr>
        <w:pStyle w:val="para"/>
      </w:pPr>
      <w:r w:rsidRPr="006308EC">
        <w:t>“</w:t>
      </w:r>
      <w:r w:rsidRPr="00614EBB">
        <w:t>Turkish soldiers with faces mutilated by Christians</w:t>
      </w:r>
      <w:r w:rsidRPr="006308EC">
        <w:t>”</w:t>
      </w:r>
      <w:r w:rsidRPr="00614EBB">
        <w:t xml:space="preserve"> shows five Turkish soldiers with their noses and lips cut off, framed by two men (one in European dress, the other in a </w:t>
      </w:r>
      <w:del w:id="1224" w:author="Patterson Lamb" w:date="2014-08-09T08:44:00Z">
        <w:r w:rsidRPr="00614EBB" w:rsidDel="00597A35">
          <w:delText xml:space="preserve">Fez </w:delText>
        </w:r>
      </w:del>
      <w:ins w:id="1225" w:author="Patterson Lamb" w:date="2014-08-09T08:44:00Z">
        <w:r>
          <w:t>f</w:t>
        </w:r>
        <w:r w:rsidRPr="00614EBB">
          <w:t xml:space="preserve">ez </w:t>
        </w:r>
      </w:ins>
      <w:r w:rsidRPr="00614EBB">
        <w:t>carrying a sab</w:t>
      </w:r>
      <w:del w:id="1226" w:author="Patterson Lamb" w:date="2014-08-09T08:44:00Z">
        <w:r w:rsidRPr="00614EBB" w:rsidDel="00597A35">
          <w:delText>r</w:delText>
        </w:r>
      </w:del>
      <w:r w:rsidRPr="00614EBB">
        <w:t>e</w:t>
      </w:r>
      <w:ins w:id="1227" w:author="Patterson Lamb" w:date="2014-08-09T08:44:00Z">
        <w:r>
          <w:t>r</w:t>
        </w:r>
      </w:ins>
      <w:r w:rsidRPr="00614EBB">
        <w:t>)</w:t>
      </w:r>
      <w:del w:id="1228" w:author="Patterson Lamb" w:date="2014-08-09T08:44:00Z">
        <w:r w:rsidRPr="00614EBB" w:rsidDel="00597A35">
          <w:delText>,</w:delText>
        </w:r>
      </w:del>
      <w:r w:rsidRPr="00614EBB">
        <w:t xml:space="preserve"> symbolically cast as Christian and Muslim. Taken </w:t>
      </w:r>
      <w:ins w:id="1229" w:author="Patterson Lamb" w:date="2014-08-09T08:44:00Z">
        <w:r>
          <w:t>o</w:t>
        </w:r>
      </w:ins>
      <w:del w:id="1230" w:author="Patterson Lamb" w:date="2014-08-09T08:44:00Z">
        <w:r w:rsidRPr="00614EBB" w:rsidDel="00597A35">
          <w:delText>i</w:delText>
        </w:r>
      </w:del>
      <w:r w:rsidRPr="00614EBB">
        <w:t xml:space="preserve">n the grounds of the hospital at Seutari, allegedly at the insistence of a doctor, the accompanying text states: </w:t>
      </w:r>
      <w:r w:rsidRPr="006308EC">
        <w:t>“</w:t>
      </w:r>
      <w:r w:rsidRPr="00614EBB">
        <w:t xml:space="preserve">These </w:t>
      </w:r>
      <w:ins w:id="1231" w:author="Patterson Lamb" w:date="2014-08-09T08:44:00Z">
        <w:r>
          <w:t>‘</w:t>
        </w:r>
      </w:ins>
      <w:del w:id="1232" w:author="Patterson Lamb" w:date="2014-08-09T08:44:00Z">
        <w:r w:rsidRPr="006308EC" w:rsidDel="00597A35">
          <w:delText>“</w:delText>
        </w:r>
      </w:del>
      <w:r w:rsidRPr="00614EBB">
        <w:t>atrocities</w:t>
      </w:r>
      <w:ins w:id="1233" w:author="Patterson Lamb" w:date="2014-08-09T08:44:00Z">
        <w:r>
          <w:t>’</w:t>
        </w:r>
      </w:ins>
      <w:del w:id="1234" w:author="Patterson Lamb" w:date="2014-08-09T08:44:00Z">
        <w:r w:rsidRPr="006308EC" w:rsidDel="00597A35">
          <w:delText>”</w:delText>
        </w:r>
      </w:del>
      <w:r w:rsidRPr="00614EBB">
        <w:t xml:space="preserve"> committed by Christians on Turks from the commencement of the insurrection naturally led to retaliation.</w:t>
      </w:r>
      <w:r w:rsidRPr="006308EC">
        <w:t>”</w:t>
      </w:r>
      <w:r w:rsidRPr="00614EBB">
        <w:rPr>
          <w:vertAlign w:val="superscript"/>
        </w:rPr>
        <w:endnoteReference w:id="131"/>
      </w:r>
      <w:r w:rsidRPr="00614EBB">
        <w:t xml:space="preserve"> The pamphlet was written by a Conservative British MP</w:t>
      </w:r>
      <w:ins w:id="1241" w:author="Patterson Lamb" w:date="2014-08-09T08:45:00Z">
        <w:r>
          <w:t xml:space="preserve"> (Member of Parliament)</w:t>
        </w:r>
      </w:ins>
      <w:r w:rsidRPr="00614EBB">
        <w:t>, Bedford Pim, a former naval officer and barrister who argued that Turkey was an important ally to Britain and should not be painted into a corner as a brutal and vicious overlord.</w:t>
      </w:r>
    </w:p>
    <w:p w:rsidR="005600E9" w:rsidRPr="00614EBB" w:rsidRDefault="005600E9" w:rsidP="001A4F98">
      <w:pPr>
        <w:pStyle w:val="A"/>
      </w:pPr>
      <w:bookmarkStart w:id="1242" w:name="CBML_ch02_sec1_002"/>
      <w:r w:rsidRPr="006308EC">
        <w:t>“Their Bones Speak”: The Indian Famine, 1876–</w:t>
      </w:r>
      <w:ins w:id="1243" w:author="Patterson Lamb" w:date="2014-08-09T08:45:00Z">
        <w:r>
          <w:t>18</w:t>
        </w:r>
      </w:ins>
      <w:r w:rsidRPr="006308EC">
        <w:t>78</w:t>
      </w:r>
    </w:p>
    <w:bookmarkEnd w:id="1242"/>
    <w:p w:rsidR="005600E9" w:rsidRPr="00614EBB" w:rsidRDefault="005600E9" w:rsidP="001A4F98">
      <w:pPr>
        <w:pStyle w:val="para-no-indent"/>
      </w:pPr>
      <w:r w:rsidRPr="00614EBB">
        <w:t xml:space="preserve">Contemporaneous with the agitation over conditions in Bulgaria, </w:t>
      </w:r>
      <w:del w:id="1244" w:author="Patterson Lamb" w:date="2014-08-09T08:46:00Z">
        <w:r w:rsidRPr="00614EBB" w:rsidDel="00915968">
          <w:delText xml:space="preserve">there emerged </w:delText>
        </w:r>
      </w:del>
      <w:r w:rsidRPr="00614EBB">
        <w:t xml:space="preserve">another </w:t>
      </w:r>
      <w:r w:rsidRPr="005600E9">
        <w:rPr>
          <w:rPrChange w:id="1245" w:author="Patterson Lamb" w:date="2014-08-09T08:46:00Z">
            <w:rPr>
              <w:i/>
            </w:rPr>
          </w:rPrChange>
        </w:rPr>
        <w:t>cause celebre</w:t>
      </w:r>
      <w:r w:rsidRPr="00614EBB">
        <w:t xml:space="preserve"> </w:t>
      </w:r>
      <w:ins w:id="1246" w:author="Patterson Lamb" w:date="2014-08-09T08:46:00Z">
        <w:r w:rsidRPr="00614EBB">
          <w:t xml:space="preserve">emerged </w:t>
        </w:r>
      </w:ins>
      <w:r w:rsidRPr="00614EBB">
        <w:t xml:space="preserve">in Britain, </w:t>
      </w:r>
      <w:del w:id="1247" w:author="Patterson Lamb" w:date="2014-08-09T08:46:00Z">
        <w:r w:rsidRPr="00614EBB" w:rsidDel="00915968">
          <w:delText xml:space="preserve">centred </w:delText>
        </w:r>
      </w:del>
      <w:ins w:id="1248" w:author="Patterson Lamb" w:date="2014-08-09T08:46:00Z">
        <w:r>
          <w:t>centered</w:t>
        </w:r>
        <w:r w:rsidRPr="00614EBB">
          <w:t xml:space="preserve"> </w:t>
        </w:r>
      </w:ins>
      <w:r w:rsidRPr="00614EBB">
        <w:t>around a catastrophic famine in southern India during the years 1876</w:t>
      </w:r>
      <w:r w:rsidRPr="006308EC">
        <w:t>–</w:t>
      </w:r>
      <w:r w:rsidRPr="00614EBB">
        <w:t>8, in which four million people perished. Indeed</w:t>
      </w:r>
      <w:ins w:id="1249" w:author="Patterson Lamb" w:date="2014-08-09T08:47:00Z">
        <w:r>
          <w:t>,</w:t>
        </w:r>
      </w:ins>
      <w:r w:rsidRPr="00614EBB">
        <w:t xml:space="preserve"> the issues were so proximate that Florence Nightingale, when imploring people to donate on behalf of the starving, compared British inaction as morally equivalent to the brutal behavio</w:t>
      </w:r>
      <w:del w:id="1250" w:author="Patterson Lamb" w:date="2014-08-09T08:47:00Z">
        <w:r w:rsidRPr="00614EBB" w:rsidDel="00915968">
          <w:delText>u</w:delText>
        </w:r>
      </w:del>
      <w:r w:rsidRPr="00614EBB">
        <w:t>r of the Turks:</w:t>
      </w:r>
    </w:p>
    <w:p w:rsidR="005600E9" w:rsidRDefault="005600E9" w:rsidP="001A4F98">
      <w:pPr>
        <w:pStyle w:val="Ext"/>
      </w:pPr>
      <w:r w:rsidRPr="00614EBB">
        <w:t xml:space="preserve">If English people know what an Indian famine is </w:t>
      </w:r>
      <w:r w:rsidRPr="006308EC">
        <w:t>–</w:t>
      </w:r>
      <w:r w:rsidRPr="00614EBB">
        <w:t xml:space="preserve"> worse than a battlefield, worse even than a retreat; and this famine too, in its second year </w:t>
      </w:r>
      <w:r w:rsidRPr="006308EC">
        <w:t>–</w:t>
      </w:r>
      <w:r w:rsidRPr="00614EBB">
        <w:t xml:space="preserve"> there is not an English man, woman or child, who would not give out of their abundance, or out of their economy.</w:t>
      </w:r>
      <w:ins w:id="1251" w:author="Patterson Lamb" w:date="2014-08-09T08:47:00Z">
        <w:r>
          <w:t xml:space="preserve"> </w:t>
        </w:r>
      </w:ins>
    </w:p>
    <w:p w:rsidR="005600E9" w:rsidRPr="00614EBB" w:rsidRDefault="005600E9">
      <w:pPr>
        <w:pStyle w:val="Ext"/>
        <w:ind w:firstLine="720"/>
      </w:pPr>
      <w:r w:rsidRPr="00614EBB">
        <w:t xml:space="preserve">If we do not, we are the Turks who put an end to the wounded, and worse </w:t>
      </w:r>
      <w:del w:id="1252" w:author="Patterson Lamb" w:date="2014-08-09T08:48:00Z">
        <w:r w:rsidRPr="00614EBB" w:rsidDel="00915968">
          <w:delText xml:space="preserve">then </w:delText>
        </w:r>
      </w:del>
      <w:ins w:id="1253" w:author="Patterson Lamb" w:date="2014-08-09T08:48:00Z">
        <w:r w:rsidRPr="00614EBB">
          <w:t>th</w:t>
        </w:r>
        <w:r>
          <w:t>a</w:t>
        </w:r>
        <w:r w:rsidRPr="00614EBB">
          <w:t xml:space="preserve">n </w:t>
        </w:r>
      </w:ins>
      <w:r w:rsidRPr="00614EBB">
        <w:t>they, for they put an end to the enemy</w:t>
      </w:r>
      <w:r w:rsidRPr="006308EC">
        <w:t>’</w:t>
      </w:r>
      <w:r w:rsidRPr="00614EBB">
        <w:t>s wounded; but we, by neglect to our own fellow starving subjects; and there is not a more industrious being on the face of the earth than the ryot.</w:t>
      </w:r>
      <w:r w:rsidRPr="00614EBB">
        <w:rPr>
          <w:vertAlign w:val="superscript"/>
        </w:rPr>
        <w:endnoteReference w:id="132"/>
      </w:r>
    </w:p>
    <w:p w:rsidR="005600E9" w:rsidRPr="00614EBB" w:rsidRDefault="005600E9" w:rsidP="001A4F98">
      <w:pPr>
        <w:pStyle w:val="para-no-indent"/>
      </w:pPr>
      <w:r w:rsidRPr="00614EBB">
        <w:t xml:space="preserve">In relief campaigns for Indian famine victims of the mid-1870s, in which Indians were constructed as </w:t>
      </w:r>
      <w:r w:rsidRPr="006308EC">
        <w:t>“</w:t>
      </w:r>
      <w:r w:rsidRPr="00614EBB">
        <w:t>fellow subjects</w:t>
      </w:r>
      <w:r w:rsidRPr="006308EC">
        <w:t>”</w:t>
      </w:r>
      <w:r w:rsidRPr="00614EBB">
        <w:t xml:space="preserve"> in dire need of assistance, photographic evidence was coupled with eyewitness accounts to emphasi</w:t>
      </w:r>
      <w:del w:id="1254" w:author="Patterson Lamb" w:date="2014-08-09T08:49:00Z">
        <w:r w:rsidRPr="00614EBB" w:rsidDel="00915968">
          <w:delText>s</w:delText>
        </w:r>
      </w:del>
      <w:ins w:id="1255" w:author="Patterson Lamb" w:date="2014-08-09T08:49:00Z">
        <w:r>
          <w:t>z</w:t>
        </w:r>
      </w:ins>
      <w:r w:rsidRPr="00614EBB">
        <w:t xml:space="preserve">e the reality of the famine and the suffering it caused. The victims of the </w:t>
      </w:r>
      <w:r w:rsidRPr="006308EC">
        <w:t>“</w:t>
      </w:r>
      <w:r w:rsidRPr="00614EBB">
        <w:t>Bulgarian atrocities</w:t>
      </w:r>
      <w:r w:rsidRPr="006308EC">
        <w:t>”</w:t>
      </w:r>
      <w:r w:rsidRPr="00614EBB">
        <w:t xml:space="preserve"> were Christians, whereas the Indian famine sufferers were not, which meant that despite the links of empire, there were differences of race and religion to be negotiated in the relief effort. Although the famine was not constructed as an </w:t>
      </w:r>
      <w:r w:rsidRPr="006308EC">
        <w:t>“</w:t>
      </w:r>
      <w:r w:rsidRPr="00614EBB">
        <w:t>atrocity</w:t>
      </w:r>
      <w:ins w:id="1256" w:author="Patterson Lamb" w:date="2014-08-09T08:49:00Z">
        <w:r>
          <w:t>,</w:t>
        </w:r>
      </w:ins>
      <w:r w:rsidRPr="006308EC">
        <w:t>”</w:t>
      </w:r>
      <w:del w:id="1257" w:author="Patterson Lamb" w:date="2014-08-09T08:49:00Z">
        <w:r w:rsidRPr="00614EBB" w:rsidDel="00915968">
          <w:delText>,</w:delText>
        </w:r>
      </w:del>
      <w:r w:rsidRPr="00614EBB">
        <w:t xml:space="preserve"> it did introduce the practice of displaying shocking images of bodily suffering and deprivation as truth claims in order to prompt humanitarian action.</w:t>
      </w:r>
    </w:p>
    <w:p w:rsidR="005600E9" w:rsidRPr="00614EBB" w:rsidRDefault="005600E9" w:rsidP="001A4F98">
      <w:pPr>
        <w:pStyle w:val="para"/>
      </w:pPr>
      <w:r w:rsidRPr="00614EBB">
        <w:t>In 1877 a network of Indian Famine Relief Committees was established throughout cities in England, Scotland</w:t>
      </w:r>
      <w:ins w:id="1258" w:author="Patterson Lamb" w:date="2014-08-09T08:49:00Z">
        <w:r>
          <w:t>,</w:t>
        </w:r>
      </w:ins>
      <w:r w:rsidRPr="00614EBB">
        <w:t xml:space="preserve"> and Australasia</w:t>
      </w:r>
      <w:del w:id="1259" w:author="Patterson Lamb" w:date="2014-08-09T08:49:00Z">
        <w:r w:rsidRPr="00614EBB" w:rsidDel="00915968">
          <w:delText>,</w:delText>
        </w:r>
      </w:del>
      <w:r w:rsidRPr="00614EBB">
        <w:t xml:space="preserve"> and raised a total of just under </w:t>
      </w:r>
      <w:r w:rsidRPr="006308EC">
        <w:t>£</w:t>
      </w:r>
      <w:r w:rsidRPr="00614EBB">
        <w:t>700,000. One aspect of the Indian famine relief effort of the 1870s, which has passed virtually without comment by historians (as has, largely, the relief campaign itself), was its use of stark photographic images of famine victims. Willoughby Wallace Hooper, a British military officer stationed in India, had taken a series of photographs of the famine camps and more strikingly, of extremely emaciated men, women</w:t>
      </w:r>
      <w:ins w:id="1260" w:author="Patterson Lamb" w:date="2014-08-09T08:50:00Z">
        <w:r>
          <w:t>,</w:t>
        </w:r>
      </w:ins>
      <w:r w:rsidRPr="00614EBB">
        <w:t xml:space="preserve"> and children.</w:t>
      </w:r>
      <w:r w:rsidRPr="00614EBB">
        <w:rPr>
          <w:vertAlign w:val="superscript"/>
        </w:rPr>
        <w:endnoteReference w:id="133"/>
      </w:r>
      <w:r w:rsidRPr="00614EBB">
        <w:t xml:space="preserve"> Hooper</w:t>
      </w:r>
      <w:r w:rsidRPr="006308EC">
        <w:t>’</w:t>
      </w:r>
      <w:r w:rsidRPr="00614EBB">
        <w:t xml:space="preserve">s motivation for taking these particular images remains unclear, although he had previously produced portraits for the ethnographic survey </w:t>
      </w:r>
      <w:r w:rsidRPr="007D5122">
        <w:rPr>
          <w:i/>
        </w:rPr>
        <w:t xml:space="preserve">The People of India </w:t>
      </w:r>
      <w:r w:rsidRPr="00614EBB">
        <w:t>(1868</w:t>
      </w:r>
      <w:r w:rsidRPr="006308EC">
        <w:t>–</w:t>
      </w:r>
      <w:r w:rsidRPr="00614EBB">
        <w:t>75) and later attracted controversy for his graphic photographs of the execution of Burmese prisoners during the Third Burmese War in the 1880s.</w:t>
      </w:r>
      <w:r w:rsidRPr="00614EBB">
        <w:rPr>
          <w:vertAlign w:val="superscript"/>
        </w:rPr>
        <w:endnoteReference w:id="134"/>
      </w:r>
    </w:p>
    <w:p w:rsidR="005600E9" w:rsidRPr="00614EBB" w:rsidRDefault="005600E9" w:rsidP="001A4F98">
      <w:pPr>
        <w:pStyle w:val="para"/>
      </w:pPr>
      <w:r w:rsidRPr="00614EBB">
        <w:t>The famine photographs were sent back to Britain and to the colonies through a series of military and religious networks, and informal imperial connections ensured their circulation and entry into public discussions about the famine.</w:t>
      </w:r>
      <w:r w:rsidRPr="00614EBB">
        <w:rPr>
          <w:vertAlign w:val="superscript"/>
        </w:rPr>
        <w:endnoteReference w:id="135"/>
      </w:r>
      <w:r w:rsidRPr="00614EBB">
        <w:t xml:space="preserve"> It is worth noting that the photographs did not have the official sanction of the British government, nor did they ever receive it. Even though they do not appear to have been created with the relief effort in mind</w:t>
      </w:r>
      <w:del w:id="1300" w:author="Patterson Lamb" w:date="2014-08-09T08:51:00Z">
        <w:r w:rsidRPr="00614EBB" w:rsidDel="00915968">
          <w:delText>,</w:delText>
        </w:r>
      </w:del>
      <w:r w:rsidRPr="00614EBB">
        <w:t xml:space="preserve"> and were not distributed through official channels in the Australian colonies, photographs were reproduced on small cards</w:t>
      </w:r>
      <w:del w:id="1301" w:author="Patterson Lamb" w:date="2014-08-09T08:51:00Z">
        <w:r w:rsidRPr="00614EBB" w:rsidDel="00915968">
          <w:delText>,</w:delText>
        </w:r>
      </w:del>
      <w:ins w:id="1302" w:author="Patterson Lamb" w:date="2014-08-09T08:52:00Z">
        <w:r>
          <w:t xml:space="preserve"> that were</w:t>
        </w:r>
      </w:ins>
      <w:r w:rsidRPr="00614EBB">
        <w:t xml:space="preserve"> </w:t>
      </w:r>
      <w:del w:id="1303" w:author="Patterson Lamb" w:date="2014-08-09T08:51:00Z">
        <w:r w:rsidRPr="00614EBB" w:rsidDel="00915968">
          <w:delText xml:space="preserve">and </w:delText>
        </w:r>
      </w:del>
      <w:r w:rsidRPr="00614EBB">
        <w:t>sold as fundraising devices</w:t>
      </w:r>
      <w:del w:id="1304" w:author="Patterson Lamb" w:date="2014-08-09T08:52:00Z">
        <w:r w:rsidRPr="00614EBB" w:rsidDel="00915968">
          <w:delText>,</w:delText>
        </w:r>
      </w:del>
      <w:r w:rsidRPr="00614EBB">
        <w:t xml:space="preserve"> and displayed on the walls during famine relief meetings.</w:t>
      </w:r>
      <w:r w:rsidRPr="00614EBB">
        <w:rPr>
          <w:vertAlign w:val="superscript"/>
        </w:rPr>
        <w:endnoteReference w:id="136"/>
      </w:r>
      <w:r w:rsidRPr="00614EBB">
        <w:t xml:space="preserve"> In both Britain and the colonies, in light of the inability to reproduce photographs in daily newspapers, missionary magazines and illustrated journals reproduced the photographs as engravings and sketches.</w:t>
      </w:r>
      <w:r w:rsidRPr="00614EBB">
        <w:rPr>
          <w:vertAlign w:val="superscript"/>
        </w:rPr>
        <w:endnoteReference w:id="137"/>
      </w:r>
      <w:r w:rsidRPr="00614EBB">
        <w:t xml:space="preserve"> In its final report, the main committee thanked the editors of these publications, which had </w:t>
      </w:r>
      <w:r w:rsidRPr="006308EC">
        <w:t>“</w:t>
      </w:r>
      <w:r w:rsidRPr="00614EBB">
        <w:t xml:space="preserve">by a correct reproduction of sketches and of photographs of famine scenes </w:t>
      </w:r>
      <w:del w:id="1307" w:author="Patterson Lamb" w:date="2014-08-09T08:52:00Z">
        <w:r w:rsidRPr="006308EC" w:rsidDel="00915968">
          <w:delText>…</w:delText>
        </w:r>
        <w:r w:rsidRPr="00614EBB" w:rsidDel="00915968">
          <w:delText xml:space="preserve"> </w:delText>
        </w:r>
      </w:del>
      <w:ins w:id="1308" w:author="Patterson Lamb" w:date="2014-08-09T08:52:00Z">
        <w:r>
          <w:t>. . .</w:t>
        </w:r>
        <w:r w:rsidRPr="00614EBB">
          <w:t xml:space="preserve"> </w:t>
        </w:r>
      </w:ins>
      <w:r w:rsidRPr="00614EBB">
        <w:t>greatly assisted in bringing home to the public some of the terrible scenes</w:t>
      </w:r>
      <w:ins w:id="1309" w:author="Patterson Lamb" w:date="2014-08-09T08:52:00Z">
        <w:r>
          <w:t xml:space="preserve">. . . . </w:t>
        </w:r>
      </w:ins>
      <w:ins w:id="1310" w:author="Patterson Lamb" w:date="2014-08-09T08:53:00Z">
        <w:r>
          <w:t>[</w:t>
        </w:r>
      </w:ins>
      <w:del w:id="1311" w:author="Patterson Lamb" w:date="2014-08-09T08:52:00Z">
        <w:r w:rsidRPr="00614EBB" w:rsidDel="00915968">
          <w:delText xml:space="preserve"> </w:delText>
        </w:r>
        <w:r w:rsidRPr="006308EC" w:rsidDel="00915968">
          <w:delText>…</w:delText>
        </w:r>
        <w:r w:rsidRPr="00614EBB" w:rsidDel="00915968">
          <w:delText xml:space="preserve"> t</w:delText>
        </w:r>
      </w:del>
      <w:ins w:id="1312" w:author="Patterson Lamb" w:date="2014-08-09T08:52:00Z">
        <w:r>
          <w:t>T]</w:t>
        </w:r>
      </w:ins>
      <w:r w:rsidRPr="00614EBB">
        <w:t>he hearts of men were moved to their very depths</w:t>
      </w:r>
      <w:ins w:id="1313" w:author="Patterson Lamb" w:date="2014-08-09T08:53:00Z">
        <w:r>
          <w:t xml:space="preserve">. . . . </w:t>
        </w:r>
      </w:ins>
      <w:del w:id="1314" w:author="Patterson Lamb" w:date="2014-08-09T08:53:00Z">
        <w:r w:rsidRPr="00614EBB" w:rsidDel="00915968">
          <w:delText xml:space="preserve"> </w:delText>
        </w:r>
        <w:r w:rsidRPr="006308EC" w:rsidDel="00915968">
          <w:delText>…</w:delText>
        </w:r>
        <w:r w:rsidRPr="00614EBB" w:rsidDel="00915968">
          <w:delText xml:space="preserve"> </w:delText>
        </w:r>
      </w:del>
      <w:ins w:id="1315" w:author="Patterson Lamb" w:date="2014-08-09T08:53:00Z">
        <w:r>
          <w:t>[T]</w:t>
        </w:r>
      </w:ins>
      <w:del w:id="1316" w:author="Patterson Lamb" w:date="2014-08-09T08:53:00Z">
        <w:r w:rsidRPr="00614EBB" w:rsidDel="00915968">
          <w:delText>t</w:delText>
        </w:r>
      </w:del>
      <w:r w:rsidRPr="00614EBB">
        <w:t>he photographs from Madras told effectively their own tale of sorrow and of suffering</w:t>
      </w:r>
      <w:del w:id="1317" w:author="Patterson Lamb" w:date="2014-08-09T08:53:00Z">
        <w:r w:rsidRPr="00614EBB" w:rsidDel="00915968">
          <w:delText>.</w:delText>
        </w:r>
      </w:del>
      <w:r w:rsidRPr="006308EC">
        <w:t>”</w:t>
      </w:r>
      <w:r w:rsidRPr="00614EBB">
        <w:rPr>
          <w:vertAlign w:val="superscript"/>
        </w:rPr>
        <w:endnoteReference w:id="138"/>
      </w:r>
      <w:ins w:id="1327" w:author="Patterson Lamb" w:date="2014-08-09T08:53:00Z">
        <w:r>
          <w:t xml:space="preserve"> (Figures 2.1, 2.2, 2.3).</w:t>
        </w:r>
      </w:ins>
    </w:p>
    <w:p w:rsidR="005600E9" w:rsidRPr="00AC3C14" w:rsidRDefault="005600E9" w:rsidP="001A4F98">
      <w:pPr>
        <w:pStyle w:val="fig"/>
      </w:pPr>
      <w:r w:rsidRPr="00AC3C14">
        <w:t>Figs. 2.1, 2.2., 2.3 Here</w:t>
      </w:r>
    </w:p>
    <w:p w:rsidR="005600E9" w:rsidRPr="00614EBB" w:rsidRDefault="005600E9" w:rsidP="001A4F98">
      <w:pPr>
        <w:pStyle w:val="para"/>
      </w:pPr>
      <w:r w:rsidRPr="00614EBB">
        <w:t>One of the most interesting aspects of the campaign was the ways in which those working on its behalf began to think about photographic images as tools that might assist their efforts</w:t>
      </w:r>
      <w:del w:id="1328" w:author="Patterson Lamb" w:date="2014-08-09T08:54:00Z">
        <w:r w:rsidRPr="00614EBB" w:rsidDel="00915968">
          <w:delText>,</w:delText>
        </w:r>
      </w:del>
      <w:r w:rsidRPr="00614EBB">
        <w:t xml:space="preserve"> or aid metropolitan comprehension of the extent of suffering. One visitor to the relief camps that had been established in southern India to distribute food to the starving thought the publication of photographs might help the British public understand the </w:t>
      </w:r>
      <w:r w:rsidRPr="006308EC">
        <w:t>“</w:t>
      </w:r>
      <w:r w:rsidRPr="00614EBB">
        <w:t>native expression</w:t>
      </w:r>
      <w:r w:rsidRPr="006308EC">
        <w:t>”</w:t>
      </w:r>
      <w:r w:rsidRPr="00614EBB">
        <w:t xml:space="preserve">: their </w:t>
      </w:r>
      <w:r w:rsidRPr="006308EC">
        <w:t>“</w:t>
      </w:r>
      <w:r w:rsidRPr="00614EBB">
        <w:t>bones speak.</w:t>
      </w:r>
      <w:r w:rsidRPr="006308EC">
        <w:t>”</w:t>
      </w:r>
      <w:r w:rsidRPr="00614EBB">
        <w:rPr>
          <w:vertAlign w:val="superscript"/>
        </w:rPr>
        <w:endnoteReference w:id="139"/>
      </w:r>
      <w:r w:rsidRPr="00614EBB">
        <w:t xml:space="preserve"> Dr</w:t>
      </w:r>
      <w:ins w:id="1332" w:author="Patterson Lamb" w:date="2014-08-09T08:54:00Z">
        <w:r>
          <w:t>.</w:t>
        </w:r>
      </w:ins>
      <w:r w:rsidRPr="00614EBB">
        <w:t xml:space="preserve"> William Cornish, surgeon-general of Madras, publicly challenged the extent of assistance and rations given by the colonial government</w:t>
      </w:r>
      <w:del w:id="1333" w:author="Patterson Lamb" w:date="2014-08-09T08:54:00Z">
        <w:r w:rsidRPr="00614EBB" w:rsidDel="00915968">
          <w:delText>,</w:delText>
        </w:r>
      </w:del>
      <w:r w:rsidRPr="00614EBB">
        <w:t xml:space="preserve"> and lamented that he did not have </w:t>
      </w:r>
      <w:r w:rsidRPr="006308EC">
        <w:t>“</w:t>
      </w:r>
      <w:r w:rsidRPr="00614EBB">
        <w:t>a photographer temporarily attached to my office while moving about amongst the famine-stricken people of this Presidency.</w:t>
      </w:r>
      <w:r w:rsidRPr="006308EC">
        <w:t>”</w:t>
      </w:r>
      <w:r w:rsidRPr="00614EBB">
        <w:t xml:space="preserve"> Words could only </w:t>
      </w:r>
      <w:r w:rsidRPr="006308EC">
        <w:t>“</w:t>
      </w:r>
      <w:r w:rsidRPr="00614EBB">
        <w:t>feebly represent the actual facts</w:t>
      </w:r>
      <w:ins w:id="1334" w:author="Patterson Lamb" w:date="2014-08-09T08:55:00Z">
        <w:r>
          <w:t>,</w:t>
        </w:r>
      </w:ins>
      <w:r w:rsidRPr="006308EC">
        <w:t>”</w:t>
      </w:r>
      <w:del w:id="1335" w:author="Patterson Lamb" w:date="2014-08-09T08:55:00Z">
        <w:r w:rsidRPr="00614EBB" w:rsidDel="00915968">
          <w:delText>,</w:delText>
        </w:r>
      </w:del>
      <w:r w:rsidRPr="00614EBB">
        <w:t xml:space="preserve"> but a photograph would help members of the government </w:t>
      </w:r>
      <w:r w:rsidRPr="006308EC">
        <w:t>“</w:t>
      </w:r>
      <w:r w:rsidRPr="00614EBB">
        <w:t>see the living skeletons assembled at feeding houses as I see them.</w:t>
      </w:r>
      <w:r w:rsidRPr="006308EC">
        <w:t>”</w:t>
      </w:r>
      <w:r w:rsidRPr="00614EBB">
        <w:t xml:space="preserve"> He concluded: </w:t>
      </w:r>
      <w:r w:rsidRPr="006308EC">
        <w:t>“</w:t>
      </w:r>
      <w:r w:rsidRPr="00614EBB">
        <w:t>Children of all ages [are] in such a condition of emaciation that nothing but a photographic picture could convey an adequate representation of their state.</w:t>
      </w:r>
      <w:r w:rsidRPr="006308EC">
        <w:t>”</w:t>
      </w:r>
      <w:r w:rsidRPr="00614EBB">
        <w:rPr>
          <w:vertAlign w:val="superscript"/>
        </w:rPr>
        <w:endnoteReference w:id="140"/>
      </w:r>
      <w:r w:rsidRPr="00614EBB">
        <w:t xml:space="preserve"> Another correspondent to the </w:t>
      </w:r>
      <w:r w:rsidRPr="007D5122">
        <w:rPr>
          <w:i/>
        </w:rPr>
        <w:t xml:space="preserve">Friend of India </w:t>
      </w:r>
      <w:r w:rsidRPr="00614EBB">
        <w:t xml:space="preserve">wrote about his </w:t>
      </w:r>
      <w:r w:rsidRPr="006308EC">
        <w:t>“</w:t>
      </w:r>
      <w:r w:rsidRPr="00614EBB">
        <w:t>irresistible longing</w:t>
      </w:r>
      <w:r w:rsidRPr="006308EC">
        <w:t>”</w:t>
      </w:r>
      <w:r w:rsidRPr="00614EBB">
        <w:t xml:space="preserve"> to send home photographs of </w:t>
      </w:r>
      <w:r w:rsidRPr="006308EC">
        <w:t>“</w:t>
      </w:r>
      <w:r w:rsidRPr="00614EBB">
        <w:t>the living skeletons</w:t>
      </w:r>
      <w:r w:rsidRPr="006308EC">
        <w:t>”</w:t>
      </w:r>
      <w:r w:rsidRPr="00614EBB">
        <w:t xml:space="preserve"> because </w:t>
      </w:r>
      <w:r w:rsidRPr="006308EC">
        <w:t>“</w:t>
      </w:r>
      <w:r w:rsidRPr="00614EBB">
        <w:t>words convey a poor idea of the appearance of a human being for some days before he dies of starvation.</w:t>
      </w:r>
      <w:r w:rsidRPr="006308EC">
        <w:t>”</w:t>
      </w:r>
      <w:r w:rsidRPr="00614EBB">
        <w:t xml:space="preserve"> </w:t>
      </w:r>
      <w:r w:rsidRPr="006308EC">
        <w:t>“</w:t>
      </w:r>
      <w:r w:rsidRPr="00614EBB">
        <w:t>If the London Illustrated or the Graphic had an artist here for a week,</w:t>
      </w:r>
      <w:r w:rsidRPr="006308EC">
        <w:t>”</w:t>
      </w:r>
      <w:r w:rsidRPr="00614EBB">
        <w:t xml:space="preserve"> the letter concluded, </w:t>
      </w:r>
      <w:r w:rsidRPr="006308EC">
        <w:t>“</w:t>
      </w:r>
      <w:r w:rsidRPr="00614EBB">
        <w:t>he could create a sensation all over England that would surpass the stir that was made about the Bulgarian atrocities.</w:t>
      </w:r>
      <w:r w:rsidRPr="006308EC">
        <w:t>”</w:t>
      </w:r>
      <w:r w:rsidRPr="00614EBB">
        <w:rPr>
          <w:vertAlign w:val="superscript"/>
        </w:rPr>
        <w:endnoteReference w:id="141"/>
      </w:r>
    </w:p>
    <w:p w:rsidR="005600E9" w:rsidRPr="00614EBB" w:rsidRDefault="005600E9" w:rsidP="001A4F98">
      <w:pPr>
        <w:pStyle w:val="para"/>
      </w:pPr>
      <w:r w:rsidRPr="00614EBB">
        <w:t>In these estimations a photograph becomes an object of desire, of longing, one that might carry experience from one part of the empire to another. In that sense, the photograph was perceived to breach distance. There is continuity here with the eighteenth-century philosophers who considered sight essential to the creation of sympathy. As a technology capable of collapsing the perception of distance, of seeing metaphorically with the same eye, photography could take the place</w:t>
      </w:r>
      <w:ins w:id="1346" w:author="Patterson Lamb" w:date="2014-08-09T08:56:00Z">
        <w:r>
          <w:t xml:space="preserve"> of</w:t>
        </w:r>
      </w:ins>
      <w:r w:rsidRPr="00614EBB">
        <w:t xml:space="preserve"> and indeed</w:t>
      </w:r>
      <w:del w:id="1347" w:author="Patterson Lamb" w:date="2014-08-09T08:56:00Z">
        <w:r w:rsidRPr="00614EBB" w:rsidDel="00806C78">
          <w:delText>,</w:delText>
        </w:r>
      </w:del>
      <w:r w:rsidRPr="00614EBB">
        <w:t xml:space="preserve"> offer a better picture of suffering</w:t>
      </w:r>
      <w:del w:id="1348" w:author="Patterson Lamb" w:date="2014-08-09T08:56:00Z">
        <w:r w:rsidRPr="00614EBB" w:rsidDel="00806C78">
          <w:delText>,</w:delText>
        </w:r>
      </w:del>
      <w:r w:rsidRPr="00614EBB">
        <w:t xml:space="preserve"> than </w:t>
      </w:r>
      <w:ins w:id="1349" w:author="Patterson Lamb" w:date="2014-08-09T08:56:00Z">
        <w:r>
          <w:t xml:space="preserve">could </w:t>
        </w:r>
      </w:ins>
      <w:r w:rsidRPr="00614EBB">
        <w:t>words. Famine relief provided an opportunity to enact Christian principles, but it also enabled members of the extended British world to demonstrate a particular kind of empire loyalty that distinguished them as a civili</w:t>
      </w:r>
      <w:del w:id="1350" w:author="Patterson Lamb" w:date="2014-08-09T08:56:00Z">
        <w:r w:rsidRPr="00614EBB" w:rsidDel="00806C78">
          <w:delText>s</w:delText>
        </w:r>
      </w:del>
      <w:ins w:id="1351" w:author="Patterson Lamb" w:date="2014-08-09T08:56:00Z">
        <w:r>
          <w:t>z</w:t>
        </w:r>
      </w:ins>
      <w:r w:rsidRPr="00614EBB">
        <w:t xml:space="preserve">ed, white community from a vulnerable, racial other: </w:t>
      </w:r>
      <w:r w:rsidRPr="006308EC">
        <w:t>“</w:t>
      </w:r>
      <w:r w:rsidRPr="00614EBB">
        <w:t>their wretchedness,</w:t>
      </w:r>
      <w:r w:rsidRPr="006308EC">
        <w:t>”</w:t>
      </w:r>
      <w:r w:rsidRPr="00614EBB">
        <w:t xml:space="preserve"> as one editorial put it, </w:t>
      </w:r>
      <w:r w:rsidRPr="006308EC">
        <w:t>“</w:t>
      </w:r>
      <w:r w:rsidRPr="00614EBB">
        <w:t>is our opportunity.</w:t>
      </w:r>
      <w:r w:rsidRPr="006308EC">
        <w:t>”</w:t>
      </w:r>
      <w:r w:rsidRPr="00614EBB">
        <w:rPr>
          <w:vertAlign w:val="superscript"/>
        </w:rPr>
        <w:endnoteReference w:id="142"/>
      </w:r>
      <w:r w:rsidRPr="00614EBB">
        <w:t xml:space="preserve"> Sympathy in this sense required distance</w:t>
      </w:r>
      <w:ins w:id="1352" w:author="Patterson Lamb" w:date="2014-08-09T08:57:00Z">
        <w:r>
          <w:t>:</w:t>
        </w:r>
      </w:ins>
      <w:del w:id="1353" w:author="Patterson Lamb" w:date="2014-08-09T08:57:00Z">
        <w:r w:rsidRPr="00614EBB" w:rsidDel="00806C78">
          <w:delText xml:space="preserve"> </w:delText>
        </w:r>
        <w:r w:rsidRPr="006308EC" w:rsidDel="00806C78">
          <w:delText>–</w:delText>
        </w:r>
      </w:del>
      <w:r w:rsidRPr="00614EBB">
        <w:t xml:space="preserve"> these people are so wretched, so distant from us that we are prompted to act </w:t>
      </w:r>
      <w:r w:rsidRPr="006308EC">
        <w:t>–</w:t>
      </w:r>
      <w:r w:rsidRPr="00614EBB">
        <w:t xml:space="preserve"> yet paradoxically, that distance was most effectively created by a technology that was seen to bridge distance</w:t>
      </w:r>
      <w:del w:id="1354" w:author="Patterson Lamb" w:date="2014-08-09T08:57:00Z">
        <w:r w:rsidRPr="00614EBB" w:rsidDel="00806C78">
          <w:delText>,</w:delText>
        </w:r>
      </w:del>
      <w:r w:rsidRPr="00614EBB">
        <w:t xml:space="preserve"> by providing photographic evidence, by seeing, as Dr</w:t>
      </w:r>
      <w:ins w:id="1355" w:author="Patterson Lamb" w:date="2014-08-09T08:57:00Z">
        <w:r>
          <w:t>.</w:t>
        </w:r>
      </w:ins>
      <w:r w:rsidRPr="00614EBB">
        <w:t xml:space="preserve"> Cornish put it</w:t>
      </w:r>
      <w:ins w:id="1356" w:author="Patterson Lamb" w:date="2014-08-09T08:58:00Z">
        <w:r>
          <w:t>,</w:t>
        </w:r>
      </w:ins>
      <w:r w:rsidRPr="00614EBB">
        <w:t xml:space="preserve"> </w:t>
      </w:r>
      <w:r w:rsidRPr="006308EC">
        <w:t>“</w:t>
      </w:r>
      <w:r w:rsidRPr="00614EBB">
        <w:t xml:space="preserve">the living skeletons </w:t>
      </w:r>
      <w:del w:id="1357" w:author="Patterson Lamb" w:date="2014-08-09T08:58:00Z">
        <w:r w:rsidRPr="006308EC" w:rsidDel="00806C78">
          <w:delText>…</w:delText>
        </w:r>
        <w:r w:rsidRPr="00614EBB" w:rsidDel="00806C78">
          <w:delText xml:space="preserve"> </w:delText>
        </w:r>
      </w:del>
      <w:ins w:id="1358" w:author="Patterson Lamb" w:date="2014-08-09T08:58:00Z">
        <w:r>
          <w:t xml:space="preserve">. . . </w:t>
        </w:r>
      </w:ins>
      <w:r w:rsidRPr="00614EBB">
        <w:t>as I see them.</w:t>
      </w:r>
      <w:r w:rsidRPr="006308EC">
        <w:t>”</w:t>
      </w:r>
    </w:p>
    <w:p w:rsidR="005600E9" w:rsidRPr="00614EBB" w:rsidRDefault="005600E9" w:rsidP="001A4F98">
      <w:pPr>
        <w:pStyle w:val="A"/>
      </w:pPr>
      <w:bookmarkStart w:id="1359" w:name="CBML_ch02_sec1_003"/>
      <w:r w:rsidRPr="006308EC">
        <w:t>The Congo Reform Association, 1903–</w:t>
      </w:r>
      <w:ins w:id="1360" w:author="Patterson Lamb" w:date="2014-08-09T08:58:00Z">
        <w:r>
          <w:t>19</w:t>
        </w:r>
      </w:ins>
      <w:r w:rsidRPr="006308EC">
        <w:t>13</w:t>
      </w:r>
    </w:p>
    <w:bookmarkEnd w:id="1359"/>
    <w:p w:rsidR="005600E9" w:rsidRPr="00614EBB" w:rsidRDefault="005600E9" w:rsidP="001A4F98">
      <w:pPr>
        <w:pStyle w:val="para-no-indent"/>
      </w:pPr>
      <w:r w:rsidRPr="00614EBB">
        <w:t>It would be some years before there was another humanitarian crusade to stir the British public</w:t>
      </w:r>
      <w:ins w:id="1361" w:author="Patterson Lamb" w:date="2014-08-09T08:58:00Z">
        <w:r>
          <w:t>,</w:t>
        </w:r>
      </w:ins>
      <w:r w:rsidRPr="00614EBB">
        <w:t xml:space="preserve"> but when it arrived, in the form of the Congo Reform Association, the language of atrocity and photographic images of the suffering body were combined to powerful effect. Like the photographs of Indian famine sufferers, again the bodies were black and frequently they were swathed in plain white cloth. The cloth covered nakedness, but its contrasting colo</w:t>
      </w:r>
      <w:del w:id="1362" w:author="Patterson Lamb" w:date="2014-08-09T08:58:00Z">
        <w:r w:rsidRPr="00614EBB" w:rsidDel="00806C78">
          <w:delText>u</w:delText>
        </w:r>
      </w:del>
      <w:r w:rsidRPr="00614EBB">
        <w:t>r also threw the black skin and bodies of the photographic subjects into stark relief. In the case of starving Indians, the emaciation of the body was highlighted. For the exploited indigenous workers in Belgian King Leopold</w:t>
      </w:r>
      <w:r w:rsidRPr="006308EC">
        <w:t>’</w:t>
      </w:r>
      <w:r w:rsidRPr="00614EBB">
        <w:t>s Congo Free State, the white cloth served to emphasize the mutilation and amputation of their black limbs. Both the Indian famine photographs and the Congo atrocity images emphasi</w:t>
      </w:r>
      <w:del w:id="1363" w:author="Patterson Lamb" w:date="2014-08-09T08:59:00Z">
        <w:r w:rsidRPr="00614EBB" w:rsidDel="00806C78">
          <w:delText>s</w:delText>
        </w:r>
      </w:del>
      <w:ins w:id="1364" w:author="Patterson Lamb" w:date="2014-08-09T08:59:00Z">
        <w:r>
          <w:t>z</w:t>
        </w:r>
      </w:ins>
      <w:r w:rsidRPr="00614EBB">
        <w:t>ed the distance between the white viewer and the mutilated black body, an essential precondition for the construction of empathy</w:t>
      </w:r>
      <w:ins w:id="1365" w:author="Patterson Lamb" w:date="2014-08-09T08:59:00Z">
        <w:r>
          <w:t xml:space="preserve"> (Figures 2.4 and 2.5)</w:t>
        </w:r>
      </w:ins>
      <w:r w:rsidRPr="00614EBB">
        <w:t>.</w:t>
      </w:r>
    </w:p>
    <w:p w:rsidR="005600E9" w:rsidRPr="00AC3C14" w:rsidRDefault="005600E9" w:rsidP="001A4F98">
      <w:pPr>
        <w:pStyle w:val="fig"/>
      </w:pPr>
      <w:r w:rsidRPr="00AC3C14">
        <w:t>Fig. 2.4 Here</w:t>
      </w:r>
    </w:p>
    <w:p w:rsidR="005600E9" w:rsidRPr="00AC3C14" w:rsidRDefault="005600E9" w:rsidP="001A4F98">
      <w:pPr>
        <w:pStyle w:val="fig"/>
      </w:pPr>
      <w:r w:rsidRPr="00AC3C14">
        <w:t>Fig. 2.5 Here</w:t>
      </w:r>
    </w:p>
    <w:p w:rsidR="005600E9" w:rsidRPr="00614EBB" w:rsidRDefault="005600E9" w:rsidP="001A4F98">
      <w:pPr>
        <w:pStyle w:val="para"/>
      </w:pPr>
      <w:r w:rsidRPr="00614EBB">
        <w:t>The abuses perpetrated by the regime associated with Congo Free State, run as a personal fiefdom of King Leopold, had been cause for concern among missionaries since the late nineteenth century.</w:t>
      </w:r>
      <w:r w:rsidRPr="00614EBB">
        <w:rPr>
          <w:vertAlign w:val="superscript"/>
        </w:rPr>
        <w:endnoteReference w:id="143"/>
      </w:r>
      <w:r w:rsidRPr="00614EBB">
        <w:t xml:space="preserve"> Each village in the Congo was required to harvest a certain amount of rubber for Belgian concession companies. Failure to meet </w:t>
      </w:r>
      <w:ins w:id="1372" w:author="Patterson Lamb" w:date="2014-08-09T09:00:00Z">
        <w:r>
          <w:t xml:space="preserve">this </w:t>
        </w:r>
      </w:ins>
      <w:r w:rsidRPr="00614EBB">
        <w:t>target meant that sentries from the companies would visit the site and massacre, torture</w:t>
      </w:r>
      <w:ins w:id="1373" w:author="Patterson Lamb" w:date="2014-08-09T09:00:00Z">
        <w:r>
          <w:t>,</w:t>
        </w:r>
      </w:ins>
      <w:r w:rsidRPr="00614EBB">
        <w:t xml:space="preserve"> and harass the villagers. In some cases, the sentries would amputate the hand of a victim, either as a form of torture or to prove to their overseers that a bullet had found its target. When Reverend Sjoblom of the American Baptist Mission visited London in 1897, he met with humanitarian groups in England and described the events he had witnessed. When informing the American public of Sjoblom</w:t>
      </w:r>
      <w:r w:rsidRPr="006308EC">
        <w:t>’</w:t>
      </w:r>
      <w:r w:rsidRPr="00614EBB">
        <w:t xml:space="preserve">s activities, the headline in the </w:t>
      </w:r>
      <w:r w:rsidRPr="007D5122">
        <w:rPr>
          <w:i/>
        </w:rPr>
        <w:t xml:space="preserve">New York Times </w:t>
      </w:r>
      <w:r w:rsidRPr="00614EBB">
        <w:t xml:space="preserve">declared </w:t>
      </w:r>
      <w:r w:rsidRPr="006308EC">
        <w:t>“</w:t>
      </w:r>
      <w:r w:rsidRPr="00614EBB">
        <w:t>Terrible Atrocities Committed in the Upper Congo Country.</w:t>
      </w:r>
      <w:r w:rsidRPr="006308EC">
        <w:t>”</w:t>
      </w:r>
      <w:r w:rsidRPr="00614EBB">
        <w:rPr>
          <w:vertAlign w:val="superscript"/>
        </w:rPr>
        <w:endnoteReference w:id="144"/>
      </w:r>
    </w:p>
    <w:p w:rsidR="005600E9" w:rsidRPr="00614EBB" w:rsidRDefault="005600E9" w:rsidP="001A4F98">
      <w:pPr>
        <w:pStyle w:val="para"/>
      </w:pPr>
      <w:r w:rsidRPr="00614EBB">
        <w:t xml:space="preserve">It would be several more years before thousands of people attended public meetings across Britain and the </w:t>
      </w:r>
      <w:del w:id="1374" w:author="Patterson Lamb" w:date="2014-08-09T09:01:00Z">
        <w:r w:rsidRPr="00614EBB" w:rsidDel="00806C78">
          <w:delText xml:space="preserve">USA </w:delText>
        </w:r>
      </w:del>
      <w:ins w:id="1375" w:author="Patterson Lamb" w:date="2014-08-09T09:01:00Z">
        <w:r>
          <w:t>United States</w:t>
        </w:r>
        <w:r w:rsidRPr="00614EBB">
          <w:t xml:space="preserve"> </w:t>
        </w:r>
      </w:ins>
      <w:r w:rsidRPr="00614EBB">
        <w:t>to protest against the administration of King Leopold. The groundwork had been laid by missionaries like Sjoblom</w:t>
      </w:r>
      <w:del w:id="1376" w:author="Patterson Lamb" w:date="2014-08-09T09:02:00Z">
        <w:r w:rsidRPr="00614EBB" w:rsidDel="00806C78">
          <w:delText>,</w:delText>
        </w:r>
      </w:del>
      <w:r w:rsidRPr="00614EBB">
        <w:t xml:space="preserve"> and representations in the British House of Commons by members of the Aborigines</w:t>
      </w:r>
      <w:r w:rsidRPr="006308EC">
        <w:t>’</w:t>
      </w:r>
      <w:r w:rsidRPr="00614EBB">
        <w:t xml:space="preserve"> Protection Society and its members</w:t>
      </w:r>
      <w:r w:rsidRPr="006308EC">
        <w:t>’</w:t>
      </w:r>
      <w:r w:rsidRPr="00614EBB">
        <w:t xml:space="preserve"> authorship of pamphlets and books.</w:t>
      </w:r>
      <w:r w:rsidRPr="00614EBB">
        <w:rPr>
          <w:vertAlign w:val="superscript"/>
        </w:rPr>
        <w:endnoteReference w:id="145"/>
      </w:r>
      <w:r w:rsidRPr="00614EBB">
        <w:t xml:space="preserve"> A key factor for the emergence of a popular movement was the influence of Edmund Dene Morel, an energetic journalist with long</w:t>
      </w:r>
      <w:ins w:id="1387" w:author="Patterson Lamb" w:date="2014-08-09T09:02:00Z">
        <w:r>
          <w:t>-</w:t>
        </w:r>
      </w:ins>
      <w:r w:rsidRPr="00614EBB">
        <w:t>standing trade ties to Africa, who established the Congo Reform Association in 1903 and helped transform the issue into a mass movement of moral outrage. That same year the growing controversy had encouraged the British government to request a report from Roger Casement, the British consul on the Upper Congo, who duly confirmed the loss of life, extortion</w:t>
      </w:r>
      <w:ins w:id="1388" w:author="Patterson Lamb" w:date="2014-08-09T09:02:00Z">
        <w:r>
          <w:t>,</w:t>
        </w:r>
      </w:ins>
      <w:r w:rsidRPr="00614EBB">
        <w:t xml:space="preserve"> and mutilation that had occurred there.</w:t>
      </w:r>
      <w:r w:rsidRPr="00614EBB">
        <w:rPr>
          <w:vertAlign w:val="superscript"/>
        </w:rPr>
        <w:endnoteReference w:id="146"/>
      </w:r>
      <w:r w:rsidRPr="00614EBB">
        <w:t xml:space="preserve"> Morel was also canny in drawing missionary organi</w:t>
      </w:r>
      <w:ins w:id="1392" w:author="Patterson Lamb" w:date="2014-08-09T09:02:00Z">
        <w:r>
          <w:t>z</w:t>
        </w:r>
      </w:ins>
      <w:del w:id="1393" w:author="Patterson Lamb" w:date="2014-08-09T09:02:00Z">
        <w:r w:rsidRPr="00614EBB" w:rsidDel="00806C78">
          <w:delText>s</w:delText>
        </w:r>
      </w:del>
      <w:r w:rsidRPr="00614EBB">
        <w:t>ations within his orbit, and he persuaded Dr</w:t>
      </w:r>
      <w:ins w:id="1394" w:author="Patterson Lamb" w:date="2014-08-09T09:02:00Z">
        <w:r>
          <w:t>.</w:t>
        </w:r>
      </w:ins>
      <w:r w:rsidRPr="00614EBB">
        <w:t xml:space="preserve"> Grattan Guinness, head of one of the Congo</w:t>
      </w:r>
      <w:r w:rsidRPr="006308EC">
        <w:t>’</w:t>
      </w:r>
      <w:r w:rsidRPr="00614EBB">
        <w:t>s largest missions, the Regions Beyond Missionary Union, to join him on the platform. Ultimately Congo missionaries John and Alice Harris left their missionary union to join the Congo Reform Association. When seeking publicity for their cause, missionaries invoked the language of the Bulgarian agitation to galvani</w:t>
      </w:r>
      <w:del w:id="1395" w:author="Patterson Lamb" w:date="2014-08-09T09:03:00Z">
        <w:r w:rsidRPr="00614EBB" w:rsidDel="00806C78">
          <w:delText>s</w:delText>
        </w:r>
      </w:del>
      <w:ins w:id="1396" w:author="Patterson Lamb" w:date="2014-08-09T09:03:00Z">
        <w:r>
          <w:t>z</w:t>
        </w:r>
      </w:ins>
      <w:r w:rsidRPr="00614EBB">
        <w:t>e attention. One British missionary, the Reverend A.</w:t>
      </w:r>
      <w:ins w:id="1397" w:author="Patterson Lamb" w:date="2014-08-09T09:03:00Z">
        <w:r>
          <w:t xml:space="preserve"> </w:t>
        </w:r>
      </w:ins>
      <w:r w:rsidRPr="00614EBB">
        <w:t xml:space="preserve">E. Scrivener, declared: </w:t>
      </w:r>
      <w:r w:rsidRPr="006308EC">
        <w:t>“</w:t>
      </w:r>
      <w:r w:rsidRPr="00614EBB">
        <w:t>The Bulgarian atrocities might be considered as mildness itself when compared with what was done here.</w:t>
      </w:r>
      <w:r w:rsidRPr="006308EC">
        <w:t>”</w:t>
      </w:r>
      <w:r w:rsidRPr="00614EBB">
        <w:rPr>
          <w:vertAlign w:val="superscript"/>
        </w:rPr>
        <w:endnoteReference w:id="147"/>
      </w:r>
      <w:r w:rsidRPr="00614EBB">
        <w:t xml:space="preserve"> Meetings were held throughout the country </w:t>
      </w:r>
      <w:r w:rsidRPr="006308EC">
        <w:t>“</w:t>
      </w:r>
      <w:r w:rsidRPr="00614EBB">
        <w:t>to protest against the atrocities perpetuated on the Congo.</w:t>
      </w:r>
      <w:r w:rsidRPr="006308EC">
        <w:t>”</w:t>
      </w:r>
      <w:r w:rsidRPr="00614EBB">
        <w:rPr>
          <w:vertAlign w:val="superscript"/>
        </w:rPr>
        <w:endnoteReference w:id="148"/>
      </w:r>
      <w:r w:rsidRPr="00614EBB">
        <w:t xml:space="preserve"> Kevin Grant argues that it was the moral imprimatur bestowed upon the cause by missionary involvement that facilitated its transformation into a popular protest movement </w:t>
      </w:r>
      <w:del w:id="1407" w:author="Patterson Lamb" w:date="2014-08-09T09:03:00Z">
        <w:r w:rsidRPr="00614EBB" w:rsidDel="00806C78">
          <w:delText>that attracted</w:delText>
        </w:r>
      </w:del>
      <w:ins w:id="1408" w:author="Patterson Lamb" w:date="2014-08-09T09:03:00Z">
        <w:r>
          <w:t xml:space="preserve">attracting </w:t>
        </w:r>
      </w:ins>
      <w:r w:rsidRPr="00614EBB">
        <w:t xml:space="preserve"> thousands of people to its meetings in Britain and North America.</w:t>
      </w:r>
      <w:r w:rsidRPr="00614EBB">
        <w:rPr>
          <w:vertAlign w:val="superscript"/>
        </w:rPr>
        <w:endnoteReference w:id="149"/>
      </w:r>
    </w:p>
    <w:p w:rsidR="005600E9" w:rsidRPr="00614EBB" w:rsidRDefault="005600E9" w:rsidP="001A4F98">
      <w:pPr>
        <w:pStyle w:val="para"/>
      </w:pPr>
      <w:r w:rsidRPr="00614EBB">
        <w:t>The role of atrocity photographs, as several scholars including Grant have pointed out, was critical in engaging the attention of a popular audience.</w:t>
      </w:r>
      <w:r w:rsidRPr="00614EBB">
        <w:rPr>
          <w:vertAlign w:val="superscript"/>
        </w:rPr>
        <w:endnoteReference w:id="150"/>
      </w:r>
      <w:r w:rsidRPr="00614EBB">
        <w:t xml:space="preserve"> Alice Harris was a </w:t>
      </w:r>
      <w:del w:id="1415" w:author="Patterson Lamb" w:date="2014-08-09T09:04:00Z">
        <w:r w:rsidRPr="00614EBB" w:rsidDel="00806C78">
          <w:delText xml:space="preserve">keen </w:delText>
        </w:r>
      </w:del>
      <w:ins w:id="1416" w:author="Patterson Lamb" w:date="2014-08-09T09:04:00Z">
        <w:r>
          <w:t xml:space="preserve">skilled </w:t>
        </w:r>
        <w:r w:rsidRPr="00614EBB">
          <w:t xml:space="preserve"> </w:t>
        </w:r>
      </w:ins>
      <w:r w:rsidRPr="00614EBB">
        <w:t>photographer</w:t>
      </w:r>
      <w:del w:id="1417" w:author="Patterson Lamb" w:date="2014-08-09T09:04:00Z">
        <w:r w:rsidRPr="00614EBB" w:rsidDel="00806C78">
          <w:delText>,</w:delText>
        </w:r>
      </w:del>
      <w:r w:rsidRPr="00614EBB">
        <w:t xml:space="preserve"> and had provided photographs to Casement during his visit to the Congo. Her work was used as the basis of a lantern-slide lecture entitled </w:t>
      </w:r>
      <w:r w:rsidRPr="006308EC">
        <w:t>“</w:t>
      </w:r>
      <w:r w:rsidRPr="00614EBB">
        <w:t>The Congo Atrocities.</w:t>
      </w:r>
      <w:r w:rsidRPr="006308EC">
        <w:t>”</w:t>
      </w:r>
      <w:r w:rsidRPr="00614EBB">
        <w:t xml:space="preserve"> The lantern slides and lecture were copied for use by missionaries around the world, with performances as far away as New Zealand. A report of a meeting there described how </w:t>
      </w:r>
      <w:r w:rsidRPr="006308EC">
        <w:t>“</w:t>
      </w:r>
      <w:r w:rsidRPr="00614EBB">
        <w:t>except for the focus on the sheet, the church was pitch dark</w:t>
      </w:r>
      <w:ins w:id="1418" w:author="Patterson Lamb" w:date="2014-08-09T09:04:00Z">
        <w:r>
          <w:t>,</w:t>
        </w:r>
      </w:ins>
      <w:r w:rsidRPr="006308EC">
        <w:t>”</w:t>
      </w:r>
      <w:del w:id="1419" w:author="Patterson Lamb" w:date="2014-08-09T09:04:00Z">
        <w:r w:rsidRPr="00614EBB" w:rsidDel="00806C78">
          <w:delText>,</w:delText>
        </w:r>
      </w:del>
      <w:r w:rsidRPr="00614EBB">
        <w:t xml:space="preserve"> and the slides and their accompanying narrative created a </w:t>
      </w:r>
      <w:r w:rsidRPr="006308EC">
        <w:t>“</w:t>
      </w:r>
      <w:r w:rsidRPr="00614EBB">
        <w:t xml:space="preserve">tense listening silence </w:t>
      </w:r>
      <w:del w:id="1420" w:author="Patterson Lamb" w:date="2014-08-09T09:04:00Z">
        <w:r w:rsidRPr="006308EC" w:rsidDel="00806C78">
          <w:delText>…</w:delText>
        </w:r>
        <w:r w:rsidRPr="00614EBB" w:rsidDel="00806C78">
          <w:delText xml:space="preserve"> </w:delText>
        </w:r>
      </w:del>
      <w:ins w:id="1421" w:author="Patterson Lamb" w:date="2014-08-09T09:04:00Z">
        <w:r>
          <w:t>. . .</w:t>
        </w:r>
        <w:r w:rsidRPr="00614EBB">
          <w:t xml:space="preserve"> </w:t>
        </w:r>
      </w:ins>
      <w:r w:rsidRPr="00614EBB">
        <w:t>being occasionally broken by exclamations of wonder, indignation and horror.</w:t>
      </w:r>
      <w:r w:rsidRPr="006308EC">
        <w:t>”</w:t>
      </w:r>
      <w:r w:rsidRPr="00614EBB">
        <w:rPr>
          <w:vertAlign w:val="superscript"/>
        </w:rPr>
        <w:endnoteReference w:id="151"/>
      </w:r>
      <w:r w:rsidRPr="00614EBB">
        <w:t xml:space="preserve"> E.</w:t>
      </w:r>
      <w:ins w:id="1422" w:author="Patterson Lamb" w:date="2014-08-09T09:05:00Z">
        <w:r>
          <w:t xml:space="preserve"> </w:t>
        </w:r>
      </w:ins>
      <w:r w:rsidRPr="00614EBB">
        <w:t xml:space="preserve">D. Morel used the photographs Casement brought back to Britain as the basis of plates in his book </w:t>
      </w:r>
      <w:r w:rsidRPr="007D5122">
        <w:rPr>
          <w:i/>
        </w:rPr>
        <w:t>King Leopold</w:t>
      </w:r>
      <w:r w:rsidRPr="006308EC">
        <w:rPr>
          <w:i/>
        </w:rPr>
        <w:t>’</w:t>
      </w:r>
      <w:r w:rsidRPr="007D5122">
        <w:rPr>
          <w:i/>
        </w:rPr>
        <w:t xml:space="preserve">s Rule </w:t>
      </w:r>
      <w:r w:rsidRPr="00614EBB">
        <w:t>(1904)</w:t>
      </w:r>
      <w:del w:id="1423" w:author="Patterson Lamb" w:date="2014-08-09T09:05:00Z">
        <w:r w:rsidRPr="00614EBB" w:rsidDel="000B29D6">
          <w:delText>,</w:delText>
        </w:r>
      </w:del>
      <w:r w:rsidRPr="00614EBB">
        <w:t xml:space="preserve"> and also published photo-essays in his newspaper, </w:t>
      </w:r>
      <w:r w:rsidRPr="007D5122">
        <w:rPr>
          <w:i/>
        </w:rPr>
        <w:t>West African Mail.</w:t>
      </w:r>
      <w:r w:rsidRPr="00614EBB">
        <w:t xml:space="preserve"> The case for Congo reform attracted the attention of key public intellectuals and writers such as Mark Twain (Samuel Clemens), whose </w:t>
      </w:r>
      <w:r w:rsidRPr="007D5122">
        <w:rPr>
          <w:i/>
        </w:rPr>
        <w:t>King Leopold</w:t>
      </w:r>
      <w:r w:rsidRPr="006308EC">
        <w:rPr>
          <w:i/>
        </w:rPr>
        <w:t>’</w:t>
      </w:r>
      <w:r w:rsidRPr="007D5122">
        <w:rPr>
          <w:i/>
        </w:rPr>
        <w:t xml:space="preserve">s Soliloquy </w:t>
      </w:r>
      <w:r w:rsidRPr="00614EBB">
        <w:t>(1905) included a woodcut rendition of some of the Harris photographs. Twain</w:t>
      </w:r>
      <w:r w:rsidRPr="006308EC">
        <w:t>’</w:t>
      </w:r>
      <w:r w:rsidRPr="00614EBB">
        <w:t xml:space="preserve">s fictional King Leopold cursed </w:t>
      </w:r>
      <w:r w:rsidRPr="006308EC">
        <w:t>“</w:t>
      </w:r>
      <w:r w:rsidRPr="00614EBB">
        <w:t>the incorruptible Kodak</w:t>
      </w:r>
      <w:r w:rsidRPr="006308EC">
        <w:t>”</w:t>
      </w:r>
      <w:r w:rsidRPr="00614EBB">
        <w:t xml:space="preserve"> as </w:t>
      </w:r>
      <w:r w:rsidRPr="006308EC">
        <w:t>“</w:t>
      </w:r>
      <w:r w:rsidRPr="00614EBB">
        <w:t xml:space="preserve">The most powerful enemy that has confronted us [and] </w:t>
      </w:r>
      <w:del w:id="1424" w:author="Patterson Lamb" w:date="2014-08-09T09:06:00Z">
        <w:r w:rsidRPr="006308EC" w:rsidDel="000B29D6">
          <w:delText>…</w:delText>
        </w:r>
      </w:del>
      <w:ins w:id="1425" w:author="Patterson Lamb" w:date="2014-08-09T09:06:00Z">
        <w:r>
          <w:t xml:space="preserve">. . . </w:t>
        </w:r>
      </w:ins>
      <w:r w:rsidRPr="00614EBB">
        <w:t>the only witness I have encountered in my long experience that I couldn</w:t>
      </w:r>
      <w:r w:rsidRPr="006308EC">
        <w:t>’</w:t>
      </w:r>
      <w:r w:rsidRPr="00614EBB">
        <w:t>t bribe.</w:t>
      </w:r>
      <w:r w:rsidRPr="006308EC">
        <w:t>”</w:t>
      </w:r>
      <w:r w:rsidRPr="00614EBB">
        <w:rPr>
          <w:vertAlign w:val="superscript"/>
        </w:rPr>
        <w:endnoteReference w:id="152"/>
      </w:r>
    </w:p>
    <w:p w:rsidR="005600E9" w:rsidRPr="00614EBB" w:rsidRDefault="005600E9" w:rsidP="001A4F98">
      <w:pPr>
        <w:pStyle w:val="para"/>
      </w:pPr>
      <w:r w:rsidRPr="00614EBB">
        <w:t>The atrocity photographs in the Congo campaign, like the famine images before them, entered the public domain through imperial, missionary</w:t>
      </w:r>
      <w:ins w:id="1426" w:author="Patterson Lamb" w:date="2014-08-09T09:06:00Z">
        <w:r>
          <w:t>,</w:t>
        </w:r>
      </w:ins>
      <w:r w:rsidRPr="00614EBB">
        <w:t xml:space="preserve"> and charitable circles. The Congo images were circulated to metropolitan audiences via the agency of </w:t>
      </w:r>
      <w:del w:id="1427" w:author="Patterson Lamb" w:date="2014-08-09T09:06:00Z">
        <w:r w:rsidRPr="00614EBB" w:rsidDel="000B29D6">
          <w:delText>non-</w:delText>
        </w:r>
      </w:del>
      <w:ins w:id="1428" w:author="Patterson Lamb" w:date="2014-08-09T09:06:00Z">
        <w:r>
          <w:t>non</w:t>
        </w:r>
      </w:ins>
      <w:r w:rsidRPr="00614EBB">
        <w:t xml:space="preserve">state actors: they were not produced by the state, did not receive its official sanction, and circulated via imperial networks and connections. Indeed, the British government had passed up the opportunity to circulate the images Alice Harris had given to Roger Casement during his tour of the Congo. The photographs became prominent in the campaign after there was a questioning of the </w:t>
      </w:r>
      <w:r w:rsidRPr="006308EC">
        <w:t>“</w:t>
      </w:r>
      <w:r w:rsidRPr="00614EBB">
        <w:t>evidence</w:t>
      </w:r>
      <w:r w:rsidRPr="006308EC">
        <w:t>”</w:t>
      </w:r>
      <w:r w:rsidRPr="00614EBB">
        <w:t xml:space="preserve"> upon which the reformers relied. Certainly, King Leopold of Belgium and his supporters attempted to discredit the evidence of missionaries and others as hearsay from the disgruntled few. Coming in a period when, thanks to the expansion of the education system, literacy rates in the British population had soared, there were new levels of sophistication about texts and authorship. Although photography was not an uncontroversial medium, and also attracted claims that its images might be fabricated, there was a less sophisticated discourse around the visual medium of the photograph. The photographic images therefore entered the campaign as evidentiary claims, although as Robert Burroughs has recently argued, it is important not to overstate their impact, to examine their role in the broader missionary project, and to give at least equal credence to the influence of textual accounts of atrocity.</w:t>
      </w:r>
      <w:r w:rsidRPr="00614EBB">
        <w:rPr>
          <w:vertAlign w:val="superscript"/>
        </w:rPr>
        <w:endnoteReference w:id="153"/>
      </w:r>
    </w:p>
    <w:p w:rsidR="005600E9" w:rsidRDefault="005600E9" w:rsidP="001A4F98">
      <w:pPr>
        <w:pStyle w:val="para"/>
      </w:pPr>
      <w:r w:rsidRPr="00614EBB">
        <w:t xml:space="preserve">This </w:t>
      </w:r>
      <w:del w:id="1430" w:author="Patterson Lamb" w:date="2014-08-09T09:09:00Z">
        <w:r w:rsidRPr="00614EBB" w:rsidDel="000B29D6">
          <w:delText xml:space="preserve">essay </w:delText>
        </w:r>
      </w:del>
      <w:ins w:id="1431" w:author="Patterson Lamb" w:date="2014-08-09T09:09:00Z">
        <w:r>
          <w:t>chapter</w:t>
        </w:r>
        <w:r w:rsidRPr="00614EBB">
          <w:t xml:space="preserve"> </w:t>
        </w:r>
      </w:ins>
      <w:r w:rsidRPr="00614EBB">
        <w:t>has opened up a series of questions about the relationship between photography, atrocity</w:t>
      </w:r>
      <w:ins w:id="1432" w:author="Patterson Lamb" w:date="2014-08-09T09:09:00Z">
        <w:r>
          <w:t>,</w:t>
        </w:r>
      </w:ins>
      <w:r w:rsidRPr="00614EBB">
        <w:t xml:space="preserve"> and the growth of the </w:t>
      </w:r>
      <w:r w:rsidRPr="006308EC">
        <w:t>“</w:t>
      </w:r>
      <w:r w:rsidRPr="00614EBB">
        <w:t>new humanitarianism</w:t>
      </w:r>
      <w:r w:rsidRPr="006308EC">
        <w:t>”</w:t>
      </w:r>
      <w:r w:rsidRPr="00614EBB">
        <w:t xml:space="preserve"> of the late nineteenth and early twentieth centur</w:t>
      </w:r>
      <w:del w:id="1433" w:author="Patterson Lamb" w:date="2014-08-09T09:09:00Z">
        <w:r w:rsidRPr="00614EBB" w:rsidDel="000B29D6">
          <w:delText>y</w:delText>
        </w:r>
      </w:del>
      <w:ins w:id="1434" w:author="Patterson Lamb" w:date="2014-08-09T09:09:00Z">
        <w:r>
          <w:t>ies</w:t>
        </w:r>
      </w:ins>
      <w:r w:rsidRPr="000B29D6">
        <w:t>. First is a</w:t>
      </w:r>
      <w:r w:rsidRPr="00614EBB">
        <w:t xml:space="preserve"> question about the creation and circulation of images of suffering, atrocity</w:t>
      </w:r>
      <w:ins w:id="1435" w:author="Patterson Lamb" w:date="2014-08-09T09:10:00Z">
        <w:r>
          <w:t>,</w:t>
        </w:r>
      </w:ins>
      <w:r w:rsidRPr="00614EBB">
        <w:t xml:space="preserve"> and abuse. It was only when </w:t>
      </w:r>
      <w:r w:rsidRPr="006308EC">
        <w:t>“</w:t>
      </w:r>
      <w:r w:rsidRPr="00614EBB">
        <w:t>atrocity</w:t>
      </w:r>
      <w:r w:rsidRPr="006308EC">
        <w:t>”</w:t>
      </w:r>
      <w:r w:rsidRPr="00614EBB">
        <w:t xml:space="preserve"> became politici</w:t>
      </w:r>
      <w:del w:id="1436" w:author="Patterson Lamb" w:date="2014-08-09T09:10:00Z">
        <w:r w:rsidRPr="00614EBB" w:rsidDel="000B29D6">
          <w:delText>s</w:delText>
        </w:r>
      </w:del>
      <w:ins w:id="1437" w:author="Patterson Lamb" w:date="2014-08-09T09:10:00Z">
        <w:r>
          <w:t>z</w:t>
        </w:r>
      </w:ins>
      <w:r w:rsidRPr="00614EBB">
        <w:t xml:space="preserve">ed in a situation of armed conflict between states </w:t>
      </w:r>
      <w:r w:rsidRPr="006308EC">
        <w:t>–</w:t>
      </w:r>
      <w:r w:rsidRPr="00614EBB">
        <w:t xml:space="preserve"> and this received i</w:t>
      </w:r>
      <w:ins w:id="1438" w:author="Patterson Lamb" w:date="2014-08-09T09:10:00Z">
        <w:r>
          <w:t>t</w:t>
        </w:r>
      </w:ins>
      <w:r w:rsidRPr="00614EBB">
        <w:t xml:space="preserve">s first flowering during the First World War </w:t>
      </w:r>
      <w:r w:rsidRPr="006308EC">
        <w:t>–</w:t>
      </w:r>
      <w:r w:rsidRPr="00614EBB">
        <w:t xml:space="preserve"> that the state committed its own resources to producing and circulating images of atrocity. Roger Casement</w:t>
      </w:r>
      <w:r w:rsidRPr="006308EC">
        <w:t>’</w:t>
      </w:r>
      <w:r w:rsidRPr="00614EBB">
        <w:t xml:space="preserve">s report on the Congo, prepared for the British government and published as a parliamentary paper, contained no visual images. A short time later, during World War </w:t>
      </w:r>
      <w:del w:id="1439" w:author="Patterson Lamb" w:date="2014-08-09T09:10:00Z">
        <w:r w:rsidRPr="00614EBB" w:rsidDel="000B29D6">
          <w:delText>One</w:delText>
        </w:r>
      </w:del>
      <w:ins w:id="1440" w:author="Patterson Lamb" w:date="2014-08-09T09:10:00Z">
        <w:r>
          <w:t>I</w:t>
        </w:r>
      </w:ins>
      <w:r w:rsidRPr="00614EBB">
        <w:t xml:space="preserve">, a report on the treatment of </w:t>
      </w:r>
      <w:r w:rsidRPr="006308EC">
        <w:t>“</w:t>
      </w:r>
      <w:r w:rsidRPr="00614EBB">
        <w:t>natives</w:t>
      </w:r>
      <w:r w:rsidRPr="006308EC">
        <w:t>”</w:t>
      </w:r>
      <w:r w:rsidRPr="00614EBB">
        <w:t xml:space="preserve"> in German South West Africa, written with the explicit purposes of arguing that German treatment of Africans was so beyond the pale that it would be immoral to restore Germany</w:t>
      </w:r>
      <w:r w:rsidRPr="006308EC">
        <w:t>’</w:t>
      </w:r>
      <w:r w:rsidRPr="00614EBB">
        <w:t xml:space="preserve">s empire </w:t>
      </w:r>
      <w:del w:id="1441" w:author="Patterson Lamb" w:date="2014-08-09T09:11:00Z">
        <w:r w:rsidRPr="00614EBB" w:rsidDel="000B29D6">
          <w:delText xml:space="preserve">to it </w:delText>
        </w:r>
      </w:del>
      <w:r w:rsidRPr="00614EBB">
        <w:t>at the conclusion of the war, included graphic photographs of the mutilated and executed bodies of Africans. Second, there is the question of the complicated relationship between text, visual culture</w:t>
      </w:r>
      <w:ins w:id="1442" w:author="Patterson Lamb" w:date="2014-08-09T09:11:00Z">
        <w:r>
          <w:t>,</w:t>
        </w:r>
      </w:ins>
      <w:r w:rsidRPr="00614EBB">
        <w:t xml:space="preserve"> and history. Although it is tempting to see the Congo Reform Association campaign as a point of origin in the use of atrocity images, it relied on several precedents that made its campaign strategies possible. There was an extant language of atrocity</w:t>
      </w:r>
      <w:del w:id="1443" w:author="Patterson Lamb" w:date="2014-08-09T09:11:00Z">
        <w:r w:rsidRPr="00614EBB" w:rsidDel="000B29D6">
          <w:delText>,</w:delText>
        </w:r>
      </w:del>
      <w:r w:rsidRPr="00614EBB">
        <w:t xml:space="preserve"> and moral outrage</w:t>
      </w:r>
      <w:del w:id="1444" w:author="Patterson Lamb" w:date="2014-08-09T09:11:00Z">
        <w:r w:rsidRPr="00614EBB" w:rsidDel="000B29D6">
          <w:delText>,</w:delText>
        </w:r>
      </w:del>
      <w:r w:rsidRPr="00614EBB">
        <w:t xml:space="preserve"> available to Congo reformers</w:t>
      </w:r>
      <w:del w:id="1445" w:author="Patterson Lamb" w:date="2014-08-09T09:11:00Z">
        <w:r w:rsidRPr="00614EBB" w:rsidDel="000B29D6">
          <w:delText>, which</w:delText>
        </w:r>
      </w:del>
      <w:ins w:id="1446" w:author="Patterson Lamb" w:date="2014-08-09T09:11:00Z">
        <w:r>
          <w:t xml:space="preserve"> that</w:t>
        </w:r>
      </w:ins>
      <w:r w:rsidRPr="00614EBB">
        <w:t xml:space="preserve"> amplified the resonance of their claims. Images of the suffering black body had been previously used to great effect in the relief efforts </w:t>
      </w:r>
      <w:del w:id="1447" w:author="Patterson Lamb" w:date="2014-08-09T09:11:00Z">
        <w:r w:rsidRPr="00614EBB" w:rsidDel="000B29D6">
          <w:delText xml:space="preserve">centred </w:delText>
        </w:r>
      </w:del>
      <w:ins w:id="1448" w:author="Patterson Lamb" w:date="2014-08-09T09:11:00Z">
        <w:r>
          <w:t xml:space="preserve">centered </w:t>
        </w:r>
      </w:ins>
      <w:r w:rsidRPr="00614EBB">
        <w:t>on sufferers in the Indian famine of 1876</w:t>
      </w:r>
      <w:r w:rsidRPr="006308EC">
        <w:t>–</w:t>
      </w:r>
      <w:r w:rsidRPr="00614EBB">
        <w:t xml:space="preserve">8. Finally, there is the issue of distance, and the apparently concomitant process by which new technologies of photography both collapsed distance between the subject of suffering and the viewer, and also created greater space between them </w:t>
      </w:r>
      <w:r w:rsidRPr="006308EC">
        <w:t>–</w:t>
      </w:r>
      <w:r w:rsidRPr="00614EBB">
        <w:t xml:space="preserve"> a sense of difference </w:t>
      </w:r>
      <w:r w:rsidRPr="006308EC">
        <w:t>–</w:t>
      </w:r>
      <w:r w:rsidRPr="00614EBB">
        <w:t xml:space="preserve"> that was essential to the empathetic or sympathetic response.</w:t>
      </w:r>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r>
        <w:br w:type="page"/>
      </w:r>
      <w:bookmarkStart w:id="1449" w:name="CBML_ch02_fig_001"/>
      <w:bookmarkStart w:id="1450" w:name="CBML_ch02_fig_002"/>
      <w:bookmarkStart w:id="1451" w:name="CBML_ch02_fig_003"/>
      <w:bookmarkEnd w:id="1449"/>
      <w:bookmarkEnd w:id="1450"/>
      <w:bookmarkEnd w:id="1451"/>
    </w:p>
    <w:p w:rsidR="005600E9" w:rsidRPr="009E2644" w:rsidRDefault="005600E9" w:rsidP="001A4F98">
      <w:pPr>
        <w:pStyle w:val="CN"/>
      </w:pPr>
      <w:del w:id="1452" w:author="Patterson Lamb" w:date="2014-07-23T13:05:00Z">
        <w:r w:rsidRPr="009E2644" w:rsidDel="00280B33">
          <w:delText xml:space="preserve">Chapter </w:delText>
        </w:r>
      </w:del>
      <w:r w:rsidRPr="009E2644">
        <w:t>3</w:t>
      </w:r>
    </w:p>
    <w:p w:rsidR="005600E9" w:rsidRDefault="005600E9">
      <w:pPr>
        <w:pStyle w:val="CST"/>
      </w:pPr>
      <w:bookmarkStart w:id="1453" w:name="CBML_ch03_ch_001"/>
      <w:r w:rsidRPr="006308EC">
        <w:t>The Limits of Exposure</w:t>
      </w:r>
    </w:p>
    <w:p w:rsidR="005600E9" w:rsidRDefault="005600E9" w:rsidP="005600E9">
      <w:pPr>
        <w:pStyle w:val="CST"/>
        <w:pPrChange w:id="1454" w:author="Patterson Lamb" w:date="2014-08-09T09:40:00Z">
          <w:pPr>
            <w:pStyle w:val="CT"/>
          </w:pPr>
        </w:pPrChange>
      </w:pPr>
      <w:r w:rsidRPr="006308EC">
        <w:t>Atrocity Photographs in the Congo Reform Campaign</w:t>
      </w:r>
      <w:r w:rsidRPr="006308EC">
        <w:rPr>
          <w:vertAlign w:val="superscript"/>
        </w:rPr>
        <w:endnoteReference w:id="154"/>
      </w:r>
    </w:p>
    <w:bookmarkEnd w:id="1453"/>
    <w:p w:rsidR="005600E9" w:rsidRPr="009E2644" w:rsidRDefault="005600E9" w:rsidP="001A4F98">
      <w:pPr>
        <w:pStyle w:val="CA"/>
      </w:pPr>
      <w:r w:rsidRPr="006308EC">
        <w:rPr>
          <w:b/>
        </w:rPr>
        <w:t>Kevin Grant</w:t>
      </w:r>
    </w:p>
    <w:p w:rsidR="005600E9" w:rsidRPr="009E2644" w:rsidRDefault="005600E9" w:rsidP="001A4F98">
      <w:pPr>
        <w:pStyle w:val="para-no-indent"/>
      </w:pPr>
      <w:r w:rsidRPr="006308EC">
        <w:t>“</w:t>
      </w:r>
      <w:r w:rsidRPr="009E2644">
        <w:t>Admission Free. Adults Only.</w:t>
      </w:r>
      <w:r w:rsidRPr="006308EC">
        <w:t>”</w:t>
      </w:r>
      <w:r w:rsidRPr="009E2644">
        <w:t xml:space="preserve"> So stated the advertisement for a lantern</w:t>
      </w:r>
      <w:del w:id="1458" w:author="Patterson Lamb" w:date="2014-08-09T09:42:00Z">
        <w:r w:rsidRPr="009E2644" w:rsidDel="00D96B60">
          <w:delText xml:space="preserve"> </w:delText>
        </w:r>
      </w:del>
      <w:ins w:id="1459" w:author="Patterson Lamb" w:date="2014-08-09T09:42:00Z">
        <w:r>
          <w:t>-</w:t>
        </w:r>
      </w:ins>
      <w:r w:rsidRPr="009E2644">
        <w:t>slide lecture to be given by the humanitarian activist, E.</w:t>
      </w:r>
      <w:ins w:id="1460" w:author="Patterson Lamb" w:date="2014-08-09T09:42:00Z">
        <w:r>
          <w:t xml:space="preserve"> </w:t>
        </w:r>
      </w:ins>
      <w:r w:rsidRPr="009E2644">
        <w:t>D. Morel, in Hawarden, England, in April 1907 on the subject of the Congo atrocities.</w:t>
      </w:r>
      <w:r w:rsidRPr="009E2644">
        <w:rPr>
          <w:vertAlign w:val="superscript"/>
        </w:rPr>
        <w:endnoteReference w:id="155"/>
      </w:r>
      <w:r w:rsidRPr="009E2644">
        <w:t xml:space="preserve"> </w:t>
      </w:r>
      <w:r w:rsidRPr="006308EC">
        <w:t>“</w:t>
      </w:r>
      <w:r w:rsidRPr="009E2644">
        <w:t>Adults only</w:t>
      </w:r>
      <w:r w:rsidRPr="006308EC">
        <w:t>”</w:t>
      </w:r>
      <w:r w:rsidRPr="009E2644">
        <w:t xml:space="preserve"> was not, and is not, a phrase commonly associated with atrocity. However, this peculiar combination is telling of a broader, moral danger. Humanitarians have long run the risk that their narration and display of photographs of atrocity, such as those featured in Morel</w:t>
      </w:r>
      <w:r w:rsidRPr="006308EC">
        <w:t>’</w:t>
      </w:r>
      <w:r w:rsidRPr="009E2644">
        <w:t>s lantern slides, might bring public condemnation upon not only the alleged perpetrators</w:t>
      </w:r>
      <w:del w:id="1463" w:author="Patterson Lamb" w:date="2014-08-09T09:42:00Z">
        <w:r w:rsidRPr="009E2644" w:rsidDel="00D96B60">
          <w:delText>,</w:delText>
        </w:r>
      </w:del>
      <w:r w:rsidRPr="009E2644">
        <w:t xml:space="preserve"> but </w:t>
      </w:r>
      <w:ins w:id="1464" w:author="Patterson Lamb" w:date="2014-08-09T09:42:00Z">
        <w:r>
          <w:t xml:space="preserve">also </w:t>
        </w:r>
      </w:ins>
      <w:ins w:id="1465" w:author="Patterson Lamb" w:date="2014-08-09T09:43:00Z">
        <w:r>
          <w:t>those showing the photographs</w:t>
        </w:r>
      </w:ins>
      <w:del w:id="1466" w:author="Patterson Lamb" w:date="2014-08-09T09:43:00Z">
        <w:r w:rsidRPr="009E2644" w:rsidDel="00D96B60">
          <w:delText>themselves</w:delText>
        </w:r>
      </w:del>
      <w:r w:rsidRPr="009E2644">
        <w:t>. It is not just a question of whether photographs are authentic, doctored, or falsely staged.</w:t>
      </w:r>
      <w:r w:rsidRPr="009E2644">
        <w:rPr>
          <w:vertAlign w:val="superscript"/>
        </w:rPr>
        <w:endnoteReference w:id="156"/>
      </w:r>
      <w:r w:rsidRPr="009E2644">
        <w:t xml:space="preserve"> A more subtle problem is that the humanitarian can tell the truth, offer photographic evidence of atrocity, and thus overstep the bounds of propriety and lose his or her moral authority in the public eye. The representation of atrocity must be </w:t>
      </w:r>
      <w:r w:rsidRPr="005600E9">
        <w:rPr>
          <w:i/>
          <w:rPrChange w:id="1469" w:author="Patterson Lamb" w:date="2014-08-09T09:44:00Z">
            <w:rPr/>
          </w:rPrChange>
        </w:rPr>
        <w:t>tolerably</w:t>
      </w:r>
      <w:r w:rsidRPr="009E2644">
        <w:t xml:space="preserve"> shocking. The desired visceral effect must be balanced with an analytical, even clinical explanation that affords the audience safe emotional distance from an image of chaos brought to life.</w:t>
      </w:r>
      <w:r w:rsidRPr="009E2644">
        <w:rPr>
          <w:vertAlign w:val="superscript"/>
        </w:rPr>
        <w:endnoteReference w:id="157"/>
      </w:r>
      <w:r w:rsidRPr="009E2644">
        <w:t xml:space="preserve"> Atrocity must also be framed in accordance with the culturally specific and historically contingent mores of strangers, if one is to enlist those strangers in bringing atrocities to an end. In Hawarden in 1907, Morel was especially concerned about observing sexual mores in his allegation that Congolese women had been raped by soldiers and employees of the Congo Free State and its concessionaire companies. This essay examines how participants in the Congo reform campaign in the early twentieth century negotiated social mores in order to present atrocity to different audiences in Britain and the United States in ways that were variously appropriate. It specifically examines the narration and display of atrocity photographs, in conjunction with accounts of sexual violence, in the literature and lantern</w:t>
      </w:r>
      <w:del w:id="1470" w:author="Patterson Lamb" w:date="2014-08-09T09:44:00Z">
        <w:r w:rsidRPr="009E2644" w:rsidDel="00D96B60">
          <w:delText xml:space="preserve"> </w:delText>
        </w:r>
      </w:del>
      <w:ins w:id="1471" w:author="Patterson Lamb" w:date="2014-08-09T09:44:00Z">
        <w:r>
          <w:t>-</w:t>
        </w:r>
      </w:ins>
      <w:r w:rsidRPr="009E2644">
        <w:t>slide lectures of this campaign, the first non</w:t>
      </w:r>
      <w:del w:id="1472" w:author="Patterson Lamb" w:date="2014-08-09T09:44:00Z">
        <w:r w:rsidRPr="009E2644" w:rsidDel="00D96B60">
          <w:delText>-</w:delText>
        </w:r>
      </w:del>
      <w:r w:rsidRPr="009E2644">
        <w:t>governmental, humanitarian campaign to use atrocity photographs to mobilize sustained, international protest.</w:t>
      </w:r>
      <w:r w:rsidRPr="009E2644">
        <w:rPr>
          <w:vertAlign w:val="superscript"/>
        </w:rPr>
        <w:endnoteReference w:id="158"/>
      </w:r>
    </w:p>
    <w:p w:rsidR="005600E9" w:rsidRPr="009E2644" w:rsidRDefault="005600E9" w:rsidP="001A4F98">
      <w:pPr>
        <w:pStyle w:val="para"/>
      </w:pPr>
      <w:r w:rsidRPr="009E2644">
        <w:t xml:space="preserve">The Congo reformers defined the significance of their atrocity photographs with words secular and precise, religious and allusive. Their words conformed in some respects to the modern humanitarian narrative described by Thomas Laqueur. Developing after the eighteenth century, this narrative was distinguished by extraordinarily detailed description of the suffering body and the causes of this suffering, which engendered compassionate empathy in readers and inspired them to take humanitarian action. The suffering body had previously been the object of Christian morality; </w:t>
      </w:r>
      <w:r w:rsidRPr="006308EC">
        <w:t>“</w:t>
      </w:r>
      <w:r w:rsidRPr="009E2644">
        <w:t>the universal body of the risen God</w:t>
      </w:r>
      <w:del w:id="1477" w:author="Patterson Lamb" w:date="2014-08-09T09:45:00Z">
        <w:r w:rsidRPr="006308EC" w:rsidDel="00D96B60">
          <w:delText>…</w:delText>
        </w:r>
        <w:r w:rsidRPr="009E2644" w:rsidDel="00D96B60">
          <w:delText>[</w:delText>
        </w:r>
      </w:del>
      <w:ins w:id="1478" w:author="Patterson Lamb" w:date="2014-08-09T09:45:00Z">
        <w:r>
          <w:t xml:space="preserve"> . . . </w:t>
        </w:r>
        <w:r w:rsidRPr="009E2644">
          <w:t>[</w:t>
        </w:r>
      </w:ins>
      <w:r w:rsidRPr="009E2644">
        <w:t>had mediated</w:t>
      </w:r>
      <w:del w:id="1479" w:author="Patterson Lamb" w:date="2014-08-09T09:45:00Z">
        <w:r w:rsidRPr="009E2644" w:rsidDel="00D96B60">
          <w:delText>]</w:delText>
        </w:r>
        <w:r w:rsidRPr="006308EC" w:rsidDel="00D96B60">
          <w:delText>…</w:delText>
        </w:r>
      </w:del>
      <w:ins w:id="1480" w:author="Patterson Lamb" w:date="2014-08-09T09:45:00Z">
        <w:r w:rsidRPr="009E2644">
          <w:t>]</w:t>
        </w:r>
        <w:r>
          <w:t xml:space="preserve"> . . . </w:t>
        </w:r>
      </w:ins>
      <w:r w:rsidRPr="009E2644">
        <w:t>between sufferer and those performing acts of mercy.</w:t>
      </w:r>
      <w:r w:rsidRPr="006308EC">
        <w:t>”</w:t>
      </w:r>
      <w:r w:rsidRPr="009E2644">
        <w:t xml:space="preserve"> Laqueur argues that in the modern, secular humanitarian narrative, by contrast, </w:t>
      </w:r>
      <w:r w:rsidRPr="006308EC">
        <w:t>“</w:t>
      </w:r>
      <w:r w:rsidRPr="009E2644">
        <w:t>the individual body, alive or dead, came to have a power of its own</w:t>
      </w:r>
      <w:r w:rsidRPr="006308EC">
        <w:t>”</w:t>
      </w:r>
      <w:r w:rsidRPr="009E2644">
        <w:t xml:space="preserve"> in forging a </w:t>
      </w:r>
      <w:r w:rsidRPr="006308EC">
        <w:t>“</w:t>
      </w:r>
      <w:r w:rsidRPr="009E2644">
        <w:t>common bond between those who suffer and those who would help</w:t>
      </w:r>
      <w:ins w:id="1481" w:author="Patterson Lamb" w:date="2014-08-09T09:46:00Z">
        <w:r>
          <w:t>.</w:t>
        </w:r>
      </w:ins>
      <w:del w:id="1482" w:author="Patterson Lamb" w:date="2014-08-09T09:46:00Z">
        <w:r w:rsidRPr="006308EC" w:rsidDel="00D96B60">
          <w:delText>…</w:delText>
        </w:r>
      </w:del>
      <w:r w:rsidRPr="006308EC">
        <w:t>”</w:t>
      </w:r>
      <w:r w:rsidRPr="009E2644">
        <w:rPr>
          <w:vertAlign w:val="superscript"/>
        </w:rPr>
        <w:endnoteReference w:id="159"/>
      </w:r>
      <w:r w:rsidRPr="009E2644">
        <w:t xml:space="preserve"> The Congo atrocity photographs and their attendant </w:t>
      </w:r>
      <w:r w:rsidRPr="006308EC">
        <w:t>“</w:t>
      </w:r>
      <w:r w:rsidRPr="009E2644">
        <w:t>horror narratives</w:t>
      </w:r>
      <w:r w:rsidRPr="006308EC">
        <w:t>”</w:t>
      </w:r>
      <w:r w:rsidRPr="009E2644">
        <w:t xml:space="preserve"> depicted with terrible, still precision mutilated children and adults who proffered limbs that lacked hands and feet. Following the modern narrative described by Laqueur, scholars have commonly interpreted these photographs in secular terms as visual testimonies to the violation of human rights.</w:t>
      </w:r>
      <w:r w:rsidRPr="009E2644">
        <w:rPr>
          <w:vertAlign w:val="superscript"/>
        </w:rPr>
        <w:endnoteReference w:id="160"/>
      </w:r>
      <w:r w:rsidRPr="009E2644">
        <w:t xml:space="preserve"> However, it was Protestant missionaries who established the basic narrative structure in which the photographs were situated, and these missionaries initially spoke not of rights</w:t>
      </w:r>
      <w:del w:id="1483" w:author="Patterson Lamb" w:date="2014-08-09T09:46:00Z">
        <w:r w:rsidRPr="009E2644" w:rsidDel="00D96B60">
          <w:delText>,</w:delText>
        </w:r>
      </w:del>
      <w:r w:rsidRPr="009E2644">
        <w:t xml:space="preserve"> but </w:t>
      </w:r>
      <w:ins w:id="1484" w:author="Patterson Lamb" w:date="2014-08-09T09:46:00Z">
        <w:r>
          <w:t xml:space="preserve">of </w:t>
        </w:r>
      </w:ins>
      <w:r w:rsidRPr="009E2644">
        <w:t xml:space="preserve">Christian duties. The humanitarian narrative of the Congo reform campaign developed into a synergy of the religious and the secular, produced through the cooperation of missionaries and humanitarians, such as Morel, who advocated the </w:t>
      </w:r>
      <w:r w:rsidRPr="006308EC">
        <w:t>“</w:t>
      </w:r>
      <w:r w:rsidRPr="009E2644">
        <w:t>elementary rights of humanity.</w:t>
      </w:r>
      <w:r w:rsidRPr="006308EC">
        <w:t>”</w:t>
      </w:r>
      <w:r w:rsidRPr="009E2644">
        <w:t xml:space="preserve"> These dual emphases proved compatible, versatile, and inspirational, within limits. Beyond the boundaries of propriety, there was suffering to which humanitarian narrators could only allude, or risk their moral outrage becoming profane.</w:t>
      </w:r>
      <w:ins w:id="1485" w:author="Patterson Lamb" w:date="2014-08-09T09:53:00Z">
        <w:r>
          <w:t xml:space="preserve"> </w:t>
        </w:r>
      </w:ins>
    </w:p>
    <w:p w:rsidR="005600E9" w:rsidRPr="009E2644" w:rsidRDefault="005600E9" w:rsidP="001A4F98">
      <w:pPr>
        <w:pStyle w:val="para"/>
      </w:pPr>
      <w:r w:rsidRPr="009E2644">
        <w:t>The greatest threats to the narrators</w:t>
      </w:r>
      <w:r w:rsidRPr="006308EC">
        <w:t>’</w:t>
      </w:r>
      <w:r w:rsidRPr="009E2644">
        <w:t xml:space="preserve"> moral authority were atrocities unseen. Nancy Rose Hunt observes, </w:t>
      </w:r>
      <w:r w:rsidRPr="006308EC">
        <w:t>“</w:t>
      </w:r>
      <w:r w:rsidRPr="009E2644">
        <w:t>The mutilation photographs, in particular, have directed interest away from what was more hidden, tactile, and out of sight, and away from another modality of violence, the sexual. And this modality of violence was intrinsically more reproductive and transgressive in its nature.</w:t>
      </w:r>
      <w:r w:rsidRPr="006308EC">
        <w:t>”</w:t>
      </w:r>
      <w:r w:rsidRPr="009E2644">
        <w:rPr>
          <w:vertAlign w:val="superscript"/>
        </w:rPr>
        <w:endnoteReference w:id="161"/>
      </w:r>
      <w:r w:rsidRPr="009E2644">
        <w:t xml:space="preserve"> British activists in humanitarian causes ranging from child poverty to prostitution and sex trafficking had previously been tainted by charges of sexual impropriety in publicizing their work.</w:t>
      </w:r>
      <w:r w:rsidRPr="009E2644">
        <w:rPr>
          <w:vertAlign w:val="superscript"/>
        </w:rPr>
        <w:endnoteReference w:id="162"/>
      </w:r>
      <w:r w:rsidRPr="009E2644">
        <w:t xml:space="preserve"> Thomas Barnardo, a prominent evangelist working among the poor of East London, was almost ruined by accusations that he had promoted his mission with falsely staged photographs of poor children that lewdly exposed the children</w:t>
      </w:r>
      <w:r w:rsidRPr="006308EC">
        <w:t>’</w:t>
      </w:r>
      <w:r w:rsidRPr="009E2644">
        <w:t>s bodies through torn garments.</w:t>
      </w:r>
      <w:r w:rsidRPr="009E2644">
        <w:rPr>
          <w:vertAlign w:val="superscript"/>
        </w:rPr>
        <w:endnoteReference w:id="163"/>
      </w:r>
      <w:r w:rsidRPr="009E2644">
        <w:t xml:space="preserve"> Examining humanitarian reform literature about subjects ranging from slavery to wife beating in nineteenth-century Britain and the United States, Karen Haltunnen discerns </w:t>
      </w:r>
      <w:r w:rsidRPr="006308EC">
        <w:t>“</w:t>
      </w:r>
      <w:r w:rsidRPr="009E2644">
        <w:t>a new cultural linkage of violence and sex, a linkage whose primary purpose was to establish the obscenity of pain.</w:t>
      </w:r>
      <w:r w:rsidRPr="006308EC">
        <w:t>”</w:t>
      </w:r>
      <w:r w:rsidRPr="009E2644">
        <w:rPr>
          <w:vertAlign w:val="superscript"/>
        </w:rPr>
        <w:endnoteReference w:id="164"/>
      </w:r>
      <w:r w:rsidRPr="009E2644">
        <w:t xml:space="preserve"> Humanitarians who testified to violence were self-conscious of appearing to engage in titillating spectacle, forsaking empathy for prurience. Haltunnen suggests that by the turn of the century, in recognition of what she calls the </w:t>
      </w:r>
      <w:r w:rsidRPr="006308EC">
        <w:t>“</w:t>
      </w:r>
      <w:r w:rsidRPr="009E2644">
        <w:t>pornography of pain,</w:t>
      </w:r>
      <w:r w:rsidRPr="006308EC">
        <w:t>”</w:t>
      </w:r>
      <w:r w:rsidRPr="009E2644">
        <w:t xml:space="preserve"> civil society and the government co</w:t>
      </w:r>
      <w:del w:id="1491" w:author="Patterson Lamb" w:date="2014-08-09T10:17:00Z">
        <w:r w:rsidRPr="009E2644" w:rsidDel="00C8319F">
          <w:delText>-</w:delText>
        </w:r>
      </w:del>
      <w:r w:rsidRPr="009E2644">
        <w:t>operated in removing institutional cruelty from public view and fostered an illicit subculture of violent suffering accessible through the expanding practice of solitary reading.</w:t>
      </w:r>
      <w:r w:rsidRPr="009E2644">
        <w:rPr>
          <w:vertAlign w:val="superscript"/>
        </w:rPr>
        <w:endnoteReference w:id="165"/>
      </w:r>
      <w:r w:rsidRPr="009E2644">
        <w:t xml:space="preserve"> Yet, at this same time, the Congo reformers were displaying atrocity photographs not only in books and pamphlets</w:t>
      </w:r>
      <w:del w:id="1492" w:author="Patterson Lamb" w:date="2014-08-09T10:17:00Z">
        <w:r w:rsidRPr="009E2644" w:rsidDel="00C8319F">
          <w:delText>,</w:delText>
        </w:r>
      </w:del>
      <w:r w:rsidRPr="009E2644">
        <w:t xml:space="preserve"> but</w:t>
      </w:r>
      <w:ins w:id="1493" w:author="Patterson Lamb" w:date="2014-08-09T10:17:00Z">
        <w:r>
          <w:t xml:space="preserve"> also</w:t>
        </w:r>
      </w:ins>
      <w:r w:rsidRPr="009E2644">
        <w:t xml:space="preserve"> in lantern</w:t>
      </w:r>
      <w:del w:id="1494" w:author="Patterson Lamb" w:date="2014-08-09T10:18:00Z">
        <w:r w:rsidRPr="009E2644" w:rsidDel="00C8319F">
          <w:delText xml:space="preserve"> </w:delText>
        </w:r>
      </w:del>
      <w:ins w:id="1495" w:author="Patterson Lamb" w:date="2014-08-09T10:18:00Z">
        <w:r>
          <w:t>-</w:t>
        </w:r>
      </w:ins>
      <w:r w:rsidRPr="009E2644">
        <w:t>slide lectures before audiences that ranged in size from dozens to thousands. In an attempt to control the double-edged power of atrocity, and, above all, the atrocity of rape, the reformers carefully gendered their display of atrocity in terms of its authentication and in the composition of its audiences.</w:t>
      </w:r>
    </w:p>
    <w:p w:rsidR="005600E9" w:rsidRPr="009E2644" w:rsidRDefault="005600E9" w:rsidP="001A4F98">
      <w:pPr>
        <w:pStyle w:val="para"/>
      </w:pPr>
      <w:r w:rsidRPr="009E2644">
        <w:t>King Leopold II of Belgium established the Congo Free State in the wake of the Berlin Conference (1884</w:t>
      </w:r>
      <w:r w:rsidRPr="006308EC">
        <w:t>–</w:t>
      </w:r>
      <w:del w:id="1496" w:author="Patterson Lamb" w:date="2014-08-09T10:18:00Z">
        <w:r w:rsidRPr="009E2644" w:rsidDel="00C8319F">
          <w:delText>8</w:delText>
        </w:r>
      </w:del>
      <w:r w:rsidRPr="009E2644">
        <w:t>5), with the tacit support of the great powers, declaring his commitment to the moral and material improvement of the Congolese through free trade and Christian conversion. Initially, the state</w:t>
      </w:r>
      <w:r w:rsidRPr="006308EC">
        <w:t>’</w:t>
      </w:r>
      <w:r w:rsidRPr="009E2644">
        <w:t xml:space="preserve">s main task was to subjugate both the Congolese and Zanzibari slave traders, who dominated much of the upper river. Reports of </w:t>
      </w:r>
      <w:r w:rsidRPr="006308EC">
        <w:t>“</w:t>
      </w:r>
      <w:r w:rsidRPr="009E2644">
        <w:t>new slaveries</w:t>
      </w:r>
      <w:r w:rsidRPr="006308EC">
        <w:t>”</w:t>
      </w:r>
      <w:r w:rsidRPr="009E2644">
        <w:t xml:space="preserve"> and atrocities perpetrated by the state itself began to circulate publicly in Britain after the mid-1890s, first in missionary and humanitarian circles, then through </w:t>
      </w:r>
      <w:del w:id="1497" w:author="Patterson Lamb" w:date="2014-08-09T10:18:00Z">
        <w:r w:rsidRPr="005600E9">
          <w:rPr>
            <w:rPrChange w:id="1498" w:author="Patterson Lamb" w:date="2014-08-09T10:18:00Z">
              <w:rPr>
                <w:i/>
              </w:rPr>
            </w:rPrChange>
          </w:rPr>
          <w:delText>The</w:delText>
        </w:r>
        <w:r w:rsidRPr="007D5122" w:rsidDel="00C8319F">
          <w:rPr>
            <w:i/>
          </w:rPr>
          <w:delText xml:space="preserve"> </w:delText>
        </w:r>
      </w:del>
      <w:ins w:id="1499" w:author="Patterson Lamb" w:date="2014-08-09T10:18:00Z">
        <w:r>
          <w:t>the</w:t>
        </w:r>
        <w:r w:rsidRPr="007D5122">
          <w:rPr>
            <w:i/>
          </w:rPr>
          <w:t xml:space="preserve"> </w:t>
        </w:r>
      </w:ins>
      <w:r w:rsidRPr="007D5122">
        <w:rPr>
          <w:i/>
        </w:rPr>
        <w:t>Times</w:t>
      </w:r>
      <w:r w:rsidRPr="00985FA7">
        <w:t xml:space="preserve"> </w:t>
      </w:r>
      <w:r w:rsidRPr="009E2644">
        <w:t>and other newspapers. Protestant missionaries became increasingly vocal in their criticism of the state as its brutalities inhibited their evangelical work and after the state proved reluctant to authorize more Protestant mission stations</w:t>
      </w:r>
      <w:del w:id="1500" w:author="Patterson Lamb" w:date="2014-08-09T10:18:00Z">
        <w:r w:rsidRPr="009E2644" w:rsidDel="00C8319F">
          <w:delText>,</w:delText>
        </w:r>
      </w:del>
      <w:r w:rsidRPr="009E2644">
        <w:t xml:space="preserve"> while it permitted Catholic missions to expand.</w:t>
      </w:r>
      <w:r w:rsidRPr="009E2644">
        <w:rPr>
          <w:vertAlign w:val="superscript"/>
        </w:rPr>
        <w:endnoteReference w:id="166"/>
      </w:r>
      <w:r w:rsidRPr="009E2644">
        <w:t xml:space="preserve"> After the publication of a scathing British consular report on the Congo Free State in 1904, a coalition of missionaries, humanitarians, and merchants formed the Congo Reform Association (C</w:t>
      </w:r>
      <w:del w:id="1502" w:author="Patterson Lamb" w:date="2014-08-09T10:19:00Z">
        <w:r w:rsidRPr="009E2644" w:rsidDel="00C8319F">
          <w:delText>.</w:delText>
        </w:r>
      </w:del>
      <w:r w:rsidRPr="009E2644">
        <w:t>R</w:t>
      </w:r>
      <w:del w:id="1503" w:author="Patterson Lamb" w:date="2014-08-09T10:19:00Z">
        <w:r w:rsidRPr="009E2644" w:rsidDel="00C8319F">
          <w:delText>.</w:delText>
        </w:r>
      </w:del>
      <w:r w:rsidRPr="009E2644">
        <w:t>A</w:t>
      </w:r>
      <w:del w:id="1504" w:author="Patterson Lamb" w:date="2014-08-09T10:19:00Z">
        <w:r w:rsidRPr="009E2644" w:rsidDel="00C8319F">
          <w:delText>.</w:delText>
        </w:r>
      </w:del>
      <w:r w:rsidRPr="009E2644">
        <w:t>), under the leadership of Morel, then known as an advocate of commercial development in west and central Africa. The C</w:t>
      </w:r>
      <w:del w:id="1505" w:author="Patterson Lamb" w:date="2014-08-09T10:19:00Z">
        <w:r w:rsidRPr="009E2644" w:rsidDel="00C8319F">
          <w:delText>.</w:delText>
        </w:r>
      </w:del>
      <w:r w:rsidRPr="009E2644">
        <w:t>R</w:t>
      </w:r>
      <w:del w:id="1506" w:author="Patterson Lamb" w:date="2014-08-09T10:19:00Z">
        <w:r w:rsidRPr="009E2644" w:rsidDel="00C8319F">
          <w:delText>.</w:delText>
        </w:r>
      </w:del>
      <w:r w:rsidRPr="009E2644">
        <w:t>A</w:t>
      </w:r>
      <w:del w:id="1507" w:author="Patterson Lamb" w:date="2014-08-09T10:19:00Z">
        <w:r w:rsidRPr="009E2644" w:rsidDel="00C8319F">
          <w:delText>.</w:delText>
        </w:r>
      </w:del>
      <w:r w:rsidRPr="009E2644">
        <w:t xml:space="preserve"> lobbied the British government to exert diplomatic pressure on Leopold to reform his regime. Morel, the C</w:t>
      </w:r>
      <w:del w:id="1508" w:author="Patterson Lamb" w:date="2014-08-09T10:19:00Z">
        <w:r w:rsidRPr="009E2644" w:rsidDel="00C8319F">
          <w:delText>.</w:delText>
        </w:r>
      </w:del>
      <w:r w:rsidRPr="009E2644">
        <w:t>R</w:t>
      </w:r>
      <w:del w:id="1509" w:author="Patterson Lamb" w:date="2014-08-09T10:19:00Z">
        <w:r w:rsidRPr="009E2644" w:rsidDel="00C8319F">
          <w:delText>.</w:delText>
        </w:r>
      </w:del>
      <w:r w:rsidRPr="009E2644">
        <w:t>A</w:t>
      </w:r>
      <w:del w:id="1510" w:author="Patterson Lamb" w:date="2014-08-09T10:19:00Z">
        <w:r w:rsidRPr="009E2644" w:rsidDel="00C8319F">
          <w:delText>.</w:delText>
        </w:r>
      </w:del>
      <w:r w:rsidRPr="006308EC">
        <w:t>’</w:t>
      </w:r>
      <w:r w:rsidRPr="009E2644">
        <w:t xml:space="preserve">s secretary and main publicist, argued that the welfare of the Congolese depended upon respecting the </w:t>
      </w:r>
      <w:r w:rsidRPr="006308EC">
        <w:t>“</w:t>
      </w:r>
      <w:r w:rsidRPr="009E2644">
        <w:t>elementary rights of humanity,</w:t>
      </w:r>
      <w:r w:rsidRPr="006308EC">
        <w:t>”</w:t>
      </w:r>
      <w:r w:rsidRPr="009E2644">
        <w:t xml:space="preserve"> and particularly rights to land and the fruits of one</w:t>
      </w:r>
      <w:r w:rsidRPr="006308EC">
        <w:t>’</w:t>
      </w:r>
      <w:r w:rsidRPr="009E2644">
        <w:t>s own labor that would enable the Congolese and Europeans to benefit mutually in the imperial economy. Morel employed standard pressure-group tactics, publishing articles and lobbying members of parliament. These tactics initially failed, and by 1905 the C</w:t>
      </w:r>
      <w:del w:id="1511" w:author="Patterson Lamb" w:date="2014-08-09T10:20:00Z">
        <w:r w:rsidRPr="009E2644" w:rsidDel="00C8319F">
          <w:delText>.</w:delText>
        </w:r>
      </w:del>
      <w:r w:rsidRPr="009E2644">
        <w:t>R</w:t>
      </w:r>
      <w:del w:id="1512" w:author="Patterson Lamb" w:date="2014-08-09T10:20:00Z">
        <w:r w:rsidRPr="009E2644" w:rsidDel="00C8319F">
          <w:delText>.</w:delText>
        </w:r>
      </w:del>
      <w:r w:rsidRPr="009E2644">
        <w:t>A</w:t>
      </w:r>
      <w:del w:id="1513" w:author="Patterson Lamb" w:date="2014-08-09T10:20:00Z">
        <w:r w:rsidRPr="009E2644" w:rsidDel="00C8319F">
          <w:delText>.</w:delText>
        </w:r>
      </w:del>
      <w:r w:rsidRPr="009E2644">
        <w:t xml:space="preserve"> was on the brink of collapse. The campaign was then revived by two married missionaries, the Reverend John and Alice Harris, brethren of the Congo Balolo Mission, who returned to England after working in the Congo for most of the previous seven years. The Harrises reached out to British nonconformist churches, which exercised significant political power at this time, and developed a nationwide series of lantern</w:t>
      </w:r>
      <w:del w:id="1514" w:author="Patterson Lamb" w:date="2014-08-09T10:20:00Z">
        <w:r w:rsidRPr="009E2644" w:rsidDel="00C8319F">
          <w:delText xml:space="preserve"> </w:delText>
        </w:r>
      </w:del>
      <w:ins w:id="1515" w:author="Patterson Lamb" w:date="2014-08-09T10:20:00Z">
        <w:r>
          <w:t>-</w:t>
        </w:r>
      </w:ins>
      <w:r w:rsidRPr="009E2644">
        <w:t>slide lectures and a network of C</w:t>
      </w:r>
      <w:del w:id="1516" w:author="Patterson Lamb" w:date="2014-08-09T10:20:00Z">
        <w:r w:rsidRPr="009E2644" w:rsidDel="00C8319F">
          <w:delText>.</w:delText>
        </w:r>
      </w:del>
      <w:r w:rsidRPr="009E2644">
        <w:t>R</w:t>
      </w:r>
      <w:del w:id="1517" w:author="Patterson Lamb" w:date="2014-08-09T10:20:00Z">
        <w:r w:rsidRPr="009E2644" w:rsidDel="00C8319F">
          <w:delText>.</w:delText>
        </w:r>
      </w:del>
      <w:r w:rsidRPr="009E2644">
        <w:t>A</w:t>
      </w:r>
      <w:del w:id="1518" w:author="Patterson Lamb" w:date="2014-08-09T10:20:00Z">
        <w:r w:rsidRPr="009E2644" w:rsidDel="00C8319F">
          <w:delText>.</w:delText>
        </w:r>
      </w:del>
      <w:r w:rsidRPr="009E2644">
        <w:t xml:space="preserve"> auxiliaries that established a solid base of public support for the organization and stabilized its finances. At the center of the campaign, in lantern lectures and numerous publications, was the photographic image of atrocity.</w:t>
      </w:r>
      <w:r w:rsidRPr="009E2644">
        <w:rPr>
          <w:vertAlign w:val="superscript"/>
        </w:rPr>
        <w:endnoteReference w:id="167"/>
      </w:r>
    </w:p>
    <w:p w:rsidR="005600E9" w:rsidRPr="009E2644" w:rsidRDefault="005600E9" w:rsidP="001A4F98">
      <w:pPr>
        <w:pStyle w:val="para"/>
      </w:pPr>
      <w:r w:rsidRPr="009E2644">
        <w:t>The evidential force of the photograph was used to expose suffering under a variety of imperial regimes in the late nineteenth and early twentieth centuries.</w:t>
      </w:r>
      <w:r w:rsidRPr="009E2644">
        <w:rPr>
          <w:vertAlign w:val="superscript"/>
        </w:rPr>
        <w:endnoteReference w:id="168"/>
      </w:r>
      <w:r w:rsidRPr="009E2644">
        <w:t xml:space="preserve"> Missionaries participated in turning photography to protest, applying their decades of experience in creating photographic ethnographies of foreign peoples and, above all, chronicling the progress of their evangelization with a photographic record of improvements in peoples</w:t>
      </w:r>
      <w:r w:rsidRPr="006308EC">
        <w:t>’</w:t>
      </w:r>
      <w:r w:rsidRPr="009E2644">
        <w:t xml:space="preserve"> health, material cultures, and built environments.</w:t>
      </w:r>
      <w:r w:rsidRPr="009E2644">
        <w:rPr>
          <w:vertAlign w:val="superscript"/>
        </w:rPr>
        <w:endnoteReference w:id="169"/>
      </w:r>
      <w:r w:rsidRPr="009E2644">
        <w:t xml:space="preserve"> Like many other missionaries, Alice Harris brought a camera to the Congo. She had a dry plate box camera, along with numerous glass plates in light-tight boxes and the requisite collection of chemicals for printing in the field </w:t>
      </w:r>
      <w:ins w:id="1528" w:author="Patterson Lamb" w:date="2014-08-09T10:21:00Z">
        <w:r>
          <w:t>(Figure 3.1)</w:t>
        </w:r>
      </w:ins>
      <w:del w:id="1529" w:author="Patterson Lamb" w:date="2014-08-09T10:21:00Z">
        <w:r w:rsidRPr="009E2644" w:rsidDel="00C8319F">
          <w:delText>[</w:delText>
        </w:r>
      </w:del>
      <w:del w:id="1530" w:author="Newgen2" w:date="2014-11-08T20:40:00Z">
        <w:r w:rsidRPr="005D071C" w:rsidDel="008302A5">
          <w:rPr>
            <w:shd w:val="clear" w:color="auto" w:fill="C0C0C0"/>
          </w:rPr>
          <w:delText>Fig. 3.1</w:delText>
        </w:r>
      </w:del>
      <w:del w:id="1531" w:author="Patterson Lamb" w:date="2014-08-09T10:21:00Z">
        <w:r w:rsidRPr="009E2644" w:rsidDel="00C8319F">
          <w:delText>]</w:delText>
        </w:r>
      </w:del>
      <w:r w:rsidRPr="009E2644">
        <w:t xml:space="preserve">. Dry plate photographic technology was more cumbersome than photography with the new Kodak cameras, which became popular sensations after the first </w:t>
      </w:r>
      <w:del w:id="1532" w:author="Patterson Lamb" w:date="2014-08-09T10:21:00Z">
        <w:r w:rsidRPr="009E2644" w:rsidDel="00C8319F">
          <w:delText xml:space="preserve">Kodak </w:delText>
        </w:r>
      </w:del>
      <w:ins w:id="1533" w:author="Patterson Lamb" w:date="2014-08-09T10:21:00Z">
        <w:r>
          <w:t xml:space="preserve">one </w:t>
        </w:r>
      </w:ins>
      <w:r w:rsidRPr="009E2644">
        <w:t>was released in 1888. The Kodak cameras captured images not on plates</w:t>
      </w:r>
      <w:del w:id="1534" w:author="Patterson Lamb" w:date="2014-08-09T10:21:00Z">
        <w:r w:rsidRPr="009E2644" w:rsidDel="00C8319F">
          <w:delText>,</w:delText>
        </w:r>
      </w:del>
      <w:r w:rsidRPr="009E2644">
        <w:t xml:space="preserve"> but on sensitized rolls of film, which photographers then mailed to the Eastman Kodak Company for printing. Kodak</w:t>
      </w:r>
      <w:r w:rsidRPr="006308EC">
        <w:t>’</w:t>
      </w:r>
      <w:r w:rsidRPr="009E2644">
        <w:t xml:space="preserve">s slogan, </w:t>
      </w:r>
      <w:r w:rsidRPr="006308EC">
        <w:t>“</w:t>
      </w:r>
      <w:r w:rsidRPr="009E2644">
        <w:t>You press the button, and we do the rest,</w:t>
      </w:r>
      <w:r w:rsidRPr="006308EC">
        <w:t>”</w:t>
      </w:r>
      <w:r w:rsidRPr="009E2644">
        <w:t xml:space="preserve"> did not appeal to Alice Harris, however. Perhaps she did not want to wait for months to evaluate and use her photographs, or perhaps she simply enjoyed a hands-on process that was often challenging in the tropical African environment. As John Harris later wrote regarding a collection of </w:t>
      </w:r>
      <w:del w:id="1535" w:author="Patterson Lamb" w:date="2014-08-09T10:22:00Z">
        <w:r w:rsidRPr="009E2644" w:rsidDel="00C8319F">
          <w:delText xml:space="preserve">100 </w:delText>
        </w:r>
      </w:del>
      <w:ins w:id="1536" w:author="Patterson Lamb" w:date="2014-08-09T10:22:00Z">
        <w:r>
          <w:t>one hundred</w:t>
        </w:r>
        <w:r w:rsidRPr="009E2644">
          <w:t xml:space="preserve"> </w:t>
        </w:r>
      </w:ins>
      <w:r w:rsidRPr="009E2644">
        <w:t xml:space="preserve">photographs sent from west Africa to a colleague in London: </w:t>
      </w:r>
      <w:r w:rsidRPr="006308EC">
        <w:t>“</w:t>
      </w:r>
      <w:del w:id="1537" w:author="Patterson Lamb" w:date="2014-08-09T10:22:00Z">
        <w:r w:rsidRPr="006308EC" w:rsidDel="00C8319F">
          <w:delText>…</w:delText>
        </w:r>
      </w:del>
      <w:r w:rsidRPr="009E2644">
        <w:t>They are some of them a little stained but what with shortage of good water, excessive heat and chemicals affected by the elements we find it very difficult to get good prints. Fortunately the plates are keeping very well. Therefore there will be no difficulty in producing good copies when we can get good materials.</w:t>
      </w:r>
      <w:r w:rsidRPr="006308EC">
        <w:t>”</w:t>
      </w:r>
      <w:r w:rsidRPr="009E2644">
        <w:rPr>
          <w:vertAlign w:val="superscript"/>
        </w:rPr>
        <w:endnoteReference w:id="170"/>
      </w:r>
    </w:p>
    <w:p w:rsidR="005600E9" w:rsidRPr="00010F86" w:rsidRDefault="005600E9" w:rsidP="001A4F98">
      <w:pPr>
        <w:pStyle w:val="fig"/>
      </w:pPr>
      <w:r w:rsidRPr="00010F86">
        <w:t>Figure 3.1 Here</w:t>
      </w:r>
    </w:p>
    <w:p w:rsidR="005600E9" w:rsidRPr="009E2644" w:rsidRDefault="005600E9" w:rsidP="001A4F98">
      <w:pPr>
        <w:pStyle w:val="para"/>
      </w:pPr>
      <w:r w:rsidRPr="009E2644">
        <w:t>Missionaries publicly displayed their photographs in multiple media</w:t>
      </w:r>
      <w:del w:id="1539" w:author="Patterson Lamb" w:date="2014-08-09T10:22:00Z">
        <w:r w:rsidRPr="009E2644" w:rsidDel="00C8319F">
          <w:delText>s</w:delText>
        </w:r>
      </w:del>
      <w:r w:rsidRPr="009E2644">
        <w:t>, including missionary publications, newspapers and magazines, exhibitions, and lantern</w:t>
      </w:r>
      <w:del w:id="1540" w:author="Patterson Lamb" w:date="2014-08-09T10:22:00Z">
        <w:r w:rsidRPr="009E2644" w:rsidDel="00C8319F">
          <w:delText xml:space="preserve"> </w:delText>
        </w:r>
      </w:del>
      <w:ins w:id="1541" w:author="Patterson Lamb" w:date="2014-08-09T10:22:00Z">
        <w:r>
          <w:t>-</w:t>
        </w:r>
      </w:ins>
      <w:r w:rsidRPr="009E2644">
        <w:t xml:space="preserve">slide lectures that followed the networks of missionary auxiliaries throughout Britain. The formulaic missionary narrative that defined the significance of these photographs pivoted </w:t>
      </w:r>
      <w:del w:id="1542" w:author="Patterson Lamb" w:date="2014-08-09T10:29:00Z">
        <w:r w:rsidRPr="009E2644" w:rsidDel="0092389B">
          <w:delText>up</w:delText>
        </w:r>
      </w:del>
      <w:r w:rsidRPr="009E2644">
        <w:t>on the experience of conversion and the newfound benefits of Christian civilization. The narrative began with a geographical overview of the given land and an introduction to the ethnography of its people. There was next an account of the people</w:t>
      </w:r>
      <w:ins w:id="1543" w:author="Patterson Lamb" w:date="2014-08-09T10:29:00Z">
        <w:r>
          <w:t>’</w:t>
        </w:r>
      </w:ins>
      <w:r w:rsidRPr="009E2644">
        <w:t>s</w:t>
      </w:r>
      <w:del w:id="1544" w:author="Patterson Lamb" w:date="2014-08-09T10:29:00Z">
        <w:r w:rsidRPr="006308EC" w:rsidDel="0092389B">
          <w:delText>’</w:delText>
        </w:r>
      </w:del>
      <w:r w:rsidRPr="009E2644">
        <w:t xml:space="preserve"> savage practices, followed by an account of the missionaries</w:t>
      </w:r>
      <w:r w:rsidRPr="006308EC">
        <w:t>’</w:t>
      </w:r>
      <w:r w:rsidRPr="009E2644">
        <w:t xml:space="preserve"> tireless proselytization and the benefits of reform. Finally, the narrator solicited support for the mission on the proven strength of its performance. After the mid-nineteenth century, photographs were integral to this narrative</w:t>
      </w:r>
      <w:del w:id="1545" w:author="Patterson Lamb" w:date="2014-08-09T10:29:00Z">
        <w:r w:rsidRPr="009E2644" w:rsidDel="0092389B">
          <w:delText>,</w:delText>
        </w:r>
      </w:del>
      <w:r w:rsidRPr="009E2644">
        <w:t xml:space="preserve"> and could, in fact, visually abridge it for more concise proof and publicity. Missionaries displayed what one might call </w:t>
      </w:r>
      <w:r w:rsidRPr="006308EC">
        <w:t>“</w:t>
      </w:r>
      <w:r w:rsidRPr="009E2644">
        <w:t>before and after</w:t>
      </w:r>
      <w:r w:rsidRPr="006308EC">
        <w:t>”</w:t>
      </w:r>
      <w:r w:rsidRPr="009E2644">
        <w:t xml:space="preserve"> photographs. The first photograph portrayed a person before missionary intervention and the second photograph portrayed the same person saved, with his or her improvement marked by new clothing and evident</w:t>
      </w:r>
      <w:del w:id="1546" w:author="Patterson Lamb" w:date="2014-08-09T10:30:00Z">
        <w:r w:rsidRPr="009E2644" w:rsidDel="0092389B">
          <w:delText>ly</w:delText>
        </w:r>
      </w:del>
      <w:r w:rsidRPr="009E2644">
        <w:t xml:space="preserve"> good health.</w:t>
      </w:r>
      <w:r w:rsidRPr="009E2644">
        <w:rPr>
          <w:vertAlign w:val="superscript"/>
        </w:rPr>
        <w:endnoteReference w:id="171"/>
      </w:r>
      <w:r w:rsidRPr="009E2644">
        <w:t xml:space="preserve"> It was into this narrative framework that a founding member of the C</w:t>
      </w:r>
      <w:del w:id="1549" w:author="Patterson Lamb" w:date="2014-08-09T10:30:00Z">
        <w:r w:rsidRPr="009E2644" w:rsidDel="0092389B">
          <w:delText>.</w:delText>
        </w:r>
      </w:del>
      <w:r w:rsidRPr="009E2644">
        <w:t>R</w:t>
      </w:r>
      <w:del w:id="1550" w:author="Patterson Lamb" w:date="2014-08-09T10:30:00Z">
        <w:r w:rsidRPr="009E2644" w:rsidDel="0092389B">
          <w:delText>.</w:delText>
        </w:r>
      </w:del>
      <w:r w:rsidRPr="009E2644">
        <w:t>A</w:t>
      </w:r>
      <w:del w:id="1551" w:author="Patterson Lamb" w:date="2014-08-09T10:30:00Z">
        <w:r w:rsidRPr="009E2644" w:rsidDel="0092389B">
          <w:delText>.</w:delText>
        </w:r>
      </w:del>
      <w:r w:rsidRPr="009E2644">
        <w:t>, Dr. Harry Guinness, director of the Congo Balolo Mission, incorporated atrocity photographs.</w:t>
      </w:r>
    </w:p>
    <w:p w:rsidR="005600E9" w:rsidRPr="009E2644" w:rsidRDefault="005600E9" w:rsidP="001A4F98">
      <w:pPr>
        <w:pStyle w:val="para"/>
      </w:pPr>
      <w:r w:rsidRPr="009E2644">
        <w:t>Since the late 1880s, Guinness had presented missionary lantern</w:t>
      </w:r>
      <w:ins w:id="1552" w:author="Patterson Lamb" w:date="2014-08-09T10:30:00Z">
        <w:r>
          <w:t>-</w:t>
        </w:r>
      </w:ins>
      <w:del w:id="1553" w:author="Patterson Lamb" w:date="2014-08-09T10:30:00Z">
        <w:r w:rsidRPr="009E2644" w:rsidDel="0092389B">
          <w:delText xml:space="preserve"> </w:delText>
        </w:r>
      </w:del>
      <w:r w:rsidRPr="009E2644">
        <w:t xml:space="preserve">slide lectures to tens of thousands of people in Britain. Jack Thompson characterizes him as </w:t>
      </w:r>
      <w:r w:rsidRPr="006308EC">
        <w:t>“</w:t>
      </w:r>
      <w:r w:rsidRPr="009E2644">
        <w:t>the doyen of the missionary lantern show.</w:t>
      </w:r>
      <w:r w:rsidRPr="006308EC">
        <w:t>”</w:t>
      </w:r>
      <w:r w:rsidRPr="009E2644">
        <w:rPr>
          <w:vertAlign w:val="superscript"/>
        </w:rPr>
        <w:endnoteReference w:id="172"/>
      </w:r>
      <w:r w:rsidRPr="009E2644">
        <w:t xml:space="preserve"> In 1903</w:t>
      </w:r>
      <w:ins w:id="1559" w:author="Patterson Lamb" w:date="2014-08-09T10:30:00Z">
        <w:r>
          <w:t>,</w:t>
        </w:r>
      </w:ins>
      <w:r w:rsidRPr="009E2644">
        <w:t xml:space="preserve"> Guinness began to deliver a lantern slide lecture entitled </w:t>
      </w:r>
      <w:r w:rsidRPr="006308EC">
        <w:t>“</w:t>
      </w:r>
      <w:r w:rsidRPr="009E2644">
        <w:t>A Reign of Terror on the Congo</w:t>
      </w:r>
      <w:r w:rsidRPr="006308EC">
        <w:t>”</w:t>
      </w:r>
      <w:r w:rsidRPr="009E2644">
        <w:t xml:space="preserve"> with the goals of promoting his mission and building public pressure upon the British government to take action against the Congo Free State. Although a transcript and the specific set of slides used in Guinness</w:t>
      </w:r>
      <w:r w:rsidRPr="006308EC">
        <w:t>’</w:t>
      </w:r>
      <w:r w:rsidRPr="009E2644">
        <w:t>s lecture have not survived, one can deduce from Guinness</w:t>
      </w:r>
      <w:r w:rsidRPr="006308EC">
        <w:t>’</w:t>
      </w:r>
      <w:ins w:id="1560" w:author="Patterson Lamb" w:date="2014-08-09T10:30:00Z">
        <w:r>
          <w:t>s</w:t>
        </w:r>
      </w:ins>
      <w:r w:rsidRPr="009E2644">
        <w:t xml:space="preserve"> correspondence with Morel that he modified the standard missionary narrative in two ways. First, after an introductory overview of the Congo, he recounted the moral promises of the Berlin Act, which Britain had endorsed. Second, he broke from the normal narrative by displaying not the improvement of the Congolese people</w:t>
      </w:r>
      <w:del w:id="1561" w:author="Patterson Lamb" w:date="2014-08-09T10:31:00Z">
        <w:r w:rsidRPr="009E2644" w:rsidDel="0092389B">
          <w:delText>,</w:delText>
        </w:r>
      </w:del>
      <w:r w:rsidRPr="009E2644">
        <w:t xml:space="preserve"> but their greater suffering under the Congo Free State. The pivotal moment of salvation in the standard lecture was thus replaced by betrayal and a prospective moment of redemption for the British public, should they support the efforts of missionaries on behalf of the Congolese and fulfill their own Christian duty to force the state to rectify its sinful practices. Morel, who preferred to speak in terms of commercial development and rights, was initially repelled by Guinness</w:t>
      </w:r>
      <w:r w:rsidRPr="006308EC">
        <w:t>’</w:t>
      </w:r>
      <w:ins w:id="1562" w:author="Patterson Lamb" w:date="2014-08-09T10:31:00Z">
        <w:r>
          <w:t>s</w:t>
        </w:r>
      </w:ins>
      <w:r w:rsidRPr="009E2644">
        <w:t xml:space="preserve"> evangelical representation of the Congo crisis, replete with hymns and prayers. Morel confided to a friend, </w:t>
      </w:r>
      <w:r w:rsidRPr="006308EC">
        <w:t>“</w:t>
      </w:r>
      <w:del w:id="1563" w:author="Patterson Lamb" w:date="2014-08-09T10:31:00Z">
        <w:r w:rsidRPr="006308EC" w:rsidDel="0092389B">
          <w:delText>…</w:delText>
        </w:r>
      </w:del>
      <w:r w:rsidRPr="009E2644">
        <w:t>I am so constituted that the very talk of religion in a matter of this kind sets my teeth on edge.</w:t>
      </w:r>
      <w:r w:rsidRPr="006308EC">
        <w:t>”</w:t>
      </w:r>
      <w:r w:rsidRPr="009E2644">
        <w:rPr>
          <w:vertAlign w:val="superscript"/>
        </w:rPr>
        <w:endnoteReference w:id="173"/>
      </w:r>
      <w:r w:rsidRPr="009E2644">
        <w:t xml:space="preserve"> Nonetheless, faced with the impending collapse of his campaign in 1905, he readily co</w:t>
      </w:r>
      <w:del w:id="1569" w:author="Patterson Lamb" w:date="2014-08-09T10:31:00Z">
        <w:r w:rsidRPr="009E2644" w:rsidDel="0092389B">
          <w:delText>-</w:delText>
        </w:r>
      </w:del>
      <w:r w:rsidRPr="009E2644">
        <w:t>operated with the Harrises in reviving the C</w:t>
      </w:r>
      <w:del w:id="1570" w:author="Patterson Lamb" w:date="2014-08-09T10:31:00Z">
        <w:r w:rsidRPr="009E2644" w:rsidDel="0092389B">
          <w:delText>.</w:delText>
        </w:r>
      </w:del>
      <w:r w:rsidRPr="009E2644">
        <w:t>R</w:t>
      </w:r>
      <w:del w:id="1571" w:author="Patterson Lamb" w:date="2014-08-09T10:31:00Z">
        <w:r w:rsidRPr="009E2644" w:rsidDel="0092389B">
          <w:delText>.</w:delText>
        </w:r>
      </w:del>
      <w:r w:rsidRPr="009E2644">
        <w:t>A</w:t>
      </w:r>
      <w:del w:id="1572" w:author="Patterson Lamb" w:date="2014-08-09T10:31:00Z">
        <w:r w:rsidRPr="009E2644" w:rsidDel="0092389B">
          <w:delText>.</w:delText>
        </w:r>
      </w:del>
      <w:r w:rsidRPr="009E2644">
        <w:t xml:space="preserve"> through missionary methods. Morel and the Harrises agreed to combine their secular and religious principles and goals in a single humanitarian narrative</w:t>
      </w:r>
      <w:del w:id="1573" w:author="Patterson Lamb" w:date="2014-08-09T10:31:00Z">
        <w:r w:rsidRPr="009E2644" w:rsidDel="0092389B">
          <w:delText>,</w:delText>
        </w:r>
      </w:del>
      <w:r w:rsidRPr="009E2644">
        <w:t xml:space="preserve"> in the hope of reaching a wider spectrum of British society. John Harris explained to Morel, </w:t>
      </w:r>
      <w:r w:rsidRPr="006308EC">
        <w:t>“</w:t>
      </w:r>
      <w:r w:rsidRPr="009E2644">
        <w:t>You appeal to the more educated classes and politicians, what I want to do is to appeal to the popular mind.</w:t>
      </w:r>
      <w:r w:rsidRPr="006308EC">
        <w:t>”</w:t>
      </w:r>
      <w:r w:rsidRPr="009E2644">
        <w:t xml:space="preserve"> Having agreed to advocate property rights and free trade for the Congolese, Harris added, </w:t>
      </w:r>
      <w:r w:rsidRPr="006308EC">
        <w:t>“</w:t>
      </w:r>
      <w:r w:rsidRPr="009E2644">
        <w:t>the ordinary Englishman is quite in ignorance of this subject and therefore we want to be careful to hit his intellect on the right spot.</w:t>
      </w:r>
      <w:r w:rsidRPr="006308EC">
        <w:t>”</w:t>
      </w:r>
      <w:r w:rsidRPr="009E2644">
        <w:rPr>
          <w:vertAlign w:val="superscript"/>
        </w:rPr>
        <w:endnoteReference w:id="174"/>
      </w:r>
      <w:r w:rsidRPr="009E2644">
        <w:t xml:space="preserve"> The right spot for which the Harrises and Morel subsequently aimed was Britain</w:t>
      </w:r>
      <w:r w:rsidRPr="006308EC">
        <w:t>’</w:t>
      </w:r>
      <w:r w:rsidRPr="009E2644">
        <w:t>s Christian conscience. In advocating both human rights and Christian duty through a combination of publications and lantern</w:t>
      </w:r>
      <w:del w:id="1576" w:author="Patterson Lamb" w:date="2014-08-09T10:32:00Z">
        <w:r w:rsidRPr="009E2644" w:rsidDel="0092389B">
          <w:delText xml:space="preserve"> </w:delText>
        </w:r>
      </w:del>
      <w:ins w:id="1577" w:author="Patterson Lamb" w:date="2014-08-09T10:32:00Z">
        <w:r>
          <w:t>-</w:t>
        </w:r>
      </w:ins>
      <w:r w:rsidRPr="009E2644">
        <w:t>slide lectures, the Congo reformers successfully sustained the largest, popular British protest against imperialism in the decades before the first world war. As the main narrators of the C</w:t>
      </w:r>
      <w:del w:id="1578" w:author="Patterson Lamb" w:date="2014-08-09T10:32:00Z">
        <w:r w:rsidRPr="009E2644" w:rsidDel="0092389B">
          <w:delText>.</w:delText>
        </w:r>
      </w:del>
      <w:r w:rsidRPr="009E2644">
        <w:t>R</w:t>
      </w:r>
      <w:del w:id="1579" w:author="Patterson Lamb" w:date="2014-08-09T10:32:00Z">
        <w:r w:rsidRPr="009E2644" w:rsidDel="0092389B">
          <w:delText>.</w:delText>
        </w:r>
      </w:del>
      <w:r w:rsidRPr="009E2644">
        <w:t>A</w:t>
      </w:r>
      <w:del w:id="1580" w:author="Patterson Lamb" w:date="2014-08-09T10:32:00Z">
        <w:r w:rsidRPr="009E2644" w:rsidDel="0092389B">
          <w:delText>.</w:delText>
        </w:r>
      </w:del>
      <w:r w:rsidRPr="006308EC">
        <w:t>’</w:t>
      </w:r>
      <w:r w:rsidRPr="009E2644">
        <w:t>s lantern</w:t>
      </w:r>
      <w:del w:id="1581" w:author="Patterson Lamb" w:date="2014-08-09T10:32:00Z">
        <w:r w:rsidRPr="009E2644" w:rsidDel="0092389B">
          <w:delText xml:space="preserve"> </w:delText>
        </w:r>
      </w:del>
      <w:ins w:id="1582" w:author="Patterson Lamb" w:date="2014-08-09T10:32:00Z">
        <w:r>
          <w:t>-</w:t>
        </w:r>
      </w:ins>
      <w:r w:rsidRPr="009E2644">
        <w:t xml:space="preserve">slide lectures, the Harrises and other missionaries brought strong, moral authority to bear </w:t>
      </w:r>
      <w:del w:id="1583" w:author="Patterson Lamb" w:date="2014-08-09T10:32:00Z">
        <w:r w:rsidRPr="009E2644" w:rsidDel="0092389B">
          <w:delText>up</w:delText>
        </w:r>
      </w:del>
      <w:r w:rsidRPr="009E2644">
        <w:t>on their representations of atrocity, but they still took precautions against shame.</w:t>
      </w:r>
    </w:p>
    <w:p w:rsidR="005600E9" w:rsidRPr="009E2644" w:rsidRDefault="005600E9" w:rsidP="001A4F98">
      <w:pPr>
        <w:pStyle w:val="para"/>
      </w:pPr>
      <w:r w:rsidRPr="009E2644">
        <w:t>Authenticating atrocity was the purview of both women and men. The experience of the Harrises, as they first went public with their protests against the Congo Free State, usefully demonstrates distinctions between their gender roles in this campaign. It furthermore shows that the gendering of authentication was to a great extent determined not only by narrative structure and convention</w:t>
      </w:r>
      <w:del w:id="1584" w:author="Patterson Lamb" w:date="2014-08-09T10:33:00Z">
        <w:r w:rsidRPr="009E2644" w:rsidDel="0092389B">
          <w:delText>,</w:delText>
        </w:r>
      </w:del>
      <w:r w:rsidRPr="009E2644">
        <w:t xml:space="preserve"> but also by institutional practices and personal choices.</w:t>
      </w:r>
      <w:r w:rsidRPr="009E2644">
        <w:rPr>
          <w:vertAlign w:val="superscript"/>
        </w:rPr>
        <w:endnoteReference w:id="175"/>
      </w:r>
      <w:r w:rsidRPr="009E2644">
        <w:t xml:space="preserve"> It was Alice Harris who took some of the </w:t>
      </w:r>
      <w:del w:id="1596" w:author="Patterson Lamb" w:date="2014-08-09T10:33:00Z">
        <w:r w:rsidRPr="009E2644" w:rsidDel="0092389B">
          <w:delText>most well</w:delText>
        </w:r>
      </w:del>
      <w:ins w:id="1597" w:author="Patterson Lamb" w:date="2014-08-09T10:33:00Z">
        <w:r>
          <w:t>best-</w:t>
        </w:r>
      </w:ins>
      <w:del w:id="1598" w:author="Patterson Lamb" w:date="2014-08-09T10:33:00Z">
        <w:r w:rsidRPr="009E2644" w:rsidDel="0092389B">
          <w:delText xml:space="preserve"> </w:delText>
        </w:r>
      </w:del>
      <w:r w:rsidRPr="009E2644">
        <w:t xml:space="preserve">known atrocity photographs of the Congo reform campaign, but her authorship of these photographs was initially obscured. This is apparent in the production and publication of her photograph of a Congolese man, Nsala, sitting on the veranda of </w:t>
      </w:r>
      <w:ins w:id="1599" w:author="Patterson Lamb" w:date="2014-08-09T10:33:00Z">
        <w:r>
          <w:t xml:space="preserve">the </w:t>
        </w:r>
      </w:ins>
      <w:r w:rsidRPr="009E2644">
        <w:t>Harrises</w:t>
      </w:r>
      <w:r w:rsidRPr="006308EC">
        <w:t>’</w:t>
      </w:r>
      <w:r w:rsidRPr="009E2644">
        <w:t xml:space="preserve"> home at Baringa, gazing at the hand and foot of his daughter, who, along with his wife and son, had been allegedly killed and eaten by sentries of the local concessionaire company </w:t>
      </w:r>
      <w:ins w:id="1600" w:author="Patterson Lamb" w:date="2014-08-09T10:33:00Z">
        <w:r>
          <w:t>(Figure 3.2)</w:t>
        </w:r>
        <w:r w:rsidRPr="009E2644" w:rsidDel="0092389B">
          <w:t xml:space="preserve"> </w:t>
        </w:r>
      </w:ins>
      <w:del w:id="1601" w:author="Patterson Lamb" w:date="2014-08-09T10:33:00Z">
        <w:r w:rsidRPr="009E2644" w:rsidDel="0092389B">
          <w:delText>[</w:delText>
        </w:r>
      </w:del>
      <w:del w:id="1602" w:author="Newgen2" w:date="2014-11-08T20:40:00Z">
        <w:r w:rsidRPr="005D071C" w:rsidDel="008302A5">
          <w:rPr>
            <w:shd w:val="clear" w:color="auto" w:fill="C0C0C0"/>
          </w:rPr>
          <w:delText>Fig. 3.2</w:delText>
        </w:r>
      </w:del>
      <w:del w:id="1603" w:author="Patterson Lamb" w:date="2014-08-09T10:33:00Z">
        <w:r w:rsidRPr="006308EC" w:rsidDel="0092389B">
          <w:rPr>
            <w:b/>
          </w:rPr>
          <w:delText>]</w:delText>
        </w:r>
      </w:del>
      <w:del w:id="1604" w:author="Newgen2" w:date="2014-11-08T20:40:00Z">
        <w:r w:rsidRPr="009E2644" w:rsidDel="008302A5">
          <w:delText xml:space="preserve">. </w:delText>
        </w:r>
      </w:del>
      <w:r w:rsidRPr="009E2644">
        <w:t>Alice Harris and another missionary, the Reverend Edgar Stannard, encountered Nsala on 14 May 1904, while John Harris was out of station at a missionary committee meeting downriver. Private correspondence between Alice Harris and a company official, and between John Harris and Stannard and Guinness, indicates that Alice Harris staged and took the picture.</w:t>
      </w:r>
      <w:r w:rsidRPr="009E2644">
        <w:rPr>
          <w:vertAlign w:val="superscript"/>
        </w:rPr>
        <w:endnoteReference w:id="176"/>
      </w:r>
      <w:r w:rsidRPr="009E2644">
        <w:t xml:space="preserve"> She promptly developed the photograph (no small feat under the circumstances) and showed the image to her husband when he returned on the following day. They quickly grasped the potential propaganda value of this image in making a case against the Congo Free State before the British public. John Harris wrote to Guinness four days later, </w:t>
      </w:r>
      <w:r w:rsidRPr="006308EC">
        <w:t>“</w:t>
      </w:r>
      <w:r w:rsidRPr="009E2644">
        <w:t>The photograph is most telling, and as a slide will rouse any audience to an outburst of rage, the expression on the father</w:t>
      </w:r>
      <w:r w:rsidRPr="006308EC">
        <w:t>’</w:t>
      </w:r>
      <w:r w:rsidRPr="009E2644">
        <w:t>s face, the horror of the by-standers, the mute appeal of the hand and foot will speak to the most skeptical.</w:t>
      </w:r>
      <w:r w:rsidRPr="006308EC">
        <w:t>”</w:t>
      </w:r>
      <w:r w:rsidRPr="009E2644">
        <w:rPr>
          <w:vertAlign w:val="superscript"/>
        </w:rPr>
        <w:endnoteReference w:id="177"/>
      </w:r>
    </w:p>
    <w:p w:rsidR="005600E9" w:rsidRPr="00010F86" w:rsidRDefault="005600E9" w:rsidP="001A4F98">
      <w:pPr>
        <w:pStyle w:val="fig"/>
      </w:pPr>
      <w:r w:rsidRPr="00010F86">
        <w:t>Figure 3.2 Here</w:t>
      </w:r>
    </w:p>
    <w:p w:rsidR="005600E9" w:rsidRPr="009E2644" w:rsidRDefault="005600E9" w:rsidP="001A4F98">
      <w:pPr>
        <w:pStyle w:val="para"/>
      </w:pPr>
      <w:r w:rsidRPr="009E2644">
        <w:t xml:space="preserve">Later in 1904, Morel included this photograph in his book, </w:t>
      </w:r>
      <w:r w:rsidRPr="007D5122">
        <w:rPr>
          <w:i/>
        </w:rPr>
        <w:t>King Leopold</w:t>
      </w:r>
      <w:r w:rsidRPr="006308EC">
        <w:rPr>
          <w:i/>
        </w:rPr>
        <w:t>’</w:t>
      </w:r>
      <w:r w:rsidRPr="007D5122">
        <w:rPr>
          <w:i/>
        </w:rPr>
        <w:t>s Rule in Africa</w:t>
      </w:r>
      <w:r w:rsidRPr="009E2644">
        <w:t>, which offered a comprehensive indictment of the Congo Free State for atrocities and new slaveries.</w:t>
      </w:r>
      <w:r w:rsidRPr="009E2644">
        <w:rPr>
          <w:vertAlign w:val="superscript"/>
        </w:rPr>
        <w:endnoteReference w:id="178"/>
      </w:r>
      <w:r w:rsidRPr="009E2644">
        <w:t xml:space="preserve"> The </w:t>
      </w:r>
      <w:del w:id="1607" w:author="Patterson Lamb" w:date="2014-08-09T10:37:00Z">
        <w:r w:rsidRPr="009E2644" w:rsidDel="00BE38D1">
          <w:delText>sub-</w:delText>
        </w:r>
      </w:del>
      <w:ins w:id="1608" w:author="Patterson Lamb" w:date="2014-08-09T10:37:00Z">
        <w:r>
          <w:t>sub</w:t>
        </w:r>
      </w:ins>
      <w:r w:rsidRPr="009E2644">
        <w:t xml:space="preserve">caption of the photograph attributes authorship to </w:t>
      </w:r>
      <w:r w:rsidRPr="006308EC">
        <w:t>“</w:t>
      </w:r>
      <w:r w:rsidRPr="009E2644">
        <w:t>Mr. John H. Harris</w:t>
      </w:r>
      <w:ins w:id="1609" w:author="Patterson Lamb" w:date="2014-08-09T10:37:00Z">
        <w:r>
          <w:t>.</w:t>
        </w:r>
      </w:ins>
      <w:r w:rsidRPr="006308EC">
        <w:t>”</w:t>
      </w:r>
      <w:del w:id="1610" w:author="Patterson Lamb" w:date="2014-08-09T10:37:00Z">
        <w:r w:rsidRPr="009E2644" w:rsidDel="00BE38D1">
          <w:delText>.</w:delText>
        </w:r>
      </w:del>
      <w:r w:rsidRPr="009E2644">
        <w:rPr>
          <w:vertAlign w:val="superscript"/>
        </w:rPr>
        <w:endnoteReference w:id="179"/>
      </w:r>
      <w:r w:rsidRPr="009E2644">
        <w:t xml:space="preserve"> This misattribution is contradicted by an account of the incident that Stannard provided in a letter to Guinness, dated 21 May 1904, which was reprinted in the appendix of the same book.</w:t>
      </w:r>
      <w:r w:rsidRPr="009E2644">
        <w:rPr>
          <w:vertAlign w:val="superscript"/>
        </w:rPr>
        <w:endnoteReference w:id="180"/>
      </w:r>
      <w:r w:rsidRPr="009E2644">
        <w:t xml:space="preserve"> Stannard further recounts in this letter that on 19 May he and John Harris were approached by three men who presented them with two severed hands as further proof of atrocities committed by the company sentries. Alice Harris took a photograph of the men displaying the hands, with John Harris and Stannard looking on.</w:t>
      </w:r>
      <w:r w:rsidRPr="009E2644">
        <w:rPr>
          <w:vertAlign w:val="superscript"/>
        </w:rPr>
        <w:endnoteReference w:id="181"/>
      </w:r>
      <w:r w:rsidRPr="009E2644">
        <w:t xml:space="preserve"> Stannard explained, </w:t>
      </w:r>
      <w:r w:rsidRPr="006308EC">
        <w:t>“</w:t>
      </w:r>
      <w:r w:rsidRPr="009E2644">
        <w:t>Mr. Harris and I stood in the group, as we thought it would be additional testimony</w:t>
      </w:r>
      <w:del w:id="1614" w:author="Patterson Lamb" w:date="2014-08-09T10:37:00Z">
        <w:r w:rsidRPr="006308EC" w:rsidDel="00BE38D1">
          <w:delText>…</w:delText>
        </w:r>
      </w:del>
      <w:r w:rsidRPr="006308EC">
        <w:t>”</w:t>
      </w:r>
      <w:r w:rsidRPr="009E2644">
        <w:t xml:space="preserve"> </w:t>
      </w:r>
      <w:ins w:id="1615" w:author="Patterson Lamb" w:date="2014-08-09T10:37:00Z">
        <w:r>
          <w:t>(Figure 3.3</w:t>
        </w:r>
      </w:ins>
      <w:del w:id="1616" w:author="Patterson Lamb" w:date="2014-08-09T10:37:00Z">
        <w:r w:rsidRPr="009E2644" w:rsidDel="00BE38D1">
          <w:delText>[</w:delText>
        </w:r>
      </w:del>
      <w:del w:id="1617" w:author="Newgen2" w:date="2014-11-08T20:40:00Z">
        <w:r w:rsidRPr="005D071C" w:rsidDel="008302A5">
          <w:rPr>
            <w:shd w:val="clear" w:color="auto" w:fill="C0C0C0"/>
          </w:rPr>
          <w:delText>Fig. 3.3</w:delText>
        </w:r>
      </w:del>
      <w:del w:id="1618" w:author="Patterson Lamb" w:date="2014-08-09T10:37:00Z">
        <w:r w:rsidRPr="009E2644" w:rsidDel="00BE38D1">
          <w:delText>]</w:delText>
        </w:r>
      </w:del>
      <w:ins w:id="1619" w:author="Patterson Lamb" w:date="2014-08-09T10:37:00Z">
        <w:r>
          <w:t>)</w:t>
        </w:r>
      </w:ins>
      <w:r w:rsidRPr="009E2644">
        <w:t>.</w:t>
      </w:r>
      <w:r w:rsidRPr="009E2644">
        <w:rPr>
          <w:vertAlign w:val="superscript"/>
        </w:rPr>
        <w:endnoteReference w:id="182"/>
      </w:r>
    </w:p>
    <w:p w:rsidR="005600E9" w:rsidRPr="00010F86" w:rsidRDefault="005600E9" w:rsidP="001A4F98">
      <w:pPr>
        <w:pStyle w:val="fig"/>
      </w:pPr>
      <w:r w:rsidRPr="00010F86">
        <w:t>Figure 3.3 Here</w:t>
      </w:r>
    </w:p>
    <w:p w:rsidR="005600E9" w:rsidRPr="009E2644" w:rsidRDefault="005600E9" w:rsidP="001A4F98">
      <w:pPr>
        <w:pStyle w:val="para"/>
      </w:pPr>
      <w:r w:rsidRPr="009E2644">
        <w:t>In his photograph, also published in Morel</w:t>
      </w:r>
      <w:r w:rsidRPr="006308EC">
        <w:t>’</w:t>
      </w:r>
      <w:r w:rsidRPr="009E2644">
        <w:t>s book, the authenticating gaze is masculine, though the photograph represents the view of a woman behind the camera. Roland Barthes observes that to see beyond the reality effect of a photograph one must engage in a secondary action of reflection and recognize the photograph itself as an object. Without this reflection, the photograph as an object and the photographer go unacknowledged; only the subject exists, as drawn by the pencil of nature.</w:t>
      </w:r>
      <w:r w:rsidRPr="009E2644">
        <w:rPr>
          <w:vertAlign w:val="superscript"/>
        </w:rPr>
        <w:endnoteReference w:id="183"/>
      </w:r>
      <w:r w:rsidRPr="009E2644">
        <w:t xml:space="preserve"> Even if a reader in 1904 recognized </w:t>
      </w:r>
      <w:del w:id="1621" w:author="Patterson Lamb" w:date="2014-08-09T10:38:00Z">
        <w:r w:rsidRPr="009E2644" w:rsidDel="00BE38D1">
          <w:delText xml:space="preserve">the </w:delText>
        </w:r>
      </w:del>
      <w:ins w:id="1622" w:author="Patterson Lamb" w:date="2014-08-09T10:38:00Z">
        <w:r>
          <w:t>this</w:t>
        </w:r>
        <w:r w:rsidRPr="009E2644">
          <w:t xml:space="preserve"> </w:t>
        </w:r>
      </w:ins>
      <w:r w:rsidRPr="009E2644">
        <w:t xml:space="preserve">photograph </w:t>
      </w:r>
      <w:del w:id="1623" w:author="Patterson Lamb" w:date="2014-08-09T10:38:00Z">
        <w:r w:rsidRPr="009E2644" w:rsidDel="00BE38D1">
          <w:delText xml:space="preserve">above </w:delText>
        </w:r>
      </w:del>
      <w:r w:rsidRPr="009E2644">
        <w:t>as an object and a mediated representation, he or she would find no attribution of authorship in the sub</w:t>
      </w:r>
      <w:del w:id="1624" w:author="Patterson Lamb" w:date="2014-08-09T10:39:00Z">
        <w:r w:rsidRPr="009E2644" w:rsidDel="00BE38D1">
          <w:delText>-</w:delText>
        </w:r>
      </w:del>
      <w:r w:rsidRPr="009E2644">
        <w:t>caption, so there would be nothing to break the masculine gaze. It appears that this was an editorial choice, not an oversight, given that Morel</w:t>
      </w:r>
      <w:r w:rsidRPr="006308EC">
        <w:t>’</w:t>
      </w:r>
      <w:r w:rsidRPr="009E2644">
        <w:t xml:space="preserve">s book also features two images of chained African </w:t>
      </w:r>
      <w:r w:rsidRPr="006308EC">
        <w:t>“</w:t>
      </w:r>
      <w:r w:rsidRPr="009E2644">
        <w:t>hostages</w:t>
      </w:r>
      <w:r w:rsidRPr="006308EC">
        <w:t>”</w:t>
      </w:r>
      <w:r w:rsidRPr="009E2644">
        <w:t xml:space="preserve"> at Baringa in 1903 that are attributed to the Reverend Herbert Frost.</w:t>
      </w:r>
      <w:r w:rsidRPr="009E2644">
        <w:rPr>
          <w:vertAlign w:val="superscript"/>
        </w:rPr>
        <w:endnoteReference w:id="184"/>
      </w:r>
      <w:r w:rsidRPr="009E2644">
        <w:t xml:space="preserve"> The aversion to connecting Alice Harris to the visual evidence of atrocity extended, moreover, to the public narration of atrocity. Despite the fact that Alice Harris wrote and retained copies of her correspondence with a company official about the case of Nsala, the appendix of Morel</w:t>
      </w:r>
      <w:r w:rsidRPr="006308EC">
        <w:t>’</w:t>
      </w:r>
      <w:r w:rsidRPr="009E2644">
        <w:t>s book includes only accounts of events at Baringa written by John Harris, Stannard, and Frost. Alice Harris authored the atrocity photographs, but she did not, initially, author the narrative that defined the significance of the photographs for the British public.</w:t>
      </w:r>
    </w:p>
    <w:p w:rsidR="005600E9" w:rsidRPr="009E2644" w:rsidRDefault="005600E9" w:rsidP="001A4F98">
      <w:pPr>
        <w:pStyle w:val="para"/>
      </w:pPr>
      <w:r w:rsidRPr="009E2644">
        <w:t>There are a few explanations of why Alice Harris</w:t>
      </w:r>
      <w:r w:rsidRPr="006308EC">
        <w:t>’</w:t>
      </w:r>
      <w:r w:rsidRPr="009E2644">
        <w:t>s authorship of the atrocity photographs was initially obscured, and why the authenticity of the atrocities was sealed by a masculine gaze. The decision may have reflected, to some extent, the patriarchal structures of authority so common in British overseas missions. While approximately half of British missionaries in Africa were women, virtually all of the positions of leadership in these missions were held by men. The Harrises lived and worked together on the Congo, but John Harris customarily spoke for their mission station in committee meetings and conducted correspondence with the mission director or officials. Alice Harris</w:t>
      </w:r>
      <w:r w:rsidRPr="006308EC">
        <w:t>’</w:t>
      </w:r>
      <w:ins w:id="1625" w:author="Patterson Lamb" w:date="2014-08-09T10:40:00Z">
        <w:r>
          <w:t>s</w:t>
        </w:r>
      </w:ins>
      <w:r w:rsidRPr="009E2644">
        <w:t xml:space="preserve"> direct correspondence with the company official in this case was unusual. It is probably attributable to the urgency of the moment. Also, the correspondence was in French, a language in which Alice Harris was proficient, while her husband probably was not.</w:t>
      </w:r>
      <w:r w:rsidRPr="009E2644">
        <w:rPr>
          <w:vertAlign w:val="superscript"/>
        </w:rPr>
        <w:endnoteReference w:id="185"/>
      </w:r>
    </w:p>
    <w:p w:rsidR="005600E9" w:rsidRPr="009E2644" w:rsidRDefault="005600E9" w:rsidP="001A4F98">
      <w:pPr>
        <w:pStyle w:val="para"/>
      </w:pPr>
      <w:r w:rsidRPr="009E2644">
        <w:t>The attribution of authorship and the authentication of these photographs may also have been influenced by well</w:t>
      </w:r>
      <w:del w:id="1627" w:author="Patterson Lamb" w:date="2014-08-09T10:40:00Z">
        <w:r w:rsidRPr="009E2644" w:rsidDel="00BE38D1">
          <w:delText xml:space="preserve"> </w:delText>
        </w:r>
      </w:del>
      <w:ins w:id="1628" w:author="Patterson Lamb" w:date="2014-08-09T10:40:00Z">
        <w:r>
          <w:t>-</w:t>
        </w:r>
      </w:ins>
      <w:r w:rsidRPr="009E2644">
        <w:t xml:space="preserve">defined gender roles within the standard missionary narrative discussed </w:t>
      </w:r>
      <w:del w:id="1629" w:author="Patterson Lamb" w:date="2014-08-09T10:40:00Z">
        <w:r w:rsidRPr="009E2644" w:rsidDel="00BE38D1">
          <w:delText>above</w:delText>
        </w:r>
      </w:del>
      <w:ins w:id="1630" w:author="Patterson Lamb" w:date="2014-08-09T10:40:00Z">
        <w:r>
          <w:t>earlier</w:t>
        </w:r>
      </w:ins>
      <w:r w:rsidRPr="009E2644">
        <w:t xml:space="preserve">. Female missionaries embodied dutiful maternalism, while men were to embody the ideal of </w:t>
      </w:r>
      <w:r w:rsidRPr="006308EC">
        <w:t>“</w:t>
      </w:r>
      <w:r w:rsidRPr="009E2644">
        <w:t>muscular Christianity,</w:t>
      </w:r>
      <w:r w:rsidRPr="006308EC">
        <w:t>”</w:t>
      </w:r>
      <w:r w:rsidRPr="009E2644">
        <w:t xml:space="preserve"> identified with bravery and tenacity in the spirit of the legendary Victorian missionary, David Livingstone. Alice Harris certainly fulfilled her gender role at Baringa, serving as a helpmeet to her husband and, on at least one occasion, becoming the very image of civilized, moral maternalism in Africa</w:t>
      </w:r>
      <w:ins w:id="1631" w:author="Patterson Lamb" w:date="2014-08-09T10:40:00Z">
        <w:r>
          <w:t xml:space="preserve"> (Figure 3.4)</w:t>
        </w:r>
      </w:ins>
      <w:del w:id="1632" w:author="Patterson Lamb" w:date="2014-08-09T10:40:00Z">
        <w:r w:rsidRPr="009E2644" w:rsidDel="00BE38D1">
          <w:delText xml:space="preserve"> [</w:delText>
        </w:r>
      </w:del>
      <w:del w:id="1633" w:author="Newgen2" w:date="2014-11-08T20:40:00Z">
        <w:r w:rsidRPr="005D071C" w:rsidDel="008302A5">
          <w:rPr>
            <w:shd w:val="clear" w:color="auto" w:fill="C0C0C0"/>
          </w:rPr>
          <w:delText>Fig. 3.4</w:delText>
        </w:r>
      </w:del>
      <w:del w:id="1634" w:author="Patterson Lamb" w:date="2014-08-09T10:40:00Z">
        <w:r w:rsidRPr="009E2644" w:rsidDel="00BE38D1">
          <w:delText>]</w:delText>
        </w:r>
      </w:del>
      <w:r w:rsidRPr="009E2644">
        <w:t>.</w:t>
      </w:r>
    </w:p>
    <w:p w:rsidR="005600E9" w:rsidRPr="00010F86" w:rsidRDefault="005600E9" w:rsidP="001A4F98">
      <w:pPr>
        <w:pStyle w:val="fig"/>
      </w:pPr>
      <w:r w:rsidRPr="00010F86">
        <w:t>Figure 3.4 Here</w:t>
      </w:r>
    </w:p>
    <w:p w:rsidR="005600E9" w:rsidRPr="009E2644" w:rsidRDefault="005600E9" w:rsidP="001A4F98">
      <w:pPr>
        <w:pStyle w:val="para"/>
      </w:pPr>
      <w:r w:rsidRPr="009E2644">
        <w:t xml:space="preserve">Christina Twomey observes of the photograph </w:t>
      </w:r>
      <w:del w:id="1635" w:author="Patterson Lamb" w:date="2014-08-09T10:41:00Z">
        <w:r w:rsidRPr="009E2644" w:rsidDel="00BE38D1">
          <w:delText>above</w:delText>
        </w:r>
      </w:del>
      <w:ins w:id="1636" w:author="Patterson Lamb" w:date="2014-08-09T10:41:00Z">
        <w:r>
          <w:t>in Figure 3.4</w:t>
        </w:r>
      </w:ins>
      <w:r w:rsidRPr="009E2644">
        <w:t xml:space="preserve">, </w:t>
      </w:r>
      <w:r w:rsidRPr="006308EC">
        <w:t>“</w:t>
      </w:r>
      <w:r w:rsidRPr="009E2644">
        <w:t>Her symbolic presence in this image, dressed in white in an elevated and central position, constructs Alice Harris as a potential saviour and guiding light for the children of the Congo.</w:t>
      </w:r>
      <w:r w:rsidRPr="006308EC">
        <w:t>”</w:t>
      </w:r>
      <w:r w:rsidRPr="009E2644">
        <w:rPr>
          <w:vertAlign w:val="superscript"/>
        </w:rPr>
        <w:endnoteReference w:id="186"/>
      </w:r>
      <w:r w:rsidRPr="009E2644">
        <w:t xml:space="preserve"> This maternalistic image, typical of missionary representations of the white woman</w:t>
      </w:r>
      <w:r w:rsidRPr="006308EC">
        <w:t>’</w:t>
      </w:r>
      <w:r w:rsidRPr="009E2644">
        <w:t>s role in Africa, posed the visual antithesis of an atrocity photograph of a Congolese father gazing at his daughter</w:t>
      </w:r>
      <w:r w:rsidRPr="006308EC">
        <w:t>’</w:t>
      </w:r>
      <w:r w:rsidRPr="009E2644">
        <w:t>s remains, or of three Congolese men displaying severed hands as two male missionaries look on. To step into the frame of an atrocity photograph may have been visually and morally appropriate for men, who were expected to come to grips with savagery, but it would have tainted Alice Harris, not necessarily as an individual, but as a symbol of Christian civilization devoted to uplifting, educating, and healing, not interacting with the civili</w:t>
      </w:r>
      <w:del w:id="1637" w:author="Patterson Lamb" w:date="2014-08-09T10:41:00Z">
        <w:r w:rsidRPr="009E2644" w:rsidDel="00BE38D1">
          <w:delText>s</w:delText>
        </w:r>
      </w:del>
      <w:ins w:id="1638" w:author="Patterson Lamb" w:date="2014-08-09T10:41:00Z">
        <w:r>
          <w:t>z</w:t>
        </w:r>
      </w:ins>
      <w:r w:rsidRPr="009E2644">
        <w:t>ed savagery of imperialism.</w:t>
      </w:r>
    </w:p>
    <w:p w:rsidR="005600E9" w:rsidRPr="009E2644" w:rsidRDefault="005600E9" w:rsidP="001A4F98">
      <w:pPr>
        <w:pStyle w:val="para"/>
      </w:pPr>
      <w:r w:rsidRPr="009E2644">
        <w:t>The most clear</w:t>
      </w:r>
      <w:del w:id="1639" w:author="Patterson Lamb" w:date="2014-08-09T10:41:00Z">
        <w:r w:rsidRPr="009E2644" w:rsidDel="00BE38D1">
          <w:delText xml:space="preserve"> </w:delText>
        </w:r>
      </w:del>
      <w:ins w:id="1640" w:author="Patterson Lamb" w:date="2014-08-09T10:42:00Z">
        <w:r>
          <w:t>-</w:t>
        </w:r>
      </w:ins>
      <w:r w:rsidRPr="009E2644">
        <w:t xml:space="preserve">cut explanation of authorship and authentication in this photograph is based </w:t>
      </w:r>
      <w:del w:id="1641" w:author="Patterson Lamb" w:date="2014-08-09T10:42:00Z">
        <w:r w:rsidRPr="009E2644" w:rsidDel="00BE38D1">
          <w:delText>up</w:delText>
        </w:r>
      </w:del>
      <w:r w:rsidRPr="009E2644">
        <w:t>on gender roles, but not of the discursive kind. Alice and John Harris were still living in the Congo Free State when Morel published these atrocity photographs. Both had been threatened with murder by the local company official and his sentries for reporting atrocities to Guinness and Morel. In the small world of Baringa, everyone must have known that Alice Harris was the photographer, but her authorship was probably obscured in Morel</w:t>
      </w:r>
      <w:r w:rsidRPr="006308EC">
        <w:t>’</w:t>
      </w:r>
      <w:r w:rsidRPr="009E2644">
        <w:t>s book so as not to strengthen the motive for reprisal against her. It is probable that the Harrises themselves decided to misattribute the first atrocity photograph to John Harris for the simple reason that Alice Harris was the mother of two small children, who were then being raised in England by friends. For all the importance of patriarchal authority and maternal devotion in British missions, the Harrises probably chose to risk sacrificing a father in order to spare a mother for the sake of children of their own. Not long after the Harrises returned to England on furlough in 1905, the C</w:t>
      </w:r>
      <w:del w:id="1642" w:author="Patterson Lamb" w:date="2014-08-09T10:42:00Z">
        <w:r w:rsidRPr="009E2644" w:rsidDel="00BE38D1">
          <w:delText>.</w:delText>
        </w:r>
      </w:del>
      <w:r w:rsidRPr="009E2644">
        <w:t>R</w:t>
      </w:r>
      <w:del w:id="1643" w:author="Patterson Lamb" w:date="2014-08-09T10:42:00Z">
        <w:r w:rsidRPr="009E2644" w:rsidDel="00BE38D1">
          <w:delText>.</w:delText>
        </w:r>
      </w:del>
      <w:r w:rsidRPr="009E2644">
        <w:t>A</w:t>
      </w:r>
      <w:del w:id="1644" w:author="Patterson Lamb" w:date="2014-08-09T10:42:00Z">
        <w:r w:rsidRPr="009E2644" w:rsidDel="00BE38D1">
          <w:delText>.</w:delText>
        </w:r>
      </w:del>
      <w:r w:rsidRPr="009E2644">
        <w:t xml:space="preserve"> published a brochure entitled </w:t>
      </w:r>
      <w:r w:rsidRPr="006308EC">
        <w:t>“</w:t>
      </w:r>
      <w:r w:rsidRPr="009E2644">
        <w:t>Camera and the Congo Crime,</w:t>
      </w:r>
      <w:r w:rsidRPr="006308EC">
        <w:t>”</w:t>
      </w:r>
      <w:r w:rsidRPr="009E2644">
        <w:t xml:space="preserve"> which included </w:t>
      </w:r>
      <w:del w:id="1645" w:author="Patterson Lamb" w:date="2014-08-09T10:42:00Z">
        <w:r w:rsidRPr="009E2644" w:rsidDel="00BE38D1">
          <w:delText xml:space="preserve">24 </w:delText>
        </w:r>
      </w:del>
      <w:ins w:id="1646" w:author="Patterson Lamb" w:date="2014-08-09T10:42:00Z">
        <w:r>
          <w:t xml:space="preserve">twenty-four </w:t>
        </w:r>
        <w:r w:rsidRPr="009E2644">
          <w:t xml:space="preserve"> </w:t>
        </w:r>
      </w:ins>
      <w:r w:rsidRPr="009E2644">
        <w:t>atrocity photographs attributed to Alice Harris, now out of harm</w:t>
      </w:r>
      <w:r w:rsidRPr="006308EC">
        <w:t>’</w:t>
      </w:r>
      <w:r w:rsidRPr="009E2644">
        <w:t>s way. By April 1907, the organization had sold 10,000 copies.</w:t>
      </w:r>
      <w:r w:rsidRPr="009E2644">
        <w:rPr>
          <w:vertAlign w:val="superscript"/>
        </w:rPr>
        <w:endnoteReference w:id="187"/>
      </w:r>
      <w:r w:rsidRPr="009E2644">
        <w:t xml:space="preserve"> If in fact these atrocity photographs represented a pornography of pain, it is remarkable that a female missionary would put her name to them, and that photographs from this brochure would be featured in lantern lectures narrated by both John and Alice Harris, as well as other men and women. A female missionary putting her name to these atrocity photographs</w:t>
      </w:r>
      <w:del w:id="1647" w:author="Patterson Lamb" w:date="2014-08-09T10:43:00Z">
        <w:r w:rsidRPr="009E2644" w:rsidDel="00BE38D1">
          <w:delText>,</w:delText>
        </w:r>
      </w:del>
      <w:r w:rsidRPr="009E2644">
        <w:t xml:space="preserve"> and narrating their significance before the public</w:t>
      </w:r>
      <w:del w:id="1648" w:author="Patterson Lamb" w:date="2014-08-09T10:43:00Z">
        <w:r w:rsidRPr="009E2644" w:rsidDel="00BE38D1">
          <w:delText>,</w:delText>
        </w:r>
      </w:del>
      <w:r w:rsidRPr="009E2644">
        <w:t xml:space="preserve"> perhaps suggests that the images were not perceived as obscene. Susie Linfield argues persuasively that the moral or immoral connotations of a humanitarian photograph depend </w:t>
      </w:r>
      <w:del w:id="1649" w:author="Patterson Lamb" w:date="2014-08-09T10:43:00Z">
        <w:r w:rsidRPr="009E2644" w:rsidDel="00BE38D1">
          <w:delText>up</w:delText>
        </w:r>
      </w:del>
      <w:r w:rsidRPr="009E2644">
        <w:t>on the use to which the photograph is put.</w:t>
      </w:r>
      <w:r w:rsidRPr="009E2644">
        <w:rPr>
          <w:vertAlign w:val="superscript"/>
        </w:rPr>
        <w:endnoteReference w:id="188"/>
      </w:r>
      <w:r w:rsidRPr="009E2644">
        <w:t xml:space="preserve"> If so, it seems in this case that the usage as humanitarian testimony was validated by a female missionary</w:t>
      </w:r>
      <w:r w:rsidRPr="006308EC">
        <w:t>’</w:t>
      </w:r>
      <w:r w:rsidRPr="009E2644">
        <w:t>s moral authority. Be that as it may, the unseen atrocity of rape apparently gave every narrator pause.</w:t>
      </w:r>
    </w:p>
    <w:p w:rsidR="005600E9" w:rsidRPr="009E2644" w:rsidRDefault="005600E9" w:rsidP="001A4F98">
      <w:pPr>
        <w:pStyle w:val="para"/>
      </w:pPr>
      <w:r w:rsidRPr="009E2644">
        <w:t>Missionaries and humanitarians generally protested against the maltreatment of Congolese women on the grounds that this resulted in the neglect of children and a decline in population.</w:t>
      </w:r>
      <w:r w:rsidRPr="009E2644">
        <w:rPr>
          <w:vertAlign w:val="superscript"/>
        </w:rPr>
        <w:endnoteReference w:id="189"/>
      </w:r>
      <w:r w:rsidRPr="009E2644">
        <w:t xml:space="preserve"> They seldom referred publicly to sexual violence, although in private correspondence they discussed among themselves and with state officials atrocious sexual violence in graphic detail.</w:t>
      </w:r>
      <w:r w:rsidRPr="009E2644">
        <w:rPr>
          <w:vertAlign w:val="superscript"/>
        </w:rPr>
        <w:endnoteReference w:id="190"/>
      </w:r>
      <w:r w:rsidRPr="009E2644">
        <w:t xml:space="preserve"> Alice Harris observed that in order to find sexual violence against women in the official language of consular reports one had to </w:t>
      </w:r>
      <w:r w:rsidRPr="006308EC">
        <w:t>“</w:t>
      </w:r>
      <w:r w:rsidRPr="009E2644">
        <w:t>see it between the lines.</w:t>
      </w:r>
      <w:r w:rsidRPr="006308EC">
        <w:t>”</w:t>
      </w:r>
      <w:r w:rsidRPr="009E2644">
        <w:rPr>
          <w:vertAlign w:val="superscript"/>
        </w:rPr>
        <w:endnoteReference w:id="191"/>
      </w:r>
      <w:r w:rsidRPr="009E2644">
        <w:t xml:space="preserve"> When missionaries or humanitarians themselves publicly referred to sexual violence against women, this violence was most often located in the </w:t>
      </w:r>
      <w:r w:rsidRPr="006308EC">
        <w:t>“</w:t>
      </w:r>
      <w:r w:rsidRPr="009E2644">
        <w:t>hostage house,</w:t>
      </w:r>
      <w:r w:rsidRPr="006308EC">
        <w:t>”</w:t>
      </w:r>
      <w:r w:rsidRPr="009E2644">
        <w:t xml:space="preserve"> where officers and sentries held women until their husbands redeemed them with rubber or other goods demanded by the regime. They published descriptions of women of the hostage house being flogged, or, </w:t>
      </w:r>
      <w:r w:rsidRPr="006308EC">
        <w:t>“</w:t>
      </w:r>
      <w:r w:rsidRPr="009E2644">
        <w:t>with babies at their breast,</w:t>
      </w:r>
      <w:r w:rsidRPr="006308EC">
        <w:t>”</w:t>
      </w:r>
      <w:r w:rsidRPr="009E2644">
        <w:t xml:space="preserve"> working as slaves.</w:t>
      </w:r>
      <w:r w:rsidRPr="009E2644">
        <w:rPr>
          <w:vertAlign w:val="superscript"/>
        </w:rPr>
        <w:endnoteReference w:id="192"/>
      </w:r>
      <w:r w:rsidRPr="009E2644">
        <w:t xml:space="preserve"> They avoided making more than implicit or euphemistic reference to rape.</w:t>
      </w:r>
      <w:r w:rsidRPr="009E2644">
        <w:rPr>
          <w:vertAlign w:val="superscript"/>
        </w:rPr>
        <w:endnoteReference w:id="193"/>
      </w:r>
      <w:r w:rsidRPr="009E2644">
        <w:t xml:space="preserve"> Some accounts of coercion, reminiscent of the humanitarian narratives examined by Haltunnen, evoked sexual sadism. For example, in </w:t>
      </w:r>
      <w:r w:rsidRPr="007D5122">
        <w:rPr>
          <w:i/>
        </w:rPr>
        <w:t>King Leopold</w:t>
      </w:r>
      <w:r w:rsidRPr="006308EC">
        <w:rPr>
          <w:i/>
        </w:rPr>
        <w:t>’</w:t>
      </w:r>
      <w:r w:rsidRPr="007D5122">
        <w:rPr>
          <w:i/>
        </w:rPr>
        <w:t>s Rule in Africa</w:t>
      </w:r>
      <w:r w:rsidRPr="009E2644">
        <w:t xml:space="preserve">, Morel condemns sentries for </w:t>
      </w:r>
      <w:r w:rsidRPr="006308EC">
        <w:t>“</w:t>
      </w:r>
      <w:r w:rsidRPr="009E2644">
        <w:t>dragging women away from their homes for forced labour requisitions</w:t>
      </w:r>
      <w:r w:rsidRPr="00DD585C">
        <w:t xml:space="preserve"> </w:t>
      </w:r>
      <w:r w:rsidRPr="006308EC">
        <w:t>–</w:t>
      </w:r>
      <w:r w:rsidRPr="00DD585C">
        <w:t xml:space="preserve"> </w:t>
      </w:r>
      <w:r w:rsidRPr="009E2644">
        <w:t xml:space="preserve">seizing them as </w:t>
      </w:r>
      <w:r w:rsidRPr="006308EC">
        <w:t>‘</w:t>
      </w:r>
      <w:r w:rsidRPr="009E2644">
        <w:t>hostages,</w:t>
      </w:r>
      <w:r w:rsidRPr="006308EC">
        <w:t>’</w:t>
      </w:r>
      <w:r w:rsidRPr="009E2644">
        <w:t xml:space="preserve"> and </w:t>
      </w:r>
      <w:r w:rsidRPr="006308EC">
        <w:t>‘</w:t>
      </w:r>
      <w:r w:rsidRPr="009E2644">
        <w:t>tying them up,</w:t>
      </w:r>
      <w:r w:rsidRPr="006308EC">
        <w:t>’</w:t>
      </w:r>
      <w:r w:rsidRPr="009E2644">
        <w:t xml:space="preserve"> whether virgins, wives, mothers, or those about to become mothers</w:t>
      </w:r>
      <w:ins w:id="1650" w:author="Patterson Lamb" w:date="2014-08-09T10:44:00Z">
        <w:r>
          <w:t>.</w:t>
        </w:r>
      </w:ins>
      <w:del w:id="1651" w:author="Patterson Lamb" w:date="2014-08-09T10:44:00Z">
        <w:r w:rsidRPr="006308EC" w:rsidDel="00BE38D1">
          <w:delText>…</w:delText>
        </w:r>
      </w:del>
      <w:r w:rsidRPr="006308EC">
        <w:t>”</w:t>
      </w:r>
      <w:r w:rsidRPr="009E2644">
        <w:rPr>
          <w:vertAlign w:val="superscript"/>
        </w:rPr>
        <w:endnoteReference w:id="194"/>
      </w:r>
      <w:r w:rsidRPr="009E2644">
        <w:t xml:space="preserve"> According to Morel, </w:t>
      </w:r>
      <w:r w:rsidRPr="006308EC">
        <w:t>“</w:t>
      </w:r>
      <w:r w:rsidRPr="009E2644">
        <w:t>[Congolese women] are imprisoned, flogged, left at the mercy of the soldiery, taxed beyond endurance, regarded as lower than the beasts.</w:t>
      </w:r>
      <w:r w:rsidRPr="006308EC">
        <w:t>”</w:t>
      </w:r>
      <w:r w:rsidRPr="009E2644">
        <w:rPr>
          <w:vertAlign w:val="superscript"/>
        </w:rPr>
        <w:endnoteReference w:id="195"/>
      </w:r>
      <w:r w:rsidRPr="009E2644">
        <w:t xml:space="preserve"> Undoubtedly, British readers recognized that women </w:t>
      </w:r>
      <w:r w:rsidRPr="006308EC">
        <w:t>“</w:t>
      </w:r>
      <w:r w:rsidRPr="009E2644">
        <w:t>left at the mercy of the soldiery</w:t>
      </w:r>
      <w:r w:rsidRPr="006308EC">
        <w:t>”</w:t>
      </w:r>
      <w:r w:rsidRPr="009E2644">
        <w:t xml:space="preserve"> were raped. Perhaps this particular outrage was easier to acknowledge, as Morel does </w:t>
      </w:r>
      <w:del w:id="1652" w:author="Patterson Lamb" w:date="2014-08-09T10:45:00Z">
        <w:r w:rsidRPr="009E2644" w:rsidDel="00BE38D1">
          <w:delText xml:space="preserve">above, </w:delText>
        </w:r>
      </w:del>
      <w:r w:rsidRPr="009E2644">
        <w:t>in passing, followed by reference to the relatively mundane burden of taxation and situated in a larger, dizzying montage of abuses.</w:t>
      </w:r>
    </w:p>
    <w:p w:rsidR="005600E9" w:rsidRPr="005600E9" w:rsidRDefault="005600E9" w:rsidP="001A4F98">
      <w:pPr>
        <w:pStyle w:val="para"/>
        <w:rPr>
          <w:b/>
          <w:rPrChange w:id="1653" w:author="Unknown">
            <w:rPr/>
          </w:rPrChange>
        </w:rPr>
      </w:pPr>
      <w:r w:rsidRPr="009E2644">
        <w:t xml:space="preserve">In the booklet </w:t>
      </w:r>
      <w:r w:rsidRPr="007D5122">
        <w:rPr>
          <w:i/>
        </w:rPr>
        <w:t xml:space="preserve">Rubber </w:t>
      </w:r>
      <w:del w:id="1654" w:author="Patterson Lamb" w:date="2014-08-09T10:45:00Z">
        <w:r w:rsidRPr="007D5122" w:rsidDel="00BE38D1">
          <w:rPr>
            <w:i/>
          </w:rPr>
          <w:delText>i</w:delText>
        </w:r>
      </w:del>
      <w:ins w:id="1655" w:author="Patterson Lamb" w:date="2014-08-09T10:45:00Z">
        <w:r>
          <w:rPr>
            <w:i/>
          </w:rPr>
          <w:t>I</w:t>
        </w:r>
      </w:ins>
      <w:r w:rsidRPr="007D5122">
        <w:rPr>
          <w:i/>
        </w:rPr>
        <w:t>s Death</w:t>
      </w:r>
      <w:r w:rsidRPr="009E2644">
        <w:t xml:space="preserve"> John Harris offers numerous testimonies to theft, murder, and mutilation in the village of Bongwonga. He recounts </w:t>
      </w:r>
      <w:r w:rsidRPr="006308EC">
        <w:t>“</w:t>
      </w:r>
      <w:r w:rsidRPr="009E2644">
        <w:t>amongst other printable tortures,</w:t>
      </w:r>
      <w:r w:rsidRPr="006308EC">
        <w:t>”</w:t>
      </w:r>
      <w:r w:rsidRPr="009E2644">
        <w:t xml:space="preserve"> the case of a man named Akumugon: </w:t>
      </w:r>
      <w:r w:rsidRPr="006308EC">
        <w:t>“</w:t>
      </w:r>
      <w:r w:rsidRPr="009E2644">
        <w:t>[He] was first made to eat excrement and then tied to a post, his upper and lower lips were cut off thus leaving his mouth gaping. After being left to suffer in terrible agony for some time, he was mercifully shot.</w:t>
      </w:r>
      <w:r w:rsidRPr="006308EC">
        <w:t>”</w:t>
      </w:r>
      <w:r w:rsidRPr="009E2644">
        <w:rPr>
          <w:vertAlign w:val="superscript"/>
        </w:rPr>
        <w:endnoteReference w:id="196"/>
      </w:r>
      <w:r w:rsidRPr="009E2644">
        <w:t xml:space="preserve"> In view of this account, and others comparably atrocious, Harris still observes, </w:t>
      </w:r>
      <w:r w:rsidRPr="006308EC">
        <w:t>“</w:t>
      </w:r>
      <w:r w:rsidRPr="009E2644">
        <w:t>Common decency forbids my giving scores of other horrible tortures.</w:t>
      </w:r>
      <w:r w:rsidRPr="006308EC">
        <w:t>”</w:t>
      </w:r>
      <w:r w:rsidRPr="009E2644">
        <w:rPr>
          <w:vertAlign w:val="superscript"/>
        </w:rPr>
        <w:endnoteReference w:id="197"/>
      </w:r>
      <w:r w:rsidRPr="009E2644">
        <w:t xml:space="preserve"> It appears that only sexual violence transgressed this common, public decency. But there were advantages in shying away from sexual violence. Harris thus maintained his moral high ground and employed the power of suggestion to the spur the audience</w:t>
      </w:r>
      <w:r w:rsidRPr="006308EC">
        <w:t>’</w:t>
      </w:r>
      <w:r w:rsidRPr="009E2644">
        <w:t xml:space="preserve">s imagination. </w:t>
      </w:r>
      <w:r w:rsidRPr="006308EC">
        <w:t>“</w:t>
      </w:r>
      <w:r w:rsidRPr="009E2644">
        <w:t>It is impossible to print details of all tortures perpetrated on Congo natives,</w:t>
      </w:r>
      <w:r w:rsidRPr="006308EC">
        <w:t>”</w:t>
      </w:r>
      <w:r w:rsidRPr="009E2644">
        <w:t xml:space="preserve"> he explains.</w:t>
      </w:r>
      <w:ins w:id="1661" w:author="Patterson Lamb" w:date="2014-08-09T10:45:00Z">
        <w:r>
          <w:t xml:space="preserve"> </w:t>
        </w:r>
      </w:ins>
    </w:p>
    <w:p w:rsidR="005600E9" w:rsidRPr="009E2644" w:rsidRDefault="005600E9" w:rsidP="001A4F98">
      <w:pPr>
        <w:pStyle w:val="Ext"/>
      </w:pPr>
      <w:r w:rsidRPr="009E2644">
        <w:t>No journal would publish them for they reek with unheard-of filthiness and inhumanity; the mind must imagine them. No opium-haunted brain could ever conjure up a more horrible nightmare. The poor Bongonga women have suffered as possibly no other women in history have done. Again I must ask the reader to picture those sentries at work as they rush into a village, seize any of these defenceless women, and after subjecting them to the most brutal and bestial treatment, tied them to trees until the husbands out of pity for their wives bring forward the price of ransom.</w:t>
      </w:r>
      <w:r w:rsidRPr="009E2644">
        <w:rPr>
          <w:vertAlign w:val="superscript"/>
        </w:rPr>
        <w:endnoteReference w:id="198"/>
      </w:r>
    </w:p>
    <w:p w:rsidR="005600E9" w:rsidRPr="009E2644" w:rsidRDefault="005600E9" w:rsidP="001A4F98">
      <w:pPr>
        <w:pStyle w:val="para-no-indent"/>
      </w:pPr>
      <w:r w:rsidRPr="009E2644">
        <w:t>In only one case did missionaries and humanitarians consistently put names to sexual violence. The victim of the violence was originally identified as a woman named Boali, though in subsequent publications she was sometimes referred to Boaji, and the perpetrator was identified as a sentry named Ikelonda, sometimes referred to as Ekolonda. The notable inconsistency of the representations of this case in the literature and lantern lectures of the Congo reform campaign conveys the uncertainty and maybe even trepidation with which missionaries and humanitarians discussed Boali</w:t>
      </w:r>
      <w:r w:rsidRPr="006308EC">
        <w:t>’</w:t>
      </w:r>
      <w:r w:rsidRPr="009E2644">
        <w:t>s experience in public. They attempted to place Boali, themselves, and their audiences within a stable, moral framework of gender roles in order to mitigate the potentially destructive threat of rape to their own moral authority and the efficacy of their narratives in inspiring humanitarian sympathy and support.</w:t>
      </w:r>
    </w:p>
    <w:p w:rsidR="005600E9" w:rsidRPr="009E2644" w:rsidRDefault="005600E9" w:rsidP="001A4F98">
      <w:pPr>
        <w:pStyle w:val="para"/>
      </w:pPr>
      <w:r w:rsidRPr="009E2644">
        <w:t xml:space="preserve">Boali was one of 258 Congolese, including </w:t>
      </w:r>
      <w:del w:id="1662" w:author="Patterson Lamb" w:date="2014-08-09T14:03:00Z">
        <w:r w:rsidRPr="009E2644" w:rsidDel="005D46AA">
          <w:delText xml:space="preserve">13 </w:delText>
        </w:r>
      </w:del>
      <w:ins w:id="1663" w:author="Patterson Lamb" w:date="2014-08-09T14:03:00Z">
        <w:r>
          <w:t>thirteen</w:t>
        </w:r>
        <w:r w:rsidRPr="009E2644">
          <w:t xml:space="preserve"> </w:t>
        </w:r>
      </w:ins>
      <w:r w:rsidRPr="009E2644">
        <w:t>women, who testified before a state-sponsored commission of inquiry that traveled in the Congo to investigate reports of atrocity and slavery in 1905. She testified at Baringa, in the presence of Alice and John Harris, who had persuaded her and many others to address the commission. According to the transcript of her testimony, translated and reproduced by Hunt from records in the African Archives in Brussels, Boali stated,</w:t>
      </w:r>
    </w:p>
    <w:p w:rsidR="005600E9" w:rsidRPr="009E2644" w:rsidRDefault="005600E9" w:rsidP="001A4F98">
      <w:pPr>
        <w:pStyle w:val="Ext"/>
      </w:pPr>
      <w:r w:rsidRPr="009E2644">
        <w:t>One day when my husband went into the forest to gather rubber, the sentry Ikelonda came, finding me in my hut where I stayed, and asked me to give myself to him. I rejected his proposition. Furious Ikelonda fired a gun shot at me, which gave me the wound whose trace you can still see. I fell on my back; Ikelonda thought I was dead, and to get hold of the brass bracelet that I wore at the base of my right leg, he cut off my right foot.</w:t>
      </w:r>
      <w:r w:rsidRPr="009E2644">
        <w:rPr>
          <w:vertAlign w:val="superscript"/>
        </w:rPr>
        <w:endnoteReference w:id="199"/>
      </w:r>
    </w:p>
    <w:p w:rsidR="005600E9" w:rsidRPr="009E2644" w:rsidRDefault="005600E9" w:rsidP="001A4F98">
      <w:pPr>
        <w:pStyle w:val="para"/>
      </w:pPr>
      <w:r w:rsidRPr="009E2644">
        <w:t>The final report of the commission generally substantiated the charges that British missionaries and the C</w:t>
      </w:r>
      <w:del w:id="1664" w:author="Patterson Lamb" w:date="2014-08-09T14:04:00Z">
        <w:r w:rsidRPr="009E2644" w:rsidDel="005D46AA">
          <w:delText>.</w:delText>
        </w:r>
      </w:del>
      <w:r w:rsidRPr="009E2644">
        <w:t>R</w:t>
      </w:r>
      <w:del w:id="1665" w:author="Patterson Lamb" w:date="2014-08-09T14:04:00Z">
        <w:r w:rsidRPr="009E2644" w:rsidDel="005D46AA">
          <w:delText>.</w:delText>
        </w:r>
      </w:del>
      <w:r w:rsidRPr="009E2644">
        <w:t>A</w:t>
      </w:r>
      <w:del w:id="1666" w:author="Patterson Lamb" w:date="2014-08-09T14:04:00Z">
        <w:r w:rsidRPr="009E2644" w:rsidDel="005D46AA">
          <w:delText>.</w:delText>
        </w:r>
      </w:del>
      <w:r w:rsidRPr="009E2644">
        <w:t xml:space="preserve"> had leveled at the Congo Free State.</w:t>
      </w:r>
      <w:r w:rsidRPr="009E2644">
        <w:rPr>
          <w:vertAlign w:val="superscript"/>
        </w:rPr>
        <w:endnoteReference w:id="200"/>
      </w:r>
      <w:r w:rsidRPr="009E2644">
        <w:t xml:space="preserve"> In the meantime, however, missionaries and humanitarians had been skeptical that the commission would report truthfully and fairly upon the many Congolese testimonies that missionaries, including the Harrises, had witnessed. In a preemptive measure, the Harrises and Guinness co</w:t>
      </w:r>
      <w:del w:id="1670" w:author="Patterson Lamb" w:date="2014-08-09T14:04:00Z">
        <w:r w:rsidRPr="009E2644" w:rsidDel="005D46AA">
          <w:delText>-</w:delText>
        </w:r>
      </w:del>
      <w:r w:rsidRPr="009E2644">
        <w:t xml:space="preserve">operated with Morel in publishing a booklet, </w:t>
      </w:r>
      <w:r w:rsidRPr="007D5122">
        <w:rPr>
          <w:i/>
        </w:rPr>
        <w:t>Evidence Laid before the Congo Commission of Inquiry</w:t>
      </w:r>
      <w:r w:rsidRPr="009E2644">
        <w:t xml:space="preserve">, in the summer of 1905, as the Harrises were returning to England. In this booklet one finds a rare usage of the word </w:t>
      </w:r>
      <w:ins w:id="1671" w:author="Patterson Lamb" w:date="2014-08-09T14:04:00Z">
        <w:r>
          <w:t>“</w:t>
        </w:r>
      </w:ins>
      <w:r w:rsidRPr="009E2644">
        <w:t>rape.</w:t>
      </w:r>
      <w:ins w:id="1672" w:author="Patterson Lamb" w:date="2014-08-09T14:04:00Z">
        <w:r>
          <w:t>”</w:t>
        </w:r>
      </w:ins>
      <w:r w:rsidRPr="009E2644">
        <w:t xml:space="preserve"> John Harris declares, </w:t>
      </w:r>
      <w:r w:rsidRPr="006308EC">
        <w:t>“</w:t>
      </w:r>
      <w:r w:rsidRPr="009E2644">
        <w:t>Every witness tells of floggings, rape, mutilations, murders, and of imprisonments of men, women and children, and of illegal fines and irregular taxes, etc., etc.</w:t>
      </w:r>
      <w:r w:rsidRPr="006308EC">
        <w:t>”</w:t>
      </w:r>
      <w:r w:rsidRPr="009E2644">
        <w:rPr>
          <w:vertAlign w:val="superscript"/>
        </w:rPr>
        <w:endnoteReference w:id="201"/>
      </w:r>
      <w:r w:rsidRPr="009E2644">
        <w:t xml:space="preserve"> Alice Harris asserts, </w:t>
      </w:r>
      <w:r w:rsidRPr="006308EC">
        <w:t>“</w:t>
      </w:r>
      <w:r w:rsidRPr="009E2644">
        <w:t>Whilst the men were in the forest trying to get rubber, their wives were outraged, ill-treated, and stolen from them by the sentries.</w:t>
      </w:r>
      <w:r w:rsidRPr="006308EC">
        <w:t>”</w:t>
      </w:r>
      <w:r w:rsidRPr="009E2644">
        <w:rPr>
          <w:vertAlign w:val="superscript"/>
        </w:rPr>
        <w:endnoteReference w:id="202"/>
      </w:r>
      <w:r w:rsidRPr="009E2644">
        <w:t xml:space="preserve"> She specifically recalls Boali</w:t>
      </w:r>
      <w:r w:rsidRPr="006308EC">
        <w:t>’</w:t>
      </w:r>
      <w:r w:rsidRPr="009E2644">
        <w:t>s testimony:</w:t>
      </w:r>
    </w:p>
    <w:p w:rsidR="005600E9" w:rsidRPr="009E2644" w:rsidRDefault="005600E9" w:rsidP="001A4F98">
      <w:pPr>
        <w:pStyle w:val="Ext"/>
      </w:pPr>
      <w:r w:rsidRPr="009E2644">
        <w:t>Then Boali, a woman of Ekorongo, appeared before the commissioners, and her maimed body itself was a protest against the iniquitous rubber system. Because she wanted to remain faithful to her husband, who was away collecting rubber, and would not submit to be outraged by a brute of a sentry called Ekolonda, she was shot in the abdomen, which made an awful wound</w:t>
      </w:r>
      <w:del w:id="1677" w:author="Patterson Lamb" w:date="2014-08-09T14:05:00Z">
        <w:r w:rsidRPr="006308EC" w:rsidDel="005D46AA">
          <w:delText>…</w:delText>
        </w:r>
        <w:r w:rsidRPr="009E2644" w:rsidDel="005D46AA">
          <w:delText>.</w:delText>
        </w:r>
      </w:del>
      <w:ins w:id="1678" w:author="Patterson Lamb" w:date="2014-08-09T14:05:00Z">
        <w:r>
          <w:t xml:space="preserve">. . . . </w:t>
        </w:r>
      </w:ins>
      <w:r w:rsidRPr="009E2644">
        <w:t>She fell down insensible, and the wretches were not yet satisfied, for they then hacked off her foot to get the anklet she was wearing. And yet she has survived it all, and to-day comes to bear her testimony. It is a pity that woman</w:t>
      </w:r>
      <w:r w:rsidRPr="006308EC">
        <w:t>’</w:t>
      </w:r>
      <w:r w:rsidRPr="009E2644">
        <w:t>s mutilated body cannot be seen at home as we have seen it, and her pitiful story reach the ears of all those who feel for their fellow-beings.</w:t>
      </w:r>
      <w:r w:rsidRPr="009E2644">
        <w:rPr>
          <w:vertAlign w:val="superscript"/>
        </w:rPr>
        <w:endnoteReference w:id="203"/>
      </w:r>
    </w:p>
    <w:p w:rsidR="005600E9" w:rsidRPr="009E2644" w:rsidRDefault="005600E9" w:rsidP="001A4F98">
      <w:pPr>
        <w:pStyle w:val="para"/>
      </w:pPr>
      <w:r w:rsidRPr="009E2644">
        <w:t>Harris already had a photograph of Boali, probably taken in anticipation of publicizing the woman</w:t>
      </w:r>
      <w:r w:rsidRPr="006308EC">
        <w:t>’</w:t>
      </w:r>
      <w:r w:rsidRPr="009E2644">
        <w:t>s story in Britain. The photograph was first published later in the year, in Samuel Clemens</w:t>
      </w:r>
      <w:r w:rsidRPr="006308EC">
        <w:t>’</w:t>
      </w:r>
      <w:ins w:id="1679" w:author="Patterson Lamb" w:date="2014-08-09T14:05:00Z">
        <w:r>
          <w:t>s</w:t>
        </w:r>
      </w:ins>
      <w:r w:rsidRPr="009E2644">
        <w:t xml:space="preserve"> satire, </w:t>
      </w:r>
      <w:r w:rsidRPr="007D5122">
        <w:rPr>
          <w:i/>
        </w:rPr>
        <w:t>King Leopold</w:t>
      </w:r>
      <w:r w:rsidRPr="006308EC">
        <w:rPr>
          <w:i/>
        </w:rPr>
        <w:t>’</w:t>
      </w:r>
      <w:r w:rsidRPr="007D5122">
        <w:rPr>
          <w:i/>
        </w:rPr>
        <w:t>s Soliloquy</w:t>
      </w:r>
      <w:ins w:id="1680" w:author="Patterson Lamb" w:date="2014-08-09T14:05:00Z">
        <w:r>
          <w:t xml:space="preserve"> (Figure 3.5).</w:t>
        </w:r>
      </w:ins>
      <w:r w:rsidRPr="007D5122">
        <w:rPr>
          <w:i/>
        </w:rPr>
        <w:t xml:space="preserve"> </w:t>
      </w:r>
      <w:del w:id="1681" w:author="Patterson Lamb" w:date="2014-08-09T14:05:00Z">
        <w:r w:rsidRPr="009E2644" w:rsidDel="005D46AA">
          <w:delText>[</w:delText>
        </w:r>
      </w:del>
      <w:del w:id="1682" w:author="Newgen2" w:date="2014-11-08T20:41:00Z">
        <w:r w:rsidRPr="005D071C" w:rsidDel="008302A5">
          <w:rPr>
            <w:shd w:val="clear" w:color="auto" w:fill="C0C0C0"/>
          </w:rPr>
          <w:delText>Fig. 3.5</w:delText>
        </w:r>
      </w:del>
      <w:del w:id="1683" w:author="Patterson Lamb" w:date="2014-08-09T14:05:00Z">
        <w:r w:rsidRPr="009E2644" w:rsidDel="005D46AA">
          <w:delText>].</w:delText>
        </w:r>
      </w:del>
    </w:p>
    <w:p w:rsidR="005600E9" w:rsidRPr="00010F86" w:rsidRDefault="005600E9" w:rsidP="001A4F98">
      <w:pPr>
        <w:pStyle w:val="fig"/>
      </w:pPr>
      <w:r w:rsidRPr="00010F86">
        <w:t>Figure 3.5: Here</w:t>
      </w:r>
    </w:p>
    <w:p w:rsidR="005600E9" w:rsidRPr="009E2644" w:rsidRDefault="005600E9" w:rsidP="001A4F98">
      <w:pPr>
        <w:pStyle w:val="para"/>
      </w:pPr>
      <w:r w:rsidRPr="009E2644">
        <w:t>The photograph is not referenced in Clemens</w:t>
      </w:r>
      <w:r w:rsidRPr="006308EC">
        <w:t>’</w:t>
      </w:r>
      <w:ins w:id="1684" w:author="Patterson Lamb" w:date="2014-08-09T14:06:00Z">
        <w:r>
          <w:t>s</w:t>
        </w:r>
      </w:ins>
      <w:r w:rsidRPr="009E2644">
        <w:t xml:space="preserve"> text, nor does it have a </w:t>
      </w:r>
      <w:del w:id="1685" w:author="Patterson Lamb" w:date="2014-08-09T14:06:00Z">
        <w:r w:rsidRPr="009E2644" w:rsidDel="005D46AA">
          <w:delText>sub-</w:delText>
        </w:r>
      </w:del>
      <w:ins w:id="1686" w:author="Patterson Lamb" w:date="2014-08-09T14:06:00Z">
        <w:r>
          <w:t>sub</w:t>
        </w:r>
      </w:ins>
      <w:r w:rsidRPr="009E2644">
        <w:t xml:space="preserve">caption, apart from the attribution to </w:t>
      </w:r>
      <w:r w:rsidRPr="006308EC">
        <w:t>“</w:t>
      </w:r>
      <w:r w:rsidRPr="009E2644">
        <w:t>Mrs. Harris</w:t>
      </w:r>
      <w:ins w:id="1687" w:author="Patterson Lamb" w:date="2014-08-09T14:06:00Z">
        <w:r>
          <w:t>.</w:t>
        </w:r>
      </w:ins>
      <w:r w:rsidRPr="006308EC">
        <w:t>”</w:t>
      </w:r>
      <w:del w:id="1688" w:author="Patterson Lamb" w:date="2014-08-09T14:06:00Z">
        <w:r w:rsidRPr="009E2644" w:rsidDel="005D46AA">
          <w:delText>.</w:delText>
        </w:r>
      </w:del>
      <w:r w:rsidRPr="009E2644">
        <w:t xml:space="preserve"> It appears to have been subsequently published in only one C</w:t>
      </w:r>
      <w:del w:id="1689" w:author="Patterson Lamb" w:date="2014-08-09T14:06:00Z">
        <w:r w:rsidRPr="009E2644" w:rsidDel="005D46AA">
          <w:delText>.</w:delText>
        </w:r>
      </w:del>
      <w:r w:rsidRPr="009E2644">
        <w:t>R</w:t>
      </w:r>
      <w:del w:id="1690" w:author="Patterson Lamb" w:date="2014-08-09T14:06:00Z">
        <w:r w:rsidRPr="009E2644" w:rsidDel="005D46AA">
          <w:delText>.</w:delText>
        </w:r>
      </w:del>
      <w:r w:rsidRPr="009E2644">
        <w:t>A</w:t>
      </w:r>
      <w:del w:id="1691" w:author="Patterson Lamb" w:date="2014-08-09T14:06:00Z">
        <w:r w:rsidRPr="009E2644" w:rsidDel="005D46AA">
          <w:delText>.</w:delText>
        </w:r>
      </w:del>
      <w:r w:rsidRPr="009E2644">
        <w:t xml:space="preserve"> pamphlet, </w:t>
      </w:r>
      <w:r w:rsidRPr="006308EC">
        <w:t>“</w:t>
      </w:r>
      <w:r w:rsidRPr="009E2644">
        <w:t>The Indictment against the Congo Government,</w:t>
      </w:r>
      <w:r w:rsidRPr="006308EC">
        <w:t>”</w:t>
      </w:r>
      <w:r w:rsidRPr="009E2644">
        <w:t xml:space="preserve"> and in an article published in the </w:t>
      </w:r>
      <w:r w:rsidRPr="007D5122">
        <w:rPr>
          <w:i/>
        </w:rPr>
        <w:t>Penny Pictorial</w:t>
      </w:r>
      <w:r w:rsidRPr="009E2644">
        <w:t xml:space="preserve"> in August 1907 under the title, </w:t>
      </w:r>
      <w:r w:rsidRPr="006308EC">
        <w:t>“</w:t>
      </w:r>
      <w:r w:rsidRPr="009E2644">
        <w:t>Murderland! New Series of Congo Articles by E.</w:t>
      </w:r>
      <w:ins w:id="1692" w:author="Patterson Lamb" w:date="2014-08-09T14:06:00Z">
        <w:r>
          <w:t xml:space="preserve"> </w:t>
        </w:r>
      </w:ins>
      <w:r w:rsidRPr="009E2644">
        <w:t>D. Morel.</w:t>
      </w:r>
      <w:r w:rsidRPr="006308EC">
        <w:t>”</w:t>
      </w:r>
      <w:r w:rsidRPr="009E2644">
        <w:rPr>
          <w:vertAlign w:val="superscript"/>
        </w:rPr>
        <w:endnoteReference w:id="204"/>
      </w:r>
      <w:r w:rsidRPr="009E2644">
        <w:t xml:space="preserve"> This photograph was featured regularly, however, in lantern lectures of the Congo reform campaign that were attended by tens of thousands of men and women in Britain after 1906.</w:t>
      </w:r>
    </w:p>
    <w:p w:rsidR="005600E9" w:rsidRPr="009E2644" w:rsidRDefault="005600E9" w:rsidP="001A4F98">
      <w:pPr>
        <w:pStyle w:val="para"/>
      </w:pPr>
      <w:r w:rsidRPr="009E2644">
        <w:t xml:space="preserve">These lantern lectures were so successful that by late 1906 the Harrises, who lectured on almost a daily basis and oversaw other speakers, found themselves overwhelmed by requests from all over Britain. Unable to provide speakers to meet the demand, they worked with Morel to create a standard set of </w:t>
      </w:r>
      <w:del w:id="1693" w:author="Patterson Lamb" w:date="2014-08-09T14:06:00Z">
        <w:r w:rsidRPr="009E2644" w:rsidDel="005D46AA">
          <w:delText xml:space="preserve">60 </w:delText>
        </w:r>
      </w:del>
      <w:ins w:id="1694" w:author="Patterson Lamb" w:date="2014-08-09T14:06:00Z">
        <w:r>
          <w:t>sixty</w:t>
        </w:r>
        <w:r w:rsidRPr="009E2644">
          <w:t xml:space="preserve"> </w:t>
        </w:r>
      </w:ins>
      <w:r w:rsidRPr="009E2644">
        <w:t>lantern slides, accompanied by a descriptive lecture, which they rented to churches, philanthropic societies, working</w:t>
      </w:r>
      <w:del w:id="1695" w:author="Patterson Lamb" w:date="2014-08-09T14:07:00Z">
        <w:r w:rsidRPr="009E2644" w:rsidDel="005D46AA">
          <w:delText xml:space="preserve"> </w:delText>
        </w:r>
      </w:del>
      <w:r w:rsidRPr="009E2644">
        <w:t>men</w:t>
      </w:r>
      <w:r w:rsidRPr="006308EC">
        <w:t>’</w:t>
      </w:r>
      <w:r w:rsidRPr="009E2644">
        <w:t>s clubs, and any other organizations that wished to attend a lantern lecture on the Congo atrocities. The text of the lecture was methodically structured, its slides enumerated and narrated, so that any competent speaker could deliver it before an audience that the Harrises could not otherwise reach.</w:t>
      </w:r>
    </w:p>
    <w:p w:rsidR="005600E9" w:rsidRPr="009E2644" w:rsidRDefault="005600E9" w:rsidP="001A4F98">
      <w:pPr>
        <w:pStyle w:val="para"/>
      </w:pPr>
      <w:r w:rsidRPr="009E2644">
        <w:t xml:space="preserve">Slide number 34 was the photograph of Boali, captioned, </w:t>
      </w:r>
      <w:r w:rsidRPr="006308EC">
        <w:t>“</w:t>
      </w:r>
      <w:r w:rsidRPr="009E2644">
        <w:t>Boaji: Mutilated for her constancy.</w:t>
      </w:r>
      <w:r w:rsidRPr="006308EC">
        <w:t>”</w:t>
      </w:r>
      <w:r w:rsidRPr="009E2644">
        <w:t xml:space="preserve"> The text that accompanied the photograph reads as follows:</w:t>
      </w:r>
    </w:p>
    <w:p w:rsidR="005600E9" w:rsidRPr="009E2644" w:rsidRDefault="005600E9" w:rsidP="001A4F98">
      <w:pPr>
        <w:pStyle w:val="Ext"/>
      </w:pPr>
      <w:r w:rsidRPr="009E2644">
        <w:t xml:space="preserve">Amongst the mutilated was a woman named Boaji, who was so treated because she wished to remain faithful to her husband. You must understand that when the soldiers drive men into the forest for rubber, a sentry is left behind to </w:t>
      </w:r>
      <w:ins w:id="1696" w:author="Patterson Lamb" w:date="2014-08-09T14:07:00Z">
        <w:r>
          <w:t>“</w:t>
        </w:r>
      </w:ins>
      <w:del w:id="1697" w:author="Patterson Lamb" w:date="2014-08-09T14:07:00Z">
        <w:r w:rsidRPr="006308EC" w:rsidDel="005D46AA">
          <w:delText>‘</w:delText>
        </w:r>
      </w:del>
      <w:r w:rsidRPr="009E2644">
        <w:t>guard</w:t>
      </w:r>
      <w:ins w:id="1698" w:author="Patterson Lamb" w:date="2014-08-09T14:07:00Z">
        <w:r>
          <w:t>”</w:t>
        </w:r>
      </w:ins>
      <w:del w:id="1699" w:author="Patterson Lamb" w:date="2014-08-09T14:07:00Z">
        <w:r w:rsidRPr="006308EC" w:rsidDel="005D46AA">
          <w:delText>’</w:delText>
        </w:r>
      </w:del>
      <w:r w:rsidRPr="009E2644">
        <w:t xml:space="preserve"> the women. The women are at his mercy. In this case he asked the woman for food, but she had none. He therefore struck her down on the left side with the butt of his gun</w:t>
      </w:r>
      <w:r w:rsidRPr="00DD585C">
        <w:t xml:space="preserve"> </w:t>
      </w:r>
      <w:r w:rsidRPr="006308EC">
        <w:t>–</w:t>
      </w:r>
      <w:r w:rsidRPr="00DD585C">
        <w:t xml:space="preserve"> </w:t>
      </w:r>
      <w:r w:rsidRPr="009E2644">
        <w:t>you see the permanent deformity it left</w:t>
      </w:r>
      <w:r w:rsidRPr="00DD585C">
        <w:t xml:space="preserve"> </w:t>
      </w:r>
      <w:r w:rsidRPr="006308EC">
        <w:t>–</w:t>
      </w:r>
      <w:r w:rsidRPr="00DD585C">
        <w:t xml:space="preserve"> </w:t>
      </w:r>
      <w:r w:rsidRPr="009E2644">
        <w:t xml:space="preserve">then assaulted her; and cut off her foot to secure the valuable anklet she wore. When her husband protested a little later, he was cruelly beaten with a </w:t>
      </w:r>
      <w:r w:rsidRPr="007D5122">
        <w:rPr>
          <w:i/>
        </w:rPr>
        <w:t>chicotte</w:t>
      </w:r>
      <w:r w:rsidRPr="009E2644">
        <w:rPr>
          <w:i/>
        </w:rPr>
        <w:t xml:space="preserve"> </w:t>
      </w:r>
      <w:r w:rsidRPr="009E2644">
        <w:t>[whip] for his interference.</w:t>
      </w:r>
      <w:r w:rsidRPr="009E2644">
        <w:rPr>
          <w:vertAlign w:val="superscript"/>
        </w:rPr>
        <w:endnoteReference w:id="205"/>
      </w:r>
    </w:p>
    <w:p w:rsidR="005600E9" w:rsidRPr="009E2644" w:rsidRDefault="005600E9" w:rsidP="001A4F98">
      <w:pPr>
        <w:pStyle w:val="para-no-indent"/>
      </w:pPr>
      <w:r w:rsidRPr="009E2644">
        <w:t>In emphasizing Boali</w:t>
      </w:r>
      <w:r w:rsidRPr="006308EC">
        <w:t>’</w:t>
      </w:r>
      <w:r w:rsidRPr="009E2644">
        <w:t>s constancy and faithfulness to her husband, the Harrises not only attempted to portray this Congolese woman as properly moral by British standards; they refuted the stereotype of Africans as an essentially savage race possessed by unrestrained sexuality. They suggested that British women could find in Boali, despite her race and her nakedness, a woman worthy of compassionate empathy. Missionaries and humanitarians returned repeatedly to the claim that there was no difference between the fundamental humanity of blacks and whites, a point brought home by this example of a Congolese woman suffering atrocious violence for marital fidelity, which was a foundation of a moral, Christian home (although the nature of this marriage between unbaptized Congolese was never explicitly defined).</w:t>
      </w:r>
      <w:r w:rsidRPr="009E2644">
        <w:rPr>
          <w:vertAlign w:val="superscript"/>
        </w:rPr>
        <w:endnoteReference w:id="206"/>
      </w:r>
      <w:r w:rsidRPr="009E2644">
        <w:t xml:space="preserve"> Beyond this assertion of common moral ground, the Harrises blurred not only Boali</w:t>
      </w:r>
      <w:r w:rsidRPr="006308EC">
        <w:t>’</w:t>
      </w:r>
      <w:r w:rsidRPr="009E2644">
        <w:t>s original testimony that they had heard at Baringa</w:t>
      </w:r>
      <w:del w:id="1703" w:author="Patterson Lamb" w:date="2014-08-09T14:08:00Z">
        <w:r w:rsidRPr="009E2644" w:rsidDel="005D46AA">
          <w:delText>,</w:delText>
        </w:r>
      </w:del>
      <w:r w:rsidRPr="009E2644">
        <w:t xml:space="preserve"> but also Alice Harris</w:t>
      </w:r>
      <w:r w:rsidRPr="006308EC">
        <w:t>’</w:t>
      </w:r>
      <w:r w:rsidRPr="009E2644">
        <w:t>s previous account of this testimony in 1905. Following their initial emphasis on Boali</w:t>
      </w:r>
      <w:r w:rsidRPr="006308EC">
        <w:t>’</w:t>
      </w:r>
      <w:r w:rsidRPr="009E2644">
        <w:t>s constancy as a proper wife, they suggest that Boali was first attacked because she refused to give the sentry food, not sex, and that she was struck with a gun, not shot. The account is muddled, reflecting perhaps the Harrises</w:t>
      </w:r>
      <w:r w:rsidRPr="006308EC">
        <w:t>’</w:t>
      </w:r>
      <w:r w:rsidRPr="009E2644">
        <w:t xml:space="preserve"> hesitancy in writing for an unseen audience whose response they would not be able to measure and, if necessary, assuage. There is, furthermore, an addition to this narrative that does not appear in other accounts</w:t>
      </w:r>
      <w:del w:id="1704" w:author="Patterson Lamb" w:date="2014-08-09T14:08:00Z">
        <w:r w:rsidRPr="009E2644" w:rsidDel="005D46AA">
          <w:delText>,</w:delText>
        </w:r>
      </w:del>
      <w:r w:rsidRPr="009E2644">
        <w:t xml:space="preserve"> but which completes the representation of moral Congolese gender roles. There is the husband who reciprocates Boali</w:t>
      </w:r>
      <w:r w:rsidRPr="006308EC">
        <w:t>’</w:t>
      </w:r>
      <w:r w:rsidRPr="009E2644">
        <w:t>s faithfulness, and whose honor is marked with a whip.</w:t>
      </w:r>
    </w:p>
    <w:p w:rsidR="005600E9" w:rsidRPr="009E2644" w:rsidRDefault="005600E9" w:rsidP="001A4F98">
      <w:pPr>
        <w:pStyle w:val="para"/>
      </w:pPr>
      <w:r w:rsidRPr="009E2644">
        <w:t xml:space="preserve">The text of the standardized, descriptive lecture on the Congo atrocities makes no particular allowances for the composition of the prospective audience. Taking a broader view of the Congo atrocity lectures, one finds sporadic evidence that different audiences rendered the narratives that accompanied atrocity photographs anything but standard. This lecture should not be treated as a universal script, but as one version among many produced by a group of reformers who struggled to appeal to the public without alienating or offending different parts of this public in the face of atrocity. These lectures were not equivalent to solitary readings of </w:t>
      </w:r>
      <w:r w:rsidRPr="006308EC">
        <w:t>“</w:t>
      </w:r>
      <w:r w:rsidRPr="009E2644">
        <w:t>horror narratives</w:t>
      </w:r>
      <w:r w:rsidRPr="006308EC">
        <w:t>”</w:t>
      </w:r>
      <w:r w:rsidRPr="009E2644">
        <w:t xml:space="preserve"> of Congo atrocities; they were social events in which the audience was conscious of not only the speaker</w:t>
      </w:r>
      <w:r w:rsidRPr="006308EC">
        <w:t>’</w:t>
      </w:r>
      <w:r w:rsidRPr="009E2644">
        <w:t>s words</w:t>
      </w:r>
      <w:del w:id="1705" w:author="Patterson Lamb" w:date="2014-08-09T14:09:00Z">
        <w:r w:rsidRPr="009E2644" w:rsidDel="005D46AA">
          <w:delText>,</w:delText>
        </w:r>
      </w:del>
      <w:r w:rsidRPr="009E2644">
        <w:t xml:space="preserve"> but </w:t>
      </w:r>
      <w:ins w:id="1706" w:author="Patterson Lamb" w:date="2014-08-09T14:09:00Z">
        <w:r>
          <w:t xml:space="preserve">also </w:t>
        </w:r>
      </w:ins>
      <w:r w:rsidRPr="009E2644">
        <w:t>the speaker</w:t>
      </w:r>
      <w:r w:rsidRPr="006308EC">
        <w:t>’</w:t>
      </w:r>
      <w:r w:rsidRPr="009E2644">
        <w:t xml:space="preserve">s gender and the presence of other audience members and their judgments regarding their appropriate, gendered relationships to atrocity and, especially, sexual violence. Lantern lectures were most morally problematic in the presence of </w:t>
      </w:r>
      <w:r w:rsidRPr="006308EC">
        <w:t>“</w:t>
      </w:r>
      <w:r w:rsidRPr="009E2644">
        <w:t>mixed audiences</w:t>
      </w:r>
      <w:r w:rsidRPr="006308EC">
        <w:t>”</w:t>
      </w:r>
      <w:r w:rsidRPr="009E2644">
        <w:t xml:space="preserve"> of men, women, and</w:t>
      </w:r>
      <w:del w:id="1707" w:author="Patterson Lamb" w:date="2014-08-09T14:09:00Z">
        <w:r w:rsidRPr="009E2644" w:rsidDel="005D46AA">
          <w:delText>,</w:delText>
        </w:r>
      </w:del>
      <w:r w:rsidRPr="009E2644">
        <w:t xml:space="preserve"> sometimes</w:t>
      </w:r>
      <w:del w:id="1708" w:author="Patterson Lamb" w:date="2014-08-09T14:09:00Z">
        <w:r w:rsidRPr="009E2644" w:rsidDel="005D46AA">
          <w:delText>,</w:delText>
        </w:r>
      </w:del>
      <w:r w:rsidRPr="009E2644">
        <w:t xml:space="preserve"> children. In a speech in New York </w:t>
      </w:r>
      <w:del w:id="1709" w:author="Patterson Lamb" w:date="2014-08-09T14:09:00Z">
        <w:r w:rsidRPr="009E2644" w:rsidDel="005D46AA">
          <w:delText xml:space="preserve">city </w:delText>
        </w:r>
      </w:del>
      <w:ins w:id="1710" w:author="Patterson Lamb" w:date="2014-08-09T14:09:00Z">
        <w:r>
          <w:t>C</w:t>
        </w:r>
        <w:r w:rsidRPr="009E2644">
          <w:t xml:space="preserve">ity </w:t>
        </w:r>
      </w:ins>
      <w:r w:rsidRPr="009E2644">
        <w:t>during a U</w:t>
      </w:r>
      <w:del w:id="1711" w:author="Patterson Lamb" w:date="2014-08-09T14:09:00Z">
        <w:r w:rsidRPr="009E2644" w:rsidDel="005D46AA">
          <w:delText>.</w:delText>
        </w:r>
      </w:del>
      <w:r w:rsidRPr="009E2644">
        <w:t>S</w:t>
      </w:r>
      <w:del w:id="1712" w:author="Patterson Lamb" w:date="2014-08-09T14:09:00Z">
        <w:r w:rsidRPr="009E2644" w:rsidDel="005D46AA">
          <w:delText>.</w:delText>
        </w:r>
      </w:del>
      <w:r w:rsidRPr="009E2644">
        <w:t xml:space="preserve"> tour in December 1906, Guinness stated, </w:t>
      </w:r>
      <w:r w:rsidRPr="006308EC">
        <w:t>“</w:t>
      </w:r>
      <w:r w:rsidRPr="009E2644">
        <w:t>The natives [of the Congo] are now compelled to bring the King of Belgium in rubber and ivory about $10,000,000 worth of goods a year. And if they don</w:t>
      </w:r>
      <w:r w:rsidRPr="006308EC">
        <w:t>’</w:t>
      </w:r>
      <w:r w:rsidRPr="009E2644">
        <w:t>t? Ah, my friends, now comes a story which I cannot tell here. This is a mixed audience.</w:t>
      </w:r>
      <w:r w:rsidRPr="006308EC">
        <w:t>”</w:t>
      </w:r>
      <w:r w:rsidRPr="009E2644">
        <w:t xml:space="preserve"> It was an audience, the </w:t>
      </w:r>
      <w:r w:rsidRPr="007D5122">
        <w:rPr>
          <w:i/>
        </w:rPr>
        <w:t>New York Times</w:t>
      </w:r>
      <w:r w:rsidRPr="009E2644">
        <w:t xml:space="preserve"> reported, of men and women. Guinness proceeded to talk about sentries cutting off the hands and feet of their victims. Turning to the case of Boali, he continued,</w:t>
      </w:r>
    </w:p>
    <w:p w:rsidR="005600E9" w:rsidRPr="009E2644" w:rsidRDefault="005600E9" w:rsidP="001A4F98">
      <w:pPr>
        <w:pStyle w:val="Ext"/>
      </w:pPr>
      <w:r w:rsidRPr="009E2644">
        <w:t>Women as well as men are compelled to do the bidding of these sentinels with guns in their hands. I will cite you only one instance, that of a woman who refused to do the bidding of one of these sentinels. He struck her in the abdomen with the butt of his rifle so that she was maimed for life. Then he cut off one of her feet.</w:t>
      </w:r>
      <w:r w:rsidRPr="009E2644">
        <w:rPr>
          <w:vertAlign w:val="superscript"/>
        </w:rPr>
        <w:endnoteReference w:id="207"/>
      </w:r>
    </w:p>
    <w:p w:rsidR="005600E9" w:rsidRPr="009E2644" w:rsidRDefault="005600E9" w:rsidP="001A4F98">
      <w:pPr>
        <w:pStyle w:val="para-no-indent"/>
      </w:pPr>
      <w:r w:rsidRPr="009E2644">
        <w:t>In the context of this specific lecture, the sentinel</w:t>
      </w:r>
      <w:r w:rsidRPr="006308EC">
        <w:t>’</w:t>
      </w:r>
      <w:r w:rsidRPr="009E2644">
        <w:t xml:space="preserve">s </w:t>
      </w:r>
      <w:r w:rsidRPr="006308EC">
        <w:t>“</w:t>
      </w:r>
      <w:r w:rsidRPr="009E2644">
        <w:t>bidding</w:t>
      </w:r>
      <w:r w:rsidRPr="006308EC">
        <w:t>”</w:t>
      </w:r>
      <w:r w:rsidRPr="009E2644">
        <w:t xml:space="preserve"> referred clearly to previously mentioned demands for rubber and ivory. Guinness did not provide information that might have led his audience to infer the threat of rape, though some may have interpreted the sentinel</w:t>
      </w:r>
      <w:r w:rsidRPr="006308EC">
        <w:t>’</w:t>
      </w:r>
      <w:r w:rsidRPr="009E2644">
        <w:t xml:space="preserve">s </w:t>
      </w:r>
      <w:r w:rsidRPr="006308EC">
        <w:t>“</w:t>
      </w:r>
      <w:r w:rsidRPr="009E2644">
        <w:t>bidding</w:t>
      </w:r>
      <w:r w:rsidRPr="006308EC">
        <w:t>”</w:t>
      </w:r>
      <w:r w:rsidRPr="009E2644">
        <w:t xml:space="preserve"> in this way; nor did Guinness offer a reason for the severing of the woman</w:t>
      </w:r>
      <w:r w:rsidRPr="006308EC">
        <w:t>’</w:t>
      </w:r>
      <w:r w:rsidRPr="009E2644">
        <w:t>s foot, thus representing the act as a heinous caprice. He implies that had the audience not been mixed, he might have told a different, more explicit, story.</w:t>
      </w:r>
    </w:p>
    <w:p w:rsidR="005600E9" w:rsidRPr="009E2644" w:rsidRDefault="005600E9" w:rsidP="001A4F98">
      <w:pPr>
        <w:pStyle w:val="para"/>
      </w:pPr>
      <w:r w:rsidRPr="009E2644">
        <w:t>As early as January 1904, Guinness presented a lantern</w:t>
      </w:r>
      <w:del w:id="1716" w:author="Patterson Lamb" w:date="2014-08-09T14:11:00Z">
        <w:r w:rsidRPr="009E2644" w:rsidDel="005D46AA">
          <w:delText xml:space="preserve"> </w:delText>
        </w:r>
      </w:del>
      <w:ins w:id="1717" w:author="Patterson Lamb" w:date="2014-08-09T14:11:00Z">
        <w:r>
          <w:t>-</w:t>
        </w:r>
      </w:ins>
      <w:r w:rsidRPr="009E2644">
        <w:t xml:space="preserve">slide lecture on Congo atrocities to a mass </w:t>
      </w:r>
      <w:r w:rsidRPr="006308EC">
        <w:t>“</w:t>
      </w:r>
      <w:r w:rsidRPr="009E2644">
        <w:t>men</w:t>
      </w:r>
      <w:r w:rsidRPr="006308EC">
        <w:t>’</w:t>
      </w:r>
      <w:r w:rsidRPr="009E2644">
        <w:t>s meeting</w:t>
      </w:r>
      <w:r w:rsidRPr="006308EC">
        <w:t>”</w:t>
      </w:r>
      <w:r w:rsidRPr="009E2644">
        <w:t xml:space="preserve"> in London.</w:t>
      </w:r>
      <w:r w:rsidRPr="009E2644">
        <w:rPr>
          <w:vertAlign w:val="superscript"/>
        </w:rPr>
        <w:endnoteReference w:id="208"/>
      </w:r>
      <w:r w:rsidRPr="009E2644">
        <w:t xml:space="preserve"> Only occasionally in the records of the early lantern</w:t>
      </w:r>
      <w:del w:id="1718" w:author="Patterson Lamb" w:date="2014-08-09T14:11:00Z">
        <w:r w:rsidRPr="009E2644" w:rsidDel="005D46AA">
          <w:delText xml:space="preserve"> </w:delText>
        </w:r>
      </w:del>
      <w:ins w:id="1719" w:author="Patterson Lamb" w:date="2014-08-09T14:11:00Z">
        <w:r>
          <w:t>-</w:t>
        </w:r>
      </w:ins>
      <w:r w:rsidRPr="009E2644">
        <w:t xml:space="preserve">slide lectures of the Congo reform campaign is a gathering described as a </w:t>
      </w:r>
      <w:r w:rsidRPr="006308EC">
        <w:t>“</w:t>
      </w:r>
      <w:r w:rsidRPr="009E2644">
        <w:t>men</w:t>
      </w:r>
      <w:r w:rsidRPr="006308EC">
        <w:t>’</w:t>
      </w:r>
      <w:r w:rsidRPr="009E2644">
        <w:t>s meeting</w:t>
      </w:r>
      <w:r w:rsidRPr="006308EC">
        <w:t>”</w:t>
      </w:r>
      <w:r w:rsidRPr="009E2644">
        <w:t xml:space="preserve"> or a </w:t>
      </w:r>
      <w:r w:rsidRPr="006308EC">
        <w:t>“</w:t>
      </w:r>
      <w:r w:rsidRPr="009E2644">
        <w:t>woman</w:t>
      </w:r>
      <w:r w:rsidRPr="006308EC">
        <w:t>’</w:t>
      </w:r>
      <w:r w:rsidRPr="009E2644">
        <w:t>s meeting,</w:t>
      </w:r>
      <w:r w:rsidRPr="006308EC">
        <w:t>”</w:t>
      </w:r>
      <w:r w:rsidRPr="009E2644">
        <w:t xml:space="preserve"> but these segregated meetings nonetheless offer critical insight into the representation and reception of atrocity in terms of sexuality and gender. On 20 November 1905, for example, there was a </w:t>
      </w:r>
      <w:r w:rsidRPr="006308EC">
        <w:t>“</w:t>
      </w:r>
      <w:r w:rsidRPr="009E2644">
        <w:t>protest meeting</w:t>
      </w:r>
      <w:r w:rsidRPr="006308EC">
        <w:t>”</w:t>
      </w:r>
      <w:r w:rsidRPr="009E2644">
        <w:t xml:space="preserve"> held at St. Peter</w:t>
      </w:r>
      <w:r w:rsidRPr="006308EC">
        <w:t>’</w:t>
      </w:r>
      <w:r w:rsidRPr="009E2644">
        <w:t xml:space="preserve">s Mission Church in Heeley, Sheffield, chaired by Sir Charles Skelton. Later that afternoon, there was a separate </w:t>
      </w:r>
      <w:r w:rsidRPr="006308EC">
        <w:t>“</w:t>
      </w:r>
      <w:r w:rsidRPr="009E2644">
        <w:t>ladies</w:t>
      </w:r>
      <w:r w:rsidRPr="006308EC">
        <w:t>’</w:t>
      </w:r>
      <w:r w:rsidRPr="009E2644">
        <w:t xml:space="preserve"> meeting</w:t>
      </w:r>
      <w:r w:rsidRPr="006308EC">
        <w:t>”</w:t>
      </w:r>
      <w:r w:rsidRPr="009E2644">
        <w:t xml:space="preserve"> held at the same location.</w:t>
      </w:r>
      <w:r w:rsidRPr="009E2644">
        <w:rPr>
          <w:vertAlign w:val="superscript"/>
        </w:rPr>
        <w:endnoteReference w:id="209"/>
      </w:r>
      <w:r w:rsidRPr="009E2644">
        <w:t xml:space="preserve"> The C</w:t>
      </w:r>
      <w:del w:id="1720" w:author="Patterson Lamb" w:date="2014-08-09T14:12:00Z">
        <w:r w:rsidRPr="009E2644" w:rsidDel="005D46AA">
          <w:delText>.</w:delText>
        </w:r>
      </w:del>
      <w:r w:rsidRPr="009E2644">
        <w:t>R</w:t>
      </w:r>
      <w:del w:id="1721" w:author="Patterson Lamb" w:date="2014-08-09T14:12:00Z">
        <w:r w:rsidRPr="009E2644" w:rsidDel="005D46AA">
          <w:delText>.</w:delText>
        </w:r>
      </w:del>
      <w:r w:rsidRPr="009E2644">
        <w:t>A</w:t>
      </w:r>
      <w:del w:id="1722" w:author="Patterson Lamb" w:date="2014-08-09T14:12:00Z">
        <w:r w:rsidRPr="009E2644" w:rsidDel="005D46AA">
          <w:delText>.</w:delText>
        </w:r>
      </w:del>
      <w:r w:rsidRPr="009E2644">
        <w:t xml:space="preserve"> records do not indicate whether the first meeting was </w:t>
      </w:r>
      <w:r w:rsidRPr="006308EC">
        <w:t>“</w:t>
      </w:r>
      <w:r w:rsidRPr="009E2644">
        <w:t>mixed</w:t>
      </w:r>
      <w:r w:rsidRPr="006308EC">
        <w:t>”</w:t>
      </w:r>
      <w:r w:rsidRPr="009E2644">
        <w:t xml:space="preserve"> or restricted to men, but it was likely the latter, because the purpose of the </w:t>
      </w:r>
      <w:r w:rsidRPr="006308EC">
        <w:t>“</w:t>
      </w:r>
      <w:r w:rsidRPr="009E2644">
        <w:t>ladies</w:t>
      </w:r>
      <w:r w:rsidRPr="006308EC">
        <w:t>’</w:t>
      </w:r>
      <w:r w:rsidRPr="009E2644">
        <w:t xml:space="preserve"> meeting</w:t>
      </w:r>
      <w:r w:rsidRPr="006308EC">
        <w:t>”</w:t>
      </w:r>
      <w:r w:rsidRPr="009E2644">
        <w:t xml:space="preserve"> was most likely to enable women to hear about atrocities and hold discussions that would be unseemly in the presence of men. In June 1907, in anticipation of a protest meeting in Hull, Morel wrote to the local organizer, </w:t>
      </w:r>
      <w:r w:rsidRPr="006308EC">
        <w:t>“</w:t>
      </w:r>
      <w:r w:rsidRPr="009E2644">
        <w:t>There should be no attempt to restrict the evening meeting to men. In my speeches I deal far less with the atrocities than with the system which is responsible for them, our historical relations, and the general international outlook with regard to action at the present time.</w:t>
      </w:r>
      <w:r w:rsidRPr="006308EC">
        <w:t>”</w:t>
      </w:r>
      <w:r w:rsidRPr="009E2644">
        <w:rPr>
          <w:vertAlign w:val="superscript"/>
        </w:rPr>
        <w:endnoteReference w:id="210"/>
      </w:r>
    </w:p>
    <w:p w:rsidR="005600E9" w:rsidRPr="009E2644" w:rsidRDefault="005600E9" w:rsidP="001A4F98">
      <w:pPr>
        <w:pStyle w:val="para"/>
      </w:pPr>
      <w:r w:rsidRPr="009E2644">
        <w:t xml:space="preserve">After 1907, the year in which Morel lectured for </w:t>
      </w:r>
      <w:r w:rsidRPr="006308EC">
        <w:t>“</w:t>
      </w:r>
      <w:r w:rsidRPr="009E2644">
        <w:t>adults only</w:t>
      </w:r>
      <w:r w:rsidRPr="006308EC">
        <w:t>”</w:t>
      </w:r>
      <w:r w:rsidRPr="009E2644">
        <w:t xml:space="preserve"> at Hawarden, he and the Harrises undoubtedly perceived that the </w:t>
      </w:r>
      <w:r w:rsidRPr="006308EC">
        <w:t>“</w:t>
      </w:r>
      <w:r w:rsidRPr="009E2644">
        <w:t>horror narratives</w:t>
      </w:r>
      <w:r w:rsidRPr="006308EC">
        <w:t>”</w:t>
      </w:r>
      <w:r w:rsidRPr="009E2644">
        <w:t xml:space="preserve"> and atrocity photographs of their lantern lectures were so morally problematic that they needed to begin segregating their audiences on at least some occasions. When Alice Harris published a pamphlet entitled, </w:t>
      </w:r>
      <w:r w:rsidRPr="006308EC">
        <w:t>“</w:t>
      </w:r>
      <w:r w:rsidRPr="009E2644">
        <w:t>Enslaved Womanhood of the Congo. An Appeal to British Women,</w:t>
      </w:r>
      <w:r w:rsidRPr="006308EC">
        <w:t>”</w:t>
      </w:r>
      <w:r w:rsidRPr="009E2644">
        <w:t xml:space="preserve"> she or Morel stipulated on the cover, </w:t>
      </w:r>
      <w:r w:rsidRPr="006308EC">
        <w:t>“</w:t>
      </w:r>
      <w:r w:rsidRPr="009E2644">
        <w:t>FOR ADULT READERS ONLY.</w:t>
      </w:r>
      <w:r w:rsidRPr="006308EC">
        <w:t>”</w:t>
      </w:r>
      <w:r w:rsidRPr="009E2644">
        <w:rPr>
          <w:vertAlign w:val="superscript"/>
        </w:rPr>
        <w:endnoteReference w:id="211"/>
      </w:r>
      <w:r w:rsidRPr="009E2644">
        <w:t xml:space="preserve"> Inside, without photographic illustration, Harris recounts many aspects of the abuse of Congolese women by the state and concessionaire companies. She refers to female hostages who endured </w:t>
      </w:r>
      <w:r w:rsidRPr="006308EC">
        <w:t>“</w:t>
      </w:r>
      <w:r w:rsidRPr="009E2644">
        <w:t>constant subjection to the ungoverned passions of a brutalized soldiery</w:t>
      </w:r>
      <w:r w:rsidRPr="00DD585C">
        <w:t xml:space="preserve"> </w:t>
      </w:r>
      <w:r w:rsidRPr="006308EC">
        <w:t>–</w:t>
      </w:r>
      <w:r w:rsidRPr="00DD585C">
        <w:t xml:space="preserve"> </w:t>
      </w:r>
      <w:r w:rsidRPr="009E2644">
        <w:t>(too often diseased)</w:t>
      </w:r>
      <w:ins w:id="1729" w:author="Patterson Lamb" w:date="2014-08-09T14:12:00Z">
        <w:r>
          <w:t>.</w:t>
        </w:r>
      </w:ins>
      <w:del w:id="1730" w:author="Patterson Lamb" w:date="2014-08-09T14:12:00Z">
        <w:r w:rsidRPr="006308EC" w:rsidDel="00482AF7">
          <w:delText>…”</w:delText>
        </w:r>
      </w:del>
      <w:ins w:id="1731" w:author="Patterson Lamb" w:date="2014-08-09T14:12:00Z">
        <w:r>
          <w:t>”</w:t>
        </w:r>
      </w:ins>
      <w:r w:rsidRPr="009E2644">
        <w:t xml:space="preserve"> She explains that every white man who works for the state has a menagerie of Congolese women and girls, presumably for his sexual pleasure. She asserts that </w:t>
      </w:r>
      <w:r w:rsidRPr="006308EC">
        <w:t>“</w:t>
      </w:r>
      <w:r w:rsidRPr="009E2644">
        <w:t xml:space="preserve">the immense Congo army is made attractive by reason of the abundant opportunities for securing </w:t>
      </w:r>
      <w:r w:rsidRPr="006308EC">
        <w:t>‘</w:t>
      </w:r>
      <w:r w:rsidRPr="009E2644">
        <w:t>wives</w:t>
      </w:r>
      <w:r w:rsidRPr="006308EC">
        <w:t>’</w:t>
      </w:r>
      <w:del w:id="1732" w:author="Patterson Lamb" w:date="2014-08-09T14:13:00Z">
        <w:r w:rsidRPr="006308EC" w:rsidDel="00482AF7">
          <w:delText>…</w:delText>
        </w:r>
        <w:r w:rsidRPr="009E2644" w:rsidDel="00482AF7">
          <w:delText>;</w:delText>
        </w:r>
      </w:del>
      <w:r w:rsidRPr="006308EC">
        <w:t>”</w:t>
      </w:r>
      <w:ins w:id="1733" w:author="Patterson Lamb" w:date="2014-08-09T14:13:00Z">
        <w:r>
          <w:t>;</w:t>
        </w:r>
      </w:ins>
      <w:r w:rsidRPr="009E2644">
        <w:t xml:space="preserve"> she decries the </w:t>
      </w:r>
      <w:r w:rsidRPr="006308EC">
        <w:t>“</w:t>
      </w:r>
      <w:r w:rsidRPr="009E2644">
        <w:t>vast horde of soldiery numbering many thousands, possessing a good knowledge of European weapons, which for years has been given licence to loot, rape and outrage.</w:t>
      </w:r>
      <w:r w:rsidRPr="006308EC">
        <w:t>”</w:t>
      </w:r>
      <w:r w:rsidRPr="009E2644">
        <w:t xml:space="preserve"> She reports that Congolese women are openly sold as slaves. </w:t>
      </w:r>
      <w:r w:rsidRPr="006308EC">
        <w:t>“</w:t>
      </w:r>
      <w:r w:rsidRPr="009E2644">
        <w:t>Nothing can escape:</w:t>
      </w:r>
      <w:r>
        <w:t xml:space="preserve"> </w:t>
      </w:r>
      <w:r w:rsidRPr="006308EC">
        <w:t>–</w:t>
      </w:r>
      <w:r>
        <w:t xml:space="preserve"> </w:t>
      </w:r>
      <w:r w:rsidRPr="009E2644">
        <w:t>Tribal custom; family life; chastity; motherhood; childhood; all become engulfed in the ruinous flood of avarice, lust and passion, which is surging through the Congo Valley.</w:t>
      </w:r>
      <w:r w:rsidRPr="006308EC">
        <w:t>”</w:t>
      </w:r>
      <w:r w:rsidRPr="009E2644">
        <w:rPr>
          <w:vertAlign w:val="superscript"/>
        </w:rPr>
        <w:endnoteReference w:id="212"/>
      </w:r>
    </w:p>
    <w:p w:rsidR="005600E9" w:rsidRPr="009E2644" w:rsidRDefault="005600E9" w:rsidP="001A4F98">
      <w:pPr>
        <w:pStyle w:val="para"/>
      </w:pPr>
      <w:r w:rsidRPr="009E2644">
        <w:t>While Harris or Morel attempted to restrict the readers of this pamphlet by age, Harris and other female supporters of the Congo reform campaign became concerned with segregating lantern lectures by gender. Toward this end, they established the women</w:t>
      </w:r>
      <w:r w:rsidRPr="006308EC">
        <w:t>’</w:t>
      </w:r>
      <w:r w:rsidRPr="009E2644">
        <w:t>s branch of the CRA in April 1909. At their inaugural meeting, Harris declared that their principles and goals were the same as those of the CRA executive committee, and that they would dutifully support the committee</w:t>
      </w:r>
      <w:r w:rsidRPr="006308EC">
        <w:t>’</w:t>
      </w:r>
      <w:r w:rsidRPr="009E2644">
        <w:t>s policies. The purpose of the branch, she explained, was to facilitate the exchange of information about atrocities perpetrated against women on the Congo by segregating women</w:t>
      </w:r>
      <w:r w:rsidRPr="006308EC">
        <w:t>’</w:t>
      </w:r>
      <w:r w:rsidRPr="009E2644">
        <w:t>s meetings from men</w:t>
      </w:r>
      <w:r w:rsidRPr="006308EC">
        <w:t>’</w:t>
      </w:r>
      <w:r w:rsidRPr="009E2644">
        <w:t xml:space="preserve">s meetings. According to Harris, </w:t>
      </w:r>
      <w:r w:rsidRPr="006308EC">
        <w:t>“</w:t>
      </w:r>
      <w:r w:rsidRPr="009E2644">
        <w:t>The condition of the [Congolese] women was such that the matter could scarcely be dealt with in a mixed audience, the effects could only be appreciated by women. Therefore meetings for women were necessary to disseminate facts concerning their treatment.</w:t>
      </w:r>
      <w:r w:rsidRPr="006308EC">
        <w:t>”</w:t>
      </w:r>
      <w:r w:rsidRPr="009E2644">
        <w:rPr>
          <w:vertAlign w:val="superscript"/>
        </w:rPr>
        <w:endnoteReference w:id="213"/>
      </w:r>
      <w:r w:rsidRPr="009E2644">
        <w:t xml:space="preserve"> Recognizing both the moral imperative of Congo reform and the moral danger of atrocity photographs and sexual violence, female reformers thus sought to enhance both their understanding of Congolese women</w:t>
      </w:r>
      <w:r w:rsidRPr="006308EC">
        <w:t>’</w:t>
      </w:r>
      <w:r w:rsidRPr="009E2644">
        <w:t>s suffering and their political influence on the women</w:t>
      </w:r>
      <w:r w:rsidRPr="006308EC">
        <w:t>’</w:t>
      </w:r>
      <w:r w:rsidRPr="009E2644">
        <w:t>s behalf by carefully staging the gendered boundaries of the moral display and sight of atrocity. Harris later proposed to take one step more on behalf of the women</w:t>
      </w:r>
      <w:r w:rsidRPr="006308EC">
        <w:t>’</w:t>
      </w:r>
      <w:r w:rsidRPr="009E2644">
        <w:t xml:space="preserve">s branch. She indicated that she had </w:t>
      </w:r>
      <w:r w:rsidRPr="006308EC">
        <w:t>“</w:t>
      </w:r>
      <w:r w:rsidRPr="009E2644">
        <w:t>written to ladies at work on the Congo for recent information, and if possible for photographs wherewith to make lantern slides</w:t>
      </w:r>
      <w:ins w:id="1735" w:author="Patterson Lamb" w:date="2014-08-09T14:14:00Z">
        <w:r>
          <w:t>.</w:t>
        </w:r>
      </w:ins>
      <w:del w:id="1736" w:author="Patterson Lamb" w:date="2014-08-09T14:14:00Z">
        <w:r w:rsidRPr="006308EC" w:rsidDel="00482AF7">
          <w:delText>…</w:delText>
        </w:r>
      </w:del>
      <w:r w:rsidRPr="006308EC">
        <w:t>”</w:t>
      </w:r>
      <w:r w:rsidRPr="009E2644">
        <w:rPr>
          <w:vertAlign w:val="superscript"/>
        </w:rPr>
        <w:endnoteReference w:id="214"/>
      </w:r>
      <w:r w:rsidRPr="009E2644">
        <w:t xml:space="preserve"> Unfortunately, we do not know whether Harris received and displayed such photographs before exclusively female audiences. Yet we can surmise that Harris had come to believe that women</w:t>
      </w:r>
      <w:r w:rsidRPr="006308EC">
        <w:t>’</w:t>
      </w:r>
      <w:r w:rsidRPr="009E2644">
        <w:t>s representation of atrocity was distinctive from that of men and more attuned to the interests, sensibilities, and moral integrity of female viewers.</w:t>
      </w:r>
    </w:p>
    <w:p w:rsidR="005600E9" w:rsidRPr="009E2644" w:rsidRDefault="005600E9" w:rsidP="001A4F98">
      <w:pPr>
        <w:pStyle w:val="para"/>
      </w:pPr>
      <w:r w:rsidRPr="009E2644">
        <w:t xml:space="preserve">On 6 November 1906, Alice Harris gave an address to </w:t>
      </w:r>
      <w:del w:id="1737" w:author="Patterson Lamb" w:date="2014-08-09T14:15:00Z">
        <w:r w:rsidRPr="009E2644" w:rsidDel="00482AF7">
          <w:delText xml:space="preserve">600 </w:delText>
        </w:r>
      </w:del>
      <w:ins w:id="1738" w:author="Patterson Lamb" w:date="2014-08-09T14:15:00Z">
        <w:r>
          <w:t>six hundred</w:t>
        </w:r>
        <w:r w:rsidRPr="009E2644">
          <w:t xml:space="preserve"> </w:t>
        </w:r>
      </w:ins>
      <w:r w:rsidRPr="009E2644">
        <w:t xml:space="preserve">people in the village of Crosshills, with the Reverend George Armitt presiding. The audience subsequently passed a resolution, which stated at the outset: </w:t>
      </w:r>
      <w:r w:rsidRPr="006308EC">
        <w:t>“</w:t>
      </w:r>
      <w:r w:rsidRPr="009E2644">
        <w:t>That this meeting expresses its deep sense of indignation at the barbarities inflicted upon the natives of the Congo, and denounces, as contrary to the elementary rights of humanity and as a violation of the Berlin Act, the principles introduced and enforced by the Congo Free State</w:t>
      </w:r>
      <w:ins w:id="1739" w:author="Patterson Lamb" w:date="2014-08-09T14:15:00Z">
        <w:r>
          <w:t>.</w:t>
        </w:r>
      </w:ins>
      <w:del w:id="1740" w:author="Patterson Lamb" w:date="2014-08-09T14:15:00Z">
        <w:r w:rsidRPr="006308EC" w:rsidDel="00482AF7">
          <w:delText>…</w:delText>
        </w:r>
      </w:del>
      <w:r w:rsidRPr="009E2644">
        <w:t>.</w:t>
      </w:r>
      <w:r w:rsidRPr="006308EC">
        <w:t>”</w:t>
      </w:r>
      <w:r w:rsidRPr="009E2644">
        <w:rPr>
          <w:vertAlign w:val="superscript"/>
        </w:rPr>
        <w:endnoteReference w:id="215"/>
      </w:r>
      <w:r w:rsidRPr="009E2644">
        <w:t xml:space="preserve"> The same language is found in the </w:t>
      </w:r>
      <w:r w:rsidRPr="006308EC">
        <w:t>“</w:t>
      </w:r>
      <w:r w:rsidRPr="009E2644">
        <w:t>suggested form of Resolution for Public Meetings</w:t>
      </w:r>
      <w:r w:rsidRPr="006308EC">
        <w:t>”</w:t>
      </w:r>
      <w:r w:rsidRPr="009E2644">
        <w:t xml:space="preserve"> that concludes the text of the standard, published lecture on the Congo atrocities. There is no mention of Christian duty in the full text of this resolution. It was to be forwarded to the British Foreign Office, so the reformers might have employed the discourse of rights to make their case against the Congo Free State in terms that more closely corresponded to and challenged the sovereign rights of nations under international law. Preceding and framing this assertion of rights, however, the standard lecture invokes Christian duty at its end. </w:t>
      </w:r>
      <w:r w:rsidRPr="006308EC">
        <w:t>“</w:t>
      </w:r>
      <w:r w:rsidRPr="009E2644">
        <w:t>Are the Churches of Christ to remain silent?</w:t>
      </w:r>
      <w:r w:rsidRPr="006308EC">
        <w:t>”</w:t>
      </w:r>
      <w:r w:rsidRPr="009E2644">
        <w:t xml:space="preserve"> asks the speaker. </w:t>
      </w:r>
      <w:r w:rsidRPr="006308EC">
        <w:t>“</w:t>
      </w:r>
      <w:r w:rsidRPr="009E2644">
        <w:t>Will the heart of civilization remain unmoved? Surely not.</w:t>
      </w:r>
      <w:r w:rsidRPr="006308EC">
        <w:t>”</w:t>
      </w:r>
      <w:r w:rsidRPr="009E2644">
        <w:t xml:space="preserve"> The speaker then testifies to hearing </w:t>
      </w:r>
      <w:r w:rsidRPr="006308EC">
        <w:t>“</w:t>
      </w:r>
      <w:r w:rsidRPr="009E2644">
        <w:t>a great cry for Justice and Mercy</w:t>
      </w:r>
      <w:r w:rsidRPr="006308EC">
        <w:t>”</w:t>
      </w:r>
      <w:r w:rsidRPr="009E2644">
        <w:t xml:space="preserve"> from the Congo forests, and implicitly calls upon the British nation to fulfill its historical role in leading the fight for emancipation in the Christian tradition of leading evangelical </w:t>
      </w:r>
      <w:r w:rsidRPr="00DD585C">
        <w:t>figures in</w:t>
      </w:r>
      <w:r w:rsidRPr="009E2644">
        <w:t xml:space="preserve"> the abolition of the British slave trade in 1807 and the emancipation of slaves in the British Empire in 1833. Quoting from Morel</w:t>
      </w:r>
      <w:r w:rsidRPr="006308EC">
        <w:t>’</w:t>
      </w:r>
      <w:r w:rsidRPr="009E2644">
        <w:t xml:space="preserve">s book, </w:t>
      </w:r>
      <w:r w:rsidRPr="007D5122">
        <w:rPr>
          <w:i/>
        </w:rPr>
        <w:t>Red Rubber</w:t>
      </w:r>
      <w:r w:rsidRPr="009E2644">
        <w:t>, published in 1906, the speaker finally declares,</w:t>
      </w:r>
    </w:p>
    <w:p w:rsidR="005600E9" w:rsidRPr="009E2644" w:rsidRDefault="005600E9" w:rsidP="001A4F98">
      <w:pPr>
        <w:pStyle w:val="Ext"/>
      </w:pPr>
      <w:r w:rsidRPr="009E2644">
        <w:t>Let us prove to them that the heart of the nation still beats soundly as of yore, by the performance of our plain and simple duty, by saving the races of Central Africa from the grip of the modern slavers.</w:t>
      </w:r>
      <w:r w:rsidRPr="009E2644">
        <w:rPr>
          <w:vertAlign w:val="superscript"/>
        </w:rPr>
        <w:endnoteReference w:id="216"/>
      </w:r>
    </w:p>
    <w:p w:rsidR="005600E9" w:rsidRPr="009E2644" w:rsidRDefault="005600E9" w:rsidP="001A4F98">
      <w:pPr>
        <w:pStyle w:val="para-no-indent"/>
      </w:pPr>
      <w:r w:rsidRPr="009E2644">
        <w:t>The lantern</w:t>
      </w:r>
      <w:ins w:id="1744" w:author="Patterson Lamb" w:date="2014-08-09T14:16:00Z">
        <w:r>
          <w:t>-</w:t>
        </w:r>
      </w:ins>
      <w:del w:id="1745" w:author="Patterson Lamb" w:date="2014-08-09T14:16:00Z">
        <w:r w:rsidRPr="009E2644" w:rsidDel="00482AF7">
          <w:delText xml:space="preserve"> </w:delText>
        </w:r>
      </w:del>
      <w:r w:rsidRPr="009E2644">
        <w:t>slide lectures, for all their differences in the treatment of atrocity, suggest that the humanitarian narrative of the Congo reform campaign derived consistent power from its declaration of a Christian duty to enforce human rights.</w:t>
      </w:r>
    </w:p>
    <w:p w:rsidR="005600E9" w:rsidRDefault="005600E9" w:rsidP="001A4F98">
      <w:pPr>
        <w:pStyle w:val="para"/>
      </w:pPr>
      <w:r w:rsidRPr="006308EC">
        <w:t>“</w:t>
      </w:r>
      <w:r w:rsidRPr="009E2644">
        <w:t>Shame</w:t>
      </w:r>
      <w:r w:rsidRPr="006308EC">
        <w:t>”</w:t>
      </w:r>
      <w:r w:rsidRPr="009E2644">
        <w:t xml:space="preserve"> was a word commonly shouted by members of the audiences who attended the lantern</w:t>
      </w:r>
      <w:del w:id="1746" w:author="Patterson Lamb" w:date="2014-08-09T14:16:00Z">
        <w:r w:rsidRPr="009E2644" w:rsidDel="00482AF7">
          <w:delText xml:space="preserve"> </w:delText>
        </w:r>
      </w:del>
      <w:ins w:id="1747" w:author="Patterson Lamb" w:date="2014-08-09T14:16:00Z">
        <w:r>
          <w:t>-</w:t>
        </w:r>
      </w:ins>
      <w:r w:rsidRPr="009E2644">
        <w:t>slide lectures on the Congo atrocities. It was directed toward the representation of the atrocities of the Congo Free State, affirming a moral bond between the audience and the speaker. The reformers regarded this bond as both essential to the success of their cause and severable, should their treatment of atrocity and especially sexual violence offend their audiences and bring shame upon themselves. In differentiating their lectures in view of their audiences, and in segregating audiences by age and gender, the reformers acknowledged that lantern</w:t>
      </w:r>
      <w:del w:id="1748" w:author="Patterson Lamb" w:date="2014-08-09T14:17:00Z">
        <w:r w:rsidRPr="009E2644" w:rsidDel="00482AF7">
          <w:delText xml:space="preserve"> </w:delText>
        </w:r>
      </w:del>
      <w:ins w:id="1749" w:author="Patterson Lamb" w:date="2014-08-09T14:17:00Z">
        <w:r>
          <w:t>-</w:t>
        </w:r>
      </w:ins>
      <w:r w:rsidRPr="009E2644">
        <w:t>slide lectures were social forums in which atrocity heightened the observance and volatility of moral propriety. The segregation of audiences enabled reformers to speak more explicitly about atrocity and sexual violence, woman to woman or man to man, which effectively broadened their margin for moral error. In the terms of the reformers</w:t>
      </w:r>
      <w:r w:rsidRPr="006308EC">
        <w:t>’</w:t>
      </w:r>
      <w:r w:rsidRPr="009E2644">
        <w:t xml:space="preserve"> own narrative, their transgression of propriety might have rendered them guilty of a violation of the elementary rights of humanity. Within the predominant narrative framework of Christian duty, defined largely by missionaries, it is more likely that reformers feared their own transgression into sin.</w:t>
      </w:r>
    </w:p>
    <w:p w:rsidR="005600E9" w:rsidRDefault="005600E9">
      <w:pPr>
        <w:pStyle w:val="capt"/>
        <w:rPr>
          <w:del w:id="1750" w:author="Patterson Lamb" w:date="2014-07-23T13:39:00Z"/>
        </w:rPr>
      </w:pPr>
      <w:r>
        <w:br w:type="page"/>
      </w:r>
      <w:bookmarkStart w:id="1751" w:name="CBML_ch03_fig_001"/>
      <w:bookmarkEnd w:id="1751"/>
      <w:del w:id="1752" w:author="Patterson Lamb" w:date="2014-07-23T13:39:00Z">
        <w:r w:rsidRPr="009E2644" w:rsidDel="00666801">
          <w:rPr>
            <w:rStyle w:val="Figurenumber"/>
          </w:rPr>
          <w:delText>Figure 3.1</w:delText>
        </w:r>
        <w:r w:rsidRPr="009E2644" w:rsidDel="00666801">
          <w:delText xml:space="preserve"> Alice Harris photographing in the forest on the upper Congo, c. 1903</w:delText>
        </w:r>
        <w:r w:rsidRPr="006308EC" w:rsidDel="00666801">
          <w:delText>–</w:delText>
        </w:r>
        <w:r w:rsidRPr="009E2644" w:rsidDel="00666801">
          <w:delText>05. Reprinted with permission of the Bodleian Library, Oxford University. Collection reference, Rhodes House, Mss. Brit. Emp. s. 24 J/46.</w:delText>
        </w:r>
      </w:del>
    </w:p>
    <w:p w:rsidR="005600E9" w:rsidRDefault="005600E9">
      <w:pPr>
        <w:pStyle w:val="capt"/>
        <w:rPr>
          <w:del w:id="1753" w:author="Patterson Lamb" w:date="2014-07-23T13:39:00Z"/>
        </w:rPr>
      </w:pPr>
      <w:bookmarkStart w:id="1754" w:name="CBML_ch03_fig_002"/>
      <w:bookmarkEnd w:id="1754"/>
      <w:del w:id="1755" w:author="Patterson Lamb" w:date="2014-07-23T13:39:00Z">
        <w:r w:rsidRPr="009E2644" w:rsidDel="00666801">
          <w:rPr>
            <w:rStyle w:val="Figurenumber"/>
          </w:rPr>
          <w:delText>Figure 3.2</w:delText>
        </w:r>
        <w:r w:rsidRPr="009E2644" w:rsidDel="00666801">
          <w:delText xml:space="preserve"> </w:delText>
        </w:r>
        <w:r w:rsidRPr="006308EC" w:rsidDel="00666801">
          <w:delText>“</w:delText>
        </w:r>
        <w:r w:rsidRPr="009E2644" w:rsidDel="00666801">
          <w:delText>Nsala of Wala.</w:delText>
        </w:r>
        <w:r w:rsidRPr="006308EC" w:rsidDel="00666801">
          <w:delText>”</w:delText>
        </w:r>
        <w:r w:rsidRPr="009E2644" w:rsidDel="00666801">
          <w:delText xml:space="preserve"> Reprinted from E.D. Morel, </w:delText>
        </w:r>
        <w:r w:rsidRPr="007D5122" w:rsidDel="00666801">
          <w:rPr>
            <w:i/>
          </w:rPr>
          <w:delText>King Leopold</w:delText>
        </w:r>
        <w:r w:rsidRPr="006308EC" w:rsidDel="00666801">
          <w:rPr>
            <w:i/>
          </w:rPr>
          <w:delText>’</w:delText>
        </w:r>
        <w:r w:rsidRPr="007D5122" w:rsidDel="00666801">
          <w:rPr>
            <w:i/>
          </w:rPr>
          <w:delText>s Rule in Africa</w:delText>
        </w:r>
        <w:r w:rsidRPr="009E2644" w:rsidDel="00666801">
          <w:delText xml:space="preserve"> (London: Heinemann, 1904).</w:delText>
        </w:r>
      </w:del>
    </w:p>
    <w:p w:rsidR="005600E9" w:rsidRDefault="005600E9">
      <w:pPr>
        <w:pStyle w:val="capt"/>
        <w:rPr>
          <w:del w:id="1756" w:author="Patterson Lamb" w:date="2014-07-23T13:39:00Z"/>
        </w:rPr>
      </w:pPr>
      <w:bookmarkStart w:id="1757" w:name="CBML_ch03_fig_003"/>
      <w:bookmarkEnd w:id="1757"/>
      <w:del w:id="1758" w:author="Patterson Lamb" w:date="2014-07-23T13:39:00Z">
        <w:r w:rsidRPr="009E2644" w:rsidDel="00666801">
          <w:rPr>
            <w:rStyle w:val="Figurenumber"/>
          </w:rPr>
          <w:delText>Figure 3.3</w:delText>
        </w:r>
        <w:r w:rsidRPr="009E2644" w:rsidDel="00666801">
          <w:delText xml:space="preserve"> </w:delText>
        </w:r>
        <w:r w:rsidRPr="006308EC" w:rsidDel="00666801">
          <w:delText>“</w:delText>
        </w:r>
        <w:r w:rsidRPr="009E2644" w:rsidDel="00666801">
          <w:delText>Natives of the Nsongo District.</w:delText>
        </w:r>
        <w:r w:rsidRPr="006308EC" w:rsidDel="00666801">
          <w:delText>”</w:delText>
        </w:r>
        <w:r w:rsidRPr="009E2644" w:rsidDel="00666801">
          <w:delText xml:space="preserve"> Reprinted from E.D. Morel, </w:delText>
        </w:r>
        <w:r w:rsidRPr="007D5122" w:rsidDel="00666801">
          <w:rPr>
            <w:i/>
          </w:rPr>
          <w:delText>King Leopold</w:delText>
        </w:r>
        <w:r w:rsidRPr="006308EC" w:rsidDel="00666801">
          <w:rPr>
            <w:i/>
          </w:rPr>
          <w:delText>’</w:delText>
        </w:r>
        <w:r w:rsidRPr="007D5122" w:rsidDel="00666801">
          <w:rPr>
            <w:i/>
          </w:rPr>
          <w:delText>s Rule in Africa</w:delText>
        </w:r>
        <w:r w:rsidRPr="009E2644" w:rsidDel="00666801">
          <w:delText xml:space="preserve"> (London: Heinemann, 1904).</w:delText>
        </w:r>
      </w:del>
    </w:p>
    <w:p w:rsidR="005600E9" w:rsidRDefault="005600E9">
      <w:pPr>
        <w:pStyle w:val="capt"/>
        <w:rPr>
          <w:del w:id="1759" w:author="Patterson Lamb" w:date="2014-07-23T13:39:00Z"/>
        </w:rPr>
      </w:pPr>
      <w:bookmarkStart w:id="1760" w:name="CBML_ch03_fig_004"/>
      <w:bookmarkEnd w:id="1760"/>
      <w:del w:id="1761" w:author="Patterson Lamb" w:date="2014-07-23T13:39:00Z">
        <w:r w:rsidRPr="009E2644" w:rsidDel="00666801">
          <w:rPr>
            <w:rStyle w:val="Figurenumber"/>
          </w:rPr>
          <w:delText>Figure 3.4</w:delText>
        </w:r>
        <w:r w:rsidRPr="009E2644" w:rsidDel="00666801">
          <w:delText xml:space="preserve"> </w:delText>
        </w:r>
        <w:r w:rsidRPr="006308EC" w:rsidDel="00666801">
          <w:delText>“</w:delText>
        </w:r>
        <w:r w:rsidRPr="009E2644" w:rsidDel="00666801">
          <w:delText>Alice Harris with Congolese children.</w:delText>
        </w:r>
        <w:r w:rsidRPr="006308EC" w:rsidDel="00666801">
          <w:delText>”</w:delText>
        </w:r>
        <w:r w:rsidRPr="009E2644" w:rsidDel="00666801">
          <w:delText xml:space="preserve"> Reprinted with permission of Anti-Slavery International.</w:delText>
        </w:r>
      </w:del>
    </w:p>
    <w:p w:rsidR="005600E9" w:rsidRDefault="005600E9">
      <w:pPr>
        <w:pStyle w:val="capt"/>
      </w:pPr>
      <w:bookmarkStart w:id="1762" w:name="CBML_ch03_fig_005"/>
      <w:bookmarkEnd w:id="1762"/>
      <w:del w:id="1763" w:author="Patterson Lamb" w:date="2014-07-23T13:39:00Z">
        <w:r w:rsidRPr="009E2644" w:rsidDel="00666801">
          <w:rPr>
            <w:rStyle w:val="Figurenumber"/>
          </w:rPr>
          <w:delText>Figure 3.5:</w:delText>
        </w:r>
        <w:r w:rsidRPr="009E2644" w:rsidDel="00666801">
          <w:delText xml:space="preserve"> Photograph of Boali. Reprinted from Mark Twain, </w:delText>
        </w:r>
        <w:r w:rsidRPr="007D5122" w:rsidDel="00666801">
          <w:rPr>
            <w:i/>
            <w:iCs/>
          </w:rPr>
          <w:delText>King Leopold</w:delText>
        </w:r>
        <w:r w:rsidRPr="006308EC" w:rsidDel="00666801">
          <w:rPr>
            <w:i/>
            <w:iCs/>
          </w:rPr>
          <w:delText>’</w:delText>
        </w:r>
        <w:r w:rsidRPr="007D5122" w:rsidDel="00666801">
          <w:rPr>
            <w:i/>
            <w:iCs/>
          </w:rPr>
          <w:delText>s Soliloquy</w:delText>
        </w:r>
        <w:r w:rsidRPr="009E2644" w:rsidDel="00666801">
          <w:delText xml:space="preserve"> (London: T. Fisher Unwin, 1907).</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266392" w:rsidRDefault="005600E9" w:rsidP="001A4F98">
      <w:pPr>
        <w:pStyle w:val="CN"/>
      </w:pPr>
      <w:del w:id="1764" w:author="Patterson Lamb" w:date="2014-07-23T13:05:00Z">
        <w:r w:rsidRPr="00266392" w:rsidDel="00582CD1">
          <w:delText xml:space="preserve">Chapter </w:delText>
        </w:r>
      </w:del>
      <w:r w:rsidRPr="00266392">
        <w:t>4</w:t>
      </w:r>
    </w:p>
    <w:p w:rsidR="005600E9" w:rsidRPr="00266392" w:rsidRDefault="005600E9" w:rsidP="001A4F98">
      <w:pPr>
        <w:pStyle w:val="CT"/>
      </w:pPr>
      <w:bookmarkStart w:id="1765" w:name="CBML_ch04_ch_001"/>
      <w:r w:rsidRPr="006308EC">
        <w:t>Photography, Visual Culture, and the Armenian Genocide</w:t>
      </w:r>
    </w:p>
    <w:bookmarkEnd w:id="1765"/>
    <w:p w:rsidR="005600E9" w:rsidRPr="00266392" w:rsidRDefault="005600E9" w:rsidP="001A4F98">
      <w:pPr>
        <w:pStyle w:val="CA"/>
      </w:pPr>
      <w:r w:rsidRPr="006308EC">
        <w:rPr>
          <w:b/>
        </w:rPr>
        <w:t>Peter Balakian</w:t>
      </w:r>
    </w:p>
    <w:p w:rsidR="005600E9" w:rsidRPr="00266392" w:rsidRDefault="005600E9" w:rsidP="001A4F98">
      <w:pPr>
        <w:pStyle w:val="A"/>
      </w:pPr>
      <w:bookmarkStart w:id="1766" w:name="CBML_ch04_sec1_001"/>
      <w:r w:rsidRPr="00266392">
        <w:t>1.</w:t>
      </w:r>
    </w:p>
    <w:bookmarkEnd w:id="1766"/>
    <w:p w:rsidR="005600E9" w:rsidRPr="00266392" w:rsidRDefault="005600E9" w:rsidP="001A4F98">
      <w:pPr>
        <w:pStyle w:val="para-no-indent"/>
      </w:pPr>
      <w:r w:rsidRPr="00266392">
        <w:t>In the evolution of photographs of atrocity and war, Roger Fenton</w:t>
      </w:r>
      <w:r w:rsidRPr="006308EC">
        <w:t>’</w:t>
      </w:r>
      <w:r w:rsidRPr="00266392">
        <w:t>s images of the Crimean War of 1852</w:t>
      </w:r>
      <w:r w:rsidRPr="006308EC">
        <w:t>–</w:t>
      </w:r>
      <w:del w:id="1767" w:author="Patterson Lamb" w:date="2014-08-09T14:58:00Z">
        <w:r w:rsidRPr="00266392" w:rsidDel="00B801EA">
          <w:delText>5</w:delText>
        </w:r>
      </w:del>
      <w:r w:rsidRPr="00266392">
        <w:t>5 and Matthew Brady</w:t>
      </w:r>
      <w:r w:rsidRPr="006308EC">
        <w:t>’</w:t>
      </w:r>
      <w:r w:rsidRPr="00266392">
        <w:t>s images of the American Civil War of 1861</w:t>
      </w:r>
      <w:r w:rsidRPr="006308EC">
        <w:t>–</w:t>
      </w:r>
      <w:del w:id="1768" w:author="Patterson Lamb" w:date="2014-08-09T14:58:00Z">
        <w:r w:rsidRPr="00266392" w:rsidDel="00B801EA">
          <w:delText>6</w:delText>
        </w:r>
      </w:del>
      <w:r w:rsidRPr="00266392">
        <w:t>5 marked dramatic uses of the camera to locate and situate a visual encounter with war and its encompassing human realities of suffering and survival. Images of the brutality done to the Congolese in the Belgian Congo of the 1890</w:t>
      </w:r>
      <w:del w:id="1769" w:author="Patterson Lamb" w:date="2014-08-09T14:58:00Z">
        <w:r w:rsidRPr="006308EC" w:rsidDel="00B801EA">
          <w:delText>’</w:delText>
        </w:r>
      </w:del>
      <w:r w:rsidRPr="00266392">
        <w:t>s and of the Abdulhammit Massacres of the Armenians in Turkey in 1894</w:t>
      </w:r>
      <w:r w:rsidRPr="006308EC">
        <w:t>–</w:t>
      </w:r>
      <w:del w:id="1770" w:author="Patterson Lamb" w:date="2014-08-09T14:58:00Z">
        <w:r w:rsidRPr="00266392" w:rsidDel="00B801EA">
          <w:delText>9</w:delText>
        </w:r>
      </w:del>
      <w:r w:rsidRPr="00266392">
        <w:t>6 also mark historically important visual records of mass violence.</w:t>
      </w:r>
      <w:r w:rsidRPr="00266392">
        <w:rPr>
          <w:vertAlign w:val="superscript"/>
        </w:rPr>
        <w:endnoteReference w:id="217"/>
      </w:r>
    </w:p>
    <w:p w:rsidR="005600E9" w:rsidRPr="00266392" w:rsidRDefault="005600E9" w:rsidP="001A4F98">
      <w:pPr>
        <w:pStyle w:val="para"/>
      </w:pPr>
      <w:r w:rsidRPr="00266392">
        <w:t>However, by 1915 two connected and simultaneous events of atrocity gave rise to images of unprecedented kinds. They were images of trench warfare in northern France, Belgium, and Germany: photographs of gouged-out earth, miles of trenches in which men were living and dying amid</w:t>
      </w:r>
      <w:del w:id="1773" w:author="Patterson Lamb" w:date="2014-08-09T14:58:00Z">
        <w:r w:rsidRPr="00266392" w:rsidDel="00B801EA">
          <w:delText>st</w:delText>
        </w:r>
      </w:del>
      <w:r w:rsidRPr="00266392">
        <w:t xml:space="preserve"> the corpses of their comrades, as they were killing their enemies with rifles, machine guns, grenades, and chemical weapons. Photographs of heaped and conjoined human bodies, weapons, and ruined earth gave a vivid perspective on the new age of technological warfare. Those images appeared in newspapers and magazines throughout the second half of the twentieth century</w:t>
      </w:r>
      <w:r w:rsidRPr="006308EC">
        <w:t>’</w:t>
      </w:r>
      <w:r w:rsidRPr="00266392">
        <w:t>s second decade.</w:t>
      </w:r>
    </w:p>
    <w:p w:rsidR="005600E9" w:rsidRPr="00266392" w:rsidRDefault="005600E9" w:rsidP="001A4F98">
      <w:pPr>
        <w:pStyle w:val="para"/>
      </w:pPr>
      <w:r w:rsidRPr="00266392">
        <w:t>In the same arena of war, on the eastern front, in Ottoman Turkey</w:t>
      </w:r>
      <w:ins w:id="1774" w:author="Patterson Lamb" w:date="2014-08-09T14:59:00Z">
        <w:r>
          <w:t xml:space="preserve"> </w:t>
        </w:r>
      </w:ins>
      <w:r w:rsidRPr="006308EC">
        <w:t>–</w:t>
      </w:r>
      <w:r w:rsidRPr="00266392">
        <w:t xml:space="preserve"> from the western littoral to the eastern provinces and the deserts of northern Syria</w:t>
      </w:r>
      <w:ins w:id="1775" w:author="Patterson Lamb" w:date="2014-08-09T14:59:00Z">
        <w:r>
          <w:t xml:space="preserve"> </w:t>
        </w:r>
      </w:ins>
      <w:r w:rsidRPr="006308EC">
        <w:t>–</w:t>
      </w:r>
      <w:ins w:id="1776" w:author="Patterson Lamb" w:date="2014-08-09T14:59:00Z">
        <w:r>
          <w:t xml:space="preserve"> </w:t>
        </w:r>
      </w:ins>
      <w:r w:rsidRPr="00266392">
        <w:t>images of the Armenian genocide were being taken</w:t>
      </w:r>
      <w:r w:rsidRPr="00266392">
        <w:rPr>
          <w:rStyle w:val="CommentReference"/>
          <w:szCs w:val="18"/>
        </w:rPr>
        <w:t xml:space="preserve"> </w:t>
      </w:r>
      <w:r w:rsidRPr="00266392">
        <w:t>and would surface after the war in various publications and forums. And</w:t>
      </w:r>
      <w:del w:id="1777" w:author="Patterson Lamb" w:date="2014-08-09T14:59:00Z">
        <w:r w:rsidRPr="00266392" w:rsidDel="00B801EA">
          <w:delText>,</w:delText>
        </w:r>
      </w:del>
      <w:r w:rsidRPr="00266392">
        <w:t xml:space="preserve"> after World War I, more images were taken</w:t>
      </w:r>
      <w:r w:rsidRPr="00DD585C">
        <w:t xml:space="preserve"> </w:t>
      </w:r>
      <w:r w:rsidRPr="006308EC">
        <w:t>–</w:t>
      </w:r>
      <w:r w:rsidRPr="00DD585C">
        <w:t xml:space="preserve"> </w:t>
      </w:r>
      <w:r w:rsidRPr="00266392">
        <w:t>by Protestant and Catholic missionaries and Near East Relief workers</w:t>
      </w:r>
      <w:ins w:id="1778" w:author="Patterson Lamb" w:date="2014-08-09T14:59:00Z">
        <w:r>
          <w:t xml:space="preserve"> </w:t>
        </w:r>
      </w:ins>
      <w:r w:rsidRPr="006308EC">
        <w:t>–</w:t>
      </w:r>
      <w:ins w:id="1779" w:author="Patterson Lamb" w:date="2014-08-09T14:59:00Z">
        <w:r>
          <w:t xml:space="preserve"> </w:t>
        </w:r>
      </w:ins>
      <w:r w:rsidRPr="00266392">
        <w:t>of survivors, mostly orphans and destitute women. These images would become important in post</w:t>
      </w:r>
      <w:del w:id="1780" w:author="Patterson Lamb" w:date="2014-08-09T14:59:00Z">
        <w:r w:rsidRPr="00266392" w:rsidDel="00B801EA">
          <w:delText xml:space="preserve"> </w:delText>
        </w:r>
      </w:del>
      <w:ins w:id="1781" w:author="Patterson Lamb" w:date="2014-08-09T14:59:00Z">
        <w:r>
          <w:t>–</w:t>
        </w:r>
      </w:ins>
      <w:r w:rsidRPr="00266392">
        <w:t xml:space="preserve">World War I international politics, as the Allies and President Wilson tried to create peace settlements and new nations out of the ruins of the war and post-empire restructuring; and they were valuable for the </w:t>
      </w:r>
      <w:del w:id="1782" w:author="Patterson Lamb" w:date="2014-08-09T15:00:00Z">
        <w:r w:rsidRPr="00266392" w:rsidDel="00B801EA">
          <w:delText>non-</w:delText>
        </w:r>
      </w:del>
      <w:ins w:id="1783" w:author="Patterson Lamb" w:date="2014-08-09T15:00:00Z">
        <w:r>
          <w:t>non</w:t>
        </w:r>
      </w:ins>
      <w:r w:rsidRPr="00266392">
        <w:t>governmental organization Near East Relief that was engaged in a major humanitarian campaign for survivors and refugees in the Middle East.</w:t>
      </w:r>
      <w:ins w:id="1784" w:author="Patterson Lamb" w:date="2014-08-09T15:00:00Z">
        <w:r>
          <w:t xml:space="preserve"> </w:t>
        </w:r>
      </w:ins>
    </w:p>
    <w:p w:rsidR="005600E9" w:rsidRPr="00266392" w:rsidRDefault="005600E9" w:rsidP="001A4F98">
      <w:pPr>
        <w:pStyle w:val="para"/>
      </w:pPr>
      <w:r w:rsidRPr="00266392">
        <w:t xml:space="preserve">The eradication of the Armenians at the behest of the Ottoman Turkish government behind the screen of World War I affords an interesting perspective on a particular kind of visual culture that evolved from what is widely regarded as the first genocide of the twentieth century to be implemented with modern techniques, national ideology, and state and bureaucratic apparatus: in short, the first </w:t>
      </w:r>
      <w:r w:rsidRPr="007D5122">
        <w:rPr>
          <w:i/>
        </w:rPr>
        <w:t>modern</w:t>
      </w:r>
      <w:r w:rsidRPr="00266392">
        <w:t xml:space="preserve"> genocide. The arc of events that began in 1915 with the deportation and mass killing of the Armenian Christian minority population of Turkey and continued into the postwar period of humanitarian relief was the setting for historically significant images of genocide and its aftermath</w:t>
      </w:r>
      <w:r w:rsidRPr="00DD585C">
        <w:t xml:space="preserve"> </w:t>
      </w:r>
      <w:r w:rsidRPr="006308EC">
        <w:t>–</w:t>
      </w:r>
      <w:r w:rsidRPr="00DD585C">
        <w:t xml:space="preserve"> </w:t>
      </w:r>
      <w:r w:rsidRPr="00266392">
        <w:t>in what became a defining moment of modernity.</w:t>
      </w:r>
    </w:p>
    <w:p w:rsidR="005600E9" w:rsidRPr="00266392" w:rsidRDefault="005600E9" w:rsidP="001A4F98">
      <w:pPr>
        <w:pStyle w:val="para"/>
      </w:pPr>
      <w:r w:rsidRPr="00266392">
        <w:t>One can see in the unfolding events of this history two distinct strands of visual culture. In the first, the photographs of the genocide of the 1915</w:t>
      </w:r>
      <w:r w:rsidRPr="006308EC">
        <w:t>–</w:t>
      </w:r>
      <w:r w:rsidRPr="00266392">
        <w:t>18 period</w:t>
      </w:r>
      <w:del w:id="1785" w:author="Patterson Lamb" w:date="2014-08-09T15:02:00Z">
        <w:r w:rsidRPr="00266392" w:rsidDel="00B801EA">
          <w:delText>,</w:delText>
        </w:r>
      </w:del>
      <w:r w:rsidRPr="00266392">
        <w:t xml:space="preserve"> present images that capture aspects of the process of deportation, mass killing, and atrocity. These include images of forced marches, lynchings, and refugee camps as well as images of corpses and human remains. The photographs were taken almost entirely by nonprofessional photographers, apparently snapped on the spot in impromptu moments by bystanders and missionaries, Foreign Service officers, or others who might have been passing through the region.</w:t>
      </w:r>
    </w:p>
    <w:p w:rsidR="005600E9" w:rsidRPr="00266392" w:rsidRDefault="005600E9" w:rsidP="001A4F98">
      <w:pPr>
        <w:pStyle w:val="para"/>
      </w:pPr>
      <w:r w:rsidRPr="00266392">
        <w:t xml:space="preserve">The photographs of the postwar period, mostly taken between 1918 and the early 1920s, were taken for humanitarian relief efforts by Near East Relief </w:t>
      </w:r>
      <w:ins w:id="1786" w:author="Patterson Lamb" w:date="2014-08-09T15:02:00Z">
        <w:r>
          <w:t>(</w:t>
        </w:r>
      </w:ins>
      <w:del w:id="1787" w:author="Patterson Lamb" w:date="2014-08-09T15:02:00Z">
        <w:r w:rsidRPr="00266392" w:rsidDel="00B801EA">
          <w:delText>[</w:delText>
        </w:r>
      </w:del>
      <w:r w:rsidRPr="00266392">
        <w:t>NER</w:t>
      </w:r>
      <w:ins w:id="1788" w:author="Patterson Lamb" w:date="2014-08-09T15:02:00Z">
        <w:r>
          <w:t>)</w:t>
        </w:r>
      </w:ins>
      <w:del w:id="1789" w:author="Patterson Lamb" w:date="2014-08-09T15:02:00Z">
        <w:r w:rsidRPr="00266392" w:rsidDel="00B801EA">
          <w:delText>]</w:delText>
        </w:r>
      </w:del>
      <w:r w:rsidRPr="00266392">
        <w:t xml:space="preserve">, a Protestant </w:t>
      </w:r>
      <w:del w:id="1790" w:author="Patterson Lamb" w:date="2014-08-09T15:03:00Z">
        <w:r w:rsidRPr="00266392" w:rsidDel="00B801EA">
          <w:delText xml:space="preserve">Missionary </w:delText>
        </w:r>
      </w:del>
      <w:ins w:id="1791" w:author="Patterson Lamb" w:date="2014-08-09T15:03:00Z">
        <w:r>
          <w:t>m</w:t>
        </w:r>
        <w:r w:rsidRPr="00266392">
          <w:t xml:space="preserve">issionary </w:t>
        </w:r>
      </w:ins>
      <w:r w:rsidRPr="00266392">
        <w:t>NGO that implemented the largest international humanitarian drive to that date in U</w:t>
      </w:r>
      <w:del w:id="1792" w:author="Patterson Lamb" w:date="2014-08-09T15:03:00Z">
        <w:r w:rsidRPr="00266392" w:rsidDel="00B801EA">
          <w:delText>.</w:delText>
        </w:r>
      </w:del>
      <w:r w:rsidRPr="00266392">
        <w:t>S</w:t>
      </w:r>
      <w:del w:id="1793" w:author="Patterson Lamb" w:date="2014-08-09T15:03:00Z">
        <w:r w:rsidRPr="00266392" w:rsidDel="00B801EA">
          <w:delText>.</w:delText>
        </w:r>
      </w:del>
      <w:r w:rsidRPr="00266392">
        <w:t xml:space="preserve"> history. NER served thousands of marooned refugees and orphans, not only Armenians, but also Greeks, Syrians, and Arabs who were still living in conditions of famine, disease, and destitution</w:t>
      </w:r>
      <w:r w:rsidRPr="00266392">
        <w:rPr>
          <w:rStyle w:val="CommentReference"/>
          <w:szCs w:val="18"/>
        </w:rPr>
        <w:t xml:space="preserve"> </w:t>
      </w:r>
      <w:r w:rsidRPr="00266392">
        <w:t xml:space="preserve">in various pockets of Turkey, Transcaucasia, Syria, and Iran. These images, taken by NER workers or professional photographers hired by NER, became crucial for the </w:t>
      </w:r>
      <w:del w:id="1794" w:author="Patterson Lamb" w:date="2014-08-09T15:03:00Z">
        <w:r w:rsidRPr="00266392" w:rsidDel="00B801EA">
          <w:delText>fund-</w:delText>
        </w:r>
      </w:del>
      <w:ins w:id="1795" w:author="Patterson Lamb" w:date="2014-08-09T15:03:00Z">
        <w:r>
          <w:t>fund</w:t>
        </w:r>
      </w:ins>
      <w:r w:rsidRPr="00266392">
        <w:t xml:space="preserve">raising drives across the United States that in the end raised more than </w:t>
      </w:r>
      <w:ins w:id="1796" w:author="Patterson Lamb" w:date="2014-08-09T15:03:00Z">
        <w:r>
          <w:t>$</w:t>
        </w:r>
      </w:ins>
      <w:r w:rsidRPr="00266392">
        <w:t xml:space="preserve">100 million </w:t>
      </w:r>
      <w:del w:id="1797" w:author="Patterson Lamb" w:date="2014-08-09T15:04:00Z">
        <w:r w:rsidRPr="00266392" w:rsidDel="00B801EA">
          <w:delText xml:space="preserve">dollars </w:delText>
        </w:r>
      </w:del>
      <w:r w:rsidRPr="00266392">
        <w:t>($1.3 billion today) in an age when a loaf of bread cost a nickel. The photographs taken during the period of genocide (1915</w:t>
      </w:r>
      <w:r w:rsidRPr="006308EC">
        <w:t>–</w:t>
      </w:r>
      <w:r w:rsidRPr="00266392">
        <w:t xml:space="preserve">18), and the photographs and constructed images (mostly posters) produced in its aftermath </w:t>
      </w:r>
      <w:ins w:id="1798" w:author="Patterson Lamb" w:date="2014-08-09T15:04:00Z">
        <w:r>
          <w:t>and following</w:t>
        </w:r>
      </w:ins>
      <w:del w:id="1799" w:author="Patterson Lamb" w:date="2014-08-09T15:04:00Z">
        <w:r w:rsidRPr="00266392" w:rsidDel="00B801EA">
          <w:delText>of</w:delText>
        </w:r>
      </w:del>
      <w:ins w:id="1800" w:author="Patterson Lamb" w:date="2014-08-09T15:04:00Z">
        <w:r>
          <w:t xml:space="preserve"> </w:t>
        </w:r>
      </w:ins>
      <w:r w:rsidRPr="00266392">
        <w:t xml:space="preserve"> World War I during a time of urgent humanitarian appeal</w:t>
      </w:r>
      <w:del w:id="1801" w:author="Patterson Lamb" w:date="2014-08-09T15:05:00Z">
        <w:r w:rsidRPr="00266392" w:rsidDel="00B801EA">
          <w:delText>,</w:delText>
        </w:r>
      </w:del>
      <w:r w:rsidRPr="00266392">
        <w:t xml:space="preserve"> make an interesting comparison and offer insights into the forms and formations of atrocity images, their roles and functions, and the visual cultures from which they emerged.</w:t>
      </w:r>
    </w:p>
    <w:p w:rsidR="005600E9" w:rsidRPr="00266392" w:rsidRDefault="005600E9" w:rsidP="001A4F98">
      <w:pPr>
        <w:pStyle w:val="A"/>
      </w:pPr>
      <w:bookmarkStart w:id="1802" w:name="CBML_ch04_sec1_002"/>
      <w:r w:rsidRPr="00266392">
        <w:t>2.</w:t>
      </w:r>
    </w:p>
    <w:bookmarkEnd w:id="1802"/>
    <w:p w:rsidR="005600E9" w:rsidRPr="00266392" w:rsidRDefault="005600E9" w:rsidP="001A4F98">
      <w:pPr>
        <w:pStyle w:val="para-no-indent"/>
      </w:pPr>
      <w:r w:rsidRPr="00266392">
        <w:t>Much of the recent photography of genocide, human rights atrocities, and war has been produced within the boundaries of performative conventions and ethical commitments. Photojournalism is a profession with a set of assumptions, conventions, and personal motivations. Photographers who go to war or into regions of human rights catastrophe often bring with them moral perspectives and goals. They enter their arenas of conflict with their training as photographers, and often as artists, and they are self-aware about how they shoot images and frame scenes. There are always levels of performative gestures in their work. In certain dramatic cases, photojournalists have worked hard to stage images of war and heroism for political and even commercial purposes.</w:t>
      </w:r>
    </w:p>
    <w:p w:rsidR="005600E9" w:rsidRPr="00266392" w:rsidRDefault="005600E9" w:rsidP="001A4F98">
      <w:pPr>
        <w:pStyle w:val="para"/>
      </w:pPr>
      <w:r w:rsidRPr="00266392">
        <w:t>Susan Sontag has noted that some of the most famous images of war were highly staged. Roger Fenton made his official photographs of the Crimean War for the British government and created soothing landscapes out of terrains of mass slaughter. Some of the famous and self-consciously created image-history of the American Civil War by Matthew Brady and his team Alexander Gardner and Timothy O</w:t>
      </w:r>
      <w:r w:rsidRPr="006308EC">
        <w:t>’</w:t>
      </w:r>
      <w:r w:rsidRPr="00266392">
        <w:t>Sullivan were shaped and packaged for Brady</w:t>
      </w:r>
      <w:r w:rsidRPr="006308EC">
        <w:t>’</w:t>
      </w:r>
      <w:r w:rsidRPr="00266392">
        <w:t xml:space="preserve">s thriving commercial business in New York City. Two of the most famous triumphalist war photographs of the twentieth century were staged with directional care. The image of the American flag on Iwo Jima on </w:t>
      </w:r>
      <w:ins w:id="1803" w:author="Patterson Lamb" w:date="2014-08-09T15:06:00Z">
        <w:r>
          <w:t xml:space="preserve">23 </w:t>
        </w:r>
      </w:ins>
      <w:r w:rsidRPr="00266392">
        <w:t xml:space="preserve">February </w:t>
      </w:r>
      <w:del w:id="1804" w:author="Patterson Lamb" w:date="2014-08-09T15:06:00Z">
        <w:r w:rsidRPr="00266392" w:rsidDel="00B801EA">
          <w:delText xml:space="preserve">23, </w:delText>
        </w:r>
      </w:del>
      <w:r w:rsidRPr="00266392">
        <w:t xml:space="preserve">1945 was a careful construction of the Associated Press photographer Joe Rosenthal, who </w:t>
      </w:r>
      <w:r w:rsidRPr="006308EC">
        <w:t>“</w:t>
      </w:r>
      <w:r w:rsidRPr="00266392">
        <w:t>captured</w:t>
      </w:r>
      <w:r w:rsidRPr="006308EC">
        <w:t>”</w:t>
      </w:r>
      <w:r w:rsidRPr="00266392">
        <w:t xml:space="preserve"> the image after the capture-event was over and used a larger flag in his photo shoot. Yvegeny Khaldei</w:t>
      </w:r>
      <w:r w:rsidRPr="006308EC">
        <w:t>’</w:t>
      </w:r>
      <w:r w:rsidRPr="00266392">
        <w:t>s iconic image of Russian soldiers hoisting the Soviet flag on top of the Reichstag as Berlin burns was also staged for the camera.</w:t>
      </w:r>
      <w:r w:rsidRPr="00266392">
        <w:rPr>
          <w:vertAlign w:val="superscript"/>
        </w:rPr>
        <w:endnoteReference w:id="218"/>
      </w:r>
    </w:p>
    <w:p w:rsidR="005600E9" w:rsidRPr="00266392" w:rsidRDefault="005600E9" w:rsidP="001A4F98">
      <w:pPr>
        <w:pStyle w:val="para"/>
      </w:pPr>
      <w:r w:rsidRPr="00266392">
        <w:t>In recent decades, as Susie Linfield has pointed out, photojournalists such as Robert Capa, James Natchwey, and Gilles Peress have taken their craft and artistic and professional talents into atrocity and war zones with moral missions to capture human suffering and the criminal behavior of the perpetrators.</w:t>
      </w:r>
      <w:r w:rsidRPr="00266392">
        <w:rPr>
          <w:vertAlign w:val="superscript"/>
        </w:rPr>
        <w:endnoteReference w:id="219"/>
      </w:r>
      <w:r w:rsidRPr="00266392">
        <w:t xml:space="preserve"> In different ways, their work is shaped by a highly professional context and a self-awareness about social and political performance.</w:t>
      </w:r>
    </w:p>
    <w:p w:rsidR="005600E9" w:rsidRPr="00266392" w:rsidRDefault="005600E9" w:rsidP="001A4F98">
      <w:pPr>
        <w:pStyle w:val="para"/>
      </w:pPr>
      <w:r w:rsidRPr="00266392">
        <w:t xml:space="preserve">In assessing the first chapter of Armenian genocide images, the atrocity images of </w:t>
      </w:r>
      <w:del w:id="1805" w:author="Patterson Lamb" w:date="2014-08-09T15:07:00Z">
        <w:r w:rsidRPr="00266392" w:rsidDel="00B801EA">
          <w:delText xml:space="preserve">the </w:delText>
        </w:r>
      </w:del>
      <w:r w:rsidRPr="00266392">
        <w:t>1915</w:t>
      </w:r>
      <w:r w:rsidRPr="006308EC">
        <w:t>–</w:t>
      </w:r>
      <w:r w:rsidRPr="00266392">
        <w:t>18, we are confronted with photographs that did not emerge from self-conscious photojournalism nor were taken as performative acts of image construction. The Armenian atrocity images were taken by bystanders who found themselves in unforeseen circumstances. They were missionaries who had been working in Turkey among the Christians of the Ottoman Empire for decades, Foreign Service officers from the United States who had been stationed in the interior provinces of Turkey, or military officers of Turkey</w:t>
      </w:r>
      <w:r w:rsidRPr="006308EC">
        <w:t>’</w:t>
      </w:r>
      <w:r w:rsidRPr="00266392">
        <w:t>s wartime ally Germany, such as Armin T. Wegner.</w:t>
      </w:r>
    </w:p>
    <w:p w:rsidR="005600E9" w:rsidRPr="00266392" w:rsidRDefault="005600E9" w:rsidP="001A4F98">
      <w:pPr>
        <w:pStyle w:val="para"/>
      </w:pPr>
      <w:r w:rsidRPr="00266392">
        <w:t>The images compel us to ask questions about how we read photographs that were not taken by professionals situating themselves in an atrocity-event as self-conscious artists or journalists. How do we understand photographs taken by bystanders who snapped spontaneously in unexpected situations of mass violence; or</w:t>
      </w:r>
      <w:del w:id="1806" w:author="Patterson Lamb" w:date="2014-08-09T15:07:00Z">
        <w:r w:rsidRPr="00266392" w:rsidDel="00B801EA">
          <w:delText>,</w:delText>
        </w:r>
      </w:del>
      <w:r w:rsidRPr="00266392">
        <w:t xml:space="preserve"> by bystanders who were compelled to record what they could, in a given moment, because of their sense of horror or curiosity? Are such images </w:t>
      </w:r>
      <w:r w:rsidRPr="006308EC">
        <w:t>–</w:t>
      </w:r>
      <w:r w:rsidRPr="00266392">
        <w:t xml:space="preserve"> taken without professional ego, assumptions, and techniques </w:t>
      </w:r>
      <w:r w:rsidRPr="006308EC">
        <w:t>–</w:t>
      </w:r>
      <w:r w:rsidRPr="00266392">
        <w:t xml:space="preserve"> different in form and content? What are the differences between these images and those packaged by a highly professional humanitarian movement for the purpose of raising relief funds for survivors and refugees, mostly women and children marooned thousands of miles away?</w:t>
      </w:r>
    </w:p>
    <w:p w:rsidR="005600E9" w:rsidRPr="00266392" w:rsidRDefault="005600E9" w:rsidP="001A4F98">
      <w:pPr>
        <w:pStyle w:val="para"/>
      </w:pPr>
      <w:r w:rsidRPr="00266392">
        <w:t xml:space="preserve">Both chapters of the visual culture of the Armenian genocide </w:t>
      </w:r>
      <w:del w:id="1807" w:author="Patterson Lamb" w:date="2014-08-09T15:08:00Z">
        <w:r w:rsidRPr="00266392" w:rsidDel="00B801EA">
          <w:delText>have been</w:delText>
        </w:r>
      </w:del>
      <w:ins w:id="1808" w:author="Patterson Lamb" w:date="2014-08-09T15:08:00Z">
        <w:r>
          <w:t>were</w:t>
        </w:r>
      </w:ins>
      <w:r w:rsidRPr="00266392">
        <w:t xml:space="preserve"> lost, along with the largely forgotten history of the event, until the genocide became the subject of scholarly attention over the past thirty-five years. In part, the obscurity of the Armenian genocide was due to an </w:t>
      </w:r>
      <w:del w:id="1809" w:author="Patterson Lamb" w:date="2014-08-09T15:08:00Z">
        <w:r w:rsidRPr="00266392" w:rsidDel="00B801EA">
          <w:delText>on-</w:delText>
        </w:r>
      </w:del>
      <w:ins w:id="1810" w:author="Patterson Lamb" w:date="2014-08-09T15:08:00Z">
        <w:r>
          <w:t>on</w:t>
        </w:r>
      </w:ins>
      <w:r w:rsidRPr="00266392">
        <w:t>going campaign by the Turkish government to falsify the events of 1915 in a campaign of denial for the purpose of absolving Turkey of responsibility. As the international legal scholar Richard Falk has noted, Turkey</w:t>
      </w:r>
      <w:r w:rsidRPr="006308EC">
        <w:t>’</w:t>
      </w:r>
      <w:r w:rsidRPr="00266392">
        <w:t xml:space="preserve">s campaign </w:t>
      </w:r>
      <w:r w:rsidRPr="006308EC">
        <w:t>“</w:t>
      </w:r>
      <w:r w:rsidRPr="00266392">
        <w:t>is a major, proactive deliberate government effort to use every possible instrument of persuasion at its disposal to keep the truth about the Armenian genocide from general acknowledgement, especially by elites in the United States and Western Europe.</w:t>
      </w:r>
      <w:r w:rsidRPr="006308EC">
        <w:t>”</w:t>
      </w:r>
      <w:del w:id="1811" w:author="Patterson Lamb" w:date="2014-08-09T15:09:00Z">
        <w:r w:rsidRPr="00266392" w:rsidDel="00B801EA">
          <w:delText xml:space="preserve"> </w:delText>
        </w:r>
      </w:del>
      <w:r w:rsidRPr="00266392">
        <w:rPr>
          <w:vertAlign w:val="superscript"/>
        </w:rPr>
        <w:endnoteReference w:id="220"/>
      </w:r>
      <w:r w:rsidRPr="00266392">
        <w:t xml:space="preserve"> Holocaust historian Deborah Lipstadt has written:</w:t>
      </w:r>
    </w:p>
    <w:p w:rsidR="005600E9" w:rsidRPr="00266392" w:rsidRDefault="005600E9" w:rsidP="001A4F98">
      <w:pPr>
        <w:pStyle w:val="Ext"/>
      </w:pPr>
      <w:r w:rsidRPr="00266392">
        <w:t>Denial of genocide whether that of the Turks against the Armenians, or the Nazis against the Jews, is not an act of historical reinterpretation. Rather, the deniers sow confusion by appearing to be engaged in a genuine scholarly effort. The abundance of documents and testimonies that confirm the genocide are dismissed as contrived, coerced, or forgeries and falsehoods.</w:t>
      </w:r>
      <w:r w:rsidRPr="00266392">
        <w:rPr>
          <w:vertAlign w:val="superscript"/>
        </w:rPr>
        <w:endnoteReference w:id="221"/>
      </w:r>
    </w:p>
    <w:p w:rsidR="005600E9" w:rsidRPr="00266392" w:rsidRDefault="005600E9" w:rsidP="001A4F98">
      <w:pPr>
        <w:pStyle w:val="para-no-indent"/>
      </w:pPr>
      <w:r w:rsidRPr="00266392">
        <w:t>The photographic evidence of the Armenian genocide continues to accrue weight and significance as it presents a visual record of an event that the perpetrator still aggressively negates.</w:t>
      </w:r>
    </w:p>
    <w:p w:rsidR="005600E9" w:rsidRPr="00266392" w:rsidRDefault="005600E9" w:rsidP="001A4F98">
      <w:pPr>
        <w:pStyle w:val="A"/>
      </w:pPr>
      <w:bookmarkStart w:id="1820" w:name="CBML_ch04_sec1_003"/>
      <w:r w:rsidRPr="00266392">
        <w:t>3.</w:t>
      </w:r>
    </w:p>
    <w:bookmarkEnd w:id="1820"/>
    <w:p w:rsidR="005600E9" w:rsidRPr="00266392" w:rsidRDefault="005600E9" w:rsidP="001A4F98">
      <w:pPr>
        <w:pStyle w:val="para-no-indent"/>
      </w:pPr>
      <w:r w:rsidRPr="00266392">
        <w:t xml:space="preserve">Susie Linfield, among others, has argued that photographs have been essential to moral progress and to the history of human rights in the twentieth century. Photographs bring us </w:t>
      </w:r>
      <w:r w:rsidRPr="006308EC">
        <w:t>“</w:t>
      </w:r>
      <w:r w:rsidRPr="00266392">
        <w:t>close to those experiences of suffering in ways that no other form of art or journalism can,</w:t>
      </w:r>
      <w:r w:rsidRPr="006308EC">
        <w:t>”</w:t>
      </w:r>
      <w:r w:rsidRPr="00266392">
        <w:t xml:space="preserve"> and </w:t>
      </w:r>
      <w:r w:rsidRPr="006308EC">
        <w:t>“</w:t>
      </w:r>
      <w:r w:rsidRPr="00266392">
        <w:t>they illuminate the unbridgeable chasm that separates ordinary life from extraordinary experiences of political trauma.</w:t>
      </w:r>
      <w:r w:rsidRPr="006308EC">
        <w:t>”</w:t>
      </w:r>
      <w:r w:rsidRPr="00266392">
        <w:rPr>
          <w:vertAlign w:val="superscript"/>
        </w:rPr>
        <w:endnoteReference w:id="222"/>
      </w:r>
      <w:r w:rsidRPr="00266392">
        <w:t xml:space="preserve"> If there is some validity to her assertion, how might we situate the photographs of the Armenian genocide? There are dozens of images of the Armenian event in motion: deportations, refugees in camps, lynchings, corpses and remains in the aftermath of mass killing.</w:t>
      </w:r>
      <w:r w:rsidRPr="00266392">
        <w:rPr>
          <w:vertAlign w:val="superscript"/>
        </w:rPr>
        <w:endnoteReference w:id="223"/>
      </w:r>
      <w:r w:rsidRPr="00266392">
        <w:t xml:space="preserve"> In selecting several images for this essay, I</w:t>
      </w:r>
      <w:r w:rsidRPr="006308EC">
        <w:t>’</w:t>
      </w:r>
      <w:r w:rsidRPr="00266392">
        <w:t xml:space="preserve">m interested in how the images situate us in the texture of the event, </w:t>
      </w:r>
      <w:ins w:id="1823" w:author="Patterson Lamb" w:date="2014-08-09T15:10:00Z">
        <w:r>
          <w:t xml:space="preserve">how they </w:t>
        </w:r>
      </w:ins>
      <w:r w:rsidRPr="00266392">
        <w:t>allow us a particular kind of knowledge about the process of genocide.</w:t>
      </w:r>
    </w:p>
    <w:p w:rsidR="005600E9" w:rsidRPr="00266392" w:rsidRDefault="005600E9" w:rsidP="001A4F98">
      <w:pPr>
        <w:pStyle w:val="para"/>
      </w:pPr>
      <w:r w:rsidRPr="00266392">
        <w:t>While each photograph has a context, photographs taken by amateur photographers who were bystanders make issues of authorship often unknowable. Thus, situating the photographs in place and time becomes crucial to understanding more about each photo</w:t>
      </w:r>
      <w:r w:rsidRPr="006308EC">
        <w:t>’</w:t>
      </w:r>
      <w:r w:rsidRPr="00266392">
        <w:t>s provenance, and of course its meaning, in the larger history of the event. One of the Armenian genocide</w:t>
      </w:r>
      <w:r w:rsidRPr="006308EC">
        <w:t>’</w:t>
      </w:r>
      <w:r w:rsidRPr="00266392">
        <w:t>s most reproduced images in recent decades is a photograph of men being marched out of Kharpert (Turkish Harpoot), today Elizag</w:t>
      </w:r>
      <w:del w:id="1824" w:author="Patterson Lamb" w:date="2014-08-09T15:10:00Z">
        <w:r w:rsidRPr="00266392" w:rsidDel="00B801EA">
          <w:delText>.</w:delText>
        </w:r>
      </w:del>
      <w:ins w:id="1825" w:author="Patterson Lamb" w:date="2014-08-09T15:10:00Z">
        <w:r>
          <w:t xml:space="preserve"> (Figure 4.1).</w:t>
        </w:r>
      </w:ins>
      <w:ins w:id="1826" w:author="Patterson Lamb" w:date="2014-08-09T15:11:00Z">
        <w:r w:rsidRPr="00266392" w:rsidDel="00B801EA">
          <w:t xml:space="preserve"> </w:t>
        </w:r>
      </w:ins>
      <w:del w:id="1827" w:author="Patterson Lamb" w:date="2014-08-09T15:11:00Z">
        <w:r w:rsidRPr="00266392" w:rsidDel="00B801EA">
          <w:delText xml:space="preserve"> </w:delText>
        </w:r>
        <w:r w:rsidRPr="006308EC" w:rsidDel="00B801EA">
          <w:rPr>
            <w:b/>
          </w:rPr>
          <w:delText>[</w:delText>
        </w:r>
      </w:del>
      <w:del w:id="1828" w:author="Newgen2" w:date="2014-11-08T20:41:00Z">
        <w:r w:rsidRPr="005D071C" w:rsidDel="008302A5">
          <w:rPr>
            <w:shd w:val="clear" w:color="auto" w:fill="C0C0C0"/>
          </w:rPr>
          <w:delText>Fig. 4.1</w:delText>
        </w:r>
      </w:del>
      <w:del w:id="1829" w:author="Patterson Lamb" w:date="2014-08-09T15:11:00Z">
        <w:r w:rsidRPr="006308EC" w:rsidDel="00B801EA">
          <w:rPr>
            <w:b/>
          </w:rPr>
          <w:delText>]</w:delText>
        </w:r>
        <w:r w:rsidRPr="00266392" w:rsidDel="00B801EA">
          <w:delText xml:space="preserve"> </w:delText>
        </w:r>
      </w:del>
      <w:r w:rsidRPr="00266392">
        <w:t xml:space="preserve">The provenance is the diary of the Danish missionary nurse Maria Jacobsen who was stationed in Kharpert from 1907 until 1919. Having lived through the entire period of killings and forced marches as a foreign missionary worker from a neutral wartime country, Jacobsen witnessed the events as a bystander who had a stake in helping </w:t>
      </w:r>
      <w:ins w:id="1830" w:author="Patterson Lamb" w:date="2014-08-09T15:11:00Z">
        <w:r>
          <w:t xml:space="preserve">to </w:t>
        </w:r>
      </w:ins>
      <w:r w:rsidRPr="00266392">
        <w:t xml:space="preserve">save Armenians. Her own photograph bears her handwritten caption in Danish </w:t>
      </w:r>
      <w:r w:rsidRPr="006308EC">
        <w:t>“</w:t>
      </w:r>
      <w:r w:rsidRPr="00266392">
        <w:t>Armenenske Maend fores ud af Byen for at draebes 1915</w:t>
      </w:r>
      <w:r w:rsidRPr="006308EC">
        <w:t>”</w:t>
      </w:r>
      <w:r w:rsidRPr="00266392">
        <w:t xml:space="preserve"> (Armenian men being led out of the city to be killed, 1915). According to Matthias Bjornlund the earliest publication of the photograph appears to have been in a 1920 pamphlet by Amalia Lange </w:t>
      </w:r>
      <w:r w:rsidRPr="007D5122">
        <w:rPr>
          <w:i/>
        </w:rPr>
        <w:t>A Page from Armenia</w:t>
      </w:r>
      <w:r w:rsidRPr="006308EC">
        <w:rPr>
          <w:i/>
        </w:rPr>
        <w:t>’</w:t>
      </w:r>
      <w:r w:rsidRPr="007D5122">
        <w:rPr>
          <w:i/>
        </w:rPr>
        <w:t>s History: K.M.A (Women Missionary Workers) 1910</w:t>
      </w:r>
      <w:r w:rsidRPr="006308EC">
        <w:rPr>
          <w:i/>
        </w:rPr>
        <w:t>–</w:t>
      </w:r>
      <w:r w:rsidRPr="007D5122">
        <w:rPr>
          <w:i/>
        </w:rPr>
        <w:t>1920.</w:t>
      </w:r>
      <w:r w:rsidRPr="00266392">
        <w:rPr>
          <w:vertAlign w:val="superscript"/>
        </w:rPr>
        <w:endnoteReference w:id="224"/>
      </w:r>
      <w:r w:rsidRPr="00266392">
        <w:t xml:space="preserve"> The photograph later appeared in </w:t>
      </w:r>
      <w:r w:rsidRPr="007D5122">
        <w:rPr>
          <w:i/>
        </w:rPr>
        <w:t>Maria Jacobsen</w:t>
      </w:r>
      <w:r w:rsidRPr="006308EC">
        <w:rPr>
          <w:i/>
        </w:rPr>
        <w:t>’</w:t>
      </w:r>
      <w:r w:rsidRPr="007D5122">
        <w:rPr>
          <w:i/>
        </w:rPr>
        <w:t>s Diaries, 1907</w:t>
      </w:r>
      <w:r w:rsidRPr="006308EC">
        <w:rPr>
          <w:i/>
        </w:rPr>
        <w:t>–</w:t>
      </w:r>
      <w:r w:rsidRPr="007D5122">
        <w:rPr>
          <w:i/>
        </w:rPr>
        <w:t>1919 Harpoot</w:t>
      </w:r>
      <w:r w:rsidRPr="00266392">
        <w:t>, which was published in 1979 and reissued in 2001. In the last decades of the twentieth century the photograph has become almost iconic in its presence and use.</w:t>
      </w:r>
    </w:p>
    <w:p w:rsidR="005600E9" w:rsidRPr="00CA5E2A" w:rsidRDefault="005600E9" w:rsidP="001A4F98">
      <w:pPr>
        <w:pStyle w:val="fig"/>
      </w:pPr>
      <w:r w:rsidRPr="00CA5E2A">
        <w:t>Fig. 4.1 Here</w:t>
      </w:r>
    </w:p>
    <w:p w:rsidR="005600E9" w:rsidRPr="00266392" w:rsidRDefault="005600E9" w:rsidP="001A4F98">
      <w:pPr>
        <w:pStyle w:val="para"/>
      </w:pPr>
      <w:r w:rsidRPr="00266392">
        <w:t>It is clear from the photograph</w:t>
      </w:r>
      <w:r w:rsidRPr="006308EC">
        <w:t>’</w:t>
      </w:r>
      <w:r w:rsidRPr="00266392">
        <w:t>s perspective that it was taken from an elevated place, most likely from a window of the</w:t>
      </w:r>
      <w:del w:id="1834" w:author="Patterson Lamb" w:date="2014-08-11T10:14:00Z">
        <w:r w:rsidRPr="00266392" w:rsidDel="006B3814">
          <w:delText xml:space="preserve"> US</w:delText>
        </w:r>
      </w:del>
      <w:ins w:id="1835" w:author="Patterson Lamb" w:date="2014-08-11T10:14:00Z">
        <w:r>
          <w:t>U.S.</w:t>
        </w:r>
      </w:ins>
      <w:r w:rsidRPr="00266392">
        <w:t xml:space="preserve"> Consulate in Mezre, the connecting twin city of Kharpert (though the mailing address was listed as Kharpert, hence the caption). While the photographer remains unknown, Abraham Krikorian and Eugene Taylor among others have conjectured that the photo may have been taken by the U</w:t>
      </w:r>
      <w:del w:id="1836" w:author="Patterson Lamb" w:date="2014-08-09T15:12:00Z">
        <w:r w:rsidRPr="00266392" w:rsidDel="00B801EA">
          <w:delText>.</w:delText>
        </w:r>
      </w:del>
      <w:r w:rsidRPr="00266392">
        <w:t>S</w:t>
      </w:r>
      <w:del w:id="1837" w:author="Patterson Lamb" w:date="2014-08-09T15:12:00Z">
        <w:r w:rsidRPr="00266392" w:rsidDel="00B801EA">
          <w:delText>.</w:delText>
        </w:r>
      </w:del>
      <w:r w:rsidRPr="00266392">
        <w:t xml:space="preserve"> Consul Leslie A. Davis, his wife, the German pastor Ehmann, or even by Maria Jacobsen.</w:t>
      </w:r>
      <w:r w:rsidRPr="00266392">
        <w:rPr>
          <w:vertAlign w:val="superscript"/>
        </w:rPr>
        <w:endnoteReference w:id="225"/>
      </w:r>
    </w:p>
    <w:p w:rsidR="005600E9" w:rsidRPr="00266392" w:rsidRDefault="005600E9" w:rsidP="001A4F98">
      <w:pPr>
        <w:pStyle w:val="para"/>
      </w:pPr>
      <w:r w:rsidRPr="00266392">
        <w:t xml:space="preserve">What does the image tell us about the larger event? The punctum for me </w:t>
      </w:r>
      <w:r w:rsidRPr="006308EC">
        <w:t>–</w:t>
      </w:r>
      <w:r w:rsidRPr="00266392">
        <w:t xml:space="preserve"> to use Roland Barthes</w:t>
      </w:r>
      <w:r w:rsidRPr="006308EC">
        <w:t>’</w:t>
      </w:r>
      <w:r w:rsidRPr="00266392">
        <w:t>s term for the point of the viewer</w:t>
      </w:r>
      <w:r w:rsidRPr="006308EC">
        <w:t>’</w:t>
      </w:r>
      <w:r w:rsidRPr="00266392">
        <w:t xml:space="preserve">s most intense contact </w:t>
      </w:r>
      <w:r w:rsidRPr="006308EC">
        <w:t>–</w:t>
      </w:r>
      <w:r w:rsidRPr="00266392">
        <w:t xml:space="preserve"> is the gendarme midway in the line of the deportees. He is in a light-colored uniform carrying what appears to be a rifle, which makes a diagonal form against the linear column of deportees: it creates a visual tension that draws us into the drama. Because a good deal of killing was done with rifles and bayonets (numerous witness accounts describe this), the rifle and the bayonet are indexical images. Even though there is no killing in view, the weapon signifies an important </w:t>
      </w:r>
      <w:del w:id="1843" w:author="Patterson Lamb" w:date="2014-08-09T15:13:00Z">
        <w:r w:rsidRPr="00266392" w:rsidDel="00B801EA">
          <w:delText xml:space="preserve">significant </w:delText>
        </w:r>
      </w:del>
      <w:r w:rsidRPr="00266392">
        <w:t>aspect of the killing process and an object of power that defined the perpetrator</w:t>
      </w:r>
      <w:r w:rsidRPr="006308EC">
        <w:t>’</w:t>
      </w:r>
      <w:r w:rsidRPr="00266392">
        <w:t>s control of life and death. The line of men being marched through the town is an ur, or quintessential image</w:t>
      </w:r>
      <w:r w:rsidRPr="00DD585C">
        <w:t xml:space="preserve"> </w:t>
      </w:r>
      <w:r w:rsidRPr="006308EC">
        <w:t>–</w:t>
      </w:r>
      <w:r w:rsidRPr="00DD585C">
        <w:t xml:space="preserve"> </w:t>
      </w:r>
      <w:r w:rsidRPr="00266392">
        <w:t>a representation of a large infrastructural dimension of the mass killing program.</w:t>
      </w:r>
    </w:p>
    <w:p w:rsidR="005600E9" w:rsidRPr="00266392" w:rsidRDefault="005600E9" w:rsidP="001A4F98">
      <w:pPr>
        <w:pStyle w:val="para"/>
      </w:pPr>
      <w:r w:rsidRPr="00266392">
        <w:t>Furthermore, the Armenian men are dressed formally, in dark jackets and coats; they are cultural leaders of this mid-sized Anatolian city that was a significant center for Armenians, in part because it was the home of Euphrates College, an important American Protestant missionary college where Armenians were prominent in both the faculty and student body. Since we know that the cultural leaders of the city, especially the Armenian professors at Euphrates College, were imprisoned, tortured, and killed, it is not difficult to conclude that these formally dressed men are those leaders being marched to prison.</w:t>
      </w:r>
      <w:r w:rsidRPr="00266392">
        <w:rPr>
          <w:vertAlign w:val="superscript"/>
        </w:rPr>
        <w:endnoteReference w:id="226"/>
      </w:r>
    </w:p>
    <w:p w:rsidR="005600E9" w:rsidRPr="00266392" w:rsidRDefault="005600E9" w:rsidP="001A4F98">
      <w:pPr>
        <w:pStyle w:val="para"/>
      </w:pPr>
      <w:r w:rsidRPr="00266392">
        <w:t>I find the mis-en-sc</w:t>
      </w:r>
      <w:r w:rsidRPr="006308EC">
        <w:t>è</w:t>
      </w:r>
      <w:r w:rsidRPr="00266392">
        <w:t xml:space="preserve">ne particularly revealing. The white, mostly flat-roofed buildings of the city with their mullioned windows convey the solidity of this small provincial city of eastern Turkey. Then the scene intrudes: several dozen men who are formally dressed are being marched out of a town that otherwise looks normal. No smoke, no flames, no ruins. The gendarmes along the inner perimeter with their rifles mark the other side of the motion the image captures. The photograph captures the tension between the city as a structure of civilization and the chaos and impending destruction of the deportation </w:t>
      </w:r>
      <w:del w:id="1847" w:author="Patterson Lamb" w:date="2014-08-09T15:14:00Z">
        <w:r w:rsidRPr="00266392" w:rsidDel="00DF228B">
          <w:delText xml:space="preserve">which </w:delText>
        </w:r>
      </w:del>
      <w:ins w:id="1848" w:author="Patterson Lamb" w:date="2014-08-09T15:14:00Z">
        <w:r>
          <w:t>that</w:t>
        </w:r>
        <w:r w:rsidRPr="00266392">
          <w:t xml:space="preserve"> </w:t>
        </w:r>
      </w:ins>
      <w:r w:rsidRPr="00266392">
        <w:t>will result in imprisonment, torture</w:t>
      </w:r>
      <w:ins w:id="1849" w:author="Patterson Lamb" w:date="2014-08-09T15:14:00Z">
        <w:r>
          <w:t>,</w:t>
        </w:r>
      </w:ins>
      <w:r w:rsidRPr="00266392">
        <w:t xml:space="preserve"> and death. A significant group of photographs of the genocide in motion comes from the collection of Armin T. Wegner, the German nurse and second lieutenant in Field Marshall Von der Goltz</w:t>
      </w:r>
      <w:r w:rsidRPr="006308EC">
        <w:t>’</w:t>
      </w:r>
      <w:r w:rsidRPr="00266392">
        <w:t>s retinue, who spent time, against orders, in the Armenian refugee camps at Ras-el-Ain</w:t>
      </w:r>
      <w:del w:id="1850" w:author="Patterson Lamb" w:date="2014-08-09T15:14:00Z">
        <w:r w:rsidRPr="00266392" w:rsidDel="00DF228B">
          <w:delText>,</w:delText>
        </w:r>
      </w:del>
      <w:r w:rsidRPr="00266392">
        <w:t xml:space="preserve"> (as well as Rakka, Meskene, Aleppo, and Deir el-Zor). From Ras-el-Ain in November 1915, he wrote:</w:t>
      </w:r>
    </w:p>
    <w:p w:rsidR="005600E9" w:rsidRPr="00266392" w:rsidRDefault="005600E9" w:rsidP="001A4F98">
      <w:pPr>
        <w:pStyle w:val="Ext"/>
      </w:pPr>
      <w:r w:rsidRPr="00266392">
        <w:t>I have just returned from a round of inspection of the camps: hunger, death, disease, desperation on all sides. You would smell the odour of feces and decay. From a tent came the laments of a dying woman. A mother identifying the dark violet badges on my uniform as those of the Sanitary Crops, came towards me with outstretched hands.</w:t>
      </w:r>
    </w:p>
    <w:p w:rsidR="005600E9" w:rsidRDefault="005600E9">
      <w:pPr>
        <w:pStyle w:val="Ext"/>
        <w:ind w:firstLine="720"/>
      </w:pPr>
      <w:r w:rsidRPr="00266392">
        <w:t>Taking me for a doctor, she clung on to me with all her might, I who had neither</w:t>
      </w:r>
      <w:r>
        <w:t xml:space="preserve"> </w:t>
      </w:r>
      <w:r w:rsidRPr="00266392">
        <w:t>medicines, nor bandages, for it was forbidden to help her. But all this is nothing</w:t>
      </w:r>
      <w:r>
        <w:t xml:space="preserve"> </w:t>
      </w:r>
      <w:r w:rsidRPr="00266392">
        <w:t>compared to the frightful sights of the swarms of orphans which increase daily. At</w:t>
      </w:r>
      <w:r>
        <w:t xml:space="preserve"> </w:t>
      </w:r>
      <w:r w:rsidRPr="00266392">
        <w:t>the sides of the camp, a row of holes in the ground covered with rags, had been</w:t>
      </w:r>
      <w:r>
        <w:t xml:space="preserve"> </w:t>
      </w:r>
      <w:r w:rsidRPr="00266392">
        <w:t>prepared for them. Girls and boys of all ages were sitting in these holes, heads</w:t>
      </w:r>
      <w:r>
        <w:t xml:space="preserve"> </w:t>
      </w:r>
      <w:r w:rsidRPr="00266392">
        <w:t>together, abandoned and reduced to animals starved, without food or bread,</w:t>
      </w:r>
      <w:r>
        <w:t xml:space="preserve"> </w:t>
      </w:r>
      <w:r w:rsidRPr="00266392">
        <w:t>deprived of the most basic human aid, packed tightly against the other and trembling</w:t>
      </w:r>
      <w:r>
        <w:t xml:space="preserve"> </w:t>
      </w:r>
      <w:r w:rsidRPr="00266392">
        <w:t>from the night cold, holding pieces of still smoldering wood to try and get warm.</w:t>
      </w:r>
      <w:r w:rsidRPr="00266392">
        <w:rPr>
          <w:vertAlign w:val="superscript"/>
        </w:rPr>
        <w:t xml:space="preserve"> </w:t>
      </w:r>
      <w:r w:rsidRPr="00266392">
        <w:rPr>
          <w:vertAlign w:val="superscript"/>
        </w:rPr>
        <w:endnoteReference w:id="227"/>
      </w:r>
    </w:p>
    <w:p w:rsidR="005600E9" w:rsidRPr="00266392" w:rsidRDefault="005600E9" w:rsidP="001A4F98">
      <w:pPr>
        <w:pStyle w:val="para"/>
      </w:pPr>
      <w:r w:rsidRPr="00266392">
        <w:t>Wegner defied Turkish and German orders by taking photographs, which was forbidden, and collected others from missionaries and other eyewitnesses. His collection comprises a major source of Armenian genocide images. He made notes, wrote letters about what he saw</w:t>
      </w:r>
      <w:ins w:id="1852" w:author="Patterson Lamb" w:date="2014-08-09T15:15:00Z">
        <w:r>
          <w:t>,</w:t>
        </w:r>
      </w:ins>
      <w:r w:rsidRPr="00266392">
        <w:t xml:space="preserve"> and even carried letters from deported Armenians to Constantinople, where he gave them to Ambassador Morgenthau to send to the United States. When a letter to his mother describing the Armenian atrocities was intercepted by the authorities, he was expelled from the Armenian camp zone and forced to work in the cholera wards, where he fell ill, was sent back to Constantinople, and then to Germany. In the end, he risked his life hiding in his belt the negatives of the photographs he had collected and taken.</w:t>
      </w:r>
      <w:r w:rsidRPr="00266392">
        <w:rPr>
          <w:vertAlign w:val="superscript"/>
        </w:rPr>
        <w:endnoteReference w:id="228"/>
      </w:r>
    </w:p>
    <w:p w:rsidR="005600E9" w:rsidRPr="00266392" w:rsidRDefault="005600E9" w:rsidP="001A4F98">
      <w:pPr>
        <w:pStyle w:val="para"/>
      </w:pPr>
      <w:r w:rsidRPr="00266392">
        <w:t>To understand the Wegner images it is essential to understand the Ottoman government</w:t>
      </w:r>
      <w:r w:rsidRPr="006308EC">
        <w:t>’</w:t>
      </w:r>
      <w:r w:rsidRPr="00266392">
        <w:t>s use of the northern Syrian desert for the mass killing of Armenians. Since it was acknowledged in testimony by high</w:t>
      </w:r>
      <w:del w:id="1855" w:author="Patterson Lamb" w:date="2014-08-09T15:16:00Z">
        <w:r w:rsidRPr="00266392" w:rsidDel="00DF228B">
          <w:delText xml:space="preserve"> </w:delText>
        </w:r>
      </w:del>
      <w:ins w:id="1856" w:author="Patterson Lamb" w:date="2014-08-09T15:16:00Z">
        <w:r>
          <w:t>-</w:t>
        </w:r>
      </w:ins>
      <w:r w:rsidRPr="00266392">
        <w:t>ranking Ottoman officials during the 1919</w:t>
      </w:r>
      <w:r w:rsidRPr="006308EC">
        <w:t>–</w:t>
      </w:r>
      <w:r w:rsidRPr="00266392">
        <w:t xml:space="preserve">20 courts-martial trials that </w:t>
      </w:r>
      <w:r w:rsidRPr="007D5122">
        <w:rPr>
          <w:i/>
        </w:rPr>
        <w:t>deportation meant massacre</w:t>
      </w:r>
      <w:r w:rsidRPr="00266392">
        <w:t>,</w:t>
      </w:r>
      <w:r w:rsidRPr="00266392">
        <w:rPr>
          <w:vertAlign w:val="superscript"/>
        </w:rPr>
        <w:endnoteReference w:id="229"/>
      </w:r>
      <w:r w:rsidRPr="00266392">
        <w:t xml:space="preserve"> the concept of herding Armenians from their villages, towns, and cities toward northern Syria was designed to leave those who managed to survive the forced marches marooned in a desolate desert where famine, disease, and exposure would take care of most of them. In this way, Der Zor soon became the epicenter of death.</w:t>
      </w:r>
    </w:p>
    <w:p w:rsidR="005600E9" w:rsidRPr="00266392" w:rsidRDefault="005600E9" w:rsidP="001A4F98">
      <w:pPr>
        <w:pStyle w:val="para"/>
      </w:pPr>
      <w:r w:rsidRPr="006308EC">
        <w:t>“</w:t>
      </w:r>
      <w:r w:rsidRPr="00266392">
        <w:t>Everybody knew by now,</w:t>
      </w:r>
      <w:r w:rsidRPr="006308EC">
        <w:t>”</w:t>
      </w:r>
      <w:r w:rsidRPr="00266392">
        <w:t xml:space="preserve"> the priest Grigoris Balakian wrote in his memoir, </w:t>
      </w:r>
      <w:r w:rsidRPr="007D5122">
        <w:rPr>
          <w:i/>
        </w:rPr>
        <w:t>Armenian Golgotha</w:t>
      </w:r>
      <w:r w:rsidRPr="00266392">
        <w:t xml:space="preserve">, </w:t>
      </w:r>
      <w:r w:rsidRPr="006308EC">
        <w:t>“</w:t>
      </w:r>
      <w:r w:rsidRPr="00266392">
        <w:t>that being exiled to Der Zor was synonymous with death.</w:t>
      </w:r>
      <w:r w:rsidRPr="006308EC">
        <w:t>”</w:t>
      </w:r>
      <w:r w:rsidRPr="00266392">
        <w:t xml:space="preserve"> A man who survived Der Zor told Balakian as they met in hiding in the Amanos mountains:</w:t>
      </w:r>
    </w:p>
    <w:p w:rsidR="005600E9" w:rsidRPr="00266392" w:rsidRDefault="005600E9" w:rsidP="001A4F98">
      <w:pPr>
        <w:pStyle w:val="Ext"/>
      </w:pPr>
      <w:r w:rsidRPr="00266392">
        <w:t>It is impossible for human language to be able to describe what those who went to Der Zor experienced</w:t>
      </w:r>
      <w:del w:id="1863" w:author="Patterson Lamb" w:date="2014-08-09T15:17:00Z">
        <w:r w:rsidRPr="006308EC" w:rsidDel="00DF228B">
          <w:delText>…</w:delText>
        </w:r>
        <w:r w:rsidRPr="00266392" w:rsidDel="00DF228B">
          <w:delText xml:space="preserve">. </w:delText>
        </w:r>
      </w:del>
      <w:ins w:id="1864" w:author="Patterson Lamb" w:date="2014-08-09T15:17:00Z">
        <w:r>
          <w:t>. . . .</w:t>
        </w:r>
        <w:r w:rsidRPr="00266392">
          <w:t xml:space="preserve"> </w:t>
        </w:r>
      </w:ins>
      <w:r w:rsidRPr="00266392">
        <w:t>We came across thousands of corpses which were naked as the day they were born and whose eyes had been gouged out; all their limbs had been cut off for sport and their bodies were swollen; their entrails were spilled out; during the daytime, the vultures would descend on these corpses and have a feast, while it was the wild animals</w:t>
      </w:r>
      <w:r w:rsidRPr="006308EC">
        <w:t>’</w:t>
      </w:r>
      <w:r w:rsidRPr="00266392">
        <w:t xml:space="preserve"> turn at night. Reverend Father, where is the God of the Armenians? </w:t>
      </w:r>
      <w:del w:id="1865" w:author="Patterson Lamb" w:date="2014-08-09T15:17:00Z">
        <w:r w:rsidRPr="006308EC" w:rsidDel="00DF228B">
          <w:delText>…</w:delText>
        </w:r>
        <w:r w:rsidRPr="00266392" w:rsidDel="00DF228B">
          <w:delText xml:space="preserve"> </w:delText>
        </w:r>
      </w:del>
      <w:ins w:id="1866" w:author="Patterson Lamb" w:date="2014-08-09T15:17:00Z">
        <w:r>
          <w:t>. . .</w:t>
        </w:r>
        <w:r w:rsidRPr="00266392">
          <w:t xml:space="preserve"> </w:t>
        </w:r>
        <w:r>
          <w:t>[W]</w:t>
        </w:r>
      </w:ins>
      <w:del w:id="1867" w:author="Patterson Lamb" w:date="2014-08-09T15:17:00Z">
        <w:r w:rsidRPr="00266392" w:rsidDel="00DF228B">
          <w:delText>w</w:delText>
        </w:r>
      </w:del>
      <w:r w:rsidRPr="00266392">
        <w:t xml:space="preserve">here is the Jesus you preach about? </w:t>
      </w:r>
      <w:del w:id="1868" w:author="Patterson Lamb" w:date="2014-08-09T15:17:00Z">
        <w:r w:rsidRPr="006308EC" w:rsidDel="00DF228B">
          <w:delText>…</w:delText>
        </w:r>
      </w:del>
    </w:p>
    <w:p w:rsidR="005600E9" w:rsidRPr="00266392" w:rsidRDefault="005600E9" w:rsidP="001A4F98">
      <w:pPr>
        <w:pStyle w:val="para-no-indent"/>
      </w:pPr>
      <w:r w:rsidRPr="00266392">
        <w:t>In the summer of 1916, Minister of the Interior Talaat Pasha, the primary architect of the Armenian killing plan, was disturbed to discover that, notwithstanding the deaths of more than 250,000 Armenians in the Der Zor region in the summer and fall of 1915, the survivors were beginning to show signs of life, and in certain encampments, they were trading their skills and artisan knowledge with the local Bedouins for goods and food. He ordered another spree of mass killings in the summer of 1916.</w:t>
      </w:r>
      <w:r w:rsidRPr="00266392">
        <w:rPr>
          <w:vertAlign w:val="superscript"/>
        </w:rPr>
        <w:endnoteReference w:id="230"/>
      </w:r>
      <w:r w:rsidRPr="00266392">
        <w:t xml:space="preserve"> And</w:t>
      </w:r>
      <w:del w:id="1873" w:author="Patterson Lamb" w:date="2014-08-09T15:18:00Z">
        <w:r w:rsidRPr="00266392" w:rsidDel="00DF228B">
          <w:delText>,</w:delText>
        </w:r>
      </w:del>
      <w:r w:rsidRPr="00266392">
        <w:t xml:space="preserve"> by the end of the summer of 1916, another 160,000</w:t>
      </w:r>
      <w:r w:rsidRPr="006308EC">
        <w:t>–</w:t>
      </w:r>
      <w:r w:rsidRPr="00266392">
        <w:t>200,000 Armenians died in the Der Zor region, increasing the death toll in and around Der Zor to over 400,000.</w:t>
      </w:r>
    </w:p>
    <w:p w:rsidR="005600E9" w:rsidRPr="00266392" w:rsidRDefault="005600E9" w:rsidP="001A4F98">
      <w:pPr>
        <w:pStyle w:val="para"/>
      </w:pPr>
      <w:r w:rsidRPr="00266392">
        <w:t>To get a further sense of the conditions of that moment, the reports of Auguste Berneau, a German businessman, are among various witness accounts that depict the conditions of mass death. In the summer of 1916,</w:t>
      </w:r>
      <w:del w:id="1874" w:author="Patterson Lamb" w:date="2014-08-11T10:14:00Z">
        <w:r w:rsidRPr="00266392" w:rsidDel="006B3814">
          <w:delText xml:space="preserve"> US</w:delText>
        </w:r>
      </w:del>
      <w:ins w:id="1875" w:author="Patterson Lamb" w:date="2014-08-11T10:14:00Z">
        <w:r>
          <w:t>U.S.</w:t>
        </w:r>
      </w:ins>
      <w:r w:rsidRPr="00266392">
        <w:t xml:space="preserve"> Consul Jesse B. Jackson, stationed in Aleppo, worked hard to get relief to the Armenians of the outlying regions. In August, he sent his part-time employee, Bernau, on a secret relief mission to the refugee camps in the Der Zor region. Bernau</w:t>
      </w:r>
      <w:r w:rsidRPr="006308EC">
        <w:t>’</w:t>
      </w:r>
      <w:r w:rsidRPr="00266392">
        <w:t>s report of his mission was forwarded by Jackson to Secretary of State Lansing in Washington</w:t>
      </w:r>
      <w:ins w:id="1876" w:author="Patterson Lamb" w:date="2014-08-09T15:18:00Z">
        <w:r>
          <w:t>,</w:t>
        </w:r>
      </w:ins>
      <w:r w:rsidRPr="00266392">
        <w:t xml:space="preserve"> DC, stamped </w:t>
      </w:r>
      <w:r w:rsidRPr="006308EC">
        <w:t>“</w:t>
      </w:r>
      <w:r w:rsidRPr="00266392">
        <w:t>Very Confidential.</w:t>
      </w:r>
      <w:r w:rsidRPr="006308EC">
        <w:t>”</w:t>
      </w:r>
      <w:r w:rsidRPr="00266392">
        <w:rPr>
          <w:vertAlign w:val="superscript"/>
        </w:rPr>
        <w:endnoteReference w:id="231"/>
      </w:r>
      <w:r w:rsidRPr="00266392">
        <w:t xml:space="preserve"> He rendered what he saw vividly.</w:t>
      </w:r>
      <w:ins w:id="1883" w:author="Patterson Lamb" w:date="2014-08-09T15:18:00Z">
        <w:r>
          <w:t xml:space="preserve"> </w:t>
        </w:r>
      </w:ins>
    </w:p>
    <w:p w:rsidR="005600E9" w:rsidRPr="00266392" w:rsidRDefault="005600E9" w:rsidP="001A4F98">
      <w:pPr>
        <w:pStyle w:val="para"/>
      </w:pPr>
      <w:r w:rsidRPr="006308EC">
        <w:t>“</w:t>
      </w:r>
      <w:r w:rsidRPr="00266392">
        <w:t>It is impossible to give an account of the impression of horror which my journey across the Armenian encampments scattered all along the Euphrates has given me,</w:t>
      </w:r>
      <w:r w:rsidRPr="006308EC">
        <w:t>”</w:t>
      </w:r>
      <w:r w:rsidRPr="00266392">
        <w:t xml:space="preserve"> Bernau wrote Jackson. </w:t>
      </w:r>
      <w:r w:rsidRPr="006308EC">
        <w:t>“</w:t>
      </w:r>
      <w:r w:rsidRPr="00266392">
        <w:t>Brutally dragged out of their native land,</w:t>
      </w:r>
      <w:r w:rsidRPr="006308EC">
        <w:t>”</w:t>
      </w:r>
      <w:r w:rsidRPr="00266392">
        <w:t xml:space="preserve"> naked, starving, robbed of everything, he found them </w:t>
      </w:r>
      <w:r w:rsidRPr="006308EC">
        <w:t>“</w:t>
      </w:r>
      <w:r w:rsidRPr="00266392">
        <w:t>penned up in the open like cattle.</w:t>
      </w:r>
      <w:r w:rsidRPr="006308EC">
        <w:t>”</w:t>
      </w:r>
      <w:r w:rsidRPr="00266392">
        <w:t xml:space="preserve"> A few of the survivors had made makeshift tents out of cloth and had found watermelon or a sick goat for food, but </w:t>
      </w:r>
      <w:r w:rsidRPr="006308EC">
        <w:t>“</w:t>
      </w:r>
      <w:r w:rsidRPr="00266392">
        <w:t>everywhere,</w:t>
      </w:r>
      <w:r w:rsidRPr="006308EC">
        <w:t>”</w:t>
      </w:r>
      <w:r w:rsidRPr="00266392">
        <w:t xml:space="preserve"> he reported </w:t>
      </w:r>
      <w:r w:rsidRPr="006308EC">
        <w:t>“</w:t>
      </w:r>
      <w:r w:rsidRPr="00266392">
        <w:t>you see emaciated and wan faces, wandering skeletons, lurking for all kinds of diseases, and victims moreover to hunger.</w:t>
      </w:r>
      <w:r w:rsidRPr="006308EC">
        <w:t>”</w:t>
      </w:r>
      <w:r w:rsidRPr="00266392">
        <w:rPr>
          <w:vertAlign w:val="superscript"/>
        </w:rPr>
        <w:endnoteReference w:id="232"/>
      </w:r>
      <w:r w:rsidRPr="00266392">
        <w:t xml:space="preserve"> And</w:t>
      </w:r>
      <w:del w:id="1890" w:author="Patterson Lamb" w:date="2014-08-09T18:40:00Z">
        <w:r w:rsidRPr="00266392" w:rsidDel="00FF2A84">
          <w:delText>,</w:delText>
        </w:r>
      </w:del>
      <w:r w:rsidRPr="00266392">
        <w:t xml:space="preserve"> </w:t>
      </w:r>
      <w:r w:rsidRPr="006308EC">
        <w:t>“</w:t>
      </w:r>
      <w:r w:rsidRPr="00266392">
        <w:t>the young girls, often even very young ones have become the booty of the Musulmans.</w:t>
      </w:r>
      <w:r w:rsidRPr="006308EC">
        <w:t>”</w:t>
      </w:r>
      <w:r w:rsidRPr="00266392">
        <w:t xml:space="preserve"> If they weren</w:t>
      </w:r>
      <w:r w:rsidRPr="006308EC">
        <w:t>’</w:t>
      </w:r>
      <w:r w:rsidRPr="00266392">
        <w:t>t killed, he noted, they were raped and sold into slavery or harems.</w:t>
      </w:r>
      <w:r w:rsidRPr="00266392">
        <w:rPr>
          <w:vertAlign w:val="superscript"/>
        </w:rPr>
        <w:endnoteReference w:id="233"/>
      </w:r>
    </w:p>
    <w:p w:rsidR="005600E9" w:rsidRPr="00266392" w:rsidRDefault="005600E9" w:rsidP="001A4F98">
      <w:pPr>
        <w:pStyle w:val="para"/>
      </w:pPr>
      <w:r w:rsidRPr="006308EC">
        <w:t>“</w:t>
      </w:r>
      <w:r w:rsidRPr="00266392">
        <w:t xml:space="preserve">As on the gates of </w:t>
      </w:r>
      <w:r w:rsidRPr="006308EC">
        <w:t>‘</w:t>
      </w:r>
      <w:r w:rsidRPr="00266392">
        <w:t>Hell</w:t>
      </w:r>
      <w:r w:rsidRPr="006308EC">
        <w:t>’</w:t>
      </w:r>
      <w:r w:rsidRPr="00266392">
        <w:t xml:space="preserve"> of Dante,</w:t>
      </w:r>
      <w:r w:rsidRPr="006308EC">
        <w:t>”</w:t>
      </w:r>
      <w:r w:rsidRPr="00266392">
        <w:t xml:space="preserve"> Bernau wrote, </w:t>
      </w:r>
      <w:r w:rsidRPr="006308EC">
        <w:t>“</w:t>
      </w:r>
      <w:r w:rsidRPr="00266392">
        <w:t xml:space="preserve">the following should be written at the entrance of these accursed encampments: </w:t>
      </w:r>
      <w:r w:rsidRPr="006308EC">
        <w:t>‘</w:t>
      </w:r>
      <w:r w:rsidRPr="00266392">
        <w:t>You who enter, leave all hopes</w:t>
      </w:r>
      <w:ins w:id="1892" w:author="Patterson Lamb" w:date="2014-08-09T18:40:00Z">
        <w:r>
          <w:t>.</w:t>
        </w:r>
      </w:ins>
      <w:r w:rsidRPr="006308EC">
        <w:t>’</w:t>
      </w:r>
      <w:del w:id="1893" w:author="Patterson Lamb" w:date="2014-08-09T18:40:00Z">
        <w:r w:rsidRPr="00266392" w:rsidDel="00FF2A84">
          <w:delText>.</w:delText>
        </w:r>
      </w:del>
      <w:r w:rsidRPr="006308EC">
        <w:t>”</w:t>
      </w:r>
      <w:r w:rsidRPr="00266392">
        <w:t xml:space="preserve"> Feeling that what he </w:t>
      </w:r>
      <w:r w:rsidRPr="006308EC">
        <w:t>“</w:t>
      </w:r>
      <w:r w:rsidRPr="00266392">
        <w:t>had seen and heard surpasses all imagination,</w:t>
      </w:r>
      <w:r w:rsidRPr="006308EC">
        <w:t>”</w:t>
      </w:r>
      <w:r w:rsidRPr="00266392">
        <w:t xml:space="preserve"> he underscored: </w:t>
      </w:r>
      <w:r w:rsidRPr="006308EC">
        <w:t>“</w:t>
      </w:r>
      <w:r w:rsidRPr="00266392">
        <w:t>I thought I was passing through a part of hell</w:t>
      </w:r>
      <w:ins w:id="1894" w:author="Patterson Lamb" w:date="2014-08-09T18:40:00Z">
        <w:r>
          <w:t xml:space="preserve">. . . . </w:t>
        </w:r>
      </w:ins>
      <w:del w:id="1895" w:author="Patterson Lamb" w:date="2014-08-09T18:40:00Z">
        <w:r w:rsidRPr="00266392" w:rsidDel="00FF2A84">
          <w:delText xml:space="preserve"> </w:delText>
        </w:r>
        <w:r w:rsidRPr="006308EC" w:rsidDel="00FF2A84">
          <w:delText>…</w:delText>
        </w:r>
        <w:r w:rsidRPr="00266392" w:rsidDel="00FF2A84">
          <w:delText xml:space="preserve"> </w:delText>
        </w:r>
      </w:del>
      <w:r w:rsidRPr="00266392">
        <w:t>Everywhere it is the same Governmental barbarism which aims at the systematic annihilation through starvation of the survivors of the Armenian nation in Turkey,</w:t>
      </w:r>
      <w:r w:rsidRPr="006308EC">
        <w:t>”</w:t>
      </w:r>
      <w:r w:rsidRPr="00266392">
        <w:t xml:space="preserve"> Bernau explained</w:t>
      </w:r>
      <w:del w:id="1896" w:author="Patterson Lamb" w:date="2014-08-09T18:41:00Z">
        <w:r w:rsidRPr="00266392" w:rsidDel="00FF2A84">
          <w:delText>,</w:delText>
        </w:r>
      </w:del>
      <w:ins w:id="1897" w:author="Patterson Lamb" w:date="2014-08-09T18:41:00Z">
        <w:r>
          <w:t>;</w:t>
        </w:r>
      </w:ins>
      <w:r w:rsidRPr="00266392">
        <w:t xml:space="preserve"> </w:t>
      </w:r>
      <w:r w:rsidRPr="006308EC">
        <w:t>“</w:t>
      </w:r>
      <w:r w:rsidRPr="00266392">
        <w:t xml:space="preserve">everywhere the same bestial inhumanity on the part of these executioners and the same tortures undergone by these victims all along the Euphrates from Meskene to Der-i-Zor. </w:t>
      </w:r>
      <w:r w:rsidRPr="006308EC">
        <w:t>”</w:t>
      </w:r>
      <w:r w:rsidRPr="00266392">
        <w:t xml:space="preserve"> In Meskene alone, Bernau reported, there were 60,000 Armenians buried, and </w:t>
      </w:r>
      <w:r w:rsidRPr="006308EC">
        <w:t>“</w:t>
      </w:r>
      <w:r w:rsidRPr="00266392">
        <w:t>as far as the eye can reach mounds are seen containing 200 to 300 corpses.</w:t>
      </w:r>
      <w:r w:rsidRPr="006308EC">
        <w:t>”</w:t>
      </w:r>
      <w:r w:rsidRPr="00266392">
        <w:rPr>
          <w:vertAlign w:val="superscript"/>
        </w:rPr>
        <w:endnoteReference w:id="234"/>
      </w:r>
    </w:p>
    <w:p w:rsidR="005600E9" w:rsidRPr="00266392" w:rsidRDefault="005600E9" w:rsidP="001A4F98">
      <w:pPr>
        <w:pStyle w:val="para"/>
      </w:pPr>
      <w:r w:rsidRPr="00266392">
        <w:t xml:space="preserve">The Wegner photographs invite us into this historical moment. Photo text and context create a kind of depth that is compounded by the relationship between the image and the knowledge of the historical moment and event that context affords. Tessa Hoffmann and Gerayer Koutcharian in their seminal essay </w:t>
      </w:r>
      <w:r w:rsidRPr="006308EC">
        <w:t>“</w:t>
      </w:r>
      <w:r w:rsidRPr="00266392">
        <w:t>Images That Horrify and Indict</w:t>
      </w:r>
      <w:r w:rsidRPr="006308EC">
        <w:t>”</w:t>
      </w:r>
      <w:r w:rsidRPr="00266392">
        <w:rPr>
          <w:vertAlign w:val="superscript"/>
        </w:rPr>
        <w:endnoteReference w:id="235"/>
      </w:r>
      <w:r w:rsidRPr="00266392">
        <w:t xml:space="preserve"> present various groups of Armenian genocide photographs, among them a group from Wegner</w:t>
      </w:r>
      <w:r w:rsidRPr="006308EC">
        <w:t>’</w:t>
      </w:r>
      <w:r w:rsidRPr="00266392">
        <w:t>s collection of the Syrian desert camps taken in the 1915</w:t>
      </w:r>
      <w:r w:rsidRPr="006308EC">
        <w:t>–</w:t>
      </w:r>
      <w:r w:rsidRPr="00266392">
        <w:t xml:space="preserve">16 period. </w:t>
      </w:r>
      <w:r w:rsidRPr="00DD585C">
        <w:t>Figure 46</w:t>
      </w:r>
      <w:r w:rsidRPr="00266392">
        <w:t xml:space="preserve"> in the essay is an image of Armenians in a camp in the desert region; Hoffmann and Koutcharian note that </w:t>
      </w:r>
      <w:r w:rsidRPr="006308EC">
        <w:t>“</w:t>
      </w:r>
      <w:r w:rsidRPr="00266392">
        <w:t>there were no preparations</w:t>
      </w:r>
      <w:r w:rsidRPr="006308EC">
        <w:t>”</w:t>
      </w:r>
      <w:r w:rsidRPr="00266392">
        <w:t xml:space="preserve"> for the surviving Armenians who were dumped here.</w:t>
      </w:r>
    </w:p>
    <w:p w:rsidR="005600E9" w:rsidRPr="00266392" w:rsidRDefault="005600E9" w:rsidP="001A4F98">
      <w:pPr>
        <w:pStyle w:val="para"/>
      </w:pPr>
      <w:r w:rsidRPr="00266392">
        <w:t>For me, the photograph is defined by the complex perspective created by foreground, midground, and distant ground. The emaciated body of what appears to be a women leaning over a bundle of blankets in the lower right foreground is my punctum. Her tousled dense head of hair leads me to her shoulder and arm which are grotesquely distended like an elastic band from shoulder to elbow. It</w:t>
      </w:r>
      <w:r w:rsidRPr="006308EC">
        <w:t>’</w:t>
      </w:r>
      <w:r w:rsidRPr="00266392">
        <w:t>s impossible to know whether there is a child or objects under the bundle of blankets, which sends me into the mid</w:t>
      </w:r>
      <w:del w:id="1901" w:author="Patterson Lamb" w:date="2014-08-09T18:43:00Z">
        <w:r w:rsidRPr="00266392" w:rsidDel="00FF2A84">
          <w:delText xml:space="preserve"> </w:delText>
        </w:r>
      </w:del>
      <w:r w:rsidRPr="00266392">
        <w:t>ground to another pile of blankets</w:t>
      </w:r>
      <w:ins w:id="1902" w:author="Patterson Lamb" w:date="2014-08-09T18:42:00Z">
        <w:r>
          <w:t>,</w:t>
        </w:r>
      </w:ins>
      <w:r w:rsidRPr="00266392">
        <w:t xml:space="preserve"> and there</w:t>
      </w:r>
      <w:del w:id="1903" w:author="Patterson Lamb" w:date="2014-08-09T18:42:00Z">
        <w:r w:rsidRPr="00DD585C" w:rsidDel="00FF2A84">
          <w:delText xml:space="preserve"> </w:delText>
        </w:r>
        <w:r w:rsidRPr="006308EC" w:rsidDel="00FF2A84">
          <w:delText>–</w:delText>
        </w:r>
      </w:del>
      <w:r w:rsidRPr="00DD585C">
        <w:t xml:space="preserve"> </w:t>
      </w:r>
      <w:r w:rsidRPr="00266392">
        <w:t>a child</w:t>
      </w:r>
      <w:r w:rsidRPr="006308EC">
        <w:t>’</w:t>
      </w:r>
      <w:r w:rsidRPr="00266392">
        <w:t>s head appears</w:t>
      </w:r>
      <w:r w:rsidRPr="00DD585C">
        <w:t xml:space="preserve"> </w:t>
      </w:r>
      <w:r w:rsidRPr="006308EC">
        <w:t>–</w:t>
      </w:r>
      <w:r w:rsidRPr="00DD585C">
        <w:t xml:space="preserve"> </w:t>
      </w:r>
      <w:r w:rsidRPr="00266392">
        <w:t>quite normal looking. Behind the child several feet away a woman looks on from the ground where she is shawled by a blanket. There</w:t>
      </w:r>
      <w:r w:rsidRPr="006308EC">
        <w:t>’</w:t>
      </w:r>
      <w:r w:rsidRPr="00266392">
        <w:t>s a propped pile of sticks and branches in midground and more makeshift tents that show the camp as an ad hoc creation of available materials. The two men standing are in dark clothes; one appears to be wearing a fez, suggesting that he may be a gendarme patrolling the refugees.</w:t>
      </w:r>
    </w:p>
    <w:p w:rsidR="005600E9" w:rsidRPr="00266392" w:rsidRDefault="005600E9" w:rsidP="001A4F98">
      <w:pPr>
        <w:pStyle w:val="para"/>
      </w:pPr>
      <w:r w:rsidRPr="00266392">
        <w:t xml:space="preserve">It is a raw image of survivors in the middle of nowhere: a glimpse of the conditions of minimal survival </w:t>
      </w:r>
      <w:r w:rsidRPr="006308EC">
        <w:t>–</w:t>
      </w:r>
      <w:r w:rsidRPr="00266392">
        <w:t xml:space="preserve"> and the rag</w:t>
      </w:r>
      <w:del w:id="1904" w:author="Patterson Lamb" w:date="2014-08-09T18:43:00Z">
        <w:r w:rsidRPr="00266392" w:rsidDel="00FF2A84">
          <w:delText xml:space="preserve"> </w:delText>
        </w:r>
      </w:del>
      <w:r w:rsidRPr="00266392">
        <w:t>tag closeness to death on arid gouged ground in summer temperatures of 100 to 120 degrees F. The words of Bernau and Wegner help deepen the context and reality of the Syrian desert concentration camps, as they were referred to.</w:t>
      </w:r>
      <w:r w:rsidRPr="00266392">
        <w:rPr>
          <w:vertAlign w:val="superscript"/>
        </w:rPr>
        <w:endnoteReference w:id="236"/>
      </w:r>
    </w:p>
    <w:p w:rsidR="005600E9" w:rsidRPr="00266392" w:rsidRDefault="005600E9" w:rsidP="001A4F98">
      <w:pPr>
        <w:pStyle w:val="para"/>
      </w:pPr>
      <w:r w:rsidRPr="00266392">
        <w:t>While this camp photograph has not been reproduced often, other Wegner images have become iconic. The photograph of a woman walking with a bundle on a dirt road</w:t>
      </w:r>
      <w:ins w:id="1906" w:author="Patterson Lamb" w:date="2014-08-09T18:43:00Z">
        <w:r>
          <w:t xml:space="preserve"> (Figure 4.2) </w:t>
        </w:r>
      </w:ins>
      <w:del w:id="1907" w:author="Patterson Lamb" w:date="2014-08-09T18:44:00Z">
        <w:r w:rsidRPr="00266392" w:rsidDel="00FF2A84">
          <w:delText xml:space="preserve"> </w:delText>
        </w:r>
      </w:del>
      <w:del w:id="1908" w:author="Patterson Lamb" w:date="2014-08-09T18:43:00Z">
        <w:r w:rsidRPr="006308EC" w:rsidDel="00FF2A84">
          <w:rPr>
            <w:b/>
          </w:rPr>
          <w:delText>[</w:delText>
        </w:r>
      </w:del>
      <w:del w:id="1909" w:author="Newgen2" w:date="2014-11-08T20:41:00Z">
        <w:r w:rsidRPr="005D071C" w:rsidDel="008302A5">
          <w:rPr>
            <w:shd w:val="clear" w:color="auto" w:fill="C0C0C0"/>
          </w:rPr>
          <w:delText>Fig. 4.2</w:delText>
        </w:r>
      </w:del>
      <w:del w:id="1910" w:author="Patterson Lamb" w:date="2014-08-09T18:43:00Z">
        <w:r w:rsidRPr="006308EC" w:rsidDel="00FF2A84">
          <w:rPr>
            <w:b/>
          </w:rPr>
          <w:delText>]</w:delText>
        </w:r>
        <w:r w:rsidRPr="00266392" w:rsidDel="00FF2A84">
          <w:delText xml:space="preserve"> </w:delText>
        </w:r>
      </w:del>
      <w:r w:rsidRPr="00266392">
        <w:t xml:space="preserve">was probably taken, as Tessa Hoffmann notes, in 1915 when Wegner was on his way to Baghdad as a soldier in the German-Ottoman Sanitation Mission. In his diary entry of </w:t>
      </w:r>
      <w:ins w:id="1911" w:author="Patterson Lamb" w:date="2014-08-09T18:44:00Z">
        <w:r>
          <w:t xml:space="preserve">19 </w:t>
        </w:r>
      </w:ins>
      <w:r w:rsidRPr="00266392">
        <w:t>October</w:t>
      </w:r>
      <w:del w:id="1912" w:author="Patterson Lamb" w:date="2014-08-09T18:44:00Z">
        <w:r w:rsidRPr="00266392" w:rsidDel="00FF2A84">
          <w:delText xml:space="preserve"> 19,</w:delText>
        </w:r>
      </w:del>
      <w:r w:rsidRPr="00266392">
        <w:t xml:space="preserve"> 1916, while in Aleppo on his way to Constantinople, he wrote:</w:t>
      </w:r>
    </w:p>
    <w:p w:rsidR="005600E9" w:rsidRPr="00266392" w:rsidRDefault="005600E9" w:rsidP="001A4F98">
      <w:pPr>
        <w:pStyle w:val="Ext"/>
      </w:pPr>
      <w:r w:rsidRPr="00266392">
        <w:t>In the last few days I have taken numerous photographs. They tell me that Jemal Pasha, the hangman of Syria, has forbidden the photographing of the refugee camps on the pain of death. I carry these images that horrify and indict hidden under my cummerbund. In the camps of Meskene and Aleppo I collected many petitions, which I have hidden in my knapsack, in order to bring them to the American embassy in Constantinople, since the postal service will not deliver them. I do not doubt for a moment that I am thereby committing an act of high treason and yet the knowledge of having helped these most wretched people at least in a slight respect fills me with a feeling of greater fortune than could any other deed.</w:t>
      </w:r>
      <w:r w:rsidRPr="00266392">
        <w:rPr>
          <w:vertAlign w:val="superscript"/>
        </w:rPr>
        <w:endnoteReference w:id="237"/>
      </w:r>
    </w:p>
    <w:p w:rsidR="005600E9" w:rsidRPr="00FB17CA" w:rsidRDefault="005600E9" w:rsidP="001A4F98">
      <w:pPr>
        <w:pStyle w:val="fig"/>
      </w:pPr>
      <w:r w:rsidRPr="00FB17CA">
        <w:t>Fig. 4.2 Here</w:t>
      </w:r>
    </w:p>
    <w:p w:rsidR="005600E9" w:rsidRPr="00266392" w:rsidRDefault="005600E9" w:rsidP="001A4F98">
      <w:pPr>
        <w:pStyle w:val="para-no-indent"/>
      </w:pPr>
      <w:r w:rsidRPr="00266392">
        <w:t xml:space="preserve">Wegner presented this image and others in two slide-show lectures he gave after the war. In the first, of </w:t>
      </w:r>
      <w:ins w:id="1913" w:author="Patterson Lamb" w:date="2014-08-09T18:45:00Z">
        <w:r>
          <w:t xml:space="preserve">26 </w:t>
        </w:r>
      </w:ins>
      <w:r w:rsidRPr="00266392">
        <w:t>January</w:t>
      </w:r>
      <w:del w:id="1914" w:author="Patterson Lamb" w:date="2014-08-09T18:45:00Z">
        <w:r w:rsidRPr="00266392" w:rsidDel="00FF2A84">
          <w:delText xml:space="preserve"> 26,</w:delText>
        </w:r>
      </w:del>
      <w:r w:rsidRPr="00266392">
        <w:t xml:space="preserve"> 1918, at Breslau for the German-Turkish society, he was under pressure from the German government to frame the images around the Ottoman government</w:t>
      </w:r>
      <w:r w:rsidRPr="006308EC">
        <w:t>’</w:t>
      </w:r>
      <w:r w:rsidRPr="00266392">
        <w:t xml:space="preserve">s narrative and so presented the Armenians as seditious in the wake of </w:t>
      </w:r>
      <w:r w:rsidRPr="006308EC">
        <w:t>“</w:t>
      </w:r>
      <w:r w:rsidRPr="00266392">
        <w:t>treasonous</w:t>
      </w:r>
      <w:r w:rsidRPr="006308EC">
        <w:t>”</w:t>
      </w:r>
      <w:r w:rsidRPr="00266392">
        <w:t xml:space="preserve"> behavior at Van. A year later in a slide show he presented in March</w:t>
      </w:r>
      <w:del w:id="1915" w:author="Patterson Lamb" w:date="2014-08-09T18:45:00Z">
        <w:r w:rsidRPr="00266392" w:rsidDel="00FF2A84">
          <w:delText>,</w:delText>
        </w:r>
      </w:del>
      <w:r w:rsidRPr="00266392">
        <w:t xml:space="preserve"> 1919</w:t>
      </w:r>
      <w:del w:id="1916" w:author="Patterson Lamb" w:date="2014-08-09T18:45:00Z">
        <w:r w:rsidRPr="00266392" w:rsidDel="00FF2A84">
          <w:delText>,</w:delText>
        </w:r>
      </w:del>
      <w:r w:rsidRPr="00266392">
        <w:t xml:space="preserve"> in Berlin, Wegner called his lecture </w:t>
      </w:r>
      <w:r w:rsidRPr="006308EC">
        <w:t>“</w:t>
      </w:r>
      <w:r w:rsidRPr="00266392">
        <w:t>Expulsion of Armenians into the Desert,</w:t>
      </w:r>
      <w:r w:rsidRPr="006308EC">
        <w:t>”</w:t>
      </w:r>
      <w:r w:rsidRPr="00266392">
        <w:t xml:space="preserve"> and spoke openly about </w:t>
      </w:r>
      <w:r w:rsidRPr="006308EC">
        <w:t>“</w:t>
      </w:r>
      <w:r w:rsidRPr="00266392">
        <w:t xml:space="preserve">Armenian </w:t>
      </w:r>
      <w:del w:id="1917" w:author="Patterson Lamb" w:date="2014-08-09T18:46:00Z">
        <w:r w:rsidRPr="00266392" w:rsidDel="00FF2A84">
          <w:delText>Atrocities</w:delText>
        </w:r>
      </w:del>
      <w:ins w:id="1918" w:author="Patterson Lamb" w:date="2014-08-09T18:46:00Z">
        <w:r>
          <w:t>a</w:t>
        </w:r>
        <w:r w:rsidRPr="00266392">
          <w:t>trocities</w:t>
        </w:r>
      </w:ins>
      <w:r w:rsidRPr="00266392">
        <w:t>,</w:t>
      </w:r>
      <w:r w:rsidRPr="006308EC">
        <w:t>”</w:t>
      </w:r>
      <w:r w:rsidRPr="00266392">
        <w:t xml:space="preserve"> and criticized Germany for its complicity in the Armenian extermination plan. This second lecture was given after the German military censorship had been lifted</w:t>
      </w:r>
      <w:del w:id="1919" w:author="Patterson Lamb" w:date="2014-08-09T18:46:00Z">
        <w:r w:rsidRPr="00266392" w:rsidDel="00FF2A84">
          <w:delText>,</w:delText>
        </w:r>
      </w:del>
      <w:r w:rsidRPr="00266392">
        <w:t xml:space="preserve"> and affirms Wegner</w:t>
      </w:r>
      <w:r w:rsidRPr="006308EC">
        <w:t>’</w:t>
      </w:r>
      <w:r w:rsidRPr="00266392">
        <w:t>s original perspective on the atrocities.</w:t>
      </w:r>
      <w:r w:rsidRPr="00266392">
        <w:rPr>
          <w:vertAlign w:val="superscript"/>
        </w:rPr>
        <w:endnoteReference w:id="238"/>
      </w:r>
    </w:p>
    <w:p w:rsidR="005600E9" w:rsidRPr="00266392" w:rsidRDefault="005600E9" w:rsidP="001A4F98">
      <w:pPr>
        <w:pStyle w:val="para"/>
      </w:pPr>
      <w:r w:rsidRPr="00266392">
        <w:t>The image of the woman in the foreground walking with a bundle in her arms brings us into motion. We are caught up in the movement of people on a dirt road in arid desolation. There are trees on a sloping hill in the mid</w:t>
      </w:r>
      <w:del w:id="1921" w:author="Patterson Lamb" w:date="2014-08-09T18:46:00Z">
        <w:r w:rsidRPr="00266392" w:rsidDel="00FF2A84">
          <w:delText xml:space="preserve"> </w:delText>
        </w:r>
      </w:del>
      <w:r w:rsidRPr="00266392">
        <w:t>ground and mountains rising from left to right. I</w:t>
      </w:r>
      <w:r w:rsidRPr="006308EC">
        <w:t>’</w:t>
      </w:r>
      <w:r w:rsidRPr="00266392">
        <w:t>m jolted by the vast terrain in which deported women whom we see close up, walk toward famine, disease, abduction, or death. The tension in the image is heightened because viewers, then as now, know from the reportage and testimony that sexual violence was ubiquitous and women were continually subject to rape, abduction, and other sexual tortures.</w:t>
      </w:r>
      <w:r w:rsidRPr="00266392">
        <w:rPr>
          <w:vertAlign w:val="superscript"/>
        </w:rPr>
        <w:endnoteReference w:id="239"/>
      </w:r>
    </w:p>
    <w:p w:rsidR="005600E9" w:rsidRPr="00266392" w:rsidRDefault="005600E9" w:rsidP="001A4F98">
      <w:pPr>
        <w:pStyle w:val="para"/>
      </w:pPr>
      <w:r w:rsidRPr="00266392">
        <w:t>The women are dressed in traditional village garb of long dresses and head covering</w:t>
      </w:r>
      <w:del w:id="1927" w:author="Patterson Lamb" w:date="2014-08-09T18:47:00Z">
        <w:r w:rsidRPr="00266392" w:rsidDel="00FF2A84">
          <w:delText>.</w:delText>
        </w:r>
      </w:del>
      <w:ins w:id="1928" w:author="Patterson Lamb" w:date="2014-08-09T18:47:00Z">
        <w:r>
          <w:t>,</w:t>
        </w:r>
      </w:ins>
      <w:r w:rsidRPr="00266392">
        <w:t xml:space="preserve"> and the children with them appear to be between the ages of three and perhaps six or seven. The one figure on the left, dressed in a dark jacket, appears to be a man, and the long object hanging from his right hand appears to be a rifle. Thus, we are looking at a ragged end of a deportation of remaining women and children. We are catching a glimpse of a larger process that was happening all over Turkey</w:t>
      </w:r>
      <w:r w:rsidRPr="00DD585C">
        <w:t xml:space="preserve"> </w:t>
      </w:r>
      <w:r w:rsidRPr="006308EC">
        <w:t>–</w:t>
      </w:r>
      <w:r w:rsidRPr="00DD585C">
        <w:t xml:space="preserve"> </w:t>
      </w:r>
      <w:r w:rsidRPr="00266392">
        <w:t>a freeze-frame of a moving picture. For all the vivid candor of this image, a mystery stares at us. What is wrapped in the bundle? A child, supplies, personal items? The striped blanket or cloth is for me the punctum because it is a traditional textile, an Armenian artifact</w:t>
      </w:r>
      <w:r w:rsidRPr="00DD585C">
        <w:t xml:space="preserve"> </w:t>
      </w:r>
      <w:r w:rsidRPr="006308EC">
        <w:t>–</w:t>
      </w:r>
      <w:r w:rsidRPr="00DD585C">
        <w:t xml:space="preserve"> </w:t>
      </w:r>
      <w:r w:rsidRPr="00266392">
        <w:t>an image that embodies culture and normative village life. But</w:t>
      </w:r>
      <w:del w:id="1929" w:author="Patterson Lamb" w:date="2014-08-09T18:47:00Z">
        <w:r w:rsidRPr="00266392" w:rsidDel="00FF2A84">
          <w:delText>,</w:delText>
        </w:r>
      </w:del>
      <w:r w:rsidRPr="00266392">
        <w:t xml:space="preserve"> now, it is a remnant of life that</w:t>
      </w:r>
      <w:r w:rsidRPr="006308EC">
        <w:t>’</w:t>
      </w:r>
      <w:r w:rsidRPr="00266392">
        <w:t>s been terminated, and so the textile shocks the photograph into another layer of signifying what is lost in the genocidal event.</w:t>
      </w:r>
    </w:p>
    <w:p w:rsidR="005600E9" w:rsidRPr="00266392" w:rsidRDefault="005600E9" w:rsidP="001A4F98">
      <w:pPr>
        <w:pStyle w:val="A"/>
      </w:pPr>
      <w:bookmarkStart w:id="1930" w:name="CBML_ch04_sec1_004"/>
      <w:r w:rsidRPr="00266392">
        <w:t>4.</w:t>
      </w:r>
    </w:p>
    <w:bookmarkEnd w:id="1930"/>
    <w:p w:rsidR="005600E9" w:rsidRPr="00266392" w:rsidRDefault="005600E9" w:rsidP="001A4F98">
      <w:pPr>
        <w:pStyle w:val="para-no-indent"/>
      </w:pPr>
      <w:r w:rsidRPr="00266392">
        <w:t>While the atrocity photographs were taken under cover, smuggled or quietly carried out of Turkey, and had slow journeys into public view, another visual culture emerged from the Armenian genocide after the War and was centered around relief and rescue. The Armenian relief movement began in October</w:t>
      </w:r>
      <w:del w:id="1931" w:author="Patterson Lamb" w:date="2014-08-09T18:48:00Z">
        <w:r w:rsidRPr="00266392" w:rsidDel="00FF2A84">
          <w:delText>,</w:delText>
        </w:r>
      </w:del>
      <w:r w:rsidRPr="00266392">
        <w:t xml:space="preserve"> 1915</w:t>
      </w:r>
      <w:del w:id="1932" w:author="Patterson Lamb" w:date="2014-08-09T18:48:00Z">
        <w:r w:rsidRPr="00266392" w:rsidDel="00FF2A84">
          <w:delText>,</w:delText>
        </w:r>
      </w:del>
      <w:r w:rsidRPr="00266392">
        <w:t xml:space="preserve"> in New York City. After the urging of U</w:t>
      </w:r>
      <w:del w:id="1933" w:author="Patterson Lamb" w:date="2014-08-09T18:48:00Z">
        <w:r w:rsidRPr="00266392" w:rsidDel="00FF2A84">
          <w:delText>.</w:delText>
        </w:r>
      </w:del>
      <w:r w:rsidRPr="00266392">
        <w:t>S</w:t>
      </w:r>
      <w:del w:id="1934" w:author="Patterson Lamb" w:date="2014-08-09T18:48:00Z">
        <w:r w:rsidRPr="00266392" w:rsidDel="00FF2A84">
          <w:delText>.</w:delText>
        </w:r>
      </w:del>
      <w:r w:rsidRPr="00266392">
        <w:t xml:space="preserve"> Ambassador to Turkey Henry Morgenthau, a group of philanthropists lead by Protestant missionary figures came together in the offices of Cleveland R. Dodge on Park Avenue South in New York City in early October</w:t>
      </w:r>
      <w:del w:id="1935" w:author="Patterson Lamb" w:date="2014-08-09T18:48:00Z">
        <w:r w:rsidRPr="00266392" w:rsidDel="00FF2A84">
          <w:delText>,</w:delText>
        </w:r>
      </w:del>
      <w:r w:rsidRPr="00266392">
        <w:t xml:space="preserve"> 1915. Among them were James Barton, former secretary of the American Board of Commissioners of Foreign Missions, and Dodge, a philanthropist and trustee of Robert College, the Protestant missionary college in Constantinople.</w:t>
      </w:r>
    </w:p>
    <w:p w:rsidR="005600E9" w:rsidRPr="00266392" w:rsidRDefault="005600E9" w:rsidP="001A4F98">
      <w:pPr>
        <w:pStyle w:val="para"/>
      </w:pPr>
      <w:r w:rsidRPr="00266392">
        <w:t>Morgenthau had been receiving dispatches, witness accounts, reports, and other testimonials since the summer of 1915 from his consuls who were stationed in the Armenian provinces of Turkey. Many of these reports also emanated from American Protestant missionaries who had a vast network of schools, colleges, and churches across Turkey and for whom the Armenians were among their most avid students, fellow teachers and professors, and congregants. As early as July</w:t>
      </w:r>
      <w:del w:id="1936" w:author="Patterson Lamb" w:date="2014-08-09T18:48:00Z">
        <w:r w:rsidRPr="00266392" w:rsidDel="00FF2A84">
          <w:delText>,</w:delText>
        </w:r>
      </w:del>
      <w:r w:rsidRPr="00266392">
        <w:t xml:space="preserve"> 1915, Ambassador Morgenthau wrote to Secretary of State Bryan: </w:t>
      </w:r>
      <w:r w:rsidRPr="006308EC">
        <w:t>“</w:t>
      </w:r>
      <w:r w:rsidRPr="00266392">
        <w:t xml:space="preserve">Deportations of and excesses against peaceful Armenians </w:t>
      </w:r>
      <w:del w:id="1937" w:author="Patterson Lamb" w:date="2014-08-09T18:49:00Z">
        <w:r w:rsidRPr="00266392" w:rsidDel="00FF2A84">
          <w:delText xml:space="preserve">is </w:delText>
        </w:r>
      </w:del>
      <w:ins w:id="1938" w:author="Patterson Lamb" w:date="2014-08-09T18:49:00Z">
        <w:r>
          <w:t>[are]</w:t>
        </w:r>
        <w:r w:rsidRPr="00266392">
          <w:t xml:space="preserve"> </w:t>
        </w:r>
      </w:ins>
      <w:r w:rsidRPr="00266392">
        <w:t>increasing and from harrowing reports of eye witnesses it appears that a campaign of race extermination is in progress under a pretext of reprisal against rebellion.</w:t>
      </w:r>
      <w:r w:rsidRPr="006308EC">
        <w:t>”</w:t>
      </w:r>
      <w:r w:rsidRPr="00266392">
        <w:rPr>
          <w:vertAlign w:val="superscript"/>
        </w:rPr>
        <w:endnoteReference w:id="240"/>
      </w:r>
      <w:r w:rsidRPr="00266392">
        <w:t xml:space="preserve"> His perceptive view of how the Unionist government was setting up the extermination plan would be borne out throughout the year.</w:t>
      </w:r>
    </w:p>
    <w:p w:rsidR="005600E9" w:rsidRPr="00266392" w:rsidRDefault="005600E9" w:rsidP="001A4F98">
      <w:pPr>
        <w:pStyle w:val="para"/>
      </w:pPr>
      <w:r w:rsidRPr="00266392">
        <w:t>The American Committee on Armenian Atrocities, as it was first called, still bore some connections to the self-styled activists and philanthropists of the 1890s like Julia Ward Howe, Alice Stone Blackwell, and Spenser Trask, to name a few who created a national movement for relief and rescue during the Armenian Massacres of the Sultan Abdulhammit period. But</w:t>
      </w:r>
      <w:del w:id="1946" w:author="Patterson Lamb" w:date="2014-08-09T18:49:00Z">
        <w:r w:rsidRPr="00266392" w:rsidDel="00AB7E8F">
          <w:delText>,</w:delText>
        </w:r>
      </w:del>
      <w:r w:rsidRPr="00266392">
        <w:t xml:space="preserve"> the new philanthropists who founded the American Committee on Armenian Atrocities were shaped by the emergent Progressive era</w:t>
      </w:r>
      <w:r w:rsidRPr="006308EC">
        <w:t>’</w:t>
      </w:r>
      <w:r w:rsidRPr="00266392">
        <w:t>s orientation toward bureaucratic specialists and public relations and by the relatively new Social Gospel movement with its commitment to bringing together Christianity and social engagement.</w:t>
      </w:r>
      <w:r w:rsidRPr="00266392">
        <w:rPr>
          <w:vertAlign w:val="superscript"/>
        </w:rPr>
        <w:endnoteReference w:id="241"/>
      </w:r>
    </w:p>
    <w:p w:rsidR="005600E9" w:rsidRPr="00266392" w:rsidRDefault="005600E9" w:rsidP="001A4F98">
      <w:pPr>
        <w:pStyle w:val="para"/>
      </w:pPr>
      <w:r w:rsidRPr="00266392">
        <w:t xml:space="preserve">The Committee helped to spawn press coverage of the Armenian atrocities and, in 1915, the </w:t>
      </w:r>
      <w:r w:rsidRPr="007D5122">
        <w:rPr>
          <w:i/>
        </w:rPr>
        <w:t>New York Times</w:t>
      </w:r>
      <w:r w:rsidRPr="00266392">
        <w:t>, for example, ran 145 articles</w:t>
      </w:r>
      <w:r w:rsidRPr="00DD585C">
        <w:t xml:space="preserve"> </w:t>
      </w:r>
      <w:r w:rsidRPr="006308EC">
        <w:t>–</w:t>
      </w:r>
      <w:r w:rsidRPr="00DD585C">
        <w:t xml:space="preserve"> </w:t>
      </w:r>
      <w:r w:rsidRPr="00266392">
        <w:t>though without images</w:t>
      </w:r>
      <w:r w:rsidRPr="006308EC">
        <w:t>–</w:t>
      </w:r>
      <w:r w:rsidRPr="00266392">
        <w:t xml:space="preserve"> on the massacres, some of them with front</w:t>
      </w:r>
      <w:del w:id="1950" w:author="Patterson Lamb" w:date="2014-08-09T18:50:00Z">
        <w:r w:rsidRPr="00266392" w:rsidDel="00AB7E8F">
          <w:delText>-</w:delText>
        </w:r>
      </w:del>
      <w:ins w:id="1951" w:author="Patterson Lamb" w:date="2014-08-09T18:50:00Z">
        <w:r>
          <w:t xml:space="preserve"> </w:t>
        </w:r>
      </w:ins>
      <w:r w:rsidRPr="00266392">
        <w:t xml:space="preserve">page headlines, during a time when the coverage of World War I in Europe dominated all popular media. Some </w:t>
      </w:r>
      <w:r w:rsidRPr="007D5122">
        <w:rPr>
          <w:i/>
        </w:rPr>
        <w:t>New York Times</w:t>
      </w:r>
      <w:r w:rsidRPr="00266392">
        <w:t xml:space="preserve"> headlines read: </w:t>
      </w:r>
      <w:r w:rsidRPr="00AB7E8F">
        <w:rPr>
          <w:smallCaps/>
        </w:rPr>
        <w:t>tell of horrors done in armenia: report of eminent americans says they are unequaled in a thousand years; a policy of extermination put into effect against a helpless people.</w:t>
      </w:r>
      <w:r w:rsidRPr="00266392">
        <w:t xml:space="preserve"> As early as </w:t>
      </w:r>
      <w:ins w:id="1952" w:author="Patterson Lamb" w:date="2014-08-09T18:51:00Z">
        <w:r w:rsidRPr="00266392">
          <w:t>7</w:t>
        </w:r>
        <w:r>
          <w:t xml:space="preserve"> </w:t>
        </w:r>
      </w:ins>
      <w:r w:rsidRPr="00266392">
        <w:t>October</w:t>
      </w:r>
      <w:del w:id="1953" w:author="Patterson Lamb" w:date="2014-08-09T18:51:00Z">
        <w:r w:rsidRPr="00266392" w:rsidDel="00AB7E8F">
          <w:delText xml:space="preserve"> 7,</w:delText>
        </w:r>
      </w:del>
      <w:r w:rsidRPr="00266392">
        <w:t xml:space="preserve"> a headline read: 800,000 </w:t>
      </w:r>
      <w:r w:rsidRPr="005600E9">
        <w:rPr>
          <w:smallCaps/>
          <w:rPrChange w:id="1954" w:author="Patterson Lamb" w:date="2014-08-09T18:51:00Z">
            <w:rPr/>
          </w:rPrChange>
        </w:rPr>
        <w:t>armenians counted destroyed: vicount bryce tells house of lords</w:t>
      </w:r>
      <w:r w:rsidRPr="00266392">
        <w:t>.</w:t>
      </w:r>
      <w:r w:rsidRPr="00266392">
        <w:rPr>
          <w:vertAlign w:val="superscript"/>
        </w:rPr>
        <w:endnoteReference w:id="242"/>
      </w:r>
      <w:r w:rsidRPr="00266392">
        <w:t xml:space="preserve"> Money appeared quickly as the Rockefeller Foundation, the Guggenheim Funds, local civic organizations from Rotary to Lions Clubs, and church organizations across the country contributed to the cause.</w:t>
      </w:r>
    </w:p>
    <w:p w:rsidR="005600E9" w:rsidRPr="00266392" w:rsidRDefault="005600E9" w:rsidP="001A4F98">
      <w:pPr>
        <w:pStyle w:val="para"/>
      </w:pPr>
      <w:r w:rsidRPr="00266392">
        <w:t>By July</w:t>
      </w:r>
      <w:del w:id="1956" w:author="Patterson Lamb" w:date="2014-08-09T18:51:00Z">
        <w:r w:rsidRPr="00266392" w:rsidDel="00AB7E8F">
          <w:delText>,</w:delText>
        </w:r>
      </w:del>
      <w:r w:rsidRPr="00266392">
        <w:t xml:space="preserve"> 1916, Congress passed a resolution requesting President Wilson </w:t>
      </w:r>
      <w:ins w:id="1957" w:author="Patterson Lamb" w:date="2014-08-09T18:51:00Z">
        <w:r>
          <w:t xml:space="preserve">to </w:t>
        </w:r>
      </w:ins>
      <w:r w:rsidRPr="00266392">
        <w:t xml:space="preserve">designate a special day for Armenian relief, and Wilson responded by declaring </w:t>
      </w:r>
      <w:del w:id="1958" w:author="Patterson Lamb" w:date="2014-08-09T18:52:00Z">
        <w:r w:rsidRPr="00266392" w:rsidDel="00AB7E8F">
          <w:delText xml:space="preserve">October </w:delText>
        </w:r>
      </w:del>
      <w:r w:rsidRPr="00266392">
        <w:t>20</w:t>
      </w:r>
      <w:r w:rsidRPr="006308EC">
        <w:t>–</w:t>
      </w:r>
      <w:r w:rsidRPr="00266392">
        <w:t xml:space="preserve">21 </w:t>
      </w:r>
      <w:ins w:id="1959" w:author="Patterson Lamb" w:date="2014-08-09T18:52:00Z">
        <w:r w:rsidRPr="00266392">
          <w:t xml:space="preserve">October </w:t>
        </w:r>
      </w:ins>
      <w:r w:rsidRPr="00266392">
        <w:t>Armenian and Syrian relief days. Civic fundraising events continued to cut across a variety of popular venues including New York City</w:t>
      </w:r>
      <w:r w:rsidRPr="006308EC">
        <w:t>’</w:t>
      </w:r>
      <w:r w:rsidRPr="00266392">
        <w:t>s Amsterdam Opera House, the Philadelphia Stadium, Billy Sunday</w:t>
      </w:r>
      <w:r w:rsidRPr="006308EC">
        <w:t>’</w:t>
      </w:r>
      <w:r w:rsidRPr="00266392">
        <w:t>s Tabernacle in Detroit, and the Harvard-Yale football game. By the end of 1916, the American Committee on Armenian Atrocities, which had now become the Committee on Armenian and Syrian Relief as the killing of Syrian Christians escalated, had raised $20 million</w:t>
      </w:r>
      <w:r w:rsidRPr="00DD585C">
        <w:t xml:space="preserve"> </w:t>
      </w:r>
      <w:r w:rsidRPr="006308EC">
        <w:t>–</w:t>
      </w:r>
      <w:r w:rsidRPr="00DD585C">
        <w:t xml:space="preserve"> </w:t>
      </w:r>
      <w:r w:rsidRPr="00266392">
        <w:t>an astounding sum for the time.</w:t>
      </w:r>
      <w:r w:rsidRPr="00266392">
        <w:rPr>
          <w:vertAlign w:val="superscript"/>
        </w:rPr>
        <w:endnoteReference w:id="243"/>
      </w:r>
    </w:p>
    <w:p w:rsidR="005600E9" w:rsidRPr="00266392" w:rsidRDefault="005600E9" w:rsidP="001A4F98">
      <w:pPr>
        <w:pStyle w:val="para"/>
      </w:pPr>
      <w:r w:rsidRPr="00266392">
        <w:t>With this kind of humanitarian infrastructure in place, the post</w:t>
      </w:r>
      <w:del w:id="1961" w:author="Patterson Lamb" w:date="2014-08-09T18:52:00Z">
        <w:r w:rsidRPr="00266392" w:rsidDel="00AB7E8F">
          <w:delText xml:space="preserve"> </w:delText>
        </w:r>
      </w:del>
      <w:ins w:id="1962" w:author="Patterson Lamb" w:date="2014-08-09T18:52:00Z">
        <w:r>
          <w:t>–</w:t>
        </w:r>
      </w:ins>
      <w:r w:rsidRPr="00266392">
        <w:t>World War I relief movement for the Armenians widened under the new name, Near East Relief. For both political and humanitarian reasons, the directors changed the name in order not to rankle the Turkish government by focusing on the Armenians, and also because the needs of many minority groups</w:t>
      </w:r>
      <w:r w:rsidRPr="00DD585C">
        <w:t xml:space="preserve"> </w:t>
      </w:r>
      <w:r w:rsidRPr="006308EC">
        <w:t>–</w:t>
      </w:r>
      <w:r w:rsidRPr="00DD585C">
        <w:t xml:space="preserve"> </w:t>
      </w:r>
      <w:r w:rsidRPr="00266392">
        <w:t>Arabs, Greeks as well as Armenians, and Assyrian and Syrian Christians</w:t>
      </w:r>
      <w:r w:rsidRPr="00DD585C">
        <w:t xml:space="preserve"> </w:t>
      </w:r>
      <w:r w:rsidRPr="006308EC">
        <w:t>–</w:t>
      </w:r>
      <w:r w:rsidRPr="00DD585C">
        <w:t xml:space="preserve"> </w:t>
      </w:r>
      <w:r w:rsidRPr="00266392">
        <w:t>were severe.</w:t>
      </w:r>
    </w:p>
    <w:p w:rsidR="005600E9" w:rsidRPr="00266392" w:rsidRDefault="005600E9" w:rsidP="001A4F98">
      <w:pPr>
        <w:pStyle w:val="para"/>
      </w:pPr>
      <w:r w:rsidRPr="00266392">
        <w:t>But</w:t>
      </w:r>
      <w:del w:id="1963" w:author="Patterson Lamb" w:date="2014-08-09T18:52:00Z">
        <w:r w:rsidRPr="00266392" w:rsidDel="00AB7E8F">
          <w:delText>,</w:delText>
        </w:r>
      </w:del>
      <w:r w:rsidRPr="00266392">
        <w:t xml:space="preserve"> after the War, the appeal for Armenian relief, rescue, and justice took on a new focus as the hope for an independent Armenia emerged in the wake of the Paris Peace Conference and President Wilson</w:t>
      </w:r>
      <w:r w:rsidRPr="006308EC">
        <w:t>’</w:t>
      </w:r>
      <w:r w:rsidRPr="00266392">
        <w:t xml:space="preserve">s commitment in his </w:t>
      </w:r>
      <w:del w:id="1964" w:author="Patterson Lamb" w:date="2014-08-09T18:53:00Z">
        <w:r w:rsidRPr="00266392" w:rsidDel="00AB7E8F">
          <w:delText xml:space="preserve">14 </w:delText>
        </w:r>
      </w:del>
      <w:ins w:id="1965" w:author="Patterson Lamb" w:date="2014-08-09T18:53:00Z">
        <w:r>
          <w:t>Fourteen</w:t>
        </w:r>
        <w:r w:rsidRPr="00266392">
          <w:t xml:space="preserve"> </w:t>
        </w:r>
      </w:ins>
      <w:del w:id="1966" w:author="Patterson Lamb" w:date="2014-08-09T18:53:00Z">
        <w:r w:rsidRPr="00266392" w:rsidDel="00AB7E8F">
          <w:delText>p</w:delText>
        </w:r>
      </w:del>
      <w:ins w:id="1967" w:author="Patterson Lamb" w:date="2014-08-09T18:53:00Z">
        <w:r>
          <w:t>P</w:t>
        </w:r>
      </w:ins>
      <w:r w:rsidRPr="00266392">
        <w:t>oints to the self-determination of small nations. The European Powers had awarded Armenia a significant piece of historic Armenian territory in eastern and northeastern Turkey.</w:t>
      </w:r>
    </w:p>
    <w:p w:rsidR="005600E9" w:rsidRPr="00266392" w:rsidRDefault="005600E9" w:rsidP="001A4F98">
      <w:pPr>
        <w:pStyle w:val="para"/>
      </w:pPr>
      <w:r w:rsidRPr="00266392">
        <w:t>By 1919, the possibility that the United States might make a fledgling Armenian republic its mandate became part of President Wilson</w:t>
      </w:r>
      <w:r w:rsidRPr="006308EC">
        <w:t>’</w:t>
      </w:r>
      <w:r w:rsidRPr="00266392">
        <w:t>s agenda, but</w:t>
      </w:r>
      <w:del w:id="1968" w:author="Patterson Lamb" w:date="2014-08-09T18:54:00Z">
        <w:r w:rsidRPr="00266392" w:rsidDel="00AB7E8F">
          <w:delText>,</w:delText>
        </w:r>
      </w:del>
      <w:r w:rsidRPr="00266392">
        <w:t xml:space="preserve"> an independent state without aid and protection from a major power would most likely fail. In the end, President Wilson</w:t>
      </w:r>
      <w:r w:rsidRPr="006308EC">
        <w:t>’</w:t>
      </w:r>
      <w:r w:rsidRPr="00266392">
        <w:t xml:space="preserve">s appeal for an American mandate for Armenia failed, largely due to the Republican </w:t>
      </w:r>
      <w:del w:id="1969" w:author="Patterson Lamb" w:date="2014-08-09T18:54:00Z">
        <w:r w:rsidRPr="00266392" w:rsidDel="00AB7E8F">
          <w:delText>p</w:delText>
        </w:r>
      </w:del>
      <w:ins w:id="1970" w:author="Patterson Lamb" w:date="2014-08-09T18:54:00Z">
        <w:r>
          <w:t>P</w:t>
        </w:r>
      </w:ins>
      <w:r w:rsidRPr="00266392">
        <w:t>arty</w:t>
      </w:r>
      <w:r w:rsidRPr="006308EC">
        <w:t>’</w:t>
      </w:r>
      <w:r w:rsidRPr="00266392">
        <w:t xml:space="preserve">s emergent isolationist stance following the </w:t>
      </w:r>
      <w:del w:id="1971" w:author="Patterson Lamb" w:date="2014-08-09T18:54:00Z">
        <w:r w:rsidRPr="00266392" w:rsidDel="00AB7E8F">
          <w:delText>W</w:delText>
        </w:r>
      </w:del>
      <w:ins w:id="1972" w:author="Patterson Lamb" w:date="2014-08-09T18:54:00Z">
        <w:r>
          <w:t>w</w:t>
        </w:r>
      </w:ins>
      <w:r w:rsidRPr="00266392">
        <w:t>ar and its general disdain for Wilson</w:t>
      </w:r>
      <w:r w:rsidRPr="006308EC">
        <w:t>’</w:t>
      </w:r>
      <w:r w:rsidRPr="00266392">
        <w:t>s new American internationalism with its interventionist proclivities. And by the early 1920s, the new Turkish republic under the leadership of Mustafa Kemal was committed to a denialist policy on the eradication of the Armenians and a refusal to entertain any reparations for them, and thus brokered its position aggressively with its client states.</w:t>
      </w:r>
    </w:p>
    <w:p w:rsidR="005600E9" w:rsidRDefault="005600E9" w:rsidP="005600E9">
      <w:pPr>
        <w:pStyle w:val="para"/>
        <w:ind w:firstLine="0"/>
        <w:rPr>
          <w:del w:id="1973" w:author="Patterson Lamb" w:date="2014-08-09T18:55:00Z"/>
        </w:rPr>
        <w:pPrChange w:id="1974" w:author="Patterson Lamb" w:date="2014-08-09T18:55:00Z">
          <w:pPr>
            <w:pStyle w:val="para"/>
          </w:pPr>
        </w:pPrChange>
      </w:pPr>
      <w:r w:rsidRPr="00266392">
        <w:t>In this historical moment</w:t>
      </w:r>
      <w:ins w:id="1975" w:author="Patterson Lamb" w:date="2014-08-09T18:54:00Z">
        <w:r>
          <w:t xml:space="preserve"> </w:t>
        </w:r>
      </w:ins>
      <w:r w:rsidRPr="006308EC">
        <w:t>–</w:t>
      </w:r>
      <w:ins w:id="1976" w:author="Patterson Lamb" w:date="2014-08-09T18:54:00Z">
        <w:r>
          <w:t xml:space="preserve"> </w:t>
        </w:r>
      </w:ins>
      <w:r w:rsidRPr="00266392">
        <w:t>the dovetailing of the pursuit of postwar justice for the Armenians and the urgent need for relief for the orphans and refugee survivors in Turkey, Syria, the Levant, and Transcaucasia</w:t>
      </w:r>
      <w:ins w:id="1977" w:author="Patterson Lamb" w:date="2014-08-09T18:54:00Z">
        <w:r>
          <w:t xml:space="preserve"> </w:t>
        </w:r>
      </w:ins>
      <w:r w:rsidRPr="006308EC">
        <w:t>–</w:t>
      </w:r>
      <w:ins w:id="1978" w:author="Patterson Lamb" w:date="2014-08-09T18:55:00Z">
        <w:r>
          <w:t xml:space="preserve"> </w:t>
        </w:r>
      </w:ins>
      <w:r w:rsidRPr="00266392">
        <w:t>a visual culture of relief posters and photographs emerged in American popular culture. These images</w:t>
      </w:r>
      <w:r w:rsidRPr="00DD585C">
        <w:t xml:space="preserve"> </w:t>
      </w:r>
      <w:r w:rsidRPr="006308EC">
        <w:t>–</w:t>
      </w:r>
      <w:r w:rsidRPr="00DD585C">
        <w:t xml:space="preserve"> </w:t>
      </w:r>
      <w:r w:rsidRPr="00266392">
        <w:t>that in various ways were new, as NER was new</w:t>
      </w:r>
      <w:r w:rsidRPr="00DD585C">
        <w:t xml:space="preserve"> </w:t>
      </w:r>
      <w:r w:rsidRPr="006308EC">
        <w:t>–</w:t>
      </w:r>
      <w:r w:rsidRPr="00DD585C">
        <w:t xml:space="preserve"> </w:t>
      </w:r>
    </w:p>
    <w:p w:rsidR="005600E9" w:rsidRDefault="005600E9" w:rsidP="005600E9">
      <w:pPr>
        <w:pStyle w:val="para"/>
        <w:ind w:firstLine="0"/>
        <w:pPrChange w:id="1979" w:author="Patterson Lamb" w:date="2014-08-09T18:55:00Z">
          <w:pPr>
            <w:pStyle w:val="para"/>
          </w:pPr>
        </w:pPrChange>
      </w:pPr>
      <w:r w:rsidRPr="00266392">
        <w:t>allow us to see some of the ideological and cultural dimensions of a vanguard humanitarian movement configured to aid destitute survivors thousands of miles away. These images were the TV and computer screens of the era, and they brought into popular culture images of human suffering in a modern context.</w:t>
      </w:r>
    </w:p>
    <w:p w:rsidR="005600E9" w:rsidRPr="00266392" w:rsidRDefault="005600E9" w:rsidP="001A4F98">
      <w:pPr>
        <w:pStyle w:val="para"/>
      </w:pPr>
      <w:r w:rsidRPr="00266392">
        <w:t>But</w:t>
      </w:r>
      <w:del w:id="1980" w:author="Patterson Lamb" w:date="2014-08-09T18:55:00Z">
        <w:r w:rsidRPr="00266392" w:rsidDel="00AB7E8F">
          <w:delText>,</w:delText>
        </w:r>
      </w:del>
      <w:r w:rsidRPr="00266392">
        <w:t xml:space="preserve"> in the 1918</w:t>
      </w:r>
      <w:r w:rsidRPr="006308EC">
        <w:t>–</w:t>
      </w:r>
      <w:del w:id="1981" w:author="Patterson Lamb" w:date="2014-08-09T18:55:00Z">
        <w:r w:rsidRPr="00266392" w:rsidDel="00AB7E8F">
          <w:delText>19</w:delText>
        </w:r>
      </w:del>
      <w:r w:rsidRPr="00266392">
        <w:t xml:space="preserve">20 period, in this complex matrix of political events, images of </w:t>
      </w:r>
      <w:r w:rsidRPr="006308EC">
        <w:t>“</w:t>
      </w:r>
      <w:r w:rsidRPr="00266392">
        <w:t>the starving Armenians</w:t>
      </w:r>
      <w:del w:id="1982" w:author="Patterson Lamb" w:date="2014-08-09T18:55:00Z">
        <w:r w:rsidRPr="00266392" w:rsidDel="00AB7E8F">
          <w:delText>,</w:delText>
        </w:r>
      </w:del>
      <w:r w:rsidRPr="006308EC">
        <w:t>”</w:t>
      </w:r>
      <w:r w:rsidRPr="00266392">
        <w:t xml:space="preserve"> (the epithet that had been coined by Clara Barton in 1896 when she took the first Red Cross mission out of the United States to the Turkish interior on a relief mission for the Armenian survivors of the Abdulhammit massacres of the mid</w:t>
      </w:r>
      <w:ins w:id="1983" w:author="Patterson Lamb" w:date="2014-08-09T18:56:00Z">
        <w:r>
          <w:t>-</w:t>
        </w:r>
      </w:ins>
      <w:del w:id="1984" w:author="Patterson Lamb" w:date="2014-08-09T18:56:00Z">
        <w:r w:rsidRPr="00266392" w:rsidDel="00AB7E8F">
          <w:delText xml:space="preserve"> </w:delText>
        </w:r>
      </w:del>
      <w:r w:rsidRPr="00266392">
        <w:t>1890s) populated American culture. They were taken by Near East Relief workers and professional photographers, or illustrated by artists hired by NER with its Progressive-era professionalism.</w:t>
      </w:r>
    </w:p>
    <w:p w:rsidR="005600E9" w:rsidRPr="00266392" w:rsidRDefault="005600E9" w:rsidP="001A4F98">
      <w:pPr>
        <w:pStyle w:val="para"/>
      </w:pPr>
      <w:r w:rsidRPr="00266392">
        <w:t>So defined was NER by an ideal of Christian philanthropy and its American sense of moral mission</w:t>
      </w:r>
      <w:del w:id="1985" w:author="Patterson Lamb" w:date="2014-08-09T18:56:00Z">
        <w:r w:rsidRPr="00266392" w:rsidDel="00AB7E8F">
          <w:delText>,</w:delText>
        </w:r>
      </w:del>
      <w:ins w:id="1986" w:author="Patterson Lamb" w:date="2014-08-09T18:56:00Z">
        <w:r>
          <w:t xml:space="preserve"> that</w:t>
        </w:r>
      </w:ins>
      <w:r w:rsidRPr="00266392">
        <w:t xml:space="preserve"> President Calvin Coolidge wrote in his introduction to James L. Barton</w:t>
      </w:r>
      <w:r w:rsidRPr="006308EC">
        <w:t>’</w:t>
      </w:r>
      <w:r w:rsidRPr="00266392">
        <w:t xml:space="preserve">s history of the organization, </w:t>
      </w:r>
      <w:r w:rsidRPr="007D5122">
        <w:rPr>
          <w:i/>
        </w:rPr>
        <w:t>Story of Near East Relief</w:t>
      </w:r>
      <w:r w:rsidRPr="00266392">
        <w:t xml:space="preserve">: </w:t>
      </w:r>
      <w:r w:rsidRPr="006308EC">
        <w:t>“</w:t>
      </w:r>
      <w:r w:rsidRPr="00266392">
        <w:t>No private enterprise ever undertaken by Americans and in the name of America has accomplished more to arouse in the minds and hearts of all the peoples of the countries in which this organization has carried on its operations, a sincere regard and even affection for America.</w:t>
      </w:r>
      <w:r w:rsidRPr="006308EC">
        <w:t>”</w:t>
      </w:r>
      <w:r w:rsidRPr="00266392">
        <w:t xml:space="preserve"> President Coolidge saw in NER a vanguard Christian movement that brought </w:t>
      </w:r>
      <w:r w:rsidRPr="006308EC">
        <w:t>“</w:t>
      </w:r>
      <w:r w:rsidRPr="00266392">
        <w:t>new methods in child welfare, in public health and in practical education,</w:t>
      </w:r>
      <w:r w:rsidRPr="006308EC">
        <w:t>”</w:t>
      </w:r>
      <w:r w:rsidRPr="00266392">
        <w:t xml:space="preserve"> and </w:t>
      </w:r>
      <w:r w:rsidRPr="006308EC">
        <w:t>“</w:t>
      </w:r>
      <w:r w:rsidRPr="00266392">
        <w:t>a new sense of the value of the child, a new conception of religion in action and a new hope for a better social order.</w:t>
      </w:r>
      <w:r w:rsidRPr="006308EC">
        <w:t>”</w:t>
      </w:r>
      <w:r w:rsidRPr="00266392">
        <w:rPr>
          <w:vertAlign w:val="superscript"/>
        </w:rPr>
        <w:endnoteReference w:id="244"/>
      </w:r>
    </w:p>
    <w:p w:rsidR="005600E9" w:rsidRPr="00266392" w:rsidRDefault="005600E9" w:rsidP="001A4F98">
      <w:pPr>
        <w:pStyle w:val="para"/>
      </w:pPr>
      <w:r w:rsidRPr="00266392">
        <w:t xml:space="preserve">Barton called </w:t>
      </w:r>
      <w:r w:rsidRPr="007D5122">
        <w:rPr>
          <w:i/>
        </w:rPr>
        <w:t>Story of Near East Relief</w:t>
      </w:r>
      <w:r w:rsidRPr="00266392">
        <w:t xml:space="preserve"> </w:t>
      </w:r>
      <w:r w:rsidRPr="006308EC">
        <w:t>“</w:t>
      </w:r>
      <w:r w:rsidRPr="00266392">
        <w:t>a narrative of American philanthropy</w:t>
      </w:r>
      <w:del w:id="1990" w:author="Patterson Lamb" w:date="2014-08-09T18:57:00Z">
        <w:r w:rsidRPr="00266392" w:rsidDel="00AB7E8F">
          <w:delText>,</w:delText>
        </w:r>
      </w:del>
      <w:r w:rsidRPr="006308EC">
        <w:t>”</w:t>
      </w:r>
      <w:r w:rsidRPr="00266392">
        <w:t xml:space="preserve"> and the most </w:t>
      </w:r>
      <w:r w:rsidRPr="006308EC">
        <w:t>“</w:t>
      </w:r>
      <w:r w:rsidRPr="00266392">
        <w:t>heroic</w:t>
      </w:r>
      <w:r w:rsidRPr="006308EC">
        <w:t>”</w:t>
      </w:r>
      <w:r w:rsidRPr="00266392">
        <w:t xml:space="preserve"> chapter of American philanthropy of the Great War.</w:t>
      </w:r>
      <w:r w:rsidRPr="00266392">
        <w:rPr>
          <w:vertAlign w:val="superscript"/>
        </w:rPr>
        <w:endnoteReference w:id="245"/>
      </w:r>
      <w:r w:rsidRPr="00266392">
        <w:t xml:space="preserve"> </w:t>
      </w:r>
      <w:r w:rsidRPr="006308EC">
        <w:t>“</w:t>
      </w:r>
      <w:r w:rsidRPr="00266392">
        <w:t>The effort to heal and comfort actual millions of desperate people, and to rescue and feed and train 132,000 orphan children, has revived hope and inspired new ideals in two generations, in eleven countries, on three continents.</w:t>
      </w:r>
      <w:r w:rsidRPr="006308EC">
        <w:t>”</w:t>
      </w:r>
      <w:r w:rsidRPr="00266392">
        <w:rPr>
          <w:vertAlign w:val="superscript"/>
        </w:rPr>
        <w:endnoteReference w:id="246"/>
      </w:r>
      <w:r w:rsidRPr="00266392">
        <w:t xml:space="preserve"> Barton believed in NER as a force of Christian progress and as an exemplary Christian American vision of international humanitarian enterprise.</w:t>
      </w:r>
    </w:p>
    <w:p w:rsidR="005600E9" w:rsidRPr="00266392" w:rsidRDefault="005600E9" w:rsidP="001A4F98">
      <w:pPr>
        <w:pStyle w:val="para"/>
      </w:pPr>
      <w:r w:rsidRPr="00266392">
        <w:t>Furthermore, bound up in the humanitarian drive for the Armenians was NER</w:t>
      </w:r>
      <w:r w:rsidRPr="006308EC">
        <w:t>’</w:t>
      </w:r>
      <w:r w:rsidRPr="00266392">
        <w:t>s focus on the Armenians as ancient Christians of the Holy Land. Christian Americans found it heroic that Armenia was the first nation to make Christianity its national religion in 301</w:t>
      </w:r>
      <w:ins w:id="1993" w:author="Patterson Lamb" w:date="2014-08-10T08:56:00Z">
        <w:r>
          <w:t xml:space="preserve"> </w:t>
        </w:r>
        <w:r w:rsidRPr="005600E9">
          <w:rPr>
            <w:smallCaps/>
            <w:rPrChange w:id="1994" w:author="Patterson Lamb" w:date="2014-08-10T08:56:00Z">
              <w:rPr/>
            </w:rPrChange>
          </w:rPr>
          <w:t>ce</w:t>
        </w:r>
      </w:ins>
      <w:del w:id="1995" w:author="Patterson Lamb" w:date="2014-08-09T18:57:00Z">
        <w:r w:rsidRPr="00266392" w:rsidDel="00AB7E8F">
          <w:delText xml:space="preserve"> AD</w:delText>
        </w:r>
      </w:del>
      <w:r w:rsidRPr="00266392">
        <w:t xml:space="preserve">. For Protestant evangelicals, Armenians were slightly mythic because they were associated with the Holy Land terrain including Mount Ararat and the imagined place of the Garden of Eden. So embedded was this notion for Western Christians that Lord Byron wrote that </w:t>
      </w:r>
      <w:r w:rsidRPr="006308EC">
        <w:t>“</w:t>
      </w:r>
      <w:r w:rsidRPr="00266392">
        <w:t>it was in Armenia that Paradise was placed, and it was in Armenia that the flood first abated and the dove first alighted.</w:t>
      </w:r>
      <w:r w:rsidRPr="006308EC">
        <w:t>”</w:t>
      </w:r>
      <w:r w:rsidRPr="00266392">
        <w:rPr>
          <w:vertAlign w:val="superscript"/>
        </w:rPr>
        <w:endnoteReference w:id="247"/>
      </w:r>
      <w:r w:rsidRPr="00266392">
        <w:t xml:space="preserve"> Now, in the hands of Muslim killers, the Armenians were not only victims of unprecedented atrocities, but part of a Christian narrative of martyrdom for their faith. That </w:t>
      </w:r>
      <w:r w:rsidRPr="006308EC">
        <w:t>“</w:t>
      </w:r>
      <w:r w:rsidRPr="00266392">
        <w:t>Christ is still being crucified in the plains of Armenia</w:t>
      </w:r>
      <w:del w:id="1996" w:author="Patterson Lamb" w:date="2014-08-09T18:58:00Z">
        <w:r w:rsidRPr="00266392" w:rsidDel="00AB7E8F">
          <w:delText>,</w:delText>
        </w:r>
      </w:del>
      <w:r w:rsidRPr="006308EC">
        <w:t>”</w:t>
      </w:r>
      <w:r w:rsidRPr="00266392">
        <w:t xml:space="preserve"> was a compelling idea to the NER mission.</w:t>
      </w:r>
      <w:r w:rsidRPr="00266392">
        <w:rPr>
          <w:vertAlign w:val="superscript"/>
        </w:rPr>
        <w:endnoteReference w:id="248"/>
      </w:r>
    </w:p>
    <w:p w:rsidR="005600E9" w:rsidRPr="00266392" w:rsidRDefault="005600E9" w:rsidP="001A4F98">
      <w:pPr>
        <w:pStyle w:val="para"/>
      </w:pPr>
      <w:r w:rsidRPr="00266392">
        <w:t xml:space="preserve">Out of this institutional vision </w:t>
      </w:r>
      <w:ins w:id="1997" w:author="Patterson Lamb" w:date="2014-08-09T18:58:00Z">
        <w:r>
          <w:t>e</w:t>
        </w:r>
      </w:ins>
      <w:r w:rsidRPr="00266392">
        <w:t>merged a campaign that raised more money from Americans than any such NGO in U</w:t>
      </w:r>
      <w:del w:id="1998" w:author="Patterson Lamb" w:date="2014-08-09T18:58:00Z">
        <w:r w:rsidRPr="00266392" w:rsidDel="00AB7E8F">
          <w:delText>.</w:delText>
        </w:r>
      </w:del>
      <w:r w:rsidRPr="00266392">
        <w:t>S</w:t>
      </w:r>
      <w:del w:id="1999" w:author="Patterson Lamb" w:date="2014-08-09T18:58:00Z">
        <w:r w:rsidRPr="00266392" w:rsidDel="00AB7E8F">
          <w:delText>.</w:delText>
        </w:r>
      </w:del>
      <w:r w:rsidRPr="00266392">
        <w:t xml:space="preserve"> history, in large part</w:t>
      </w:r>
      <w:del w:id="2000" w:author="Patterson Lamb" w:date="2014-08-09T18:59:00Z">
        <w:r w:rsidRPr="00266392" w:rsidDel="00AB7E8F">
          <w:delText>,</w:delText>
        </w:r>
      </w:del>
      <w:r w:rsidRPr="00266392">
        <w:t xml:space="preserve"> with the appeal of images of suffering that were essential to its success. The relief work involved the establishment and maintenance of orphanages in Turkey, the Caucasus, and other parts of the Middle East</w:t>
      </w:r>
      <w:del w:id="2001" w:author="Patterson Lamb" w:date="2014-08-09T18:59:00Z">
        <w:r w:rsidRPr="00266392" w:rsidDel="00AB7E8F">
          <w:delText>,</w:delText>
        </w:r>
      </w:del>
      <w:ins w:id="2002" w:author="Patterson Lamb" w:date="2014-08-09T18:59:00Z">
        <w:r>
          <w:t>;</w:t>
        </w:r>
      </w:ins>
      <w:r w:rsidRPr="00266392">
        <w:t xml:space="preserve"> the resettlement of refugees</w:t>
      </w:r>
      <w:del w:id="2003" w:author="Patterson Lamb" w:date="2014-08-09T18:59:00Z">
        <w:r w:rsidRPr="00266392" w:rsidDel="00AB7E8F">
          <w:delText>,</w:delText>
        </w:r>
      </w:del>
      <w:r w:rsidRPr="00266392">
        <w:t xml:space="preserve"> and the maintenance of staff in dozens of towns and cities throughout those regions</w:t>
      </w:r>
      <w:ins w:id="2004" w:author="Patterson Lamb" w:date="2014-08-09T18:59:00Z">
        <w:r>
          <w:t>;</w:t>
        </w:r>
      </w:ins>
      <w:r w:rsidRPr="00266392">
        <w:t xml:space="preserve"> and, of course, the administrative staff in the United States.</w:t>
      </w:r>
    </w:p>
    <w:p w:rsidR="005600E9" w:rsidRPr="00266392" w:rsidRDefault="005600E9" w:rsidP="001A4F98">
      <w:pPr>
        <w:pStyle w:val="para"/>
      </w:pPr>
      <w:r w:rsidRPr="00266392">
        <w:t xml:space="preserve">The image of children huddled on the ground near a wall or building, which appeared on the cover of </w:t>
      </w:r>
      <w:r w:rsidRPr="007D5122">
        <w:rPr>
          <w:i/>
        </w:rPr>
        <w:t xml:space="preserve">Save </w:t>
      </w:r>
      <w:del w:id="2005" w:author="Patterson Lamb" w:date="2014-08-09T18:59:00Z">
        <w:r w:rsidRPr="007D5122" w:rsidDel="00CB4108">
          <w:rPr>
            <w:i/>
          </w:rPr>
          <w:delText xml:space="preserve">A </w:delText>
        </w:r>
      </w:del>
      <w:ins w:id="2006" w:author="Patterson Lamb" w:date="2014-08-09T18:59:00Z">
        <w:r>
          <w:rPr>
            <w:i/>
          </w:rPr>
          <w:t>a</w:t>
        </w:r>
        <w:r w:rsidRPr="007D5122">
          <w:rPr>
            <w:i/>
          </w:rPr>
          <w:t xml:space="preserve"> </w:t>
        </w:r>
      </w:ins>
      <w:r w:rsidRPr="007D5122">
        <w:rPr>
          <w:i/>
        </w:rPr>
        <w:t>Life</w:t>
      </w:r>
      <w:r w:rsidRPr="00266392">
        <w:t>, a publication of NER, in May</w:t>
      </w:r>
      <w:del w:id="2007" w:author="Patterson Lamb" w:date="2014-08-09T18:59:00Z">
        <w:r w:rsidRPr="00266392" w:rsidDel="00CB4108">
          <w:delText>,</w:delText>
        </w:r>
      </w:del>
      <w:r w:rsidRPr="00266392">
        <w:t xml:space="preserve"> 1920, depicts an essential representation of the relief campaign.</w:t>
      </w:r>
      <w:r w:rsidRPr="00266392">
        <w:rPr>
          <w:vertAlign w:val="superscript"/>
        </w:rPr>
        <w:endnoteReference w:id="249"/>
      </w:r>
      <w:r w:rsidRPr="00266392">
        <w:t xml:space="preserve"> The photograph is of Armenian child survivors marooned somewhere in one of the refugee zones. It</w:t>
      </w:r>
      <w:r w:rsidRPr="006308EC">
        <w:t>’</w:t>
      </w:r>
      <w:r w:rsidRPr="00266392">
        <w:t>s an image of the suffering of children, of vulnerable innocence, the human crime that severed Ivan Karamazov</w:t>
      </w:r>
      <w:r w:rsidRPr="006308EC">
        <w:t>’</w:t>
      </w:r>
      <w:r w:rsidRPr="00266392">
        <w:t>s faith in God in Dostoevsky</w:t>
      </w:r>
      <w:r w:rsidRPr="006308EC">
        <w:t>’</w:t>
      </w:r>
      <w:r w:rsidRPr="00266392">
        <w:t xml:space="preserve">s </w:t>
      </w:r>
      <w:r w:rsidRPr="007D5122">
        <w:rPr>
          <w:i/>
        </w:rPr>
        <w:t>Brothers Karamazov</w:t>
      </w:r>
      <w:r w:rsidRPr="00266392">
        <w:t xml:space="preserve">. The children are depicted here with the cover text </w:t>
      </w:r>
      <w:r w:rsidRPr="006308EC">
        <w:t>“</w:t>
      </w:r>
      <w:r w:rsidRPr="00266392">
        <w:t xml:space="preserve">Will You Help Supply Food </w:t>
      </w:r>
      <w:del w:id="2012" w:author="Patterson Lamb" w:date="2014-08-09T19:00:00Z">
        <w:r w:rsidRPr="00266392" w:rsidDel="00CB4108">
          <w:delText xml:space="preserve">For </w:delText>
        </w:r>
      </w:del>
      <w:ins w:id="2013" w:author="Patterson Lamb" w:date="2014-08-09T19:00:00Z">
        <w:r>
          <w:t>f</w:t>
        </w:r>
        <w:r w:rsidRPr="00266392">
          <w:t xml:space="preserve">or </w:t>
        </w:r>
      </w:ins>
      <w:r w:rsidRPr="00266392">
        <w:t>These Children?</w:t>
      </w:r>
      <w:r w:rsidRPr="006308EC">
        <w:t>”</w:t>
      </w:r>
      <w:r w:rsidRPr="00266392">
        <w:t xml:space="preserve"> The photograph shows the bodies of children huddled and strewn on a mound of arid ground. The several children in fetal positions in the center of the photo are my punctum, and their emaciated bodies, some half naked, others under cloth are next to a stone wall. Are they that close to sanctuary? Is the figure with his or her back to us a relief worker? In their fetal positions, the children linger between death and life. The message is clear: your donation can </w:t>
      </w:r>
      <w:del w:id="2014" w:author="Patterson Lamb" w:date="2014-08-09T19:00:00Z">
        <w:r w:rsidRPr="00266392" w:rsidDel="00CB4108">
          <w:delText xml:space="preserve">make </w:delText>
        </w:r>
      </w:del>
      <w:r w:rsidRPr="00266392">
        <w:t>save them from certain death.</w:t>
      </w:r>
    </w:p>
    <w:p w:rsidR="005600E9" w:rsidRPr="00266392" w:rsidRDefault="005600E9" w:rsidP="001A4F98">
      <w:pPr>
        <w:pStyle w:val="para"/>
      </w:pPr>
      <w:r w:rsidRPr="00266392">
        <w:t>The NER posters were distinctive signatures of the fundraising campaigns, and they appeared in storefront windows, subway and street cars, railway cars</w:t>
      </w:r>
      <w:ins w:id="2015" w:author="Patterson Lamb" w:date="2014-08-09T19:01:00Z">
        <w:r>
          <w:t>,</w:t>
        </w:r>
      </w:ins>
      <w:r w:rsidRPr="00266392">
        <w:t xml:space="preserve"> and </w:t>
      </w:r>
      <w:ins w:id="2016" w:author="Patterson Lamb" w:date="2014-08-09T19:01:00Z">
        <w:r>
          <w:t xml:space="preserve">on </w:t>
        </w:r>
      </w:ins>
      <w:r w:rsidRPr="00266392">
        <w:t>highway billboards throughout the United States during the postwar decade. Images of women</w:t>
      </w:r>
      <w:del w:id="2017" w:author="Patterson Lamb" w:date="2014-08-09T19:01:00Z">
        <w:r w:rsidRPr="00266392" w:rsidDel="00CB4108">
          <w:delText>-</w:delText>
        </w:r>
      </w:del>
      <w:ins w:id="2018" w:author="Patterson Lamb" w:date="2014-08-09T19:01:00Z">
        <w:r>
          <w:t xml:space="preserve"> </w:t>
        </w:r>
      </w:ins>
      <w:r w:rsidRPr="00266392">
        <w:t>in</w:t>
      </w:r>
      <w:ins w:id="2019" w:author="Patterson Lamb" w:date="2014-08-09T19:01:00Z">
        <w:r>
          <w:t xml:space="preserve"> </w:t>
        </w:r>
      </w:ins>
      <w:del w:id="2020" w:author="Patterson Lamb" w:date="2014-08-09T19:01:00Z">
        <w:r w:rsidRPr="00266392" w:rsidDel="00CB4108">
          <w:delText>-</w:delText>
        </w:r>
      </w:del>
      <w:r w:rsidRPr="00266392">
        <w:t>need were central to NER poster iconography, and the viewer</w:t>
      </w:r>
      <w:r w:rsidRPr="006308EC">
        <w:t>’</w:t>
      </w:r>
      <w:r w:rsidRPr="00266392">
        <w:t>s knowledge of the realities of sexual violence that Armenian women endured or perished from was part of the subtext of all of these visual presentations. However, the NER poster images transformed women from conditions of emaciation and destitution to pop culture figures who appear more as damsels</w:t>
      </w:r>
      <w:del w:id="2021" w:author="Patterson Lamb" w:date="2014-08-09T19:01:00Z">
        <w:r w:rsidRPr="00266392" w:rsidDel="00CB4108">
          <w:delText>-</w:delText>
        </w:r>
      </w:del>
      <w:ins w:id="2022" w:author="Patterson Lamb" w:date="2014-08-09T19:01:00Z">
        <w:r>
          <w:t xml:space="preserve"> </w:t>
        </w:r>
      </w:ins>
      <w:r w:rsidRPr="00266392">
        <w:t>in</w:t>
      </w:r>
      <w:ins w:id="2023" w:author="Patterson Lamb" w:date="2014-08-09T19:01:00Z">
        <w:r>
          <w:t xml:space="preserve"> </w:t>
        </w:r>
      </w:ins>
      <w:del w:id="2024" w:author="Patterson Lamb" w:date="2014-08-09T19:01:00Z">
        <w:r w:rsidRPr="00266392" w:rsidDel="00CB4108">
          <w:delText>-</w:delText>
        </w:r>
      </w:del>
      <w:r w:rsidRPr="00266392">
        <w:t>distress from pulp fiction or silent films. In one of the most well-known posters, a young woman stands against a white backdrop with her arms reaching out to us</w:t>
      </w:r>
      <w:ins w:id="2025" w:author="Patterson Lamb" w:date="2014-08-09T19:01:00Z">
        <w:r>
          <w:t xml:space="preserve"> (Figure 4.3)</w:t>
        </w:r>
      </w:ins>
      <w:r w:rsidRPr="00266392">
        <w:t xml:space="preserve">. </w:t>
      </w:r>
      <w:del w:id="2026" w:author="Patterson Lamb" w:date="2014-08-09T19:02:00Z">
        <w:r w:rsidRPr="006308EC" w:rsidDel="00CB4108">
          <w:rPr>
            <w:b/>
          </w:rPr>
          <w:delText>[</w:delText>
        </w:r>
      </w:del>
      <w:del w:id="2027" w:author="Newgen2" w:date="2014-11-08T20:42:00Z">
        <w:r w:rsidRPr="005D071C" w:rsidDel="008302A5">
          <w:rPr>
            <w:shd w:val="clear" w:color="auto" w:fill="C0C0C0"/>
          </w:rPr>
          <w:delText>Fig. 4.3</w:delText>
        </w:r>
      </w:del>
      <w:del w:id="2028" w:author="Patterson Lamb" w:date="2014-08-09T19:02:00Z">
        <w:r w:rsidRPr="006308EC" w:rsidDel="00CB4108">
          <w:rPr>
            <w:b/>
          </w:rPr>
          <w:delText>]</w:delText>
        </w:r>
        <w:r w:rsidRPr="00266392" w:rsidDel="00CB4108">
          <w:delText xml:space="preserve"> </w:delText>
        </w:r>
      </w:del>
      <w:r w:rsidRPr="00266392">
        <w:t>She</w:t>
      </w:r>
      <w:r w:rsidRPr="006308EC">
        <w:t>’</w:t>
      </w:r>
      <w:r w:rsidRPr="00266392">
        <w:t xml:space="preserve">s an alluring figure who dominates the poster. Although her red kerchief falling over her floral dress has an ethnic touch about it, her </w:t>
      </w:r>
      <w:ins w:id="2029" w:author="Patterson Lamb" w:date="2014-08-09T19:02:00Z">
        <w:r w:rsidRPr="00266392">
          <w:t xml:space="preserve">flowing </w:t>
        </w:r>
      </w:ins>
      <w:r w:rsidRPr="00266392">
        <w:t xml:space="preserve">hair is </w:t>
      </w:r>
      <w:del w:id="2030" w:author="Patterson Lamb" w:date="2014-08-09T19:02:00Z">
        <w:r w:rsidRPr="00266392" w:rsidDel="00CB4108">
          <w:delText xml:space="preserve">flowing </w:delText>
        </w:r>
      </w:del>
      <w:r w:rsidRPr="00266392">
        <w:t>black</w:t>
      </w:r>
      <w:ins w:id="2031" w:author="Patterson Lamb" w:date="2014-08-09T19:02:00Z">
        <w:r>
          <w:t>,</w:t>
        </w:r>
      </w:ins>
      <w:r w:rsidRPr="00266392">
        <w:t xml:space="preserve"> and with her porcelain white skin and deep-set eyes and beautiful mouth, she looks more like a movie actress than a supplicating refugee.</w:t>
      </w:r>
    </w:p>
    <w:p w:rsidR="005600E9" w:rsidRPr="00FB17CA" w:rsidRDefault="005600E9" w:rsidP="001A4F98">
      <w:pPr>
        <w:pStyle w:val="fig"/>
      </w:pPr>
      <w:r w:rsidRPr="00FB17CA">
        <w:t>Fig. 4.3 Here</w:t>
      </w:r>
    </w:p>
    <w:p w:rsidR="005600E9" w:rsidRPr="00266392" w:rsidRDefault="005600E9" w:rsidP="001A4F98">
      <w:pPr>
        <w:pStyle w:val="para"/>
      </w:pPr>
      <w:r w:rsidRPr="00266392">
        <w:t xml:space="preserve">As Kevin Rozario has noted in his study of the Red Cross relief campaigns during this period, the whole operation appealed to the new mass media of sensationalism as a way of </w:t>
      </w:r>
      <w:r w:rsidRPr="006308EC">
        <w:t>“</w:t>
      </w:r>
      <w:r w:rsidRPr="00266392">
        <w:t>turning philanthropy into a consumerist activity.</w:t>
      </w:r>
      <w:r w:rsidRPr="006308EC">
        <w:t>”</w:t>
      </w:r>
      <w:r w:rsidRPr="00266392">
        <w:rPr>
          <w:vertAlign w:val="superscript"/>
        </w:rPr>
        <w:endnoteReference w:id="250"/>
      </w:r>
      <w:r w:rsidRPr="00266392">
        <w:t xml:space="preserve"> Rozario sees the Red Cross campaigns as oriented toward Gothic-like pulp fiction and popular movie sensationalism as a sales strategy for fundraising. Although NER</w:t>
      </w:r>
      <w:r w:rsidRPr="006308EC">
        <w:t>’</w:t>
      </w:r>
      <w:r w:rsidRPr="00266392">
        <w:t>s approach to images of suffering refugees seems less gothically sensational, their poster images of women are media</w:t>
      </w:r>
      <w:del w:id="2032" w:author="Patterson Lamb" w:date="2014-08-09T19:03:00Z">
        <w:r w:rsidRPr="00266392" w:rsidDel="00CB4108">
          <w:delText xml:space="preserve"> </w:delText>
        </w:r>
      </w:del>
      <w:ins w:id="2033" w:author="Patterson Lamb" w:date="2014-08-09T19:03:00Z">
        <w:r>
          <w:t>-</w:t>
        </w:r>
      </w:ins>
      <w:r w:rsidRPr="00266392">
        <w:t>savvy constructions of women in distress, aimed at a mass market audience that is used to reading about tragic heroines in Dreiser or Hardy novels, or seeing women in distress in the new silent films of the day. And</w:t>
      </w:r>
      <w:del w:id="2034" w:author="Patterson Lamb" w:date="2014-08-09T19:03:00Z">
        <w:r w:rsidRPr="00266392" w:rsidDel="00CB4108">
          <w:delText>,</w:delText>
        </w:r>
      </w:del>
      <w:r w:rsidRPr="00266392">
        <w:t xml:space="preserve"> they are a long way from looking like emaciated </w:t>
      </w:r>
      <w:r w:rsidRPr="00DD585C">
        <w:t>figures in</w:t>
      </w:r>
      <w:r w:rsidRPr="00266392">
        <w:t xml:space="preserve"> a famine-ravaged part of the world.</w:t>
      </w:r>
    </w:p>
    <w:p w:rsidR="005600E9" w:rsidRPr="00266392" w:rsidRDefault="005600E9" w:rsidP="001A4F98">
      <w:pPr>
        <w:pStyle w:val="para"/>
      </w:pPr>
      <w:r w:rsidRPr="00266392">
        <w:t xml:space="preserve">While children, women, and girls were prominent images in the NER philanthropic campaigns, the image of mother and child also brought another trope of Victorian and Christian culture together in the modern form of humanitarian sales culture. In a well-known relief poster of a mother-child image under those familiar words </w:t>
      </w:r>
      <w:r w:rsidRPr="006308EC">
        <w:t>“</w:t>
      </w:r>
      <w:r w:rsidRPr="00266392">
        <w:t>Lest They Perish</w:t>
      </w:r>
      <w:del w:id="2035" w:author="Patterson Lamb" w:date="2014-08-09T19:03:00Z">
        <w:r w:rsidRPr="00266392" w:rsidDel="00CB4108">
          <w:delText>,</w:delText>
        </w:r>
      </w:del>
      <w:r w:rsidRPr="006308EC">
        <w:t>”</w:t>
      </w:r>
      <w:r w:rsidRPr="00266392">
        <w:t xml:space="preserve"> (a phrase of biblical high rhetoric, evocative in the way President Lincoln used it at the end of the Gettysburg Address), NER presents a mother in traditional village garb</w:t>
      </w:r>
      <w:r w:rsidRPr="00DD585C">
        <w:t xml:space="preserve"> </w:t>
      </w:r>
      <w:r w:rsidRPr="006308EC">
        <w:t>–</w:t>
      </w:r>
      <w:r w:rsidRPr="00DD585C">
        <w:t xml:space="preserve"> </w:t>
      </w:r>
      <w:r w:rsidRPr="00266392">
        <w:t>her head covered and a child carried on her back</w:t>
      </w:r>
      <w:ins w:id="2036" w:author="Patterson Lamb" w:date="2014-08-09T19:04:00Z">
        <w:r>
          <w:t>,</w:t>
        </w:r>
      </w:ins>
      <w:del w:id="2037" w:author="Patterson Lamb" w:date="2014-08-09T19:04:00Z">
        <w:r w:rsidRPr="006308EC" w:rsidDel="00CB4108">
          <w:delText>–</w:delText>
        </w:r>
      </w:del>
      <w:r w:rsidRPr="00266392">
        <w:t xml:space="preserve"> papoose style</w:t>
      </w:r>
      <w:ins w:id="2038" w:author="Patterson Lamb" w:date="2014-08-09T19:04:00Z">
        <w:r>
          <w:t>, and</w:t>
        </w:r>
      </w:ins>
      <w:del w:id="2039" w:author="Patterson Lamb" w:date="2014-08-09T19:04:00Z">
        <w:r w:rsidRPr="00DD585C" w:rsidDel="00CB4108">
          <w:delText xml:space="preserve"> </w:delText>
        </w:r>
        <w:r w:rsidRPr="006308EC" w:rsidDel="00CB4108">
          <w:delText>–</w:delText>
        </w:r>
      </w:del>
      <w:r w:rsidRPr="00DD585C">
        <w:t xml:space="preserve"> </w:t>
      </w:r>
      <w:r w:rsidRPr="00266392">
        <w:t>her hands clasped prayer-like</w:t>
      </w:r>
      <w:ins w:id="2040" w:author="Patterson Lamb" w:date="2014-08-09T19:04:00Z">
        <w:r>
          <w:t xml:space="preserve"> (Figure 4.4)</w:t>
        </w:r>
      </w:ins>
      <w:r w:rsidRPr="00266392">
        <w:t xml:space="preserve">. </w:t>
      </w:r>
      <w:del w:id="2041" w:author="Patterson Lamb" w:date="2014-08-09T19:04:00Z">
        <w:r w:rsidRPr="006308EC" w:rsidDel="00CB4108">
          <w:rPr>
            <w:b/>
          </w:rPr>
          <w:delText>[</w:delText>
        </w:r>
      </w:del>
      <w:del w:id="2042" w:author="Newgen2" w:date="2014-11-08T20:42:00Z">
        <w:r w:rsidRPr="005D071C" w:rsidDel="008302A5">
          <w:rPr>
            <w:shd w:val="clear" w:color="auto" w:fill="C0C0C0"/>
          </w:rPr>
          <w:delText>Fig. 4.4</w:delText>
        </w:r>
      </w:del>
      <w:del w:id="2043" w:author="Patterson Lamb" w:date="2014-08-09T19:04:00Z">
        <w:r w:rsidRPr="006308EC" w:rsidDel="00CB4108">
          <w:rPr>
            <w:b/>
          </w:rPr>
          <w:delText>]</w:delText>
        </w:r>
        <w:r w:rsidRPr="00266392" w:rsidDel="00CB4108">
          <w:delText xml:space="preserve"> </w:delText>
        </w:r>
      </w:del>
      <w:r w:rsidRPr="00266392">
        <w:t>Her face has a look of muted anguish</w:t>
      </w:r>
      <w:ins w:id="2044" w:author="Patterson Lamb" w:date="2014-08-09T19:04:00Z">
        <w:r>
          <w:t>:</w:t>
        </w:r>
      </w:ins>
      <w:del w:id="2045" w:author="Patterson Lamb" w:date="2014-08-09T19:04:00Z">
        <w:r w:rsidRPr="00DD585C" w:rsidDel="00CB4108">
          <w:delText xml:space="preserve"> </w:delText>
        </w:r>
        <w:r w:rsidRPr="006308EC" w:rsidDel="00CB4108">
          <w:delText>–</w:delText>
        </w:r>
      </w:del>
      <w:r w:rsidRPr="00DD585C">
        <w:t xml:space="preserve"> </w:t>
      </w:r>
      <w:r w:rsidRPr="00266392">
        <w:t>she is clearly in great need, and the life of her child is at stake. Mother and child are set against a backdrop of collapsed antiquity buildings, a stream of smoke clouding the sky and a burning building in the far distance. And</w:t>
      </w:r>
      <w:del w:id="2046" w:author="Patterson Lamb" w:date="2014-08-09T19:05:00Z">
        <w:r w:rsidRPr="00266392" w:rsidDel="00CB4108">
          <w:delText>,</w:delText>
        </w:r>
      </w:del>
      <w:r w:rsidRPr="00266392">
        <w:t xml:space="preserve"> the poster text reads: </w:t>
      </w:r>
      <w:r w:rsidRPr="005600E9">
        <w:rPr>
          <w:smallCaps/>
          <w:rPrChange w:id="2047" w:author="Patterson Lamb" w:date="2014-08-09T19:05:00Z">
            <w:rPr/>
          </w:rPrChange>
        </w:rPr>
        <w:t>campaign for $30,000,000. american committee for relief in the near east</w:t>
      </w:r>
      <w:r w:rsidRPr="00266392">
        <w:t xml:space="preserve"> Armenia</w:t>
      </w:r>
      <w:r w:rsidRPr="003C478B">
        <w:t xml:space="preserve"> </w:t>
      </w:r>
      <w:r w:rsidRPr="006308EC">
        <w:t>–</w:t>
      </w:r>
      <w:r w:rsidRPr="003C478B">
        <w:t xml:space="preserve"> </w:t>
      </w:r>
      <w:r w:rsidRPr="00266392">
        <w:t>Greece</w:t>
      </w:r>
      <w:r w:rsidRPr="003C478B">
        <w:t xml:space="preserve"> </w:t>
      </w:r>
      <w:r w:rsidRPr="006308EC">
        <w:t>–</w:t>
      </w:r>
      <w:r w:rsidRPr="003C478B">
        <w:t xml:space="preserve"> </w:t>
      </w:r>
      <w:r w:rsidRPr="00266392">
        <w:t>Syria</w:t>
      </w:r>
      <w:r w:rsidRPr="003C478B">
        <w:t xml:space="preserve"> </w:t>
      </w:r>
      <w:r w:rsidRPr="006308EC">
        <w:t>–</w:t>
      </w:r>
      <w:r w:rsidRPr="003C478B">
        <w:t xml:space="preserve"> </w:t>
      </w:r>
      <w:r w:rsidRPr="00266392">
        <w:t xml:space="preserve">Persia. </w:t>
      </w:r>
      <w:del w:id="2048" w:author="Patterson Lamb" w:date="2014-08-09T19:05:00Z">
        <w:r w:rsidRPr="00266392" w:rsidDel="00CB4108">
          <w:delText xml:space="preserve">beneath </w:delText>
        </w:r>
      </w:del>
      <w:ins w:id="2049" w:author="Patterson Lamb" w:date="2014-08-09T19:05:00Z">
        <w:r>
          <w:t>B</w:t>
        </w:r>
        <w:r w:rsidRPr="00266392">
          <w:t xml:space="preserve">eneath </w:t>
        </w:r>
      </w:ins>
      <w:r w:rsidRPr="00266392">
        <w:t>that: One Madison Ave.</w:t>
      </w:r>
      <w:del w:id="2050" w:author="Patterson Lamb" w:date="2014-08-09T19:05:00Z">
        <w:r w:rsidRPr="00266392" w:rsidDel="00CB4108">
          <w:delText>,</w:delText>
        </w:r>
      </w:del>
      <w:r w:rsidRPr="00266392">
        <w:t xml:space="preserve"> New York. Cleveland H. Dodge Treasurer.</w:t>
      </w:r>
    </w:p>
    <w:p w:rsidR="005600E9" w:rsidRPr="00FB17CA" w:rsidRDefault="005600E9" w:rsidP="001A4F98">
      <w:pPr>
        <w:pStyle w:val="fig"/>
      </w:pPr>
      <w:r w:rsidRPr="00FB17CA">
        <w:t>Fig. 4.4 Here</w:t>
      </w:r>
    </w:p>
    <w:p w:rsidR="005600E9" w:rsidRPr="00266392" w:rsidRDefault="005600E9" w:rsidP="001A4F98">
      <w:pPr>
        <w:pStyle w:val="para"/>
      </w:pPr>
      <w:r w:rsidRPr="00266392">
        <w:t xml:space="preserve">The image evokes the sanctity of mother and child who are captive in a land of woe. The poster offers a Gomorrah-like image of fire and smoke and toppled Classical columns and stones; here is an Orientalist image of the Middle East that is exploding while a mother prayerfully perseveres with her child. But the words </w:t>
      </w:r>
      <w:r w:rsidRPr="006308EC">
        <w:t>“</w:t>
      </w:r>
      <w:r w:rsidRPr="00266392">
        <w:t>One Madison Avenue</w:t>
      </w:r>
      <w:ins w:id="2051" w:author="Patterson Lamb" w:date="2014-08-09T19:06:00Z">
        <w:r>
          <w:t>.</w:t>
        </w:r>
      </w:ins>
      <w:r w:rsidRPr="00266392">
        <w:t xml:space="preserve"> New York</w:t>
      </w:r>
      <w:r w:rsidRPr="006308EC">
        <w:t>”</w:t>
      </w:r>
      <w:r w:rsidRPr="00266392">
        <w:t xml:space="preserve"> at the bottom of the poster make a semiotic jolt, pushing the viewer back to the center of power</w:t>
      </w:r>
      <w:r w:rsidRPr="003C478B">
        <w:t xml:space="preserve"> </w:t>
      </w:r>
      <w:r w:rsidRPr="006308EC">
        <w:t>–</w:t>
      </w:r>
      <w:r w:rsidRPr="003C478B">
        <w:t xml:space="preserve"> </w:t>
      </w:r>
      <w:r w:rsidRPr="00266392">
        <w:t>Madison Avenue</w:t>
      </w:r>
      <w:r w:rsidRPr="006308EC">
        <w:t>–</w:t>
      </w:r>
      <w:r w:rsidRPr="00266392">
        <w:t xml:space="preserve"> suggesting that American philanthropy is at hand. The number $30,000,000 looms on the poster as a vast idea at a time when the average annual American salary was about $1,200. Because the Dodge family were noted industrialists, and Cleveland Dodge was now in the center of Protestant philanthropy, his name on the poster signifies the stature of the old Protestant elite. The poster</w:t>
      </w:r>
      <w:r w:rsidRPr="006308EC">
        <w:t>’</w:t>
      </w:r>
      <w:r w:rsidRPr="00266392">
        <w:t>s configuration of images, symbols, and meta-meanings work the viewer into a central American narrative of Protestant moral sanctity and American power, and the image is packaged in a slick movie poster form in which epic history with Orientalist inflections, and human struggle are rendered with rich (American) colors</w:t>
      </w:r>
      <w:r w:rsidRPr="003C478B">
        <w:t xml:space="preserve"> </w:t>
      </w:r>
      <w:r w:rsidRPr="006308EC">
        <w:t>–</w:t>
      </w:r>
      <w:r w:rsidRPr="003C478B">
        <w:t xml:space="preserve"> </w:t>
      </w:r>
      <w:r w:rsidRPr="00266392">
        <w:t>blue, red, and white</w:t>
      </w:r>
      <w:r w:rsidRPr="003C478B">
        <w:t xml:space="preserve"> </w:t>
      </w:r>
      <w:r w:rsidRPr="006308EC">
        <w:t>–</w:t>
      </w:r>
      <w:r w:rsidRPr="00266392">
        <w:t xml:space="preserve"> by a well-known British painter W. G. King.</w:t>
      </w:r>
    </w:p>
    <w:p w:rsidR="005600E9" w:rsidRPr="00266392" w:rsidRDefault="005600E9" w:rsidP="001A4F98">
      <w:pPr>
        <w:pStyle w:val="para"/>
      </w:pPr>
      <w:r w:rsidRPr="00266392">
        <w:t>As M. Kelechian has pointed out, this poster image is based on a photograph of unmistakable likeness.</w:t>
      </w:r>
      <w:r w:rsidRPr="00266392">
        <w:rPr>
          <w:vertAlign w:val="superscript"/>
        </w:rPr>
        <w:endnoteReference w:id="251"/>
      </w:r>
      <w:r w:rsidRPr="00266392">
        <w:t xml:space="preserve"> The photo shows a woman in her own indigenous dress, head wrapped</w:t>
      </w:r>
      <w:ins w:id="2053" w:author="Patterson Lamb" w:date="2014-08-09T19:07:00Z">
        <w:r>
          <w:t>,</w:t>
        </w:r>
      </w:ins>
      <w:r w:rsidRPr="00266392">
        <w:t xml:space="preserve"> and a child on her back in a carrier. She stands in what looks like a narrow street that is crowded with elderly women and mostly children, many of whom are wearing head</w:t>
      </w:r>
      <w:ins w:id="2054" w:author="Patterson Lamb" w:date="2014-08-09T19:07:00Z">
        <w:r>
          <w:t xml:space="preserve"> coverings</w:t>
        </w:r>
      </w:ins>
      <w:del w:id="2055" w:author="Patterson Lamb" w:date="2014-08-09T19:07:00Z">
        <w:r w:rsidRPr="00266392" w:rsidDel="00CB4108">
          <w:delText>-</w:delText>
        </w:r>
      </w:del>
      <w:del w:id="2056" w:author="Patterson Lamb" w:date="2014-08-09T19:08:00Z">
        <w:r w:rsidRPr="00266392" w:rsidDel="00CB4108">
          <w:delText>wear</w:delText>
        </w:r>
      </w:del>
      <w:r w:rsidRPr="00266392">
        <w:t xml:space="preserve"> and all of whom look forlorn. It could be a refugee street scene in Aleppo. The writing along the side of the photo reads</w:t>
      </w:r>
      <w:del w:id="2057" w:author="Patterson Lamb" w:date="2014-08-09T19:08:00Z">
        <w:r w:rsidRPr="00266392" w:rsidDel="00CB4108">
          <w:delText>:</w:delText>
        </w:r>
      </w:del>
      <w:r w:rsidRPr="00266392">
        <w:t xml:space="preserve"> </w:t>
      </w:r>
      <w:r w:rsidRPr="006308EC">
        <w:t>“</w:t>
      </w:r>
      <w:r w:rsidRPr="00266392">
        <w:t>Armenian Woman</w:t>
      </w:r>
      <w:ins w:id="2058" w:author="Patterson Lamb" w:date="2014-08-09T19:08:00Z">
        <w:r>
          <w:t>,</w:t>
        </w:r>
      </w:ins>
      <w:r w:rsidRPr="006308EC">
        <w:t>”</w:t>
      </w:r>
      <w:r w:rsidRPr="00266392">
        <w:t xml:space="preserve"> and below</w:t>
      </w:r>
      <w:r w:rsidRPr="003C478B">
        <w:t xml:space="preserve"> </w:t>
      </w:r>
      <w:r w:rsidRPr="006308EC">
        <w:t>–</w:t>
      </w:r>
      <w:r w:rsidRPr="003C478B">
        <w:t xml:space="preserve"> </w:t>
      </w:r>
      <w:r w:rsidRPr="00266392">
        <w:t>the Near East Relief logo. The transformation of this sober refugee image into a modern movie poster with mythic appeal tells us something about the modern making of NER images for a mass audience.</w:t>
      </w:r>
    </w:p>
    <w:p w:rsidR="005600E9" w:rsidRPr="00266392" w:rsidRDefault="005600E9" w:rsidP="001A4F98">
      <w:pPr>
        <w:pStyle w:val="para"/>
      </w:pPr>
      <w:r w:rsidRPr="00266392">
        <w:t>If an NER poster could transform a mother-and-child image into a movie poster image with its Victorian Christian significations, the atrocity images of mother and child disclose some things about the awful real. This image of a mother and two children, from Wegner</w:t>
      </w:r>
      <w:r w:rsidRPr="006308EC">
        <w:t>’</w:t>
      </w:r>
      <w:r w:rsidRPr="00266392">
        <w:t>s collection, may be the earliest, most publicized atrocity photograph. The photograph is centered on the fresh corpses of an Armenian woman and (according to the caption) her two children</w:t>
      </w:r>
      <w:ins w:id="2059" w:author="Patterson Lamb" w:date="2014-08-09T19:09:00Z">
        <w:r>
          <w:t xml:space="preserve"> (Figure 4.5)</w:t>
        </w:r>
      </w:ins>
      <w:r w:rsidRPr="00266392">
        <w:t xml:space="preserve">. </w:t>
      </w:r>
      <w:del w:id="2060" w:author="Patterson Lamb" w:date="2014-08-09T19:09:00Z">
        <w:r w:rsidRPr="006308EC" w:rsidDel="00CB4108">
          <w:rPr>
            <w:b/>
          </w:rPr>
          <w:delText>[</w:delText>
        </w:r>
      </w:del>
      <w:del w:id="2061" w:author="Newgen2" w:date="2014-11-08T20:42:00Z">
        <w:r w:rsidRPr="005D071C" w:rsidDel="008302A5">
          <w:rPr>
            <w:shd w:val="clear" w:color="auto" w:fill="C0C0C0"/>
          </w:rPr>
          <w:delText>Fig. 4.5</w:delText>
        </w:r>
      </w:del>
      <w:del w:id="2062" w:author="Patterson Lamb" w:date="2014-08-09T19:09:00Z">
        <w:r w:rsidRPr="006308EC" w:rsidDel="00CB4108">
          <w:rPr>
            <w:b/>
          </w:rPr>
          <w:delText>]</w:delText>
        </w:r>
        <w:r w:rsidRPr="00266392" w:rsidDel="00CB4108">
          <w:delText xml:space="preserve"> </w:delText>
        </w:r>
      </w:del>
      <w:r w:rsidRPr="00266392">
        <w:t>It was first shown most likely in Wegner</w:t>
      </w:r>
      <w:r w:rsidRPr="006308EC">
        <w:t>’</w:t>
      </w:r>
      <w:r w:rsidRPr="00266392">
        <w:t xml:space="preserve">s slide show of </w:t>
      </w:r>
      <w:ins w:id="2063" w:author="Patterson Lamb" w:date="2014-08-09T19:10:00Z">
        <w:r>
          <w:t xml:space="preserve">26 </w:t>
        </w:r>
      </w:ins>
      <w:r w:rsidRPr="00266392">
        <w:t xml:space="preserve">January </w:t>
      </w:r>
      <w:del w:id="2064" w:author="Patterson Lamb" w:date="2014-08-09T19:10:00Z">
        <w:r w:rsidRPr="00266392" w:rsidDel="00AC7774">
          <w:delText xml:space="preserve">26, </w:delText>
        </w:r>
      </w:del>
      <w:r w:rsidRPr="00266392">
        <w:t xml:space="preserve">1918. It then appeared in the American edition of </w:t>
      </w:r>
      <w:r w:rsidRPr="007D5122">
        <w:rPr>
          <w:i/>
        </w:rPr>
        <w:t>Ambassador Morgenthau</w:t>
      </w:r>
      <w:r w:rsidRPr="006308EC">
        <w:rPr>
          <w:i/>
        </w:rPr>
        <w:t>’</w:t>
      </w:r>
      <w:r w:rsidRPr="007D5122">
        <w:rPr>
          <w:i/>
        </w:rPr>
        <w:t>s Story,</w:t>
      </w:r>
      <w:r w:rsidRPr="00266392">
        <w:t xml:space="preserve"> which was published in 1918 to acclaim, and also in the most comprehensive early memoir of the genocide</w:t>
      </w:r>
      <w:r w:rsidRPr="003C478B">
        <w:t xml:space="preserve"> </w:t>
      </w:r>
      <w:r w:rsidRPr="006308EC">
        <w:t>–</w:t>
      </w:r>
      <w:r w:rsidRPr="003C478B">
        <w:t xml:space="preserve"> </w:t>
      </w:r>
      <w:r w:rsidRPr="00266392">
        <w:t>Grigoris Balakian</w:t>
      </w:r>
      <w:r w:rsidRPr="006308EC">
        <w:t>’</w:t>
      </w:r>
      <w:r w:rsidRPr="00266392">
        <w:t xml:space="preserve">s </w:t>
      </w:r>
      <w:r w:rsidRPr="007D5122">
        <w:rPr>
          <w:i/>
        </w:rPr>
        <w:t xml:space="preserve">Armenian Golgotha, </w:t>
      </w:r>
      <w:r w:rsidRPr="00266392">
        <w:t>published in Vienna in 1922. Two years later the image appeared in the groundbreaking book</w:t>
      </w:r>
      <w:r w:rsidRPr="007D5122">
        <w:rPr>
          <w:i/>
        </w:rPr>
        <w:t xml:space="preserve"> War </w:t>
      </w:r>
      <w:del w:id="2065" w:author="Patterson Lamb" w:date="2014-08-09T19:10:00Z">
        <w:r w:rsidRPr="007D5122" w:rsidDel="00AC7774">
          <w:rPr>
            <w:i/>
          </w:rPr>
          <w:delText>A</w:delText>
        </w:r>
      </w:del>
      <w:ins w:id="2066" w:author="Patterson Lamb" w:date="2014-08-09T19:10:00Z">
        <w:r>
          <w:rPr>
            <w:i/>
          </w:rPr>
          <w:t>a</w:t>
        </w:r>
      </w:ins>
      <w:r w:rsidRPr="007D5122">
        <w:rPr>
          <w:i/>
        </w:rPr>
        <w:t>gainst War</w:t>
      </w:r>
      <w:r w:rsidRPr="00266392">
        <w:t xml:space="preserve"> by the German peace activist Ernst Friedrich.</w:t>
      </w:r>
    </w:p>
    <w:p w:rsidR="005600E9" w:rsidRPr="00FB17CA" w:rsidRDefault="005600E9" w:rsidP="001A4F98">
      <w:pPr>
        <w:pStyle w:val="fig"/>
      </w:pPr>
      <w:r w:rsidRPr="00FB17CA">
        <w:t>Fig. 4.5 Here</w:t>
      </w:r>
    </w:p>
    <w:p w:rsidR="005600E9" w:rsidRPr="00266392" w:rsidRDefault="005600E9" w:rsidP="001A4F98">
      <w:pPr>
        <w:pStyle w:val="para"/>
      </w:pPr>
      <w:r w:rsidRPr="00266392">
        <w:t xml:space="preserve">The image came to embody something fundamental about the death of innocence. </w:t>
      </w:r>
      <w:del w:id="2067" w:author="Patterson Lamb" w:date="2014-08-09T19:10:00Z">
        <w:r w:rsidRPr="00266392" w:rsidDel="00AC7774">
          <w:delText xml:space="preserve">These </w:delText>
        </w:r>
      </w:del>
      <w:ins w:id="2068" w:author="Patterson Lamb" w:date="2014-08-09T19:10:00Z">
        <w:r>
          <w:t xml:space="preserve">This </w:t>
        </w:r>
      </w:ins>
      <w:del w:id="2069" w:author="Patterson Lamb" w:date="2014-08-09T19:10:00Z">
        <w:r w:rsidRPr="00266392" w:rsidDel="00AC7774">
          <w:delText xml:space="preserve">corpses of a </w:delText>
        </w:r>
      </w:del>
      <w:r w:rsidRPr="00266392">
        <w:t>mother and her two children appear to have expired on the ground where they lie near to something made of stone which appears in the backdrop; is it a street wall or a building? The corpses of the woman and the children are fresh; the mouth of the woman seems arrested in a cry, and for me this is the punctum; there is still flesh on the corpses; their hands and feet are caught in gestures. The image is both sensational and horrific, yet plain and unadorned, and it evokes the mother and child topos, and in doing so signifies various Christian meanings evoking and signifying both the Madonna and child and the sacredness of mother and child extolled by middle</w:t>
      </w:r>
      <w:del w:id="2070" w:author="Patterson Lamb" w:date="2014-08-09T19:11:00Z">
        <w:r w:rsidRPr="00266392" w:rsidDel="00AC7774">
          <w:delText xml:space="preserve"> </w:delText>
        </w:r>
      </w:del>
      <w:ins w:id="2071" w:author="Patterson Lamb" w:date="2014-08-09T19:11:00Z">
        <w:r>
          <w:t>-</w:t>
        </w:r>
      </w:ins>
      <w:r w:rsidRPr="00266392">
        <w:t>class late Victorian culture.</w:t>
      </w:r>
    </w:p>
    <w:p w:rsidR="005600E9" w:rsidRPr="00266392" w:rsidRDefault="005600E9" w:rsidP="001A4F98">
      <w:pPr>
        <w:pStyle w:val="A"/>
      </w:pPr>
      <w:bookmarkStart w:id="2072" w:name="CBML_ch04_sec1_005"/>
      <w:r w:rsidRPr="006308EC">
        <w:t>Conclusion</w:t>
      </w:r>
      <w:del w:id="2073" w:author="Patterson Lamb" w:date="2014-08-09T19:11:00Z">
        <w:r w:rsidRPr="006308EC" w:rsidDel="00AC7774">
          <w:delText>:</w:delText>
        </w:r>
      </w:del>
    </w:p>
    <w:bookmarkEnd w:id="2072"/>
    <w:p w:rsidR="005600E9" w:rsidRPr="00266392" w:rsidRDefault="005600E9" w:rsidP="001A4F98">
      <w:pPr>
        <w:pStyle w:val="para-no-indent"/>
      </w:pPr>
      <w:r w:rsidRPr="00266392">
        <w:t>In the widening discourse on humanitarianism, scholars continue to raise questions about the manipulative impact of the cultural and ideological dimensions of humanitarian campaign images for the purpose of arousing sympathy, compassion, and philanthropic outreach.</w:t>
      </w:r>
      <w:r w:rsidRPr="00266392">
        <w:rPr>
          <w:vertAlign w:val="superscript"/>
        </w:rPr>
        <w:endnoteReference w:id="252"/>
      </w:r>
      <w:r w:rsidRPr="00266392">
        <w:t xml:space="preserve"> Do such images generate feelings of compassion, empathy, sympathy? Or</w:t>
      </w:r>
      <w:del w:id="2076" w:author="Patterson Lamb" w:date="2014-08-09T19:11:00Z">
        <w:r w:rsidRPr="00266392" w:rsidDel="00AC7774">
          <w:delText>:</w:delText>
        </w:r>
      </w:del>
      <w:r w:rsidRPr="00266392">
        <w:t xml:space="preserve"> revulsion, alienating horror, pity, condescension, and imperious white man</w:t>
      </w:r>
      <w:r w:rsidRPr="006308EC">
        <w:t>’</w:t>
      </w:r>
      <w:r w:rsidRPr="00266392">
        <w:t>s burden attitudes? Do the campaigns of visual culture activate our moral faculties? Or do they factually deaden our responses and create oversaturated numbed-out audiences, as Susan Sontag has suggested.</w:t>
      </w:r>
    </w:p>
    <w:p w:rsidR="005600E9" w:rsidRPr="00266392" w:rsidRDefault="005600E9" w:rsidP="001A4F98">
      <w:pPr>
        <w:pStyle w:val="para"/>
      </w:pPr>
      <w:r w:rsidRPr="00266392">
        <w:t>Any attempt to generalize about American humanitarian campaigns is inadequate, I think, because any humanitarian organization, in any given historical moment, will create and use visual culture differently. Any assessment of humanitarian visual culture in this case lies in assessing the images of a particular historical event and an organization</w:t>
      </w:r>
      <w:r w:rsidRPr="006308EC">
        <w:t>’</w:t>
      </w:r>
      <w:r w:rsidRPr="00266392">
        <w:t>s particular identity and its relationship to that historical event. As a Protestant missionary philanthropic organization, NER</w:t>
      </w:r>
      <w:r w:rsidRPr="006308EC">
        <w:t>’</w:t>
      </w:r>
      <w:r w:rsidRPr="00266392">
        <w:t>s vision was grounded in what I would call a social gospel version of Protestant evangelicalism, and the visual culture that emerged from its campaign was shaped by Victorian Christian notions of moral duty and human emotion. In a Victorian sense, the appeal to emotion was an affirmation of sentimentalism, which was not then a suspect emotion, as it would become in later twentieth-century thinking, but a moral orientation that was noble and humane and an emanation of our deeper spiritual natures. With its emphasis on emotion and the cult of feeling, Victorian Christianity had also absorbed Romanticism</w:t>
      </w:r>
      <w:r w:rsidRPr="006308EC">
        <w:t>’</w:t>
      </w:r>
      <w:r w:rsidRPr="00266392">
        <w:t>s belief in personal emotion as a deeper kind of knowledge, and for Christians that meant compassion and moral duty.</w:t>
      </w:r>
    </w:p>
    <w:p w:rsidR="005600E9" w:rsidRPr="00266392" w:rsidRDefault="005600E9" w:rsidP="001A4F98">
      <w:pPr>
        <w:pStyle w:val="para"/>
      </w:pPr>
      <w:del w:id="2077" w:author="Patterson Lamb" w:date="2014-08-09T19:13:00Z">
        <w:r w:rsidRPr="00266392" w:rsidDel="00AC7774">
          <w:delText>NER</w:delText>
        </w:r>
        <w:r w:rsidRPr="006308EC" w:rsidDel="00AC7774">
          <w:delText>’</w:delText>
        </w:r>
        <w:r w:rsidRPr="00266392" w:rsidDel="00AC7774">
          <w:delText xml:space="preserve">s </w:delText>
        </w:r>
      </w:del>
      <w:ins w:id="2078" w:author="Patterson Lamb" w:date="2014-08-09T19:13:00Z">
        <w:r>
          <w:t>Near East Relief</w:t>
        </w:r>
        <w:r w:rsidRPr="006308EC">
          <w:t>’</w:t>
        </w:r>
        <w:r w:rsidRPr="00266392">
          <w:t xml:space="preserve">s </w:t>
        </w:r>
      </w:ins>
      <w:r w:rsidRPr="00266392">
        <w:t>pictorial representation of Armenian suffering, especially the poster images of women and children, appropriated sentimental Christian notions of mothers and children, suffering innocence, and martyrdom. These images embodied encoded meanings and metonyms for Victorian and Christian moral values. In both Victorian and Christian contexts, mother, woman, child were the basis of family and civilization. A mother walking into the wilderness on a death march, a mother with a child on her back with the world crumbling behind her, and many other</w:t>
      </w:r>
      <w:ins w:id="2079" w:author="Patterson Lamb" w:date="2014-08-09T19:14:00Z">
        <w:r>
          <w:t xml:space="preserve"> images</w:t>
        </w:r>
      </w:ins>
      <w:del w:id="2080" w:author="Patterson Lamb" w:date="2014-08-09T19:14:00Z">
        <w:r w:rsidRPr="00266392" w:rsidDel="00AC7774">
          <w:delText>s,</w:delText>
        </w:r>
      </w:del>
      <w:r w:rsidRPr="00266392">
        <w:t xml:space="preserve"> appealed to the mainstream American viewer who encountered such </w:t>
      </w:r>
      <w:del w:id="2081" w:author="Patterson Lamb" w:date="2014-08-09T19:14:00Z">
        <w:r w:rsidRPr="00266392" w:rsidDel="00AC7774">
          <w:delText xml:space="preserve">images </w:delText>
        </w:r>
      </w:del>
      <w:ins w:id="2082" w:author="Patterson Lamb" w:date="2014-08-09T19:14:00Z">
        <w:r>
          <w:t>symbols</w:t>
        </w:r>
        <w:r w:rsidRPr="00266392">
          <w:t xml:space="preserve"> </w:t>
        </w:r>
      </w:ins>
      <w:r w:rsidRPr="00266392">
        <w:t>of innocence in captivity and death through a deeply emotive Victorian Christian lens.</w:t>
      </w:r>
    </w:p>
    <w:p w:rsidR="005600E9" w:rsidRPr="00266392" w:rsidRDefault="005600E9" w:rsidP="001A4F98">
      <w:pPr>
        <w:pStyle w:val="para"/>
      </w:pPr>
      <w:r w:rsidRPr="00266392">
        <w:t>The Victorian cult of motherhood, which idealized and pietized mother and the sanctity of mother as foundation of the family, source of life, and keeper of virtue, was also a presiding moral assumption of the viewer.</w:t>
      </w:r>
      <w:r w:rsidRPr="00266392">
        <w:rPr>
          <w:vertAlign w:val="superscript"/>
        </w:rPr>
        <w:endnoteReference w:id="253"/>
      </w:r>
      <w:r w:rsidRPr="00266392">
        <w:t xml:space="preserve"> Perhaps Walt Whitman underscored the era</w:t>
      </w:r>
      <w:r w:rsidRPr="006308EC">
        <w:t>’</w:t>
      </w:r>
      <w:r w:rsidRPr="00266392">
        <w:t>s perspective</w:t>
      </w:r>
      <w:ins w:id="2083" w:author="Patterson Lamb" w:date="2014-08-09T19:15:00Z">
        <w:r>
          <w:t xml:space="preserve"> in</w:t>
        </w:r>
      </w:ins>
      <w:r w:rsidRPr="00266392">
        <w:t xml:space="preserve"> exclaiming: </w:t>
      </w:r>
      <w:r w:rsidRPr="006308EC">
        <w:t>“</w:t>
      </w:r>
      <w:r w:rsidRPr="00266392">
        <w:t>there is nothing greater than the mother of men.</w:t>
      </w:r>
      <w:r w:rsidRPr="006308EC">
        <w:t>”</w:t>
      </w:r>
      <w:r w:rsidRPr="00266392">
        <w:rPr>
          <w:vertAlign w:val="superscript"/>
        </w:rPr>
        <w:endnoteReference w:id="254"/>
      </w:r>
      <w:r w:rsidRPr="00266392">
        <w:t xml:space="preserve"> Furthermore, mother as embodiment of virtue was encoded with another meaning. Most viewers would have read accounts in the press of women being raped (</w:t>
      </w:r>
      <w:r w:rsidRPr="006308EC">
        <w:t>“</w:t>
      </w:r>
      <w:r w:rsidRPr="00266392">
        <w:t>outraged</w:t>
      </w:r>
      <w:r w:rsidRPr="006308EC">
        <w:t>”</w:t>
      </w:r>
      <w:r w:rsidRPr="00266392">
        <w:t xml:space="preserve"> in Victorian nomenclature), abducted, tortured. Such images of woman in distress called Christian virtue into action.</w:t>
      </w:r>
    </w:p>
    <w:p w:rsidR="005600E9" w:rsidRPr="00266392" w:rsidRDefault="005600E9" w:rsidP="001A4F98">
      <w:pPr>
        <w:pStyle w:val="para"/>
      </w:pPr>
      <w:r w:rsidRPr="00266392">
        <w:t>Similarly the presentation of suffering children invoked a particular kind of nineteenth-century feeling for children. Not only did the teachings of Jesus invoke the purity of the child as a spiritual ideal, but Victorian Christianity</w:t>
      </w:r>
      <w:r w:rsidRPr="006308EC">
        <w:t>’</w:t>
      </w:r>
      <w:r w:rsidRPr="00266392">
        <w:t>s particular appropriation of the Romantic veneration of the child added another dimension to the semiosis of child images in the visual culture of NER and Armenian atrocity images. The ideal of the child was an emanation of Christian purity as Jesus</w:t>
      </w:r>
      <w:r w:rsidRPr="006308EC">
        <w:t>’</w:t>
      </w:r>
      <w:r w:rsidRPr="00266392">
        <w:t xml:space="preserve">s words in the Gospel of Matthew note, </w:t>
      </w:r>
      <w:r w:rsidRPr="006308EC">
        <w:t>“</w:t>
      </w:r>
      <w:r w:rsidRPr="00266392">
        <w:t>unless you are converted and become like children, you will not enter the kingdom of heaven.</w:t>
      </w:r>
      <w:r w:rsidRPr="006308EC">
        <w:t>”</w:t>
      </w:r>
      <w:r w:rsidRPr="00266392">
        <w:t xml:space="preserve"> And</w:t>
      </w:r>
      <w:del w:id="2084" w:author="Patterson Lamb" w:date="2014-08-09T19:16:00Z">
        <w:r w:rsidRPr="00266392" w:rsidDel="00AC7774">
          <w:delText>,</w:delText>
        </w:r>
      </w:del>
      <w:r w:rsidRPr="00266392">
        <w:t xml:space="preserve"> the Wordsworthian notion that the </w:t>
      </w:r>
      <w:r w:rsidRPr="006308EC">
        <w:t>“</w:t>
      </w:r>
      <w:r w:rsidRPr="00266392">
        <w:t>child is father to the man</w:t>
      </w:r>
      <w:del w:id="2085" w:author="Patterson Lamb" w:date="2014-08-09T19:16:00Z">
        <w:r w:rsidRPr="00266392" w:rsidDel="00AC7774">
          <w:delText>,</w:delText>
        </w:r>
      </w:del>
      <w:r w:rsidRPr="006308EC">
        <w:t>”</w:t>
      </w:r>
      <w:r w:rsidRPr="00266392">
        <w:t xml:space="preserve"> and that humans come into the world </w:t>
      </w:r>
      <w:r w:rsidRPr="006308EC">
        <w:t>“</w:t>
      </w:r>
      <w:r w:rsidRPr="00266392">
        <w:t>trailing of clouds of glory</w:t>
      </w:r>
      <w:del w:id="2086" w:author="Patterson Lamb" w:date="2014-08-09T19:16:00Z">
        <w:r w:rsidRPr="00266392" w:rsidDel="00AC7774">
          <w:delText>,</w:delText>
        </w:r>
      </w:del>
      <w:r w:rsidRPr="006308EC">
        <w:t>”</w:t>
      </w:r>
      <w:r w:rsidRPr="003C478B">
        <w:t xml:space="preserve"> </w:t>
      </w:r>
      <w:del w:id="2087" w:author="Patterson Lamb" w:date="2014-08-09T19:16:00Z">
        <w:r w:rsidRPr="006308EC" w:rsidDel="00AC7774">
          <w:delText>–</w:delText>
        </w:r>
        <w:r w:rsidRPr="003C478B" w:rsidDel="00AC7774">
          <w:delText xml:space="preserve"> </w:delText>
        </w:r>
      </w:del>
      <w:r w:rsidRPr="00266392">
        <w:t>helped give further sustenance to Victorian Christianity</w:t>
      </w:r>
      <w:r w:rsidRPr="006308EC">
        <w:t>’</w:t>
      </w:r>
      <w:r w:rsidRPr="00266392">
        <w:t xml:space="preserve">s ideal of the child. </w:t>
      </w:r>
      <w:del w:id="2088" w:author="Patterson Lamb" w:date="2014-08-09T19:16:00Z">
        <w:r w:rsidRPr="00266392" w:rsidDel="00AC7774">
          <w:delText>And, i</w:delText>
        </w:r>
      </w:del>
      <w:del w:id="2089" w:author="Patterson Lamb" w:date="2014-08-09T19:17:00Z">
        <w:r w:rsidRPr="00266392" w:rsidDel="00AC7774">
          <w:delText>n these images</w:delText>
        </w:r>
        <w:r w:rsidRPr="003C478B" w:rsidDel="00AC7774">
          <w:delText xml:space="preserve"> </w:delText>
        </w:r>
        <w:r w:rsidRPr="006308EC" w:rsidDel="00AC7774">
          <w:delText>–</w:delText>
        </w:r>
        <w:r w:rsidRPr="003C478B" w:rsidDel="00AC7774">
          <w:delText xml:space="preserve"> </w:delText>
        </w:r>
        <w:r w:rsidRPr="00266392" w:rsidDel="00AC7774">
          <w:delText>w</w:delText>
        </w:r>
      </w:del>
      <w:ins w:id="2090" w:author="Patterson Lamb" w:date="2014-08-09T19:17:00Z">
        <w:r>
          <w:t>W</w:t>
        </w:r>
      </w:ins>
      <w:r w:rsidRPr="00266392">
        <w:t xml:space="preserve">hether </w:t>
      </w:r>
      <w:ins w:id="2091" w:author="Patterson Lamb" w:date="2014-08-09T19:21:00Z">
        <w:r>
          <w:t xml:space="preserve">seeing </w:t>
        </w:r>
      </w:ins>
      <w:r w:rsidRPr="00266392">
        <w:t xml:space="preserve">gritty photographic </w:t>
      </w:r>
      <w:del w:id="2092" w:author="Patterson Lamb" w:date="2014-08-09T19:17:00Z">
        <w:r w:rsidRPr="00266392" w:rsidDel="00AC7774">
          <w:delText xml:space="preserve">ones </w:delText>
        </w:r>
      </w:del>
      <w:ins w:id="2093" w:author="Patterson Lamb" w:date="2014-08-09T19:17:00Z">
        <w:r>
          <w:t xml:space="preserve">images </w:t>
        </w:r>
      </w:ins>
      <w:r w:rsidRPr="00266392">
        <w:t>of dead children or emaciated, skeletal ones, or the faces of poster-made children begging for help</w:t>
      </w:r>
      <w:ins w:id="2094" w:author="Patterson Lamb" w:date="2014-08-09T19:17:00Z">
        <w:r>
          <w:t>,</w:t>
        </w:r>
      </w:ins>
      <w:ins w:id="2095" w:author="Patterson Lamb" w:date="2014-08-09T19:21:00Z">
        <w:r>
          <w:t xml:space="preserve"> </w:t>
        </w:r>
      </w:ins>
      <w:del w:id="2096" w:author="Patterson Lamb" w:date="2014-08-09T19:21:00Z">
        <w:r w:rsidRPr="003C478B" w:rsidDel="00997985">
          <w:delText xml:space="preserve"> </w:delText>
        </w:r>
      </w:del>
      <w:del w:id="2097" w:author="Patterson Lamb" w:date="2014-08-09T19:17:00Z">
        <w:r w:rsidRPr="006308EC" w:rsidDel="00AC7774">
          <w:delText>–</w:delText>
        </w:r>
        <w:r w:rsidRPr="003C478B" w:rsidDel="00AC7774">
          <w:delText xml:space="preserve"> </w:delText>
        </w:r>
      </w:del>
      <w:r w:rsidRPr="00266392">
        <w:t>the Christian viewer</w:t>
      </w:r>
      <w:del w:id="2098" w:author="Patterson Lamb" w:date="2014-08-09T19:21:00Z">
        <w:r w:rsidRPr="006308EC" w:rsidDel="00997985">
          <w:delText>’</w:delText>
        </w:r>
        <w:r w:rsidRPr="00266392" w:rsidDel="00997985">
          <w:delText>s</w:delText>
        </w:r>
      </w:del>
      <w:r w:rsidRPr="00266392">
        <w:t xml:space="preserve"> </w:t>
      </w:r>
      <w:del w:id="2099" w:author="Patterson Lamb" w:date="2014-08-09T19:18:00Z">
        <w:r w:rsidRPr="00266392" w:rsidDel="00AC7774">
          <w:delText xml:space="preserve">reception </w:delText>
        </w:r>
      </w:del>
      <w:del w:id="2100" w:author="Patterson Lamb" w:date="2014-08-09T19:17:00Z">
        <w:r w:rsidRPr="00266392" w:rsidDel="00AC7774">
          <w:delText xml:space="preserve">of those images </w:delText>
        </w:r>
      </w:del>
      <w:r w:rsidRPr="00266392">
        <w:t xml:space="preserve">would have </w:t>
      </w:r>
      <w:del w:id="2101" w:author="Patterson Lamb" w:date="2014-08-09T19:23:00Z">
        <w:r w:rsidRPr="00266392" w:rsidDel="00997985">
          <w:delText xml:space="preserve">been </w:delText>
        </w:r>
      </w:del>
      <w:del w:id="2102" w:author="Patterson Lamb" w:date="2014-08-09T19:18:00Z">
        <w:r w:rsidRPr="00266392" w:rsidDel="00AC7774">
          <w:delText xml:space="preserve">also </w:delText>
        </w:r>
      </w:del>
      <w:del w:id="2103" w:author="Patterson Lamb" w:date="2014-08-09T19:23:00Z">
        <w:r w:rsidRPr="00266392" w:rsidDel="00997985">
          <w:delText>linked to</w:delText>
        </w:r>
      </w:del>
      <w:ins w:id="2104" w:author="Patterson Lamb" w:date="2014-08-09T19:23:00Z">
        <w:r>
          <w:t>had</w:t>
        </w:r>
      </w:ins>
      <w:r w:rsidRPr="00266392">
        <w:t xml:space="preserve"> deeply felt notions of the child as innocence endangered, defiled by evil, in need of rescue from the heathen.</w:t>
      </w:r>
    </w:p>
    <w:p w:rsidR="005600E9" w:rsidRPr="00266392" w:rsidRDefault="005600E9" w:rsidP="001A4F98">
      <w:pPr>
        <w:pStyle w:val="para"/>
      </w:pPr>
      <w:r w:rsidRPr="00266392">
        <w:t xml:space="preserve">The sense of moral urgency that the NER posters elicited also stemmed from the nationalist narrative that was embedded in the text of the posters. The narrative was not only Christian philanthropic but American humanitarian, and so each poster read not simply Near East Relief but </w:t>
      </w:r>
      <w:r w:rsidRPr="007D5122">
        <w:rPr>
          <w:i/>
        </w:rPr>
        <w:t xml:space="preserve">American Committee </w:t>
      </w:r>
      <w:del w:id="2105" w:author="Patterson Lamb" w:date="2014-08-09T19:24:00Z">
        <w:r w:rsidRPr="007D5122" w:rsidDel="00997985">
          <w:rPr>
            <w:i/>
          </w:rPr>
          <w:delText xml:space="preserve">For </w:delText>
        </w:r>
      </w:del>
      <w:ins w:id="2106" w:author="Patterson Lamb" w:date="2014-08-09T19:24:00Z">
        <w:r>
          <w:rPr>
            <w:i/>
          </w:rPr>
          <w:t>f</w:t>
        </w:r>
        <w:r w:rsidRPr="007D5122">
          <w:rPr>
            <w:i/>
          </w:rPr>
          <w:t xml:space="preserve">or </w:t>
        </w:r>
      </w:ins>
      <w:r w:rsidRPr="007D5122">
        <w:rPr>
          <w:i/>
        </w:rPr>
        <w:t>Relief in the Near East</w:t>
      </w:r>
      <w:r w:rsidRPr="00266392">
        <w:t xml:space="preserve">. </w:t>
      </w:r>
      <w:del w:id="2107" w:author="Patterson Lamb" w:date="2014-08-09T19:24:00Z">
        <w:r w:rsidRPr="00266392" w:rsidDel="00997985">
          <w:delText>In doing so</w:delText>
        </w:r>
      </w:del>
      <w:ins w:id="2108" w:author="Patterson Lamb" w:date="2014-08-09T19:24:00Z">
        <w:r>
          <w:t>In this way</w:t>
        </w:r>
      </w:ins>
      <w:del w:id="2109" w:author="Patterson Lamb" w:date="2014-08-09T19:24:00Z">
        <w:r w:rsidRPr="00266392" w:rsidDel="00997985">
          <w:delText>,</w:delText>
        </w:r>
      </w:del>
      <w:r w:rsidRPr="00266392">
        <w:t xml:space="preserve"> NER was calling on the idea of American exceptionalism that President Wilson had popularized with his slogan of U</w:t>
      </w:r>
      <w:del w:id="2110" w:author="Patterson Lamb" w:date="2014-08-09T19:24:00Z">
        <w:r w:rsidRPr="00266392" w:rsidDel="00997985">
          <w:delText>.</w:delText>
        </w:r>
      </w:del>
      <w:r w:rsidRPr="00266392">
        <w:t>S</w:t>
      </w:r>
      <w:del w:id="2111" w:author="Patterson Lamb" w:date="2014-08-09T19:24:00Z">
        <w:r w:rsidRPr="00266392" w:rsidDel="00997985">
          <w:delText>.</w:delText>
        </w:r>
      </w:del>
      <w:r w:rsidRPr="00266392">
        <w:t xml:space="preserve"> entry into World War I: America was </w:t>
      </w:r>
      <w:r w:rsidRPr="006308EC">
        <w:t>“</w:t>
      </w:r>
      <w:r w:rsidRPr="00266392">
        <w:t>making the world safe for democracy.</w:t>
      </w:r>
      <w:r w:rsidRPr="006308EC">
        <w:t>”</w:t>
      </w:r>
      <w:r w:rsidRPr="00266392">
        <w:t xml:space="preserve"> The combination of </w:t>
      </w:r>
      <w:ins w:id="2112" w:author="Patterson Lamb" w:date="2014-08-09T19:25:00Z">
        <w:r>
          <w:t xml:space="preserve">an </w:t>
        </w:r>
      </w:ins>
      <w:r w:rsidRPr="00266392">
        <w:t>American moral mission and Protestant humanitarian charity focused on Armenian Christians of the Holy Land region created a powerful ideological pull.</w:t>
      </w:r>
    </w:p>
    <w:p w:rsidR="005600E9" w:rsidRPr="00266392" w:rsidRDefault="005600E9" w:rsidP="001A4F98">
      <w:pPr>
        <w:pStyle w:val="break"/>
      </w:pPr>
      <w:r w:rsidRPr="00266392">
        <w:t>*</w:t>
      </w:r>
    </w:p>
    <w:p w:rsidR="005600E9" w:rsidRPr="00266392" w:rsidRDefault="005600E9" w:rsidP="001A4F98">
      <w:pPr>
        <w:pStyle w:val="para-no-indent"/>
      </w:pPr>
      <w:r w:rsidRPr="00266392">
        <w:t xml:space="preserve">Images of atrocity taken in ad hoc ways during the time of massacre, and images constructed for a humanitarian relief </w:t>
      </w:r>
      <w:del w:id="2113" w:author="Patterson Lamb" w:date="2014-08-09T19:26:00Z">
        <w:r w:rsidRPr="00266392" w:rsidDel="00997985">
          <w:delText xml:space="preserve">cause </w:delText>
        </w:r>
      </w:del>
      <w:ins w:id="2114" w:author="Patterson Lamb" w:date="2014-08-09T19:26:00Z">
        <w:r>
          <w:t>campaign</w:t>
        </w:r>
        <w:r w:rsidRPr="00266392">
          <w:t xml:space="preserve"> </w:t>
        </w:r>
      </w:ins>
      <w:r w:rsidRPr="00266392">
        <w:t>primarily in the aftermath of genocide suggest some interesting contrasts and insights about visual culture and histories of historical extremity</w:t>
      </w:r>
      <w:del w:id="2115" w:author="Patterson Lamb" w:date="2014-08-09T19:26:00Z">
        <w:r w:rsidRPr="00266392" w:rsidDel="00997985">
          <w:delText>,</w:delText>
        </w:r>
      </w:del>
      <w:ins w:id="2116" w:author="Patterson Lamb" w:date="2014-08-09T19:26:00Z">
        <w:r>
          <w:t xml:space="preserve"> –</w:t>
        </w:r>
      </w:ins>
      <w:r w:rsidRPr="00266392">
        <w:t xml:space="preserve"> in this case the Armenian genocide.</w:t>
      </w:r>
    </w:p>
    <w:p w:rsidR="005600E9" w:rsidRPr="00266392" w:rsidRDefault="005600E9" w:rsidP="001A4F98">
      <w:pPr>
        <w:pStyle w:val="para"/>
      </w:pPr>
      <w:r w:rsidRPr="00266392">
        <w:t>The atrocity images emerged out of a political climate of extremity and perpetrator taboo. Taking photographs of the Armenian arrests, forced marches, massacres, and the remains of the dead was forbidden by the Ottoman government and by Turkey</w:t>
      </w:r>
      <w:r w:rsidRPr="006308EC">
        <w:t>’</w:t>
      </w:r>
      <w:r w:rsidRPr="00266392">
        <w:t>s wartime ally Germany. Thus, there were no professional photographers or photojournalists coming to the sites of killing to frame atrocity images for the press or humanitarian relief campaigns. And although we know little about the precise moments the atrocity photographs were taken, and in most cases, little about the photographers, we know enough about the conditions in which they were taken to know these were images accrued quickly, spontaneously, on the spot, with little time for framing or staging. Their rawness gives us a glimpse, a view, an insight into certain aspects of the genocide as it was happening. Although the images would be used as evidentiary texts primarily in scholarly books, or in commemorative texts and pamphlets, and then on TV and in film in the ensuing decades, they were not a public part of the commerce of publicity and relief efforts during the major period of atrocities, 1915</w:t>
      </w:r>
      <w:r w:rsidRPr="006308EC">
        <w:t>–</w:t>
      </w:r>
      <w:r w:rsidRPr="00266392">
        <w:t>16.</w:t>
      </w:r>
    </w:p>
    <w:p w:rsidR="005600E9" w:rsidRPr="00266392" w:rsidRDefault="005600E9" w:rsidP="001A4F98">
      <w:pPr>
        <w:pStyle w:val="para"/>
      </w:pPr>
      <w:r w:rsidRPr="00266392">
        <w:t>Their value as evidentiary texts has become increasingly important in the wake of the Turkish government</w:t>
      </w:r>
      <w:r w:rsidRPr="006308EC">
        <w:t>’</w:t>
      </w:r>
      <w:r w:rsidRPr="00266392">
        <w:t>s continued denialist campaign. The images have become both iconic and indexical in their impacts and meanings. The men being force-marched out of Kharpert, a wom</w:t>
      </w:r>
      <w:del w:id="2117" w:author="Patterson Lamb" w:date="2014-08-09T19:27:00Z">
        <w:r w:rsidRPr="00266392" w:rsidDel="00997985">
          <w:delText>e</w:delText>
        </w:r>
      </w:del>
      <w:ins w:id="2118" w:author="Patterson Lamb" w:date="2014-08-09T19:27:00Z">
        <w:r>
          <w:t>a</w:t>
        </w:r>
      </w:ins>
      <w:r w:rsidRPr="00266392">
        <w:t>n being marched with a few other stragglers on a dirt road, survivors in chaos in a refugee camp in the Syrian desert, the fresh corpses of a young mother and her children on arid ground near a wall</w:t>
      </w:r>
      <w:r w:rsidRPr="003C478B">
        <w:t xml:space="preserve"> </w:t>
      </w:r>
      <w:r w:rsidRPr="006308EC">
        <w:t>–</w:t>
      </w:r>
      <w:r w:rsidRPr="003C478B">
        <w:t xml:space="preserve"> </w:t>
      </w:r>
      <w:r w:rsidRPr="00266392">
        <w:t>all embody representative dimensions of the genocidal process. And</w:t>
      </w:r>
      <w:del w:id="2119" w:author="Patterson Lamb" w:date="2014-08-09T19:28:00Z">
        <w:r w:rsidRPr="00266392" w:rsidDel="00997985">
          <w:delText>,</w:delText>
        </w:r>
      </w:del>
      <w:r w:rsidRPr="00266392">
        <w:t xml:space="preserve"> like almost all atrocity images, they do not fully emerge as informing texts of evidence without well</w:t>
      </w:r>
      <w:del w:id="2120" w:author="Patterson Lamb" w:date="2014-08-09T19:28:00Z">
        <w:r w:rsidRPr="00266392" w:rsidDel="00997985">
          <w:delText xml:space="preserve"> </w:delText>
        </w:r>
      </w:del>
      <w:ins w:id="2121" w:author="Patterson Lamb" w:date="2014-08-09T19:28:00Z">
        <w:r>
          <w:t>-</w:t>
        </w:r>
      </w:ins>
      <w:r w:rsidRPr="00266392">
        <w:t>situated contextual knowledge: place, time, and a historical understanding of the political machinations.</w:t>
      </w:r>
    </w:p>
    <w:p w:rsidR="005600E9" w:rsidRDefault="005600E9" w:rsidP="001A4F98">
      <w:pPr>
        <w:pStyle w:val="para"/>
      </w:pPr>
      <w:r w:rsidRPr="00266392">
        <w:t>By comparison, the wrenching images of women, orphans, and other survivors in crisis</w:t>
      </w:r>
      <w:del w:id="2122" w:author="Patterson Lamb" w:date="2014-08-09T19:28:00Z">
        <w:r w:rsidRPr="00266392" w:rsidDel="00997985">
          <w:delText>:</w:delText>
        </w:r>
      </w:del>
      <w:ins w:id="2123" w:author="Patterson Lamb" w:date="2014-08-09T19:28:00Z">
        <w:r>
          <w:t xml:space="preserve"> – </w:t>
        </w:r>
      </w:ins>
      <w:r w:rsidRPr="00266392">
        <w:t xml:space="preserve"> derelict, deported, or in places of crowded squalor</w:t>
      </w:r>
      <w:del w:id="2124" w:author="Patterson Lamb" w:date="2014-08-09T19:28:00Z">
        <w:r w:rsidRPr="00266392" w:rsidDel="00997985">
          <w:delText>,</w:delText>
        </w:r>
      </w:del>
      <w:ins w:id="2125" w:author="Patterson Lamb" w:date="2014-08-09T19:28:00Z">
        <w:r>
          <w:t xml:space="preserve"> –</w:t>
        </w:r>
      </w:ins>
      <w:r w:rsidRPr="00266392">
        <w:t xml:space="preserve"> became sources for other image constructions</w:t>
      </w:r>
      <w:ins w:id="2126" w:author="Patterson Lamb" w:date="2014-08-09T19:28:00Z">
        <w:r>
          <w:t>,</w:t>
        </w:r>
      </w:ins>
      <w:del w:id="2127" w:author="Patterson Lamb" w:date="2014-08-09T19:28:00Z">
        <w:r w:rsidRPr="003C478B" w:rsidDel="00997985">
          <w:delText xml:space="preserve"> </w:delText>
        </w:r>
        <w:r w:rsidRPr="006308EC" w:rsidDel="00997985">
          <w:delText>–</w:delText>
        </w:r>
      </w:del>
      <w:r w:rsidRPr="003C478B">
        <w:t xml:space="preserve"> </w:t>
      </w:r>
      <w:r w:rsidRPr="00266392">
        <w:t>often on posters</w:t>
      </w:r>
      <w:ins w:id="2128" w:author="Patterson Lamb" w:date="2014-08-09T19:28:00Z">
        <w:r>
          <w:t xml:space="preserve">, </w:t>
        </w:r>
      </w:ins>
      <w:del w:id="2129" w:author="Patterson Lamb" w:date="2014-08-09T19:28:00Z">
        <w:r w:rsidRPr="006308EC" w:rsidDel="00997985">
          <w:delText>–</w:delText>
        </w:r>
        <w:r w:rsidRPr="00266392" w:rsidDel="00997985">
          <w:delText xml:space="preserve"> </w:delText>
        </w:r>
      </w:del>
      <w:r w:rsidRPr="00266392">
        <w:t xml:space="preserve">that played </w:t>
      </w:r>
      <w:del w:id="2130" w:author="Patterson Lamb" w:date="2014-08-09T19:29:00Z">
        <w:r w:rsidRPr="00266392" w:rsidDel="00997985">
          <w:delText xml:space="preserve">on </w:delText>
        </w:r>
      </w:del>
      <w:ins w:id="2131" w:author="Patterson Lamb" w:date="2014-08-09T19:29:00Z">
        <w:r>
          <w:t>to</w:t>
        </w:r>
        <w:r w:rsidRPr="00266392">
          <w:t xml:space="preserve"> </w:t>
        </w:r>
      </w:ins>
      <w:r w:rsidRPr="00266392">
        <w:t>mass-audience appeal. The post</w:t>
      </w:r>
      <w:del w:id="2132" w:author="Patterson Lamb" w:date="2014-08-09T19:29:00Z">
        <w:r w:rsidRPr="00266392" w:rsidDel="00997985">
          <w:delText>-</w:delText>
        </w:r>
      </w:del>
      <w:ins w:id="2133" w:author="Patterson Lamb" w:date="2014-08-09T19:29:00Z">
        <w:r>
          <w:t>–</w:t>
        </w:r>
      </w:ins>
      <w:r w:rsidRPr="00266392">
        <w:t>World War I Near East Relief images allow us to see the complexity of image construction and the strange brew and intersection of cultural and ideological forces and aesthetic figurations that make up their visual and graphic meanings and presentations. Unlike, say</w:t>
      </w:r>
      <w:ins w:id="2134" w:author="Patterson Lamb" w:date="2014-08-09T19:29:00Z">
        <w:r>
          <w:t>,</w:t>
        </w:r>
      </w:ins>
      <w:r w:rsidRPr="00266392">
        <w:t xml:space="preserve"> the more secular humanitarian projects driven by the Red Cross or the League of Nations, as both Kevin Rozario and Keith Watenpaugh have noted, NER was defined by its Protestant </w:t>
      </w:r>
      <w:del w:id="2135" w:author="Patterson Lamb" w:date="2014-08-09T19:30:00Z">
        <w:r w:rsidRPr="00266392" w:rsidDel="0020111B">
          <w:delText xml:space="preserve">Evangelical </w:delText>
        </w:r>
      </w:del>
      <w:ins w:id="2136" w:author="Patterson Lamb" w:date="2014-08-09T19:30:00Z">
        <w:r>
          <w:t>e</w:t>
        </w:r>
        <w:r w:rsidRPr="00266392">
          <w:t xml:space="preserve">vangelical </w:t>
        </w:r>
      </w:ins>
      <w:r w:rsidRPr="00266392">
        <w:t>ethos</w:t>
      </w:r>
      <w:del w:id="2137" w:author="Patterson Lamb" w:date="2014-08-09T19:30:00Z">
        <w:r w:rsidRPr="00266392" w:rsidDel="0020111B">
          <w:delText>,</w:delText>
        </w:r>
      </w:del>
      <w:r w:rsidRPr="00266392">
        <w:t xml:space="preserve"> and an American national moral appeal, and this resulted in a complex blend of cultural and semiotic structures. James Barton, Cleveland Dodge</w:t>
      </w:r>
      <w:ins w:id="2138" w:author="Patterson Lamb" w:date="2014-08-09T19:30:00Z">
        <w:r>
          <w:t>,</w:t>
        </w:r>
      </w:ins>
      <w:r w:rsidRPr="00266392">
        <w:t xml:space="preserve"> and others brought to their Christian mission a new Progressivist entrepreneurialism in which specialists in public relations and advertising became essential to the selling of Christian charity for those suffering thousands of miles away, and notably Christian Armenians associated with the Holy Land. The two segments of visual culture might be said to move from the raw to the cooked, and in doing so show us how the commercialism of a religious humanitarian movement articulates its visual project in relation to the raw images taken of that same historical event under different conditions.</w:t>
      </w:r>
    </w:p>
    <w:p w:rsidR="005600E9" w:rsidRDefault="005600E9" w:rsidP="009666E1">
      <w:pPr>
        <w:pStyle w:val="CN"/>
        <w:pageBreakBefore w:val="0"/>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bookmarkStart w:id="2139" w:name="CBML_ch04_fig_001"/>
      <w:bookmarkEnd w:id="2139"/>
    </w:p>
    <w:p w:rsidR="005600E9" w:rsidRPr="00FB3C0C" w:rsidRDefault="005600E9" w:rsidP="001A4F98">
      <w:pPr>
        <w:pStyle w:val="CN"/>
      </w:pPr>
      <w:del w:id="2140" w:author="Patterson Lamb" w:date="2014-07-23T13:06:00Z">
        <w:r w:rsidRPr="00FB3C0C" w:rsidDel="00DC7CF8">
          <w:delText xml:space="preserve">Chapter </w:delText>
        </w:r>
      </w:del>
      <w:r w:rsidRPr="00FB3C0C">
        <w:t>5</w:t>
      </w:r>
    </w:p>
    <w:p w:rsidR="005600E9" w:rsidRPr="00FB3C0C" w:rsidRDefault="005600E9" w:rsidP="001A4F98">
      <w:pPr>
        <w:pStyle w:val="CT"/>
      </w:pPr>
      <w:bookmarkStart w:id="2141" w:name="CBML_ch05_ch_001"/>
      <w:r w:rsidRPr="006308EC">
        <w:t xml:space="preserve">Developing the Humanitarian Image in Late </w:t>
      </w:r>
      <w:del w:id="2142" w:author="Patterson Lamb" w:date="2014-08-10T08:42:00Z">
        <w:r w:rsidRPr="006308EC" w:rsidDel="005127FE">
          <w:delText>19th</w:delText>
        </w:r>
      </w:del>
      <w:ins w:id="2143" w:author="Patterson Lamb" w:date="2014-08-10T08:42:00Z">
        <w:r>
          <w:t>Nineteenth</w:t>
        </w:r>
      </w:ins>
      <w:ins w:id="2144" w:author="Patterson Lamb" w:date="2014-07-23T08:57:00Z">
        <w:r>
          <w:t>-</w:t>
        </w:r>
      </w:ins>
      <w:r w:rsidRPr="006308EC">
        <w:t xml:space="preserve"> and Early </w:t>
      </w:r>
      <w:del w:id="2145" w:author="Patterson Lamb" w:date="2014-08-10T08:42:00Z">
        <w:r w:rsidRPr="006308EC" w:rsidDel="005127FE">
          <w:delText>20th</w:delText>
        </w:r>
      </w:del>
      <w:ins w:id="2146" w:author="Patterson Lamb" w:date="2014-08-10T08:42:00Z">
        <w:r>
          <w:t>Twentieth</w:t>
        </w:r>
      </w:ins>
      <w:del w:id="2147" w:author="Patterson Lamb" w:date="2014-07-23T08:57:00Z">
        <w:r w:rsidRPr="006308EC" w:rsidDel="00B01C5F">
          <w:rPr>
            <w:vertAlign w:val="superscript"/>
          </w:rPr>
          <w:delText xml:space="preserve"> </w:delText>
        </w:r>
      </w:del>
      <w:ins w:id="2148" w:author="Patterson Lamb" w:date="2014-07-23T08:57:00Z">
        <w:r>
          <w:rPr>
            <w:vertAlign w:val="superscript"/>
          </w:rPr>
          <w:t>-</w:t>
        </w:r>
      </w:ins>
      <w:r w:rsidRPr="006308EC">
        <w:t>Century China</w:t>
      </w:r>
    </w:p>
    <w:bookmarkEnd w:id="2141"/>
    <w:p w:rsidR="005600E9" w:rsidRPr="00FB3C0C" w:rsidRDefault="005600E9" w:rsidP="001A4F98">
      <w:pPr>
        <w:pStyle w:val="CA"/>
      </w:pPr>
      <w:r w:rsidRPr="006308EC">
        <w:rPr>
          <w:b/>
        </w:rPr>
        <w:t>Caroline Reeves</w:t>
      </w:r>
    </w:p>
    <w:p w:rsidR="005600E9" w:rsidRPr="00FB3C0C" w:rsidRDefault="005600E9" w:rsidP="001A4F98">
      <w:pPr>
        <w:pStyle w:val="A"/>
      </w:pPr>
      <w:bookmarkStart w:id="2149" w:name="CBML_ch05_sec1_001"/>
      <w:r w:rsidRPr="006308EC">
        <w:t>Introduction</w:t>
      </w:r>
    </w:p>
    <w:bookmarkEnd w:id="2149"/>
    <w:p w:rsidR="005600E9" w:rsidRPr="00FB3C0C" w:rsidRDefault="005600E9" w:rsidP="001A4F98">
      <w:pPr>
        <w:pStyle w:val="para-no-indent"/>
      </w:pPr>
      <w:r w:rsidRPr="00FB3C0C">
        <w:t xml:space="preserve">On </w:t>
      </w:r>
      <w:del w:id="2150" w:author="Patterson Lamb" w:date="2014-08-10T08:42:00Z">
        <w:r w:rsidRPr="00FB3C0C" w:rsidDel="005127FE">
          <w:delText xml:space="preserve">November </w:delText>
        </w:r>
      </w:del>
      <w:r w:rsidRPr="00FB3C0C">
        <w:t>19</w:t>
      </w:r>
      <w:ins w:id="2151" w:author="Patterson Lamb" w:date="2014-08-10T08:42:00Z">
        <w:r w:rsidRPr="005127FE">
          <w:t xml:space="preserve"> </w:t>
        </w:r>
        <w:r w:rsidRPr="00FB3C0C">
          <w:t>November</w:t>
        </w:r>
      </w:ins>
      <w:del w:id="2152" w:author="Patterson Lamb" w:date="2014-08-10T08:42:00Z">
        <w:r w:rsidRPr="00FB3C0C" w:rsidDel="005127FE">
          <w:delText>,</w:delText>
        </w:r>
      </w:del>
      <w:r w:rsidRPr="00FB3C0C">
        <w:t xml:space="preserve"> 1912, Japanese jurist and Red Cross authority Ariga Nagao spoke to a crowded hall of Chinese philanthropists in Shanghai. To encourage charitable donations, he urged, the Chinese should follow the Japanese model: </w:t>
      </w:r>
      <w:del w:id="2153" w:author="Patterson Lamb" w:date="2014-08-10T08:43:00Z">
        <w:r w:rsidRPr="00FB3C0C" w:rsidDel="005127FE">
          <w:delText xml:space="preserve">Publish </w:delText>
        </w:r>
      </w:del>
      <w:ins w:id="2154" w:author="Patterson Lamb" w:date="2014-08-10T08:43:00Z">
        <w:r>
          <w:t>p</w:t>
        </w:r>
        <w:r w:rsidRPr="00FB3C0C">
          <w:t xml:space="preserve">ublish </w:t>
        </w:r>
      </w:ins>
      <w:r w:rsidRPr="00FB3C0C">
        <w:t xml:space="preserve">photographs of flesh flying about. These photos, he told his audience, </w:t>
      </w:r>
      <w:r w:rsidRPr="006308EC">
        <w:t>“</w:t>
      </w:r>
      <w:r w:rsidRPr="00FB3C0C">
        <w:t>inspire benevolence.</w:t>
      </w:r>
      <w:r w:rsidRPr="006308EC">
        <w:t>”</w:t>
      </w:r>
      <w:r w:rsidRPr="00FB3C0C">
        <w:rPr>
          <w:vertAlign w:val="superscript"/>
        </w:rPr>
        <w:endnoteReference w:id="255"/>
      </w:r>
    </w:p>
    <w:p w:rsidR="005600E9" w:rsidRPr="00FB3C0C" w:rsidRDefault="005600E9" w:rsidP="001A4F98">
      <w:pPr>
        <w:pStyle w:val="para"/>
      </w:pPr>
      <w:r w:rsidRPr="00FB3C0C">
        <w:t>This model of visual humanitarianism was already widespread in international humanitarian circles. Sensationalism, the fetishization of suffering, and the presentation of the needy as powerless victims were becoming well-established tropes in the Euro-American humanitarian sphere.</w:t>
      </w:r>
      <w:r w:rsidRPr="00FB3C0C">
        <w:rPr>
          <w:vertAlign w:val="superscript"/>
        </w:rPr>
        <w:endnoteReference w:id="256"/>
      </w:r>
      <w:r w:rsidRPr="00FB3C0C">
        <w:t xml:space="preserve"> As in print journalism, where the mantra of the day was </w:t>
      </w:r>
      <w:r w:rsidRPr="006308EC">
        <w:t>“</w:t>
      </w:r>
      <w:r w:rsidRPr="00FB3C0C">
        <w:t>if it bleeds, it reads,</w:t>
      </w:r>
      <w:r w:rsidRPr="006308EC">
        <w:t>”</w:t>
      </w:r>
      <w:r w:rsidRPr="00FB3C0C">
        <w:t xml:space="preserve"> the spectacle of suffering seemed to be the most effective way to move Western</w:t>
      </w:r>
      <w:r w:rsidRPr="003C478B">
        <w:t xml:space="preserve"> </w:t>
      </w:r>
      <w:r w:rsidRPr="006308EC">
        <w:t>–</w:t>
      </w:r>
      <w:r w:rsidRPr="003C478B">
        <w:t xml:space="preserve"> </w:t>
      </w:r>
      <w:r w:rsidRPr="00FB3C0C">
        <w:t>and Japanese</w:t>
      </w:r>
      <w:r w:rsidRPr="003C478B">
        <w:t xml:space="preserve"> </w:t>
      </w:r>
      <w:r w:rsidRPr="006308EC">
        <w:t>–</w:t>
      </w:r>
      <w:r w:rsidRPr="003C478B">
        <w:t xml:space="preserve"> </w:t>
      </w:r>
      <w:r w:rsidRPr="00FB3C0C">
        <w:t>audiences to compassion and to generate funds for worthy causes. How did China</w:t>
      </w:r>
      <w:r w:rsidRPr="006308EC">
        <w:t>’</w:t>
      </w:r>
      <w:r w:rsidRPr="00FB3C0C">
        <w:t>s philanthropists fit in with this visual convention?</w:t>
      </w:r>
    </w:p>
    <w:p w:rsidR="005600E9" w:rsidRPr="00FB3C0C" w:rsidRDefault="005600E9" w:rsidP="001A4F98">
      <w:pPr>
        <w:pStyle w:val="para"/>
      </w:pPr>
      <w:r w:rsidRPr="00FB3C0C">
        <w:t>Photography</w:t>
      </w:r>
      <w:r w:rsidRPr="003C478B">
        <w:t xml:space="preserve"> </w:t>
      </w:r>
      <w:r w:rsidRPr="006308EC">
        <w:t>–</w:t>
      </w:r>
      <w:r w:rsidRPr="003C478B">
        <w:t xml:space="preserve"> </w:t>
      </w:r>
      <w:r w:rsidRPr="00FB3C0C">
        <w:t>from portraiture to commercial pieces</w:t>
      </w:r>
      <w:r w:rsidRPr="003C478B">
        <w:t xml:space="preserve"> </w:t>
      </w:r>
      <w:r w:rsidRPr="006308EC">
        <w:t>–</w:t>
      </w:r>
      <w:r w:rsidRPr="003C478B">
        <w:t xml:space="preserve"> </w:t>
      </w:r>
      <w:r w:rsidRPr="00FB3C0C">
        <w:t>was widespread in China by 1912. By the 1920s, vivid photographs from China</w:t>
      </w:r>
      <w:r w:rsidRPr="006308EC">
        <w:t>’</w:t>
      </w:r>
      <w:r w:rsidRPr="00FB3C0C">
        <w:t xml:space="preserve">s battlefields and disaster zones were indeed animating Chinese charitable appeals and publications. Were these images the same or different from other humanitarian photography of the period? This chapter examines the development of the use of early </w:t>
      </w:r>
      <w:del w:id="2163" w:author="Patterson Lamb" w:date="2014-08-10T08:44:00Z">
        <w:r w:rsidRPr="00FB3C0C" w:rsidDel="005127FE">
          <w:delText>20th</w:delText>
        </w:r>
      </w:del>
      <w:ins w:id="2164" w:author="Patterson Lamb" w:date="2014-08-10T08:44:00Z">
        <w:r>
          <w:t>twentieth</w:t>
        </w:r>
      </w:ins>
      <w:r w:rsidRPr="00FB3C0C">
        <w:t>-century photography to encourage China</w:t>
      </w:r>
      <w:r w:rsidRPr="006308EC">
        <w:t>’</w:t>
      </w:r>
      <w:r w:rsidRPr="00FB3C0C">
        <w:t>s citizens to see, to feel, and to take action to help victims of war, disaster, and poverty.</w:t>
      </w:r>
      <w:r w:rsidRPr="00FB3C0C">
        <w:rPr>
          <w:vertAlign w:val="superscript"/>
        </w:rPr>
        <w:endnoteReference w:id="257"/>
      </w:r>
    </w:p>
    <w:p w:rsidR="005600E9" w:rsidRPr="00FB3C0C" w:rsidRDefault="005600E9" w:rsidP="001A4F98">
      <w:pPr>
        <w:pStyle w:val="para"/>
      </w:pPr>
      <w:r w:rsidRPr="00FB3C0C">
        <w:t>Moving away from the better-known story of foreign photography in and about China,</w:t>
      </w:r>
      <w:r w:rsidRPr="00FB3C0C">
        <w:rPr>
          <w:vertAlign w:val="superscript"/>
        </w:rPr>
        <w:endnoteReference w:id="258"/>
      </w:r>
      <w:r w:rsidRPr="00FB3C0C">
        <w:t xml:space="preserve"> my work focuses on the profoundly transnational</w:t>
      </w:r>
      <w:r w:rsidRPr="003C478B">
        <w:t xml:space="preserve"> </w:t>
      </w:r>
      <w:r w:rsidRPr="006308EC">
        <w:t>–</w:t>
      </w:r>
      <w:r w:rsidRPr="003C478B">
        <w:t xml:space="preserve"> </w:t>
      </w:r>
      <w:r w:rsidRPr="00FB3C0C">
        <w:t>yet no less indigenous</w:t>
      </w:r>
      <w:r w:rsidRPr="003C478B">
        <w:t xml:space="preserve"> </w:t>
      </w:r>
      <w:r w:rsidRPr="006308EC">
        <w:t>–</w:t>
      </w:r>
      <w:r w:rsidRPr="003C478B">
        <w:t xml:space="preserve"> </w:t>
      </w:r>
      <w:r w:rsidRPr="00FB3C0C">
        <w:t>development of the relationship between image, photography, and humanitarianism within China, tracing indigenous and Japanese as well as Western influences. Investigating the visual record of the Chinese Red Cross Society, one of China</w:t>
      </w:r>
      <w:r w:rsidRPr="006308EC">
        <w:t>’</w:t>
      </w:r>
      <w:r w:rsidRPr="00FB3C0C">
        <w:t>s foremost charities of the Republican-era (1912</w:t>
      </w:r>
      <w:r w:rsidRPr="006308EC">
        <w:t>–</w:t>
      </w:r>
      <w:r w:rsidRPr="00FB3C0C">
        <w:t>37) as a case study, this chapter elucidates the confluence of philanthropy and photography, modernity and humanitarianism in pre-Communist China.</w:t>
      </w:r>
    </w:p>
    <w:p w:rsidR="005600E9" w:rsidRPr="00FB3C0C" w:rsidRDefault="005600E9" w:rsidP="001A4F98">
      <w:pPr>
        <w:pStyle w:val="para"/>
      </w:pPr>
      <w:r w:rsidRPr="00FB3C0C">
        <w:t xml:space="preserve">In the early </w:t>
      </w:r>
      <w:del w:id="2165" w:author="Patterson Lamb" w:date="2014-08-10T08:45:00Z">
        <w:r w:rsidRPr="00FB3C0C" w:rsidDel="005127FE">
          <w:delText xml:space="preserve">20th </w:delText>
        </w:r>
      </w:del>
      <w:ins w:id="2166" w:author="Patterson Lamb" w:date="2014-08-10T08:45:00Z">
        <w:r>
          <w:t>twentieth</w:t>
        </w:r>
        <w:r w:rsidRPr="00FB3C0C">
          <w:t xml:space="preserve"> </w:t>
        </w:r>
      </w:ins>
      <w:r w:rsidRPr="00FB3C0C">
        <w:t xml:space="preserve">century, newly minted Chinese citizens were in the process of enlarging their charitable range. Their new sphere of concern embraced not only local Chinese whose faces, language, and customs they shared, but also distant Chinese newly conceived as </w:t>
      </w:r>
      <w:r w:rsidRPr="007D5122">
        <w:rPr>
          <w:i/>
        </w:rPr>
        <w:t>tongbao</w:t>
      </w:r>
      <w:r w:rsidRPr="00FB3C0C">
        <w:t xml:space="preserve"> (literally, </w:t>
      </w:r>
      <w:r w:rsidRPr="006308EC">
        <w:t>“</w:t>
      </w:r>
      <w:r w:rsidRPr="00FB3C0C">
        <w:t>of the same womb</w:t>
      </w:r>
      <w:r w:rsidRPr="006308EC">
        <w:t>”</w:t>
      </w:r>
      <w:r w:rsidRPr="00FB3C0C">
        <w:t>) whose appearances, worlds, and cultures were far from their own.</w:t>
      </w:r>
      <w:r w:rsidRPr="00FB3C0C">
        <w:rPr>
          <w:vertAlign w:val="superscript"/>
        </w:rPr>
        <w:endnoteReference w:id="259"/>
      </w:r>
      <w:r w:rsidRPr="00FB3C0C">
        <w:t xml:space="preserve"> The Chinese nation was being created, and social relief provision extended to encompass all those whom the new technologies now rendered reachable. Chinese Red Cross philanthropists called what they did </w:t>
      </w:r>
      <w:r w:rsidRPr="007D5122">
        <w:rPr>
          <w:i/>
        </w:rPr>
        <w:t>rendaozhuyi</w:t>
      </w:r>
      <w:r w:rsidRPr="003C478B">
        <w:t xml:space="preserve"> </w:t>
      </w:r>
      <w:r w:rsidRPr="006308EC">
        <w:t>–</w:t>
      </w:r>
      <w:r w:rsidRPr="003C478B">
        <w:t xml:space="preserve"> </w:t>
      </w:r>
      <w:r w:rsidRPr="00FB3C0C">
        <w:t>humanitarianism.</w:t>
      </w:r>
      <w:r w:rsidRPr="00FB3C0C">
        <w:rPr>
          <w:vertAlign w:val="superscript"/>
        </w:rPr>
        <w:endnoteReference w:id="260"/>
      </w:r>
      <w:r w:rsidRPr="00FB3C0C">
        <w:t xml:space="preserve"> This extension of philanthropy from China</w:t>
      </w:r>
      <w:r w:rsidRPr="006308EC">
        <w:t>’</w:t>
      </w:r>
      <w:r w:rsidRPr="00FB3C0C">
        <w:t xml:space="preserve">s southerner to northerner, easterner to exotic westerner, problematizes the idea that humanitarianism is a special form of philanthropy. For the Chinese, humanitarianism could be practiced both at home, within the boundaries of their fledgling nation, </w:t>
      </w:r>
      <w:r w:rsidRPr="007D5122">
        <w:rPr>
          <w:i/>
        </w:rPr>
        <w:t>and</w:t>
      </w:r>
      <w:r w:rsidRPr="00FB3C0C">
        <w:t xml:space="preserve"> on individuals civilizationally and /or </w:t>
      </w:r>
      <w:r w:rsidRPr="006308EC">
        <w:t>“</w:t>
      </w:r>
      <w:r w:rsidRPr="00FB3C0C">
        <w:t>racially</w:t>
      </w:r>
      <w:r w:rsidRPr="006308EC">
        <w:t>”</w:t>
      </w:r>
      <w:r w:rsidRPr="00FB3C0C">
        <w:t xml:space="preserve"> different from the practitioners.</w:t>
      </w:r>
      <w:r w:rsidRPr="00FB3C0C">
        <w:rPr>
          <w:vertAlign w:val="superscript"/>
        </w:rPr>
        <w:endnoteReference w:id="261"/>
      </w:r>
    </w:p>
    <w:p w:rsidR="005600E9" w:rsidRPr="00FB3C0C" w:rsidRDefault="005600E9" w:rsidP="001A4F98">
      <w:pPr>
        <w:pStyle w:val="A"/>
      </w:pPr>
      <w:bookmarkStart w:id="2167" w:name="CBML_ch05_sec1_002"/>
      <w:r w:rsidRPr="006308EC">
        <w:t>The Chinese Context</w:t>
      </w:r>
    </w:p>
    <w:bookmarkEnd w:id="2167"/>
    <w:p w:rsidR="005600E9" w:rsidRPr="00FB3C0C" w:rsidRDefault="005600E9" w:rsidP="001A4F98">
      <w:pPr>
        <w:pStyle w:val="para-no-indent"/>
      </w:pPr>
      <w:r w:rsidRPr="00FB3C0C">
        <w:t xml:space="preserve">At the start of the </w:t>
      </w:r>
      <w:del w:id="2168" w:author="Patterson Lamb" w:date="2014-08-10T08:46:00Z">
        <w:r w:rsidRPr="00FB3C0C" w:rsidDel="005127FE">
          <w:delText xml:space="preserve">20th </w:delText>
        </w:r>
      </w:del>
      <w:ins w:id="2169" w:author="Patterson Lamb" w:date="2014-08-10T08:46:00Z">
        <w:r>
          <w:t>twentieth</w:t>
        </w:r>
        <w:r w:rsidRPr="00FB3C0C">
          <w:t xml:space="preserve"> </w:t>
        </w:r>
      </w:ins>
      <w:r w:rsidRPr="00FB3C0C">
        <w:t>century, China</w:t>
      </w:r>
      <w:r w:rsidRPr="006308EC">
        <w:t>’</w:t>
      </w:r>
      <w:r w:rsidRPr="00FB3C0C">
        <w:t>s natural and political landscapes were in flux. Natural disasters</w:t>
      </w:r>
      <w:r w:rsidRPr="003C478B">
        <w:t xml:space="preserve"> </w:t>
      </w:r>
      <w:r w:rsidRPr="006308EC">
        <w:t>–</w:t>
      </w:r>
      <w:r w:rsidRPr="003C478B">
        <w:t xml:space="preserve"> </w:t>
      </w:r>
      <w:r w:rsidRPr="00FB3C0C">
        <w:t>floods and droughts, famines and other catastrophes</w:t>
      </w:r>
      <w:r w:rsidRPr="003C478B">
        <w:t xml:space="preserve"> </w:t>
      </w:r>
      <w:r w:rsidRPr="006308EC">
        <w:t>–</w:t>
      </w:r>
      <w:r w:rsidRPr="003C478B">
        <w:t xml:space="preserve"> </w:t>
      </w:r>
      <w:r w:rsidRPr="00FB3C0C">
        <w:t xml:space="preserve">occurred with alarming frequency. Between 1876 and 1879, </w:t>
      </w:r>
      <w:ins w:id="2170" w:author="Patterson Lamb" w:date="2014-08-10T08:47:00Z">
        <w:r>
          <w:t>nine million to thirteen</w:t>
        </w:r>
      </w:ins>
      <w:del w:id="2171" w:author="Patterson Lamb" w:date="2014-08-10T08:47:00Z">
        <w:r w:rsidRPr="00FB3C0C" w:rsidDel="005127FE">
          <w:delText>9</w:delText>
        </w:r>
        <w:r w:rsidRPr="006308EC" w:rsidDel="005127FE">
          <w:delText>–</w:delText>
        </w:r>
        <w:r w:rsidRPr="00FB3C0C" w:rsidDel="005127FE">
          <w:delText>13</w:delText>
        </w:r>
      </w:del>
      <w:r w:rsidRPr="00FB3C0C">
        <w:t xml:space="preserve"> million Chinese died in the deadliest drought-induced famine in China</w:t>
      </w:r>
      <w:r w:rsidRPr="006308EC">
        <w:t>’</w:t>
      </w:r>
      <w:r w:rsidRPr="00FB3C0C">
        <w:t>s history.</w:t>
      </w:r>
      <w:r w:rsidRPr="00FB3C0C">
        <w:rPr>
          <w:vertAlign w:val="superscript"/>
        </w:rPr>
        <w:endnoteReference w:id="262"/>
      </w:r>
      <w:r w:rsidRPr="00FB3C0C">
        <w:t xml:space="preserve"> Within </w:t>
      </w:r>
      <w:del w:id="2172" w:author="Patterson Lamb" w:date="2014-08-10T08:47:00Z">
        <w:r w:rsidRPr="00FB3C0C" w:rsidDel="005127FE">
          <w:delText xml:space="preserve">20 </w:delText>
        </w:r>
      </w:del>
      <w:ins w:id="2173" w:author="Patterson Lamb" w:date="2014-08-10T08:47:00Z">
        <w:r>
          <w:t>twenty</w:t>
        </w:r>
        <w:r w:rsidRPr="00FB3C0C">
          <w:t xml:space="preserve"> </w:t>
        </w:r>
      </w:ins>
      <w:r w:rsidRPr="00FB3C0C">
        <w:t xml:space="preserve">years, famine hit again, and </w:t>
      </w:r>
      <w:del w:id="2174" w:author="Patterson Lamb" w:date="2014-08-10T08:47:00Z">
        <w:r w:rsidRPr="00FB3C0C" w:rsidDel="005127FE">
          <w:delText xml:space="preserve">20 </w:delText>
        </w:r>
      </w:del>
      <w:ins w:id="2175" w:author="Patterson Lamb" w:date="2014-08-10T08:47:00Z">
        <w:r>
          <w:t xml:space="preserve">twenty </w:t>
        </w:r>
      </w:ins>
      <w:r w:rsidRPr="00FB3C0C">
        <w:t xml:space="preserve">years later, China would lose another half </w:t>
      </w:r>
      <w:del w:id="2176" w:author="Patterson Lamb" w:date="2014-08-10T08:47:00Z">
        <w:r w:rsidRPr="00FB3C0C" w:rsidDel="005127FE">
          <w:delText xml:space="preserve">a </w:delText>
        </w:r>
      </w:del>
      <w:r w:rsidRPr="00FB3C0C">
        <w:t xml:space="preserve">million people in yet another </w:t>
      </w:r>
      <w:del w:id="2177" w:author="Patterson Lamb" w:date="2014-08-10T08:47:00Z">
        <w:r w:rsidRPr="00FB3C0C" w:rsidDel="005127FE">
          <w:delText xml:space="preserve">North </w:delText>
        </w:r>
      </w:del>
      <w:ins w:id="2178" w:author="Patterson Lamb" w:date="2014-08-10T08:47:00Z">
        <w:r>
          <w:t>n</w:t>
        </w:r>
        <w:r w:rsidRPr="00FB3C0C">
          <w:t xml:space="preserve">orth </w:t>
        </w:r>
      </w:ins>
      <w:r w:rsidRPr="00FB3C0C">
        <w:t>China Famine.</w:t>
      </w:r>
      <w:r w:rsidRPr="00FB3C0C">
        <w:rPr>
          <w:vertAlign w:val="superscript"/>
        </w:rPr>
        <w:endnoteReference w:id="263"/>
      </w:r>
      <w:r w:rsidRPr="00FB3C0C">
        <w:t xml:space="preserve"> This dire situation was exacerbated by round upon round of civil violence as China</w:t>
      </w:r>
      <w:r w:rsidRPr="006308EC">
        <w:t>’</w:t>
      </w:r>
      <w:r w:rsidRPr="00FB3C0C">
        <w:t>s leaders and common people experimented with alternatives to the ancient dynastic system. The quasi-religious Taiping Rebellion (1850</w:t>
      </w:r>
      <w:r w:rsidRPr="006308EC">
        <w:t>–</w:t>
      </w:r>
      <w:del w:id="2180" w:author="Patterson Lamb" w:date="2014-08-10T08:48:00Z">
        <w:r w:rsidRPr="00FB3C0C" w:rsidDel="005127FE">
          <w:delText>18</w:delText>
        </w:r>
      </w:del>
      <w:r w:rsidRPr="00FB3C0C">
        <w:t xml:space="preserve">65) left </w:t>
      </w:r>
      <w:del w:id="2181" w:author="Patterson Lamb" w:date="2014-08-10T08:48:00Z">
        <w:r w:rsidRPr="00FB3C0C" w:rsidDel="005127FE">
          <w:delText>20</w:delText>
        </w:r>
        <w:r w:rsidRPr="006308EC" w:rsidDel="005127FE">
          <w:delText>–</w:delText>
        </w:r>
        <w:r w:rsidRPr="00FB3C0C" w:rsidDel="005127FE">
          <w:delText>30</w:delText>
        </w:r>
      </w:del>
      <w:ins w:id="2182" w:author="Patterson Lamb" w:date="2014-08-10T08:48:00Z">
        <w:r>
          <w:t>twenty to thirty</w:t>
        </w:r>
      </w:ins>
      <w:r w:rsidRPr="00FB3C0C">
        <w:t xml:space="preserve"> million Chinese dead in history</w:t>
      </w:r>
      <w:r w:rsidRPr="006308EC">
        <w:t>’</w:t>
      </w:r>
      <w:r w:rsidRPr="00FB3C0C">
        <w:t>s most lethal civil war.</w:t>
      </w:r>
      <w:r w:rsidRPr="00FB3C0C">
        <w:rPr>
          <w:vertAlign w:val="superscript"/>
        </w:rPr>
        <w:endnoteReference w:id="264"/>
      </w:r>
      <w:r w:rsidRPr="00FB3C0C">
        <w:t xml:space="preserve"> Internal unrest did not stop there. Uprisings</w:t>
      </w:r>
      <w:r w:rsidRPr="003C478B">
        <w:t xml:space="preserve"> </w:t>
      </w:r>
      <w:r w:rsidRPr="006308EC">
        <w:t>–</w:t>
      </w:r>
      <w:r w:rsidRPr="003C478B">
        <w:t xml:space="preserve"> </w:t>
      </w:r>
      <w:r w:rsidRPr="00FB3C0C">
        <w:t>religious, political, and economic</w:t>
      </w:r>
      <w:r w:rsidRPr="003C478B">
        <w:t xml:space="preserve"> </w:t>
      </w:r>
      <w:r w:rsidRPr="006308EC">
        <w:t>–</w:t>
      </w:r>
      <w:r w:rsidRPr="003C478B">
        <w:t xml:space="preserve"> </w:t>
      </w:r>
      <w:r w:rsidRPr="00FB3C0C">
        <w:t>continued across the centuries</w:t>
      </w:r>
      <w:r w:rsidRPr="006308EC">
        <w:t>’</w:t>
      </w:r>
      <w:r w:rsidRPr="00FB3C0C">
        <w:t xml:space="preserve"> divide. China</w:t>
      </w:r>
      <w:r w:rsidRPr="006308EC">
        <w:t>’</w:t>
      </w:r>
      <w:r w:rsidRPr="00FB3C0C">
        <w:t>s 1911 Revolution brought down the Qing Dynasty (1644</w:t>
      </w:r>
      <w:r w:rsidRPr="006308EC">
        <w:t>–</w:t>
      </w:r>
      <w:r w:rsidRPr="00FB3C0C">
        <w:t>1911)</w:t>
      </w:r>
      <w:del w:id="2184" w:author="Patterson Lamb" w:date="2014-08-10T08:48:00Z">
        <w:r w:rsidRPr="00FB3C0C" w:rsidDel="005127FE">
          <w:delText>,</w:delText>
        </w:r>
      </w:del>
      <w:r w:rsidRPr="00FB3C0C">
        <w:t xml:space="preserve"> but did not end the struggle for political power in China. Imperialism and geopolitics encroached on China, and these escalating external threats worsened domestic volatility. Poverty, political instability, social conflict, and increased mortality became the norm for many Chinese, over 90</w:t>
      </w:r>
      <w:del w:id="2185" w:author="Patterson Lamb" w:date="2014-08-10T08:48:00Z">
        <w:r w:rsidRPr="00FB3C0C" w:rsidDel="005127FE">
          <w:delText xml:space="preserve">% </w:delText>
        </w:r>
      </w:del>
      <w:ins w:id="2186" w:author="Patterson Lamb" w:date="2014-08-10T08:48:00Z">
        <w:r>
          <w:t xml:space="preserve"> percent </w:t>
        </w:r>
      </w:ins>
      <w:r w:rsidRPr="00FB3C0C">
        <w:t>of whom were rural peasants.</w:t>
      </w:r>
    </w:p>
    <w:p w:rsidR="005600E9" w:rsidRPr="00FB3C0C" w:rsidRDefault="005600E9" w:rsidP="001A4F98">
      <w:pPr>
        <w:pStyle w:val="para"/>
      </w:pPr>
      <w:r w:rsidRPr="00FB3C0C">
        <w:t>This litany of catastrophe and death was highlighted in vivid portrayals in China</w:t>
      </w:r>
      <w:r w:rsidRPr="006308EC">
        <w:t>’</w:t>
      </w:r>
      <w:r w:rsidRPr="00FB3C0C">
        <w:t>s print media, usually through words and increasingly, in images. These were produced to warn, to inform, to memorialize, and to solicit aid, mostly among China</w:t>
      </w:r>
      <w:r w:rsidRPr="006308EC">
        <w:t>’</w:t>
      </w:r>
      <w:r w:rsidRPr="00FB3C0C">
        <w:t xml:space="preserve">s elite, an educated minority who comprised less than </w:t>
      </w:r>
      <w:del w:id="2187" w:author="Patterson Lamb" w:date="2014-08-10T08:48:00Z">
        <w:r w:rsidRPr="00FB3C0C" w:rsidDel="005127FE">
          <w:delText xml:space="preserve">ten </w:delText>
        </w:r>
      </w:del>
      <w:ins w:id="2188" w:author="Patterson Lamb" w:date="2014-08-10T08:48:00Z">
        <w:r>
          <w:t>10</w:t>
        </w:r>
        <w:r w:rsidRPr="00FB3C0C">
          <w:t xml:space="preserve"> </w:t>
        </w:r>
      </w:ins>
      <w:r w:rsidRPr="00FB3C0C">
        <w:t>percent of China</w:t>
      </w:r>
      <w:r w:rsidRPr="006308EC">
        <w:t>’</w:t>
      </w:r>
      <w:r w:rsidRPr="00FB3C0C">
        <w:t>s population. China</w:t>
      </w:r>
      <w:r w:rsidRPr="006308EC">
        <w:t>’</w:t>
      </w:r>
      <w:r w:rsidRPr="00FB3C0C">
        <w:t xml:space="preserve">s print culture went back to the eighth century </w:t>
      </w:r>
      <w:del w:id="2189" w:author="Patterson Lamb" w:date="2014-08-10T08:49:00Z">
        <w:r w:rsidRPr="005600E9">
          <w:rPr>
            <w:smallCaps/>
            <w:rPrChange w:id="2190" w:author="Patterson Lamb" w:date="2014-08-10T08:49:00Z">
              <w:rPr/>
            </w:rPrChange>
          </w:rPr>
          <w:delText>CE</w:delText>
        </w:r>
      </w:del>
      <w:ins w:id="2191" w:author="Patterson Lamb" w:date="2014-08-10T08:49:00Z">
        <w:r>
          <w:rPr>
            <w:smallCaps/>
          </w:rPr>
          <w:t>ce</w:t>
        </w:r>
      </w:ins>
      <w:r w:rsidRPr="00FB3C0C">
        <w:t>, fostering the circulation of printed material, including official news gazettes, novels, histories, genealogies, letters, poetry, pornography, classical literature</w:t>
      </w:r>
      <w:ins w:id="2192" w:author="Patterson Lamb" w:date="2014-08-10T08:49:00Z">
        <w:r>
          <w:t>,</w:t>
        </w:r>
      </w:ins>
      <w:r w:rsidRPr="00FB3C0C">
        <w:t xml:space="preserve"> and exhortatory pamphlets. Paper had been invented in China in the Later Han Dynasty (25</w:t>
      </w:r>
      <w:r w:rsidRPr="006308EC">
        <w:t>–</w:t>
      </w:r>
      <w:r w:rsidRPr="00FB3C0C">
        <w:t xml:space="preserve">220 </w:t>
      </w:r>
      <w:del w:id="2193" w:author="Patterson Lamb" w:date="2014-08-10T08:49:00Z">
        <w:r w:rsidRPr="005600E9">
          <w:rPr>
            <w:smallCaps/>
            <w:rPrChange w:id="2194" w:author="Patterson Lamb" w:date="2014-08-10T08:49:00Z">
              <w:rPr/>
            </w:rPrChange>
          </w:rPr>
          <w:delText>CE</w:delText>
        </w:r>
      </w:del>
      <w:ins w:id="2195" w:author="Patterson Lamb" w:date="2014-08-10T08:49:00Z">
        <w:r>
          <w:rPr>
            <w:smallCaps/>
          </w:rPr>
          <w:t>ce</w:t>
        </w:r>
      </w:ins>
      <w:r w:rsidRPr="00FB3C0C">
        <w:t>), and woodblock printing in the Sui (589</w:t>
      </w:r>
      <w:r w:rsidRPr="006308EC">
        <w:t>–</w:t>
      </w:r>
      <w:r w:rsidRPr="00FB3C0C">
        <w:t>618) and Tang (618</w:t>
      </w:r>
      <w:r w:rsidRPr="006308EC">
        <w:t>–</w:t>
      </w:r>
      <w:r w:rsidRPr="00FB3C0C">
        <w:t>907).</w:t>
      </w:r>
      <w:r w:rsidRPr="00FB3C0C">
        <w:rPr>
          <w:vertAlign w:val="superscript"/>
        </w:rPr>
        <w:endnoteReference w:id="265"/>
      </w:r>
    </w:p>
    <w:p w:rsidR="005600E9" w:rsidRPr="00FB3C0C" w:rsidRDefault="005600E9" w:rsidP="001A4F98">
      <w:pPr>
        <w:pStyle w:val="para"/>
      </w:pPr>
      <w:r w:rsidRPr="00FB3C0C">
        <w:t xml:space="preserve">Traditionally, Chinese print technologies had been used in the service of philanthropy, and vivid imagery played a significant role. As early as 1594, a Confucian official submitted a report to the </w:t>
      </w:r>
      <w:del w:id="2197" w:author="Patterson Lamb" w:date="2014-08-10T08:49:00Z">
        <w:r w:rsidRPr="00FB3C0C" w:rsidDel="005127FE">
          <w:delText xml:space="preserve">Emperor </w:delText>
        </w:r>
      </w:del>
      <w:ins w:id="2198" w:author="Patterson Lamb" w:date="2014-08-10T08:49:00Z">
        <w:r>
          <w:t>e</w:t>
        </w:r>
        <w:r w:rsidRPr="00FB3C0C">
          <w:t xml:space="preserve">mperor </w:t>
        </w:r>
      </w:ins>
      <w:r w:rsidRPr="00FB3C0C">
        <w:t xml:space="preserve">about a famine in his province, illustrated by </w:t>
      </w:r>
      <w:del w:id="2199" w:author="Patterson Lamb" w:date="2014-08-10T08:49:00Z">
        <w:r w:rsidRPr="00FB3C0C" w:rsidDel="005127FE">
          <w:delText xml:space="preserve">14 </w:delText>
        </w:r>
      </w:del>
      <w:ins w:id="2200" w:author="Patterson Lamb" w:date="2014-08-10T08:49:00Z">
        <w:r>
          <w:t>fourteen</w:t>
        </w:r>
        <w:r w:rsidRPr="00FB3C0C">
          <w:t xml:space="preserve"> </w:t>
        </w:r>
      </w:ins>
      <w:r w:rsidRPr="00FB3C0C">
        <w:t>woodblock pictures of his constituents</w:t>
      </w:r>
      <w:r w:rsidRPr="006308EC">
        <w:t>’</w:t>
      </w:r>
      <w:r w:rsidRPr="00FB3C0C">
        <w:t xml:space="preserve"> suffering. The pictures</w:t>
      </w:r>
      <w:r w:rsidRPr="003C478B">
        <w:t xml:space="preserve"> </w:t>
      </w:r>
      <w:r w:rsidRPr="006308EC">
        <w:t>–</w:t>
      </w:r>
      <w:r w:rsidRPr="003C478B">
        <w:t xml:space="preserve"> </w:t>
      </w:r>
      <w:r w:rsidRPr="00FB3C0C">
        <w:t>successful in their mission</w:t>
      </w:r>
      <w:r w:rsidRPr="003C478B">
        <w:t xml:space="preserve"> </w:t>
      </w:r>
      <w:r w:rsidRPr="006308EC">
        <w:t>–</w:t>
      </w:r>
      <w:r w:rsidRPr="003C478B">
        <w:t xml:space="preserve"> </w:t>
      </w:r>
      <w:r w:rsidRPr="00FB3C0C">
        <w:t>were meant to move the Wanli emperor and his court women to open their purses for famine relief.</w:t>
      </w:r>
      <w:r w:rsidRPr="00FB3C0C">
        <w:rPr>
          <w:vertAlign w:val="superscript"/>
        </w:rPr>
        <w:endnoteReference w:id="266"/>
      </w:r>
      <w:r w:rsidRPr="00FB3C0C">
        <w:t xml:space="preserve"> This use of illustration to move hearts surfaced repeatedly in China</w:t>
      </w:r>
      <w:r w:rsidRPr="006308EC">
        <w:t>’</w:t>
      </w:r>
      <w:r w:rsidRPr="00FB3C0C">
        <w:t xml:space="preserve">s elite circles. Another famous example came in 1864 at the end of the Taiping Rebellion. Confucian scholar Yu Zhi produced a pamphlet called </w:t>
      </w:r>
      <w:del w:id="2201" w:author="Patterson Lamb" w:date="2014-08-10T10:25:00Z">
        <w:r w:rsidRPr="005600E9">
          <w:rPr>
            <w:i/>
            <w:rPrChange w:id="2202" w:author="Patterson Lamb" w:date="2014-08-10T10:25:00Z">
              <w:rPr/>
            </w:rPrChange>
          </w:rPr>
          <w:delText>“</w:delText>
        </w:r>
      </w:del>
      <w:r w:rsidRPr="005600E9">
        <w:rPr>
          <w:i/>
          <w:rPrChange w:id="2203" w:author="Patterson Lamb" w:date="2014-08-10T10:25:00Z">
            <w:rPr/>
          </w:rPrChange>
        </w:rPr>
        <w:t>A Man of Iron</w:t>
      </w:r>
      <w:r>
        <w:rPr>
          <w:i/>
        </w:rPr>
        <w:t>’</w:t>
      </w:r>
      <w:r w:rsidRPr="005600E9">
        <w:rPr>
          <w:i/>
          <w:rPrChange w:id="2204" w:author="Patterson Lamb" w:date="2014-08-10T10:25:00Z">
            <w:rPr/>
          </w:rPrChange>
        </w:rPr>
        <w:t>s Tears for Jiangnan</w:t>
      </w:r>
      <w:r w:rsidRPr="00FB3C0C">
        <w:t>,</w:t>
      </w:r>
      <w:del w:id="2205" w:author="Patterson Lamb" w:date="2014-08-10T10:25:00Z">
        <w:r w:rsidRPr="006308EC" w:rsidDel="00E26A8F">
          <w:delText>”</w:delText>
        </w:r>
      </w:del>
      <w:r w:rsidRPr="00FB3C0C">
        <w:t xml:space="preserve"> featuring </w:t>
      </w:r>
      <w:del w:id="2206" w:author="Patterson Lamb" w:date="2014-08-10T08:50:00Z">
        <w:r w:rsidRPr="00FB3C0C" w:rsidDel="005127FE">
          <w:delText xml:space="preserve">42 </w:delText>
        </w:r>
      </w:del>
      <w:ins w:id="2207" w:author="Patterson Lamb" w:date="2014-08-10T08:50:00Z">
        <w:r>
          <w:t>forty-two</w:t>
        </w:r>
        <w:r w:rsidRPr="00FB3C0C">
          <w:t xml:space="preserve"> </w:t>
        </w:r>
      </w:ins>
      <w:r w:rsidRPr="00FB3C0C">
        <w:t xml:space="preserve">images directed at raising money for refugee relief in the </w:t>
      </w:r>
      <w:del w:id="2208" w:author="Patterson Lamb" w:date="2014-08-10T08:50:00Z">
        <w:r w:rsidRPr="00FB3C0C" w:rsidDel="005127FE">
          <w:delText xml:space="preserve">Southern </w:delText>
        </w:r>
      </w:del>
      <w:ins w:id="2209" w:author="Patterson Lamb" w:date="2014-08-10T08:50:00Z">
        <w:r>
          <w:t>s</w:t>
        </w:r>
        <w:r w:rsidRPr="00FB3C0C">
          <w:t xml:space="preserve">outhern </w:t>
        </w:r>
      </w:ins>
      <w:r w:rsidRPr="00FB3C0C">
        <w:t xml:space="preserve">Yangtze area. These illustrations ranged from scenes of decapitation and cannibalism to utopian images of </w:t>
      </w:r>
      <w:del w:id="2210" w:author="Patterson Lamb" w:date="2014-08-10T08:50:00Z">
        <w:r w:rsidRPr="00FB3C0C" w:rsidDel="007A7DD2">
          <w:delText xml:space="preserve">Southeast </w:delText>
        </w:r>
      </w:del>
      <w:ins w:id="2211" w:author="Patterson Lamb" w:date="2014-08-10T08:50:00Z">
        <w:r>
          <w:t>s</w:t>
        </w:r>
        <w:r w:rsidRPr="00FB3C0C">
          <w:t xml:space="preserve">outheast </w:t>
        </w:r>
      </w:ins>
      <w:r w:rsidRPr="00FB3C0C">
        <w:t>China rebuilt and Confucian order restored.</w:t>
      </w:r>
      <w:r w:rsidRPr="00FB3C0C">
        <w:rPr>
          <w:vertAlign w:val="superscript"/>
        </w:rPr>
        <w:endnoteReference w:id="267"/>
      </w:r>
      <w:r w:rsidRPr="00FB3C0C">
        <w:t xml:space="preserve"> Yu Zhi</w:t>
      </w:r>
      <w:r w:rsidRPr="006308EC">
        <w:t>’</w:t>
      </w:r>
      <w:r w:rsidRPr="00FB3C0C">
        <w:t>s influential work became an inspiration for future philanthropists, and in the Great North China Famine of 1876, philanthropists intentionally cribbed both the name of his pamphlet and many of his illustrative tropes for a deliberately similar charitable appeal.</w:t>
      </w:r>
      <w:r w:rsidRPr="00FB3C0C">
        <w:rPr>
          <w:vertAlign w:val="superscript"/>
        </w:rPr>
        <w:endnoteReference w:id="268"/>
      </w:r>
      <w:r w:rsidRPr="00FB3C0C">
        <w:t xml:space="preserve"> The 1878 version of </w:t>
      </w:r>
      <w:del w:id="2214" w:author="Patterson Lamb" w:date="2014-08-10T10:25:00Z">
        <w:r w:rsidRPr="005600E9">
          <w:rPr>
            <w:i/>
            <w:rPrChange w:id="2215" w:author="Patterson Lamb" w:date="2014-08-10T10:25:00Z">
              <w:rPr/>
            </w:rPrChange>
          </w:rPr>
          <w:delText>“</w:delText>
        </w:r>
      </w:del>
      <w:r w:rsidRPr="005600E9">
        <w:rPr>
          <w:i/>
          <w:rPrChange w:id="2216" w:author="Patterson Lamb" w:date="2014-08-10T10:25:00Z">
            <w:rPr/>
          </w:rPrChange>
        </w:rPr>
        <w:t>Tears from Iron</w:t>
      </w:r>
      <w:del w:id="2217" w:author="Patterson Lamb" w:date="2014-08-10T10:25:00Z">
        <w:r w:rsidRPr="006308EC" w:rsidDel="00E26A8F">
          <w:delText>”</w:delText>
        </w:r>
      </w:del>
      <w:r w:rsidRPr="00FB3C0C">
        <w:t xml:space="preserve"> inspired a front-page article in the Chinese-language, Chinese circulation newspaper </w:t>
      </w:r>
      <w:r w:rsidRPr="007D5122">
        <w:rPr>
          <w:i/>
        </w:rPr>
        <w:t>Shenbao</w:t>
      </w:r>
      <w:r w:rsidRPr="00FB3C0C">
        <w:t xml:space="preserve">, particularly for its use of images. </w:t>
      </w:r>
      <w:r w:rsidRPr="006308EC">
        <w:t>“</w:t>
      </w:r>
      <w:r w:rsidRPr="00FB3C0C">
        <w:t>Why use [these images] to encourage donations for each province afflicted with flood and drought? Because, though there have been many articles written to encourage relief, only the literate can understand them.</w:t>
      </w:r>
      <w:r w:rsidRPr="006308EC">
        <w:t>”</w:t>
      </w:r>
      <w:r w:rsidRPr="00FB3C0C">
        <w:rPr>
          <w:vertAlign w:val="superscript"/>
        </w:rPr>
        <w:endnoteReference w:id="269"/>
      </w:r>
      <w:r w:rsidRPr="00FB3C0C">
        <w:t xml:space="preserve"> The power of the image was apparent to all, whether they were reading the accompanying prose or simply viewing the pictures. Thus well before the spread of photography in China, the image was already in service to humanitarian goals.</w:t>
      </w:r>
    </w:p>
    <w:p w:rsidR="005600E9" w:rsidRPr="00FB3C0C" w:rsidRDefault="005600E9" w:rsidP="001A4F98">
      <w:pPr>
        <w:pStyle w:val="A"/>
      </w:pPr>
      <w:bookmarkStart w:id="2219" w:name="CBML_ch05_sec1_003"/>
      <w:r w:rsidRPr="006308EC">
        <w:t>Helping Others, Chinese Style</w:t>
      </w:r>
    </w:p>
    <w:bookmarkEnd w:id="2219"/>
    <w:p w:rsidR="005600E9" w:rsidRPr="00FB3C0C" w:rsidRDefault="005600E9" w:rsidP="001A4F98">
      <w:pPr>
        <w:pStyle w:val="para-no-indent"/>
      </w:pPr>
      <w:r w:rsidRPr="00FB3C0C">
        <w:t xml:space="preserve">Charitable activity in China did not arrive with Western missionaries. The Chinese tradition of philanthropy was as old and as well established in China as its print culture. If Alexis de Tocqueville had arrived in early </w:t>
      </w:r>
      <w:del w:id="2220" w:author="Patterson Lamb" w:date="2014-08-10T08:51:00Z">
        <w:r w:rsidRPr="00FB3C0C" w:rsidDel="007A7DD2">
          <w:delText xml:space="preserve">19th </w:delText>
        </w:r>
      </w:del>
      <w:ins w:id="2221" w:author="Patterson Lamb" w:date="2014-08-10T08:51:00Z">
        <w:r>
          <w:t>nineteenth-</w:t>
        </w:r>
      </w:ins>
      <w:r w:rsidRPr="00FB3C0C">
        <w:t>century China instead of in America, he would have found a society even more vibrant with associational activity than his beloved United States.</w:t>
      </w:r>
      <w:r w:rsidRPr="00FB3C0C">
        <w:rPr>
          <w:vertAlign w:val="superscript"/>
        </w:rPr>
        <w:endnoteReference w:id="270"/>
      </w:r>
      <w:r w:rsidRPr="00FB3C0C">
        <w:t xml:space="preserve"> Charities in China were formed for the burial of the dead, the care of widows and orphans, the founding of schools for indigent children, the provision of medicines and medical care for the poor, and the distribution of winter clothing to peasants and refugees, as well as for saving animals</w:t>
      </w:r>
      <w:r w:rsidRPr="006308EC">
        <w:t>’</w:t>
      </w:r>
      <w:r w:rsidRPr="00FB3C0C">
        <w:t xml:space="preserve"> lives, preserving sacred texts, providing life boats at dangerous river crossings, caring for ancient sites, and spreading the words of Confucius, Buddha, and the </w:t>
      </w:r>
      <w:del w:id="2225" w:author="Patterson Lamb" w:date="2014-08-10T08:54:00Z">
        <w:r w:rsidRPr="00FB3C0C" w:rsidDel="007A7DD2">
          <w:delText>Emperor</w:delText>
        </w:r>
      </w:del>
      <w:ins w:id="2226" w:author="Patterson Lamb" w:date="2014-08-10T08:54:00Z">
        <w:r>
          <w:t>e</w:t>
        </w:r>
        <w:r w:rsidRPr="00FB3C0C">
          <w:t>mperor</w:t>
        </w:r>
      </w:ins>
      <w:r w:rsidRPr="00FB3C0C">
        <w:t>.</w:t>
      </w:r>
      <w:r w:rsidRPr="00FB3C0C">
        <w:rPr>
          <w:vertAlign w:val="superscript"/>
        </w:rPr>
        <w:endnoteReference w:id="271"/>
      </w:r>
    </w:p>
    <w:p w:rsidR="005600E9" w:rsidRPr="00FB3C0C" w:rsidRDefault="005600E9" w:rsidP="001A4F98">
      <w:pPr>
        <w:pStyle w:val="para"/>
      </w:pPr>
      <w:r w:rsidRPr="00FB3C0C">
        <w:t>China had boasted mutual</w:t>
      </w:r>
      <w:del w:id="2228" w:author="Patterson Lamb" w:date="2014-08-10T08:54:00Z">
        <w:r w:rsidRPr="00FB3C0C" w:rsidDel="007A7DD2">
          <w:delText>-</w:delText>
        </w:r>
      </w:del>
      <w:ins w:id="2229" w:author="Patterson Lamb" w:date="2014-08-10T08:54:00Z">
        <w:r>
          <w:t xml:space="preserve"> </w:t>
        </w:r>
      </w:ins>
      <w:r w:rsidRPr="00FB3C0C">
        <w:t xml:space="preserve">aid societies from the Han Dynasty on (206 </w:t>
      </w:r>
      <w:del w:id="2230" w:author="Patterson Lamb" w:date="2014-08-10T08:58:00Z">
        <w:r w:rsidRPr="005600E9">
          <w:rPr>
            <w:smallCaps/>
            <w:rPrChange w:id="2231" w:author="Patterson Lamb" w:date="2014-08-10T08:58:00Z">
              <w:rPr/>
            </w:rPrChange>
          </w:rPr>
          <w:delText>BCE</w:delText>
        </w:r>
      </w:del>
      <w:ins w:id="2232" w:author="Patterson Lamb" w:date="2014-08-10T08:58:00Z">
        <w:r>
          <w:rPr>
            <w:smallCaps/>
          </w:rPr>
          <w:t>bce</w:t>
        </w:r>
      </w:ins>
      <w:del w:id="2233" w:author="Patterson Lamb" w:date="2014-08-10T08:58:00Z">
        <w:r w:rsidRPr="00FB3C0C" w:rsidDel="007A7DD2">
          <w:delText>-</w:delText>
        </w:r>
      </w:del>
      <w:ins w:id="2234" w:author="Patterson Lamb" w:date="2014-08-10T08:58:00Z">
        <w:r>
          <w:t>–</w:t>
        </w:r>
      </w:ins>
      <w:r w:rsidRPr="00FB3C0C">
        <w:t xml:space="preserve">220 </w:t>
      </w:r>
      <w:ins w:id="2235" w:author="Patterson Lamb" w:date="2014-08-10T08:59:00Z">
        <w:r>
          <w:rPr>
            <w:smallCaps/>
          </w:rPr>
          <w:t>ce</w:t>
        </w:r>
      </w:ins>
      <w:del w:id="2236" w:author="Patterson Lamb" w:date="2014-08-10T08:59:00Z">
        <w:r w:rsidRPr="00FB3C0C" w:rsidDel="007A7DD2">
          <w:delText>CE</w:delText>
        </w:r>
      </w:del>
      <w:r w:rsidRPr="00FB3C0C">
        <w:t xml:space="preserve">). By the fifth century </w:t>
      </w:r>
      <w:ins w:id="2237" w:author="Patterson Lamb" w:date="2014-08-10T08:59:00Z">
        <w:r>
          <w:rPr>
            <w:smallCaps/>
          </w:rPr>
          <w:t>ce</w:t>
        </w:r>
      </w:ins>
      <w:del w:id="2238" w:author="Patterson Lamb" w:date="2014-08-10T08:59:00Z">
        <w:r w:rsidRPr="00FB3C0C" w:rsidDel="007A7DD2">
          <w:delText>CE</w:delText>
        </w:r>
      </w:del>
      <w:r w:rsidRPr="00FB3C0C">
        <w:t>, voluntary associations composed of common people were formed to pool resources in the face of crises. By the Ming Dynasty (1368</w:t>
      </w:r>
      <w:r w:rsidRPr="006308EC">
        <w:t>–</w:t>
      </w:r>
      <w:r w:rsidRPr="00FB3C0C">
        <w:t>1644), China</w:t>
      </w:r>
      <w:r w:rsidRPr="006308EC">
        <w:t>’</w:t>
      </w:r>
      <w:r w:rsidRPr="00FB3C0C">
        <w:t xml:space="preserve">s intellectual elite, a Confucian-trained oligarchy connected intellectually and practically to government service, appropriated the idea of such voluntary associations, and </w:t>
      </w:r>
      <w:r w:rsidRPr="006308EC">
        <w:t>“</w:t>
      </w:r>
      <w:r w:rsidRPr="00FB3C0C">
        <w:t>resituated [them] in</w:t>
      </w:r>
      <w:del w:id="2239" w:author="Patterson Lamb" w:date="2014-08-10T08:59:00Z">
        <w:r w:rsidRPr="006308EC" w:rsidDel="007A7DD2">
          <w:delText>…</w:delText>
        </w:r>
      </w:del>
      <w:ins w:id="2240" w:author="Patterson Lamb" w:date="2014-08-10T08:59:00Z">
        <w:r>
          <w:t xml:space="preserve"> . . . </w:t>
        </w:r>
      </w:ins>
      <w:r w:rsidRPr="00FB3C0C">
        <w:t>an elite milieu.</w:t>
      </w:r>
      <w:r w:rsidRPr="006308EC">
        <w:t>”</w:t>
      </w:r>
      <w:r w:rsidRPr="00FB3C0C">
        <w:rPr>
          <w:vertAlign w:val="superscript"/>
        </w:rPr>
        <w:endnoteReference w:id="272"/>
      </w:r>
      <w:r w:rsidRPr="00FB3C0C">
        <w:t xml:space="preserve"> Claiming philanthropy as an expression of elite culture, scholars, officials, and merchants aspiring to social status used involvement in charitable enterprises and societies to garner social capital and acquire merit</w:t>
      </w:r>
      <w:r w:rsidRPr="003C478B">
        <w:t xml:space="preserve"> </w:t>
      </w:r>
      <w:r w:rsidRPr="006308EC">
        <w:t>–</w:t>
      </w:r>
      <w:r w:rsidRPr="003C478B">
        <w:t xml:space="preserve"> </w:t>
      </w:r>
      <w:r w:rsidRPr="00FB3C0C">
        <w:t>both religious (according to Buddhist tenets) and official (in line with Confucian strictures).</w:t>
      </w:r>
      <w:r w:rsidRPr="00FB3C0C">
        <w:rPr>
          <w:vertAlign w:val="superscript"/>
        </w:rPr>
        <w:endnoteReference w:id="273"/>
      </w:r>
      <w:r w:rsidRPr="00FB3C0C">
        <w:t xml:space="preserve"> These philanthropic institutions and the myriad societies that were formed in the next 250-plus years of the Qing Dynasty were encouraged by and reinforced the Imperial government, but were privately run, despite the fact that they acted as an arm of the government. They provided Max Weber</w:t>
      </w:r>
      <w:r w:rsidRPr="006308EC">
        <w:t>’</w:t>
      </w:r>
      <w:r w:rsidRPr="00FB3C0C">
        <w:t xml:space="preserve">s informal </w:t>
      </w:r>
      <w:r w:rsidRPr="006308EC">
        <w:t>“</w:t>
      </w:r>
      <w:r w:rsidRPr="00FB3C0C">
        <w:t>liturgical governance,</w:t>
      </w:r>
      <w:r w:rsidRPr="006308EC">
        <w:t>”</w:t>
      </w:r>
      <w:r w:rsidRPr="00FB3C0C">
        <w:rPr>
          <w:vertAlign w:val="superscript"/>
        </w:rPr>
        <w:endnoteReference w:id="274"/>
      </w:r>
      <w:r w:rsidRPr="00FB3C0C">
        <w:t xml:space="preserve"> where </w:t>
      </w:r>
      <w:r w:rsidRPr="006308EC">
        <w:t>“</w:t>
      </w:r>
      <w:r w:rsidRPr="00FB3C0C">
        <w:t>local elites were called upon to perform important public services on the state</w:t>
      </w:r>
      <w:r w:rsidRPr="006308EC">
        <w:t>’</w:t>
      </w:r>
      <w:r w:rsidRPr="00FB3C0C">
        <w:t>s behalf, at their own expense.</w:t>
      </w:r>
      <w:r w:rsidRPr="006308EC">
        <w:t>”</w:t>
      </w:r>
      <w:r w:rsidRPr="00FB3C0C">
        <w:rPr>
          <w:vertAlign w:val="superscript"/>
        </w:rPr>
        <w:endnoteReference w:id="275"/>
      </w:r>
    </w:p>
    <w:p w:rsidR="005600E9" w:rsidRPr="00FB3C0C" w:rsidRDefault="005600E9" w:rsidP="001A4F98">
      <w:pPr>
        <w:pStyle w:val="para"/>
      </w:pPr>
      <w:r w:rsidRPr="00FB3C0C">
        <w:t>At the end of the nineteenth century, with the slow and grinding demise of the Qing Dynasty and its state welfare systems, China</w:t>
      </w:r>
      <w:r w:rsidRPr="006308EC">
        <w:t>’</w:t>
      </w:r>
      <w:r w:rsidRPr="00FB3C0C">
        <w:t xml:space="preserve">s social actors did not wait for the establishment of a new, operational government to tackle </w:t>
      </w:r>
      <w:del w:id="2246" w:author="Patterson Lamb" w:date="2014-08-10T09:00:00Z">
        <w:r w:rsidRPr="00FB3C0C" w:rsidDel="00BF7852">
          <w:delText>China</w:delText>
        </w:r>
        <w:r w:rsidRPr="006308EC" w:rsidDel="00BF7852">
          <w:delText>’</w:delText>
        </w:r>
        <w:r w:rsidRPr="00FB3C0C" w:rsidDel="00BF7852">
          <w:delText xml:space="preserve">s </w:delText>
        </w:r>
      </w:del>
      <w:ins w:id="2247" w:author="Patterson Lamb" w:date="2014-08-10T09:00:00Z">
        <w:r>
          <w:t>the country’s</w:t>
        </w:r>
        <w:r w:rsidRPr="00FB3C0C">
          <w:t xml:space="preserve"> </w:t>
        </w:r>
      </w:ins>
      <w:r w:rsidRPr="00FB3C0C">
        <w:t>many social ills. From the early 1900s, the suffering of China</w:t>
      </w:r>
      <w:r w:rsidRPr="006308EC">
        <w:t>’</w:t>
      </w:r>
      <w:r w:rsidRPr="00FB3C0C">
        <w:t>s populace weighed increasingly heavily on the minds of China</w:t>
      </w:r>
      <w:r w:rsidRPr="006308EC">
        <w:t>’</w:t>
      </w:r>
      <w:r w:rsidRPr="00FB3C0C">
        <w:t>s elite, who</w:t>
      </w:r>
      <w:r w:rsidRPr="003C478B">
        <w:t xml:space="preserve"> </w:t>
      </w:r>
      <w:r w:rsidRPr="006308EC">
        <w:t>–</w:t>
      </w:r>
      <w:r w:rsidRPr="003C478B">
        <w:t xml:space="preserve"> </w:t>
      </w:r>
      <w:r w:rsidRPr="00FB3C0C">
        <w:t>although buffered from the actual suffering of war, catastrophe, and dislocation</w:t>
      </w:r>
      <w:r w:rsidRPr="003C478B">
        <w:t xml:space="preserve"> </w:t>
      </w:r>
      <w:r w:rsidRPr="006308EC">
        <w:t>–</w:t>
      </w:r>
      <w:r w:rsidRPr="003C478B">
        <w:t xml:space="preserve"> </w:t>
      </w:r>
      <w:r w:rsidRPr="00FB3C0C">
        <w:t xml:space="preserve">wanted </w:t>
      </w:r>
      <w:ins w:id="2248" w:author="Patterson Lamb" w:date="2014-08-10T09:01:00Z">
        <w:r>
          <w:t xml:space="preserve">a </w:t>
        </w:r>
      </w:ins>
      <w:r w:rsidRPr="00FB3C0C">
        <w:t xml:space="preserve">better </w:t>
      </w:r>
      <w:ins w:id="2249" w:author="Patterson Lamb" w:date="2014-08-10T09:01:00Z">
        <w:r>
          <w:t xml:space="preserve">situation </w:t>
        </w:r>
      </w:ins>
      <w:r w:rsidRPr="00FB3C0C">
        <w:t>for China domestically and in the world comity. Inspired by Social Darwinist rhetoric translated from the West,</w:t>
      </w:r>
      <w:r w:rsidRPr="00FB3C0C">
        <w:rPr>
          <w:vertAlign w:val="superscript"/>
        </w:rPr>
        <w:endnoteReference w:id="276"/>
      </w:r>
      <w:r w:rsidRPr="00FB3C0C">
        <w:t xml:space="preserve"> and fearing for the </w:t>
      </w:r>
      <w:r w:rsidRPr="006308EC">
        <w:t>“</w:t>
      </w:r>
      <w:r w:rsidRPr="00FB3C0C">
        <w:t>extinction</w:t>
      </w:r>
      <w:r w:rsidRPr="006308EC">
        <w:t>”</w:t>
      </w:r>
      <w:r w:rsidRPr="00FB3C0C">
        <w:t xml:space="preserve"> (</w:t>
      </w:r>
      <w:r w:rsidRPr="007D5122">
        <w:rPr>
          <w:i/>
        </w:rPr>
        <w:t>miewang</w:t>
      </w:r>
      <w:r w:rsidRPr="00FB3C0C">
        <w:t>) of the Chinese polity,</w:t>
      </w:r>
      <w:r w:rsidRPr="00FB3C0C">
        <w:rPr>
          <w:vertAlign w:val="superscript"/>
        </w:rPr>
        <w:endnoteReference w:id="277"/>
      </w:r>
      <w:r w:rsidRPr="00FB3C0C">
        <w:t xml:space="preserve"> Chinese of all classes were moved to act. Rooting their solutions in long-standing traditions of state-sanctioned, community-based social welfare action, China</w:t>
      </w:r>
      <w:r w:rsidRPr="006308EC">
        <w:t>’</w:t>
      </w:r>
      <w:r w:rsidRPr="00FB3C0C">
        <w:t>s concerned elite began to develop new modes of philanthropy, supported and funded by popular participation. Although the traditional elite remained in the vanguard, newly politicized and engaged members of China</w:t>
      </w:r>
      <w:r w:rsidRPr="006308EC">
        <w:t>’</w:t>
      </w:r>
      <w:r w:rsidRPr="00FB3C0C">
        <w:t xml:space="preserve">s lower classes and peasantry were empowered to take </w:t>
      </w:r>
      <w:r w:rsidRPr="003C478B">
        <w:t>part in</w:t>
      </w:r>
      <w:r w:rsidRPr="00FB3C0C">
        <w:t xml:space="preserve"> the changing society, contributing time and money to social welfare initiatives.</w:t>
      </w:r>
    </w:p>
    <w:p w:rsidR="005600E9" w:rsidRPr="00FB3C0C" w:rsidRDefault="005600E9" w:rsidP="001A4F98">
      <w:pPr>
        <w:pStyle w:val="para"/>
      </w:pPr>
      <w:r w:rsidRPr="00FB3C0C">
        <w:t>As China became more technologically sophisticated and the national elite were better able to extend their charitable reach, China</w:t>
      </w:r>
      <w:r w:rsidRPr="006308EC">
        <w:t>’</w:t>
      </w:r>
      <w:r w:rsidRPr="00FB3C0C">
        <w:t>s charitable institutions became first nationally linked, and then internationally involved, creating new spheres of social welfare engagement within and beyond China.</w:t>
      </w:r>
      <w:r w:rsidRPr="00FB3C0C">
        <w:rPr>
          <w:vertAlign w:val="superscript"/>
        </w:rPr>
        <w:endnoteReference w:id="278"/>
      </w:r>
      <w:r w:rsidRPr="00FB3C0C">
        <w:t xml:space="preserve"> The new technologies of imagery were intricately involved in this expansion of the charitable realm.</w:t>
      </w:r>
    </w:p>
    <w:p w:rsidR="005600E9" w:rsidRPr="00FB3C0C" w:rsidRDefault="005600E9" w:rsidP="001A4F98">
      <w:pPr>
        <w:pStyle w:val="A"/>
      </w:pPr>
      <w:bookmarkStart w:id="2252" w:name="CBML_ch05_sec1_004"/>
      <w:r w:rsidRPr="006308EC">
        <w:t>Founding of the Chinese Red Cross</w:t>
      </w:r>
    </w:p>
    <w:bookmarkEnd w:id="2252"/>
    <w:p w:rsidR="005600E9" w:rsidRPr="00FB3C0C" w:rsidRDefault="005600E9" w:rsidP="001A4F98">
      <w:pPr>
        <w:pStyle w:val="para-no-indent"/>
      </w:pPr>
      <w:r w:rsidRPr="00FB3C0C">
        <w:t>In 1904 the Russo-Japanese War broke out. The Japanese, intent on becoming a major power in the region, had beaten the Chinese ten years earlier in the Sino-Japanese War. Now, audaciously (according to many), they set their sights on a European power: the Russians. Much of the war was fought in Manchuria, on Chinese territory. As the conflict became deadly, foreign nationals were quickly evacuated.</w:t>
      </w:r>
      <w:r w:rsidRPr="00FB3C0C">
        <w:rPr>
          <w:vertAlign w:val="superscript"/>
        </w:rPr>
        <w:endnoteReference w:id="279"/>
      </w:r>
      <w:r w:rsidRPr="00FB3C0C">
        <w:t xml:space="preserve"> Russia, however, refused Chinese entry into the Manchurian ports to help distressed Chinese refugees. Afraid of being drawn into hostilities, and too weak to hold its own if forced into war, the Qing Imperial government would not challenge the blockade, even to rescue its own people.</w:t>
      </w:r>
      <w:r w:rsidRPr="00FB3C0C">
        <w:rPr>
          <w:vertAlign w:val="superscript"/>
        </w:rPr>
        <w:endnoteReference w:id="280"/>
      </w:r>
      <w:r w:rsidRPr="00FB3C0C">
        <w:t xml:space="preserve"> Responding to the crisis, Chinese community leaders in Shanghai met to pledge their financial support if some way could be found to help </w:t>
      </w:r>
      <w:r w:rsidRPr="006308EC">
        <w:t>“</w:t>
      </w:r>
      <w:r w:rsidRPr="00FB3C0C">
        <w:t>repatriate</w:t>
      </w:r>
      <w:r w:rsidRPr="006308EC">
        <w:t>”</w:t>
      </w:r>
      <w:r w:rsidRPr="00FB3C0C">
        <w:t xml:space="preserve"> their Chinese countrymen trapped in </w:t>
      </w:r>
      <w:del w:id="2254" w:author="Patterson Lamb" w:date="2014-08-10T09:04:00Z">
        <w:r w:rsidRPr="00FB3C0C" w:rsidDel="00BF7852">
          <w:delText xml:space="preserve">Northeastern </w:delText>
        </w:r>
      </w:del>
      <w:ins w:id="2255" w:author="Patterson Lamb" w:date="2014-08-10T09:04:00Z">
        <w:r>
          <w:t>n</w:t>
        </w:r>
        <w:r w:rsidRPr="00FB3C0C">
          <w:t xml:space="preserve">ortheastern </w:t>
        </w:r>
      </w:ins>
      <w:r w:rsidRPr="00FB3C0C">
        <w:t>China.</w:t>
      </w:r>
      <w:r w:rsidRPr="00FB3C0C">
        <w:rPr>
          <w:vertAlign w:val="superscript"/>
        </w:rPr>
        <w:endnoteReference w:id="281"/>
      </w:r>
    </w:p>
    <w:p w:rsidR="005600E9" w:rsidRPr="00FB3C0C" w:rsidRDefault="005600E9" w:rsidP="001A4F98">
      <w:pPr>
        <w:pStyle w:val="para"/>
      </w:pPr>
      <w:r w:rsidRPr="00FB3C0C">
        <w:t>The civic rescue initiative was led by Shen Dunhe, a prominent Shanghai tea</w:t>
      </w:r>
      <w:del w:id="2257" w:author="Patterson Lamb" w:date="2014-08-10T09:04:00Z">
        <w:r w:rsidRPr="00FB3C0C" w:rsidDel="00BF7852">
          <w:delText>-</w:delText>
        </w:r>
      </w:del>
      <w:ins w:id="2258" w:author="Patterson Lamb" w:date="2014-08-10T09:04:00Z">
        <w:r>
          <w:t xml:space="preserve"> </w:t>
        </w:r>
      </w:ins>
      <w:r w:rsidRPr="00FB3C0C">
        <w:t>merchant, philanthropist, modernizer, and aspiring government official who had studied international law at Cambridge University.</w:t>
      </w:r>
      <w:r w:rsidRPr="00FB3C0C">
        <w:rPr>
          <w:vertAlign w:val="superscript"/>
        </w:rPr>
        <w:endnoteReference w:id="282"/>
      </w:r>
      <w:r w:rsidRPr="00FB3C0C">
        <w:t xml:space="preserve"> Shen</w:t>
      </w:r>
      <w:r w:rsidRPr="006308EC">
        <w:t>’</w:t>
      </w:r>
      <w:r w:rsidRPr="00FB3C0C">
        <w:t xml:space="preserve">s exposure to Western organizations and his knowledge of international law alerted him to the existence of a unique organizational vehicle </w:t>
      </w:r>
      <w:del w:id="2259" w:author="Patterson Lamb" w:date="2014-08-10T09:04:00Z">
        <w:r w:rsidRPr="00FB3C0C" w:rsidDel="00BF7852">
          <w:delText xml:space="preserve">which </w:delText>
        </w:r>
      </w:del>
      <w:ins w:id="2260" w:author="Patterson Lamb" w:date="2014-08-10T09:04:00Z">
        <w:r>
          <w:t>that</w:t>
        </w:r>
        <w:r w:rsidRPr="00FB3C0C">
          <w:t xml:space="preserve"> </w:t>
        </w:r>
      </w:ins>
      <w:r w:rsidRPr="00FB3C0C">
        <w:t xml:space="preserve">could cross closed </w:t>
      </w:r>
      <w:r w:rsidRPr="006308EC">
        <w:t>“</w:t>
      </w:r>
      <w:r w:rsidRPr="00FB3C0C">
        <w:t>borders</w:t>
      </w:r>
      <w:r w:rsidRPr="006308EC">
        <w:t>”</w:t>
      </w:r>
      <w:r w:rsidRPr="00FB3C0C">
        <w:t>: the Red Cross Society. The Red Cross organization had become internationally well known after Henri Dunant, founder of the group, won the Nobel Peace Prize in 1901.</w:t>
      </w:r>
      <w:r w:rsidRPr="00FB3C0C">
        <w:rPr>
          <w:vertAlign w:val="superscript"/>
        </w:rPr>
        <w:endnoteReference w:id="283"/>
      </w:r>
      <w:r w:rsidRPr="00FB3C0C">
        <w:t xml:space="preserve"> In the east, Japanese were also extensively publicizing their adherence to the Red Cross movement, promoting their national Red Cross activity in newspapers, journals of international law, and other domestic and international publications, including a series of postcards based on vivid woodblock prints picturing the Japanese Red Cross Society in action on the battlefields</w:t>
      </w:r>
      <w:del w:id="2261" w:author="Patterson Lamb" w:date="2014-08-10T09:05:00Z">
        <w:r w:rsidRPr="00FB3C0C" w:rsidDel="00BF7852">
          <w:delText>.</w:delText>
        </w:r>
      </w:del>
      <w:r w:rsidRPr="00FB3C0C">
        <w:rPr>
          <w:vertAlign w:val="superscript"/>
        </w:rPr>
        <w:endnoteReference w:id="284"/>
      </w:r>
      <w:r w:rsidRPr="00FB3C0C">
        <w:t xml:space="preserve"> </w:t>
      </w:r>
      <w:ins w:id="2262" w:author="Patterson Lamb" w:date="2014-08-10T09:05:00Z">
        <w:r>
          <w:t xml:space="preserve">(Figure 5.1). </w:t>
        </w:r>
      </w:ins>
      <w:del w:id="2263" w:author="Patterson Lamb" w:date="2014-08-10T09:05:00Z">
        <w:r w:rsidRPr="006308EC" w:rsidDel="00BF7852">
          <w:rPr>
            <w:b/>
          </w:rPr>
          <w:delText>[</w:delText>
        </w:r>
      </w:del>
      <w:del w:id="2264" w:author="Newgen2" w:date="2014-11-08T20:42:00Z">
        <w:r w:rsidRPr="005D071C" w:rsidDel="008302A5">
          <w:rPr>
            <w:shd w:val="clear" w:color="auto" w:fill="C0C0C0"/>
          </w:rPr>
          <w:delText>Fig. 5.1</w:delText>
        </w:r>
      </w:del>
      <w:del w:id="2265" w:author="Patterson Lamb" w:date="2014-08-10T09:05:00Z">
        <w:r w:rsidRPr="006308EC" w:rsidDel="00BF7852">
          <w:rPr>
            <w:b/>
          </w:rPr>
          <w:delText>]</w:delText>
        </w:r>
        <w:r w:rsidRPr="00FB3C0C" w:rsidDel="00BF7852">
          <w:delText xml:space="preserve"> </w:delText>
        </w:r>
      </w:del>
      <w:r w:rsidRPr="00FB3C0C">
        <w:t>These images were intended to demonstrate Japan</w:t>
      </w:r>
      <w:r w:rsidRPr="006308EC">
        <w:t>’</w:t>
      </w:r>
      <w:r w:rsidRPr="00FB3C0C">
        <w:t xml:space="preserve">s </w:t>
      </w:r>
      <w:r w:rsidRPr="006308EC">
        <w:t>“</w:t>
      </w:r>
      <w:r w:rsidRPr="00FB3C0C">
        <w:t>civilized</w:t>
      </w:r>
      <w:r w:rsidRPr="006308EC">
        <w:t>”</w:t>
      </w:r>
      <w:r w:rsidRPr="00FB3C0C">
        <w:t xml:space="preserve"> (to use the parlance of the day) adherence to humanitarian norms, impartially caring for war</w:t>
      </w:r>
      <w:del w:id="2266" w:author="Patterson Lamb" w:date="2014-08-10T09:05:00Z">
        <w:r w:rsidRPr="00FB3C0C" w:rsidDel="00BF7852">
          <w:delText>-</w:delText>
        </w:r>
      </w:del>
      <w:ins w:id="2267" w:author="Patterson Lamb" w:date="2014-08-10T09:05:00Z">
        <w:r>
          <w:t xml:space="preserve"> </w:t>
        </w:r>
      </w:ins>
      <w:r w:rsidRPr="00FB3C0C">
        <w:t>wounded according to the Geneva Conventions of 1864. Rather than demonstrating the horrors of war, these images celebrated the conduct of war in accordance with international law. Their bright colors and dramatic scenes were often more engaging than black-and-white photographs of similar material.</w:t>
      </w:r>
      <w:r w:rsidRPr="00FB3C0C">
        <w:rPr>
          <w:vertAlign w:val="superscript"/>
        </w:rPr>
        <w:endnoteReference w:id="285"/>
      </w:r>
      <w:r w:rsidRPr="00FB3C0C">
        <w:t xml:space="preserve"> Widely distributed, these advertisements for the Red Cross may have crossed Shen</w:t>
      </w:r>
      <w:r w:rsidRPr="006308EC">
        <w:t>’</w:t>
      </w:r>
      <w:r w:rsidRPr="00FB3C0C">
        <w:t>s path.</w:t>
      </w:r>
    </w:p>
    <w:p w:rsidR="005600E9" w:rsidRPr="00B43E2C" w:rsidRDefault="005600E9" w:rsidP="001A4F98">
      <w:pPr>
        <w:pStyle w:val="fig"/>
      </w:pPr>
      <w:r w:rsidRPr="00B43E2C">
        <w:t>Fig. 5.1 Here</w:t>
      </w:r>
    </w:p>
    <w:p w:rsidR="005600E9" w:rsidRPr="00FB3C0C" w:rsidRDefault="005600E9" w:rsidP="001A4F98">
      <w:pPr>
        <w:pStyle w:val="para"/>
      </w:pPr>
      <w:r w:rsidRPr="00FB3C0C">
        <w:t>In China, Shen</w:t>
      </w:r>
      <w:r w:rsidRPr="006308EC">
        <w:t>’</w:t>
      </w:r>
      <w:r w:rsidRPr="00FB3C0C">
        <w:t>s familiarity with the Red Cross might also have developed through his close contact with Western missionaries, who had flown the Red Cross banner unofficially over their medical relief activities in the Sino-Japanese War of 1894</w:t>
      </w:r>
      <w:r w:rsidRPr="006308EC">
        <w:t>–</w:t>
      </w:r>
      <w:del w:id="2280" w:author="Patterson Lamb" w:date="2014-08-10T09:06:00Z">
        <w:r w:rsidRPr="00FB3C0C" w:rsidDel="00BF7852">
          <w:delText>189</w:delText>
        </w:r>
      </w:del>
      <w:r w:rsidRPr="00FB3C0C">
        <w:t>5.</w:t>
      </w:r>
      <w:r w:rsidRPr="00FB3C0C">
        <w:rPr>
          <w:vertAlign w:val="superscript"/>
        </w:rPr>
        <w:endnoteReference w:id="286"/>
      </w:r>
      <w:r w:rsidRPr="00FB3C0C">
        <w:t xml:space="preserve"> In 1904, Shen saw and utilized the potential of the Red Cross organization to solve the prevailing crisis.</w:t>
      </w:r>
    </w:p>
    <w:p w:rsidR="005600E9" w:rsidRPr="00FB3C0C" w:rsidRDefault="005600E9" w:rsidP="001A4F98">
      <w:pPr>
        <w:pStyle w:val="para"/>
      </w:pPr>
      <w:r w:rsidRPr="00FB3C0C">
        <w:t>As Shen knew, the Red Cross organization offered a well-publicized political neutrality that would allow Chinese philanthropists unchallenged access to sensitive international war zones.</w:t>
      </w:r>
      <w:r w:rsidRPr="00FB3C0C">
        <w:rPr>
          <w:vertAlign w:val="superscript"/>
        </w:rPr>
        <w:endnoteReference w:id="287"/>
      </w:r>
      <w:r w:rsidRPr="00FB3C0C">
        <w:t xml:space="preserve"> In 1904, armed with this knowledge, Shen moved quickly to contact Shanghai</w:t>
      </w:r>
      <w:r w:rsidRPr="006308EC">
        <w:t>’</w:t>
      </w:r>
      <w:r w:rsidRPr="00FB3C0C">
        <w:t xml:space="preserve">s Chinese and foreign community leaders to form such a group. Anticipating a negative reaction from the Japanese and Russian belligerents to a solely Chinese organization, Shen crafted an </w:t>
      </w:r>
      <w:r w:rsidRPr="007D5122">
        <w:rPr>
          <w:i/>
        </w:rPr>
        <w:t>international</w:t>
      </w:r>
      <w:r w:rsidRPr="00FB3C0C">
        <w:t xml:space="preserve"> Red Cross group to represent China, composed of prominent men from neutral Western countries living in Shanghai (Great Britain, France, Germany, the Netherlands, and the United States) as well as Chinese elites. He named this new group </w:t>
      </w:r>
      <w:del w:id="2284" w:author="Patterson Lamb" w:date="2014-08-10T09:06:00Z">
        <w:r w:rsidRPr="006308EC" w:rsidDel="00BF7852">
          <w:delText>“</w:delText>
        </w:r>
        <w:r w:rsidRPr="00FB3C0C" w:rsidDel="00BF7852">
          <w:delText>T</w:delText>
        </w:r>
      </w:del>
      <w:ins w:id="2285" w:author="Patterson Lamb" w:date="2014-08-10T09:06:00Z">
        <w:r>
          <w:t>t</w:t>
        </w:r>
      </w:ins>
      <w:r w:rsidRPr="00FB3C0C">
        <w:t>he International Red Cross of Shanghai.</w:t>
      </w:r>
      <w:del w:id="2286" w:author="Patterson Lamb" w:date="2014-08-10T09:07:00Z">
        <w:r w:rsidRPr="006308EC" w:rsidDel="00BF7852">
          <w:delText>”</w:delText>
        </w:r>
      </w:del>
      <w:r w:rsidRPr="00FB3C0C">
        <w:rPr>
          <w:vertAlign w:val="superscript"/>
        </w:rPr>
        <w:endnoteReference w:id="288"/>
      </w:r>
      <w:r w:rsidRPr="00FB3C0C">
        <w:t xml:space="preserve"> This impetus to help fellow Chinese was not new</w:t>
      </w:r>
      <w:ins w:id="2291" w:author="Patterson Lamb" w:date="2014-08-10T09:07:00Z">
        <w:r>
          <w:t>;</w:t>
        </w:r>
      </w:ins>
      <w:del w:id="2292" w:author="Patterson Lamb" w:date="2014-08-10T09:07:00Z">
        <w:r w:rsidRPr="003C478B" w:rsidDel="00BF7852">
          <w:delText xml:space="preserve"> </w:delText>
        </w:r>
        <w:r w:rsidRPr="006308EC" w:rsidDel="00BF7852">
          <w:delText>–</w:delText>
        </w:r>
      </w:del>
      <w:r w:rsidRPr="003C478B">
        <w:t xml:space="preserve"> </w:t>
      </w:r>
      <w:r w:rsidRPr="00FB3C0C">
        <w:t>China</w:t>
      </w:r>
      <w:r w:rsidRPr="006308EC">
        <w:t>’</w:t>
      </w:r>
      <w:r w:rsidRPr="00FB3C0C">
        <w:t>s tradition of philanthropy was long established, and the elite Shanghai community was often at its forefront.</w:t>
      </w:r>
      <w:r w:rsidRPr="00FB3C0C">
        <w:rPr>
          <w:vertAlign w:val="superscript"/>
        </w:rPr>
        <w:endnoteReference w:id="289"/>
      </w:r>
      <w:r w:rsidRPr="00FB3C0C">
        <w:t xml:space="preserve"> What </w:t>
      </w:r>
      <w:r w:rsidRPr="007D5122">
        <w:rPr>
          <w:i/>
        </w:rPr>
        <w:t>was</w:t>
      </w:r>
      <w:r w:rsidRPr="00FB3C0C">
        <w:t xml:space="preserve"> new here was the adoption of the Red Cross aegis, a practical and astute co-optation of a transnational symbol and the savvy adaptation of a Western organization to the Chinese milieu.</w:t>
      </w:r>
    </w:p>
    <w:p w:rsidR="005600E9" w:rsidRPr="00FB3C0C" w:rsidRDefault="005600E9" w:rsidP="001A4F98">
      <w:pPr>
        <w:pStyle w:val="para"/>
      </w:pPr>
      <w:r w:rsidRPr="00FB3C0C">
        <w:t>Through Shen</w:t>
      </w:r>
      <w:r w:rsidRPr="006308EC">
        <w:t>’</w:t>
      </w:r>
      <w:r w:rsidRPr="00FB3C0C">
        <w:t>s efforts, China</w:t>
      </w:r>
      <w:r w:rsidRPr="006308EC">
        <w:t>’</w:t>
      </w:r>
      <w:r w:rsidRPr="00FB3C0C">
        <w:t xml:space="preserve">s first indigenous Red Cross group was born. The International Red Cross Society of Shanghai began operations in April 1904. Thanks to donations from the Chinese Railway authorities and the Telegraph Administration, elites from Shanghai were able to travel by train to the </w:t>
      </w:r>
      <w:del w:id="2294" w:author="Patterson Lamb" w:date="2014-08-10T09:07:00Z">
        <w:r w:rsidRPr="00FB3C0C" w:rsidDel="00BF7852">
          <w:delText xml:space="preserve">Northeast </w:delText>
        </w:r>
      </w:del>
      <w:ins w:id="2295" w:author="Patterson Lamb" w:date="2014-08-10T09:07:00Z">
        <w:r>
          <w:t>n</w:t>
        </w:r>
        <w:r w:rsidRPr="00FB3C0C">
          <w:t xml:space="preserve">ortheast </w:t>
        </w:r>
      </w:ins>
      <w:r w:rsidRPr="00FB3C0C">
        <w:t>and communicate by telegraph free of charge, facilitating relief efforts and drumming up local Chinese patronage.</w:t>
      </w:r>
      <w:r w:rsidRPr="00FB3C0C">
        <w:rPr>
          <w:vertAlign w:val="superscript"/>
        </w:rPr>
        <w:endnoteReference w:id="290"/>
      </w:r>
      <w:r w:rsidRPr="00FB3C0C">
        <w:t xml:space="preserve"> Magazines, newly emerging on the Chinese scene, published articles about Chinese Red Cross work.</w:t>
      </w:r>
      <w:r w:rsidRPr="00FB3C0C">
        <w:rPr>
          <w:vertAlign w:val="superscript"/>
        </w:rPr>
        <w:endnoteReference w:id="291"/>
      </w:r>
      <w:r w:rsidRPr="00FB3C0C">
        <w:t xml:space="preserve"> These new technologies helped spread the word about the Red Cross organization and improve its effectiveness across the country.</w:t>
      </w:r>
      <w:r w:rsidRPr="00FB3C0C">
        <w:rPr>
          <w:vertAlign w:val="superscript"/>
        </w:rPr>
        <w:endnoteReference w:id="292"/>
      </w:r>
    </w:p>
    <w:p w:rsidR="005600E9" w:rsidRPr="00FB3C0C" w:rsidRDefault="005600E9" w:rsidP="001A4F98">
      <w:pPr>
        <w:pStyle w:val="para"/>
      </w:pPr>
      <w:r w:rsidRPr="00FB3C0C">
        <w:t xml:space="preserve">By the close of the Russo-Japanese War in 1905, the new Red Cross group had evacuated over 130,000 refugees from Manchuria and coordinated more than </w:t>
      </w:r>
      <w:del w:id="2299" w:author="Patterson Lamb" w:date="2014-08-10T09:08:00Z">
        <w:r w:rsidRPr="00FB3C0C" w:rsidDel="00BF7852">
          <w:delText xml:space="preserve">20 </w:delText>
        </w:r>
      </w:del>
      <w:ins w:id="2300" w:author="Patterson Lamb" w:date="2014-08-10T09:08:00Z">
        <w:r>
          <w:t>twenty</w:t>
        </w:r>
        <w:r w:rsidRPr="00FB3C0C">
          <w:t xml:space="preserve"> </w:t>
        </w:r>
      </w:ins>
      <w:r w:rsidRPr="00FB3C0C">
        <w:t>relief centers and hospitals across the area, aiding more than a quarter</w:t>
      </w:r>
      <w:del w:id="2301" w:author="Patterson Lamb" w:date="2014-08-10T09:08:00Z">
        <w:r w:rsidRPr="00FB3C0C" w:rsidDel="00BF7852">
          <w:delText>-</w:delText>
        </w:r>
      </w:del>
      <w:ins w:id="2302" w:author="Patterson Lamb" w:date="2014-08-10T09:08:00Z">
        <w:r>
          <w:t xml:space="preserve"> </w:t>
        </w:r>
      </w:ins>
      <w:r w:rsidRPr="00FB3C0C">
        <w:t>million people. They had raised well over half a million Shanghai taels of silver through public subscription drives, 120,000 taels more than they actually spent.</w:t>
      </w:r>
      <w:r w:rsidRPr="00FB3C0C">
        <w:rPr>
          <w:vertAlign w:val="superscript"/>
        </w:rPr>
        <w:endnoteReference w:id="293"/>
      </w:r>
      <w:r w:rsidRPr="00FB3C0C">
        <w:t xml:space="preserve"> By the end of the war, the Society</w:t>
      </w:r>
      <w:r w:rsidRPr="006308EC">
        <w:t>’</w:t>
      </w:r>
      <w:r w:rsidRPr="00FB3C0C">
        <w:t>s work was so popular that rather than disbanding, the Red Cross organization in China continued to grow. Increasingly staffed by the Chinese themselves, displacing Western missionary organizers and medical men, the organization built on its initial successes to become the Red Cross Society of China.</w:t>
      </w:r>
    </w:p>
    <w:p w:rsidR="005600E9" w:rsidRPr="00FB3C0C" w:rsidRDefault="005600E9" w:rsidP="001A4F98">
      <w:pPr>
        <w:pStyle w:val="A"/>
      </w:pPr>
      <w:bookmarkStart w:id="2303" w:name="CBML_ch05_sec1_005"/>
      <w:r w:rsidRPr="006308EC">
        <w:t>The Institutionalization of the Chinese Red Cross Society</w:t>
      </w:r>
    </w:p>
    <w:bookmarkEnd w:id="2303"/>
    <w:p w:rsidR="005600E9" w:rsidRPr="00FB3C0C" w:rsidRDefault="005600E9" w:rsidP="001A4F98">
      <w:pPr>
        <w:pStyle w:val="para-no-indent"/>
      </w:pPr>
      <w:r w:rsidRPr="00FB3C0C">
        <w:t>After the war, the balance of the initial fund drive went to starting a Red Cross medical school and building a Red Cross hospital in Shanghai.</w:t>
      </w:r>
      <w:r w:rsidRPr="00FB3C0C">
        <w:rPr>
          <w:vertAlign w:val="superscript"/>
        </w:rPr>
        <w:endnoteReference w:id="294"/>
      </w:r>
      <w:r w:rsidRPr="00FB3C0C">
        <w:t xml:space="preserve"> The predominantly medical and relief activities of the Society continued through the end of the Qing and into the Republican period (1911</w:t>
      </w:r>
      <w:r w:rsidRPr="006308EC">
        <w:t>–</w:t>
      </w:r>
      <w:del w:id="2305" w:author="Patterson Lamb" w:date="2014-08-10T09:09:00Z">
        <w:r w:rsidRPr="00FB3C0C" w:rsidDel="00BF7852">
          <w:delText>19</w:delText>
        </w:r>
      </w:del>
      <w:r w:rsidRPr="00FB3C0C">
        <w:t>37), expanding in reach and sophistication, caring for Chinese across the entire country in war and disaster, working with governments as they emerged, and working despite them as they fell. Buffeted by constant political change and loose central control of everything from the government to the cultural orthodoxy, the Republican interregnum</w:t>
      </w:r>
      <w:r w:rsidRPr="003C478B">
        <w:t xml:space="preserve"> </w:t>
      </w:r>
      <w:r w:rsidRPr="006308EC">
        <w:t>–</w:t>
      </w:r>
      <w:r w:rsidRPr="003C478B">
        <w:t xml:space="preserve"> </w:t>
      </w:r>
      <w:r w:rsidRPr="00FB3C0C">
        <w:t>although marred by political violence</w:t>
      </w:r>
      <w:r w:rsidRPr="003C478B">
        <w:t xml:space="preserve"> </w:t>
      </w:r>
      <w:r w:rsidRPr="006308EC">
        <w:t>–</w:t>
      </w:r>
      <w:r w:rsidRPr="003C478B">
        <w:t xml:space="preserve"> </w:t>
      </w:r>
      <w:r w:rsidRPr="00FB3C0C">
        <w:t>allowed a period of intellectual and cultural opening and efflorescence. These years were marked by the richness of new ideas, experiments, and foreign implants grafted onto (or less often, replacing) China</w:t>
      </w:r>
      <w:r w:rsidRPr="006308EC">
        <w:t>’</w:t>
      </w:r>
      <w:r w:rsidRPr="00FB3C0C">
        <w:t>s traditional systems.</w:t>
      </w:r>
    </w:p>
    <w:p w:rsidR="005600E9" w:rsidRPr="00FB3C0C" w:rsidRDefault="005600E9" w:rsidP="001A4F98">
      <w:pPr>
        <w:pStyle w:val="para"/>
      </w:pPr>
      <w:r w:rsidRPr="00FB3C0C">
        <w:t>The success of China</w:t>
      </w:r>
      <w:r w:rsidRPr="006308EC">
        <w:t>’</w:t>
      </w:r>
      <w:r w:rsidRPr="00FB3C0C">
        <w:t xml:space="preserve">s Red Cross association during this time </w:t>
      </w:r>
      <w:del w:id="2306" w:author="Patterson Lamb" w:date="2014-08-10T09:09:00Z">
        <w:r w:rsidRPr="00FB3C0C" w:rsidDel="00BF7852">
          <w:delText xml:space="preserve">period </w:delText>
        </w:r>
      </w:del>
      <w:r w:rsidRPr="00FB3C0C">
        <w:t>could be measured by its national growth: by 1924 it boasted over 40,000 members and 286 chapters</w:t>
      </w:r>
      <w:r w:rsidRPr="00FB3C0C">
        <w:rPr>
          <w:vertAlign w:val="superscript"/>
        </w:rPr>
        <w:endnoteReference w:id="295"/>
      </w:r>
      <w:r w:rsidRPr="00FB3C0C">
        <w:t xml:space="preserve"> and by 1934, almost 120,000 members and 500 chapters.</w:t>
      </w:r>
      <w:r w:rsidRPr="00FB3C0C">
        <w:rPr>
          <w:vertAlign w:val="superscript"/>
        </w:rPr>
        <w:endnoteReference w:id="296"/>
      </w:r>
      <w:r w:rsidRPr="00FB3C0C">
        <w:t xml:space="preserve"> It also had a profound influence on other philanthropic groups within China, inspiring the formation of other internationally oriented charities, including the Red Swastika Society.</w:t>
      </w:r>
      <w:r w:rsidRPr="00FB3C0C">
        <w:rPr>
          <w:vertAlign w:val="superscript"/>
        </w:rPr>
        <w:endnoteReference w:id="297"/>
      </w:r>
      <w:r w:rsidRPr="00FB3C0C">
        <w:t xml:space="preserve"> The initial growth and establishment of the Society after the fall of the Dynasty indicates the expansion of China</w:t>
      </w:r>
      <w:r w:rsidRPr="006308EC">
        <w:t>’</w:t>
      </w:r>
      <w:r w:rsidRPr="00FB3C0C">
        <w:t>s national philanthropic network, China</w:t>
      </w:r>
      <w:r w:rsidRPr="006308EC">
        <w:t>’</w:t>
      </w:r>
      <w:r w:rsidRPr="00FB3C0C">
        <w:t>s increasingly optimistic international position, and the success of a citizen-run social welfare organization in China.</w:t>
      </w:r>
    </w:p>
    <w:p w:rsidR="005600E9" w:rsidRPr="00FB3C0C" w:rsidRDefault="005600E9" w:rsidP="001A4F98">
      <w:pPr>
        <w:pStyle w:val="para"/>
      </w:pPr>
      <w:r w:rsidRPr="00FB3C0C">
        <w:t>The Chinese Society also reached out to the international Red Cross organization and to other national Societies around the world. Through its new Society, China became a full participant in the international Red Cross movement. In 1904, the Qing adhered to the international Geneva Convention, paving the way for international recognition of China</w:t>
      </w:r>
      <w:r w:rsidRPr="006308EC">
        <w:t>’</w:t>
      </w:r>
      <w:r w:rsidRPr="00FB3C0C">
        <w:t>s Red Cross group.</w:t>
      </w:r>
      <w:r w:rsidRPr="00FB3C0C">
        <w:rPr>
          <w:vertAlign w:val="superscript"/>
        </w:rPr>
        <w:endnoteReference w:id="298"/>
      </w:r>
      <w:r w:rsidRPr="00FB3C0C">
        <w:t xml:space="preserve"> In 1912, sponsored by the Japanese </w:t>
      </w:r>
      <w:del w:id="2314" w:author="Patterson Lamb" w:date="2014-08-10T09:10:00Z">
        <w:r w:rsidRPr="00FB3C0C" w:rsidDel="00BF7852">
          <w:delText>Empress</w:delText>
        </w:r>
      </w:del>
      <w:ins w:id="2315" w:author="Patterson Lamb" w:date="2014-08-10T09:10:00Z">
        <w:r>
          <w:t>e</w:t>
        </w:r>
        <w:r w:rsidRPr="00FB3C0C">
          <w:t>mpress</w:t>
        </w:r>
      </w:ins>
      <w:r w:rsidRPr="00FB3C0C">
        <w:t>, China</w:t>
      </w:r>
      <w:r w:rsidRPr="006308EC">
        <w:t>’</w:t>
      </w:r>
      <w:r w:rsidRPr="00FB3C0C">
        <w:t xml:space="preserve">s Red Cross was officially recognized by the </w:t>
      </w:r>
      <w:ins w:id="2316" w:author="Patterson Lamb" w:date="2014-08-10T09:10:00Z">
        <w:r w:rsidRPr="00E345D9">
          <w:t xml:space="preserve">International Committee of the Red Cross </w:t>
        </w:r>
      </w:ins>
      <w:ins w:id="2317" w:author="Patterson Lamb" w:date="2014-08-10T09:11:00Z">
        <w:r>
          <w:t>(</w:t>
        </w:r>
      </w:ins>
      <w:r w:rsidRPr="00FB3C0C">
        <w:t>ICRC</w:t>
      </w:r>
      <w:ins w:id="2318" w:author="Patterson Lamb" w:date="2014-08-10T09:11:00Z">
        <w:r>
          <w:t>)</w:t>
        </w:r>
      </w:ins>
      <w:r w:rsidRPr="00FB3C0C">
        <w:t xml:space="preserve"> in Switzerland and became a full-fledged member.</w:t>
      </w:r>
      <w:r w:rsidRPr="00FB3C0C">
        <w:rPr>
          <w:vertAlign w:val="superscript"/>
        </w:rPr>
        <w:endnoteReference w:id="299"/>
      </w:r>
      <w:r w:rsidRPr="00FB3C0C">
        <w:t xml:space="preserve"> This gradual progression toward</w:t>
      </w:r>
      <w:del w:id="2320" w:author="Patterson Lamb" w:date="2014-08-10T09:11:00Z">
        <w:r w:rsidRPr="00FB3C0C" w:rsidDel="008E6796">
          <w:delText>s</w:delText>
        </w:r>
      </w:del>
      <w:r w:rsidRPr="00FB3C0C">
        <w:t xml:space="preserve"> official recognition was consonant with the trajectory of other emerging national Red Cross Societies.</w:t>
      </w:r>
      <w:r w:rsidRPr="00FB3C0C">
        <w:rPr>
          <w:vertAlign w:val="superscript"/>
        </w:rPr>
        <w:endnoteReference w:id="300"/>
      </w:r>
    </w:p>
    <w:p w:rsidR="005600E9" w:rsidRPr="00FB3C0C" w:rsidRDefault="005600E9" w:rsidP="001A4F98">
      <w:pPr>
        <w:pStyle w:val="para"/>
      </w:pPr>
      <w:r w:rsidRPr="00FB3C0C">
        <w:t>The Chinese Society was affiliated with the ICRC from 1912 and with the League of Red Cross Societies from its establishment in 1919. These connections entitled the Chinese Red Cross to receive publications from other groups as well as to send their own materials to Paris and Geneva, where many printed pieces from the early 1920s survive. In fact, some of these publications were clearly made for Western audiences, specifically prepared for international gatherings of Red Cross Societies or for dissemination in the West. This target is clear from the English language text in some of the materials.</w:t>
      </w:r>
    </w:p>
    <w:p w:rsidR="005600E9" w:rsidRPr="00FB3C0C" w:rsidRDefault="005600E9" w:rsidP="001A4F98">
      <w:pPr>
        <w:pStyle w:val="para"/>
      </w:pPr>
      <w:r w:rsidRPr="00FB3C0C">
        <w:t>The Chinese Society also donated significant funds to Red Cross disaster relief in other countries. After earthquakes in San Francisco in 1906, in Kagoshima in 1914, and in Tokyo and Yokohama in 1923, the Society sent money to aid the relief efforts. In addition, it worked to help overseas Chinese outside the Red Cross network. For example, in 1919, the Society put forward $20,000 to repatriate Chinese workers who were stranded in Germany and Austria-Hungary after World War I. In turn, China</w:t>
      </w:r>
      <w:r w:rsidRPr="006308EC">
        <w:t>’</w:t>
      </w:r>
      <w:r w:rsidRPr="00FB3C0C">
        <w:t>s Red Cross was also a recipient of internationally coordinated Red Cross aid.</w:t>
      </w:r>
      <w:r w:rsidRPr="00FB3C0C">
        <w:rPr>
          <w:vertAlign w:val="superscript"/>
        </w:rPr>
        <w:endnoteReference w:id="301"/>
      </w:r>
      <w:r w:rsidRPr="00FB3C0C">
        <w:t xml:space="preserve"> In one instance, during record-breaking floods in Zhili in 1917, Japan</w:t>
      </w:r>
      <w:r w:rsidRPr="006308EC">
        <w:t>’</w:t>
      </w:r>
      <w:r w:rsidRPr="00FB3C0C">
        <w:t xml:space="preserve">s Red Cross sent the Chinese Society a donation of 5,000 </w:t>
      </w:r>
      <w:r w:rsidRPr="005600E9">
        <w:rPr>
          <w:rPrChange w:id="2323" w:author="Patterson Lamb" w:date="2014-08-10T09:12:00Z">
            <w:rPr>
              <w:i/>
            </w:rPr>
          </w:rPrChange>
        </w:rPr>
        <w:t>yen</w:t>
      </w:r>
      <w:r w:rsidRPr="008E6796">
        <w:t>.</w:t>
      </w:r>
      <w:r w:rsidRPr="00FB3C0C">
        <w:rPr>
          <w:vertAlign w:val="superscript"/>
        </w:rPr>
        <w:endnoteReference w:id="302"/>
      </w:r>
      <w:r w:rsidRPr="00FB3C0C">
        <w:t xml:space="preserve"> This international interaction familiarized the Chinese headquarters with international practices.</w:t>
      </w:r>
      <w:ins w:id="2325" w:author="Patterson Lamb" w:date="2014-08-10T09:12:00Z">
        <w:r>
          <w:t xml:space="preserve"> </w:t>
        </w:r>
      </w:ins>
    </w:p>
    <w:p w:rsidR="005600E9" w:rsidRPr="00FB3C0C" w:rsidRDefault="005600E9" w:rsidP="001A4F98">
      <w:pPr>
        <w:pStyle w:val="A"/>
      </w:pPr>
      <w:bookmarkStart w:id="2326" w:name="CBML_ch05_sec1_006"/>
      <w:r w:rsidRPr="006308EC">
        <w:t>Imagery in Red Cross Publications</w:t>
      </w:r>
    </w:p>
    <w:bookmarkEnd w:id="2326"/>
    <w:p w:rsidR="005600E9" w:rsidRPr="00FB3C0C" w:rsidRDefault="005600E9" w:rsidP="001A4F98">
      <w:pPr>
        <w:pStyle w:val="para-no-indent"/>
      </w:pPr>
      <w:r w:rsidRPr="00FB3C0C">
        <w:t>With the expansion and institutionalization of China</w:t>
      </w:r>
      <w:r w:rsidRPr="006308EC">
        <w:t>’</w:t>
      </w:r>
      <w:r w:rsidRPr="00FB3C0C">
        <w:t>s Red Cross Society after the fall of the dynasty came a flurry of publishing activity. In its periodicals, the newly reorganized Society mobilized images to publicize and fund its activities, to attract members and donors, and to inform the world community about its work. These visual representations appeared most frequently in publications produced by the Red Cross itself, although photographs of Red Cross work also appeared in local newspapers and magazines.</w:t>
      </w:r>
      <w:r w:rsidRPr="00FB3C0C">
        <w:rPr>
          <w:vertAlign w:val="superscript"/>
        </w:rPr>
        <w:endnoteReference w:id="303"/>
      </w:r>
      <w:r w:rsidRPr="00FB3C0C">
        <w:t xml:space="preserve"> The introduction of modern printing presses imported by missionary groups in the 1870s, </w:t>
      </w:r>
      <w:r w:rsidRPr="00FB3C0C">
        <w:rPr>
          <w:rFonts w:eastAsia="MS Mincho"/>
        </w:rPr>
        <w:t>t</w:t>
      </w:r>
      <w:r w:rsidRPr="00FB3C0C">
        <w:t>he technology of half-tone printing, and the development of the portable camera (George Eastman</w:t>
      </w:r>
      <w:r w:rsidRPr="006308EC">
        <w:t>’</w:t>
      </w:r>
      <w:r w:rsidRPr="00FB3C0C">
        <w:t>s Kodak, available after 1888 in the West and shortly thereafter in Asia) had made the expansion of photography increasingly possible and affordable in China.</w:t>
      </w:r>
      <w:r w:rsidRPr="00FB3C0C">
        <w:rPr>
          <w:vertAlign w:val="superscript"/>
        </w:rPr>
        <w:endnoteReference w:id="304"/>
      </w:r>
      <w:r w:rsidRPr="00FB3C0C">
        <w:t xml:space="preserve"> China</w:t>
      </w:r>
      <w:r w:rsidRPr="006308EC">
        <w:t>’</w:t>
      </w:r>
      <w:r w:rsidRPr="00FB3C0C">
        <w:t>s new Red Cross Society used these technologies and their resultant images to establish its own credibility as a charitable organization and to create an identity for itself as a modern and national organization, as modern and national as the newly formed Republic was intended to be.</w:t>
      </w:r>
      <w:r w:rsidRPr="00FB3C0C">
        <w:rPr>
          <w:vertAlign w:val="superscript"/>
        </w:rPr>
        <w:endnoteReference w:id="305"/>
      </w:r>
    </w:p>
    <w:p w:rsidR="005600E9" w:rsidRPr="00FB3C0C" w:rsidRDefault="005600E9" w:rsidP="001A4F98">
      <w:pPr>
        <w:pStyle w:val="para"/>
      </w:pPr>
      <w:r w:rsidRPr="00FB3C0C">
        <w:t>Right from the start, Red Cross imagery in China took its antecedents from the world of photography</w:t>
      </w:r>
      <w:del w:id="2334" w:author="Patterson Lamb" w:date="2014-08-10T09:14:00Z">
        <w:r w:rsidRPr="00FB3C0C" w:rsidDel="008E6796">
          <w:delText>,</w:delText>
        </w:r>
      </w:del>
      <w:r w:rsidRPr="00FB3C0C">
        <w:t xml:space="preserve"> rather than from earlier Chinese or Japanese woodblock prints. Although there was some backsliding into traditional formats, for the most part the Chinese Society blazed a new visual path, departing from earlier humanitarian iconography in China. Instead of depicting dramatic scenes of human trauma or the pitiful plight of victims as in the earlier </w:t>
      </w:r>
      <w:del w:id="2335" w:author="Patterson Lamb" w:date="2014-08-10T10:29:00Z">
        <w:r w:rsidRPr="005600E9">
          <w:rPr>
            <w:i/>
            <w:rPrChange w:id="2336" w:author="Patterson Lamb" w:date="2014-08-10T10:29:00Z">
              <w:rPr/>
            </w:rPrChange>
          </w:rPr>
          <w:delText>“</w:delText>
        </w:r>
      </w:del>
      <w:r w:rsidRPr="005600E9">
        <w:rPr>
          <w:i/>
          <w:rPrChange w:id="2337" w:author="Patterson Lamb" w:date="2014-08-10T10:29:00Z">
            <w:rPr/>
          </w:rPrChange>
        </w:rPr>
        <w:t>Tears from Iron</w:t>
      </w:r>
      <w:del w:id="2338" w:author="Patterson Lamb" w:date="2014-08-10T10:29:00Z">
        <w:r w:rsidRPr="006308EC" w:rsidDel="00294322">
          <w:delText>”</w:delText>
        </w:r>
      </w:del>
      <w:ins w:id="2339" w:author="Patterson Lamb" w:date="2014-08-10T10:30:00Z">
        <w:r>
          <w:t xml:space="preserve"> </w:t>
        </w:r>
      </w:ins>
      <w:r w:rsidRPr="00FB3C0C">
        <w:t xml:space="preserve"> pamphlets or in Japanese images, the Chinese Red Cross Society launched its pictorial debut with portraits of its celebrity principals: high officials, presidents, and diplomats serving as honorary and actual officers of the Chinese Red Cross Society. Their photographs became a staple of Red Cross periodicals. Red Cross publications also sported group portraits taken at Society gatherings as it institutionalized its new operational bases after the founding of the Republic.</w:t>
      </w:r>
    </w:p>
    <w:p w:rsidR="005600E9" w:rsidRPr="00FB3C0C" w:rsidRDefault="005600E9" w:rsidP="001A4F98">
      <w:pPr>
        <w:pStyle w:val="para"/>
      </w:pPr>
      <w:r w:rsidRPr="00FB3C0C">
        <w:t>The use of cameo portraits</w:t>
      </w:r>
      <w:ins w:id="2340" w:author="Patterson Lamb" w:date="2014-08-10T09:15:00Z">
        <w:r>
          <w:t>,</w:t>
        </w:r>
      </w:ins>
      <w:r w:rsidRPr="00FB3C0C">
        <w:t xml:space="preserve"> which preface all Chinese Red Cross publications after 1912</w:t>
      </w:r>
      <w:ins w:id="2341" w:author="Patterson Lamb" w:date="2014-08-10T09:15:00Z">
        <w:r>
          <w:t>,</w:t>
        </w:r>
      </w:ins>
      <w:r w:rsidRPr="00FB3C0C">
        <w:t xml:space="preserve"> reveals the designers</w:t>
      </w:r>
      <w:r w:rsidRPr="006308EC">
        <w:t>’</w:t>
      </w:r>
      <w:r w:rsidRPr="00FB3C0C">
        <w:t xml:space="preserve"> connection to the bourgeoning field of photography in China. These cameos owe their presence and power to the popularity of photographic portraiture and </w:t>
      </w:r>
      <w:r w:rsidRPr="007D5122">
        <w:rPr>
          <w:i/>
        </w:rPr>
        <w:t>cartes de visite</w:t>
      </w:r>
      <w:r w:rsidRPr="00FB3C0C">
        <w:t xml:space="preserve"> sweeping across Asia. </w:t>
      </w:r>
      <w:r w:rsidRPr="007D5122">
        <w:rPr>
          <w:i/>
        </w:rPr>
        <w:t>Cartes de visite</w:t>
      </w:r>
      <w:r w:rsidRPr="00FB3C0C">
        <w:t xml:space="preserve">, offspring of the earlier phenomenon of calling cards, had become a global trend by 1853 as </w:t>
      </w:r>
      <w:r w:rsidRPr="006308EC">
        <w:t>“</w:t>
      </w:r>
      <w:r w:rsidRPr="00FB3C0C">
        <w:t>the first mass-produced portrait photographs.</w:t>
      </w:r>
      <w:r w:rsidRPr="006308EC">
        <w:t>”</w:t>
      </w:r>
      <w:r w:rsidRPr="00FB3C0C">
        <w:rPr>
          <w:vertAlign w:val="superscript"/>
        </w:rPr>
        <w:endnoteReference w:id="306"/>
      </w:r>
      <w:r w:rsidRPr="00FB3C0C">
        <w:t xml:space="preserve"> In England, Queen Victoria herself collected these </w:t>
      </w:r>
      <w:r w:rsidRPr="007D5122">
        <w:rPr>
          <w:i/>
        </w:rPr>
        <w:t>cartes</w:t>
      </w:r>
      <w:del w:id="2342" w:author="Patterson Lamb" w:date="2014-08-10T09:15:00Z">
        <w:r w:rsidRPr="00FB3C0C" w:rsidDel="008E6796">
          <w:delText>,</w:delText>
        </w:r>
      </w:del>
      <w:r w:rsidRPr="00FB3C0C">
        <w:t xml:space="preserve"> and was said to have </w:t>
      </w:r>
      <w:del w:id="2343" w:author="Patterson Lamb" w:date="2014-08-10T09:15:00Z">
        <w:r w:rsidRPr="00FB3C0C" w:rsidDel="008E6796">
          <w:delText xml:space="preserve">over </w:delText>
        </w:r>
      </w:del>
      <w:ins w:id="2344" w:author="Patterson Lamb" w:date="2014-08-10T09:15:00Z">
        <w:r>
          <w:t>more than</w:t>
        </w:r>
        <w:r w:rsidRPr="00FB3C0C">
          <w:t xml:space="preserve"> </w:t>
        </w:r>
      </w:ins>
      <w:r w:rsidRPr="00FB3C0C">
        <w:t>a hundred albums filled with portraits of fellow nobility and the social elite.</w:t>
      </w:r>
      <w:r w:rsidRPr="00FB3C0C">
        <w:rPr>
          <w:vertAlign w:val="superscript"/>
        </w:rPr>
        <w:endnoteReference w:id="307"/>
      </w:r>
      <w:r w:rsidRPr="00FB3C0C">
        <w:t xml:space="preserve"> This craze was not confined to the West. Queen Victoria</w:t>
      </w:r>
      <w:r w:rsidRPr="006308EC">
        <w:t>’</w:t>
      </w:r>
      <w:r w:rsidRPr="00FB3C0C">
        <w:t>s collection held Asian</w:t>
      </w:r>
      <w:r w:rsidRPr="007D5122">
        <w:rPr>
          <w:i/>
        </w:rPr>
        <w:t xml:space="preserve"> cartes,</w:t>
      </w:r>
      <w:r w:rsidRPr="00FB3C0C">
        <w:t xml:space="preserve"> including portraits of King Rama IV (Mongkut) of Siam, taken in Siam in the late 1860s by John Thomson. Thomson was a Scottish photographer who trave</w:t>
      </w:r>
      <w:del w:id="2346" w:author="Patterson Lamb" w:date="2014-08-10T09:16:00Z">
        <w:r w:rsidRPr="00FB3C0C" w:rsidDel="008E6796">
          <w:delText>l</w:delText>
        </w:r>
      </w:del>
      <w:r w:rsidRPr="00FB3C0C">
        <w:t xml:space="preserve">led throughout Asia, bringing his portraiture and </w:t>
      </w:r>
      <w:r w:rsidRPr="006308EC">
        <w:t>“</w:t>
      </w:r>
      <w:r w:rsidRPr="00FB3C0C">
        <w:t>cardomania</w:t>
      </w:r>
      <w:r w:rsidRPr="006308EC">
        <w:t>”</w:t>
      </w:r>
      <w:r w:rsidRPr="00FB3C0C">
        <w:t xml:space="preserve"> to China as well (King Rama IV also became a fan).</w:t>
      </w:r>
      <w:r w:rsidRPr="00FB3C0C">
        <w:rPr>
          <w:vertAlign w:val="superscript"/>
        </w:rPr>
        <w:endnoteReference w:id="308"/>
      </w:r>
      <w:r w:rsidRPr="00FB3C0C">
        <w:t xml:space="preserve"> This innovation took the world by storm. Ultimately, the popularity of portrait photographs would be harnessed to the cause of philanthropy, a connection that remains strong today.</w:t>
      </w:r>
      <w:r w:rsidRPr="00FB3C0C">
        <w:rPr>
          <w:vertAlign w:val="superscript"/>
        </w:rPr>
        <w:t xml:space="preserve"> </w:t>
      </w:r>
      <w:r w:rsidRPr="00FB3C0C">
        <w:rPr>
          <w:vertAlign w:val="superscript"/>
        </w:rPr>
        <w:endnoteReference w:id="309"/>
      </w:r>
    </w:p>
    <w:p w:rsidR="005600E9" w:rsidRPr="00FB3C0C" w:rsidRDefault="005600E9" w:rsidP="001A4F98">
      <w:pPr>
        <w:pStyle w:val="para"/>
      </w:pPr>
      <w:r w:rsidRPr="00FB3C0C">
        <w:t xml:space="preserve">Originally meant as personal tokens to be exchanged in elite social circles, by the turn of the </w:t>
      </w:r>
      <w:del w:id="2350" w:author="Patterson Lamb" w:date="2014-08-10T09:16:00Z">
        <w:r w:rsidRPr="00FB3C0C" w:rsidDel="008E6796">
          <w:delText xml:space="preserve">20th </w:delText>
        </w:r>
      </w:del>
      <w:ins w:id="2351" w:author="Patterson Lamb" w:date="2014-08-10T09:16:00Z">
        <w:r>
          <w:t>twentieth</w:t>
        </w:r>
        <w:r w:rsidRPr="00FB3C0C">
          <w:t xml:space="preserve"> </w:t>
        </w:r>
      </w:ins>
      <w:r w:rsidRPr="00FB3C0C">
        <w:t>century, photographic portraits of dignitaries became wildly fashionable and widely available in China, too.</w:t>
      </w:r>
      <w:r w:rsidRPr="00FB3C0C">
        <w:rPr>
          <w:vertAlign w:val="superscript"/>
        </w:rPr>
        <w:endnoteReference w:id="310"/>
      </w:r>
      <w:r w:rsidRPr="00FB3C0C">
        <w:t xml:space="preserve"> Portraiture, particularly ancestor portraits intended for family altars, had a long history in late</w:t>
      </w:r>
      <w:del w:id="2352" w:author="Patterson Lamb" w:date="2014-08-10T09:17:00Z">
        <w:r w:rsidRPr="00FB3C0C" w:rsidDel="008E6796">
          <w:delText>-</w:delText>
        </w:r>
      </w:del>
      <w:ins w:id="2353" w:author="Patterson Lamb" w:date="2014-08-10T09:17:00Z">
        <w:r>
          <w:t xml:space="preserve"> nineteenth</w:t>
        </w:r>
      </w:ins>
      <w:del w:id="2354" w:author="Patterson Lamb" w:date="2014-08-10T09:17:00Z">
        <w:r w:rsidRPr="00FB3C0C" w:rsidDel="008E6796">
          <w:delText>19th</w:delText>
        </w:r>
      </w:del>
      <w:r w:rsidRPr="00FB3C0C">
        <w:t>-century China, and the transition to photographic portraiture was an easy one.</w:t>
      </w:r>
      <w:r w:rsidRPr="00FB3C0C">
        <w:rPr>
          <w:vertAlign w:val="superscript"/>
        </w:rPr>
        <w:endnoteReference w:id="311"/>
      </w:r>
      <w:r w:rsidRPr="00FB3C0C">
        <w:t xml:space="preserve"> Often opening in ateliers previously producing painted portraits, by the 1860s portrait photography studios had proliferated in Hong Kong and southern China and further spread to </w:t>
      </w:r>
      <w:del w:id="2362" w:author="Patterson Lamb" w:date="2014-08-10T09:17:00Z">
        <w:r w:rsidRPr="00FB3C0C" w:rsidDel="008E6796">
          <w:delText xml:space="preserve">North </w:delText>
        </w:r>
      </w:del>
      <w:ins w:id="2363" w:author="Patterson Lamb" w:date="2014-08-10T09:17:00Z">
        <w:r>
          <w:t>n</w:t>
        </w:r>
        <w:r w:rsidRPr="00FB3C0C">
          <w:t xml:space="preserve">orth </w:t>
        </w:r>
      </w:ins>
      <w:r w:rsidRPr="00FB3C0C">
        <w:t>China by the 1870s.</w:t>
      </w:r>
      <w:r w:rsidRPr="00FB3C0C">
        <w:rPr>
          <w:vertAlign w:val="superscript"/>
        </w:rPr>
        <w:endnoteReference w:id="312"/>
      </w:r>
      <w:r w:rsidRPr="00FB3C0C">
        <w:t xml:space="preserve"> Chinese photographers adopted the new art form and ran their own commercial studios, where they hung their work in their storefronts to publicize their craft.</w:t>
      </w:r>
      <w:r w:rsidRPr="00FB3C0C">
        <w:rPr>
          <w:vertAlign w:val="superscript"/>
        </w:rPr>
        <w:endnoteReference w:id="313"/>
      </w:r>
      <w:r w:rsidRPr="00FB3C0C">
        <w:t xml:space="preserve"> By1906, photographic portraits of even the Empress Dowager Cixi, previously proscribed from general viewing due to her imperial status, had become publicly available.</w:t>
      </w:r>
      <w:r w:rsidRPr="00FB3C0C">
        <w:rPr>
          <w:vertAlign w:val="superscript"/>
        </w:rPr>
        <w:endnoteReference w:id="314"/>
      </w:r>
    </w:p>
    <w:p w:rsidR="005600E9" w:rsidRPr="00FB3C0C" w:rsidRDefault="005600E9" w:rsidP="001A4F98">
      <w:pPr>
        <w:pStyle w:val="para"/>
      </w:pPr>
      <w:r w:rsidRPr="00FB3C0C">
        <w:t>Photographic portraits of Red Cross dignitaries in Red Cross periodicals</w:t>
      </w:r>
      <w:r w:rsidRPr="003C478B">
        <w:t xml:space="preserve"> </w:t>
      </w:r>
      <w:r w:rsidRPr="006308EC">
        <w:t>–</w:t>
      </w:r>
      <w:r w:rsidRPr="003C478B">
        <w:t xml:space="preserve"> </w:t>
      </w:r>
      <w:r w:rsidRPr="00FB3C0C">
        <w:t>captioned boldly with their names and titles</w:t>
      </w:r>
      <w:r w:rsidRPr="003C478B">
        <w:t xml:space="preserve"> </w:t>
      </w:r>
      <w:r w:rsidRPr="006308EC">
        <w:t>–</w:t>
      </w:r>
      <w:r w:rsidRPr="003C478B">
        <w:t xml:space="preserve"> </w:t>
      </w:r>
      <w:r w:rsidRPr="00FB3C0C">
        <w:t xml:space="preserve">picked up on the </w:t>
      </w:r>
      <w:r w:rsidRPr="007D5122">
        <w:rPr>
          <w:i/>
        </w:rPr>
        <w:t>carte-de-visite</w:t>
      </w:r>
      <w:r w:rsidRPr="00FB3C0C">
        <w:t xml:space="preserve"> fad. Their faces gave an elite imprimatur to the Red Cross organization and its publications</w:t>
      </w:r>
      <w:del w:id="2369" w:author="Patterson Lamb" w:date="2014-08-10T09:19:00Z">
        <w:r w:rsidRPr="00FB3C0C" w:rsidDel="00DF16C6">
          <w:delText>,</w:delText>
        </w:r>
      </w:del>
      <w:r w:rsidRPr="00FB3C0C">
        <w:t xml:space="preserve"> as well as a distinctive modern cast, marking the group as a new-style organization. In turn, the participants</w:t>
      </w:r>
      <w:r w:rsidRPr="006308EC">
        <w:t>’</w:t>
      </w:r>
      <w:r w:rsidRPr="00FB3C0C">
        <w:t xml:space="preserve"> involvement in the Red Cross Society was made even more visible and the scope of that visibility enlarged through the photos</w:t>
      </w:r>
      <w:r w:rsidRPr="006308EC">
        <w:t>’</w:t>
      </w:r>
      <w:r w:rsidRPr="00FB3C0C">
        <w:t xml:space="preserve"> publication. This publicity conferred significant social capital on the men pictured.</w:t>
      </w:r>
      <w:r w:rsidRPr="00FB3C0C">
        <w:rPr>
          <w:vertAlign w:val="superscript"/>
        </w:rPr>
        <w:endnoteReference w:id="315"/>
      </w:r>
      <w:r w:rsidRPr="00FB3C0C">
        <w:t xml:space="preserve"> Celebrity sponsorship of good works communicated through imagery thus began early in China and remains a worldwide hallmark of humanitarian organizations today.</w:t>
      </w:r>
      <w:r w:rsidRPr="00FB3C0C">
        <w:rPr>
          <w:vertAlign w:val="superscript"/>
        </w:rPr>
        <w:endnoteReference w:id="316"/>
      </w:r>
    </w:p>
    <w:p w:rsidR="005600E9" w:rsidRPr="00FB3C0C" w:rsidRDefault="005600E9" w:rsidP="001A4F98">
      <w:pPr>
        <w:pStyle w:val="para"/>
        <w:rPr>
          <w:b/>
        </w:rPr>
      </w:pPr>
      <w:r w:rsidRPr="00FB3C0C">
        <w:t xml:space="preserve">In 1913, the Society produced a number of publications, all featuring photographic portraits. A slim pamphlet, </w:t>
      </w:r>
      <w:r w:rsidRPr="007D5122">
        <w:rPr>
          <w:i/>
        </w:rPr>
        <w:t>A Guide to Humanitarianism</w:t>
      </w:r>
      <w:r w:rsidRPr="00FB3C0C">
        <w:t xml:space="preserve"> (Rendao Zhinan) came out in March 1913, followed by the </w:t>
      </w:r>
      <w:r w:rsidRPr="007D5122">
        <w:rPr>
          <w:i/>
        </w:rPr>
        <w:t>Chinese Red Cross Magazine</w:t>
      </w:r>
      <w:r w:rsidRPr="00FB3C0C">
        <w:t xml:space="preserve"> in May. Both periodicals sport portraits on the cover. The</w:t>
      </w:r>
      <w:r w:rsidRPr="007D5122">
        <w:rPr>
          <w:i/>
        </w:rPr>
        <w:t xml:space="preserve"> Guide</w:t>
      </w:r>
      <w:r w:rsidRPr="00FB3C0C">
        <w:t xml:space="preserve"> presents cameos of new Republican president Yuan Shikai (1859</w:t>
      </w:r>
      <w:r w:rsidRPr="006308EC">
        <w:t>–</w:t>
      </w:r>
      <w:r w:rsidRPr="00FB3C0C">
        <w:t>1916) and Vice President Li Yuanhong (1864</w:t>
      </w:r>
      <w:r w:rsidRPr="006308EC">
        <w:t>–</w:t>
      </w:r>
      <w:r w:rsidRPr="00FB3C0C">
        <w:t>1928), honorary president and vice president of the Society. Prominent on the cover, their images bestow official sanction and endorsement on the Red Cross group. The vice president appears in formal dress, wearing Western military garb and a cap, smart and crisp in a three</w:t>
      </w:r>
      <w:del w:id="2370" w:author="Patterson Lamb" w:date="2014-08-10T09:20:00Z">
        <w:r w:rsidRPr="00FB3C0C" w:rsidDel="00DF16C6">
          <w:delText>-</w:delText>
        </w:r>
      </w:del>
      <w:ins w:id="2371" w:author="Patterson Lamb" w:date="2014-08-10T09:20:00Z">
        <w:r>
          <w:t xml:space="preserve"> </w:t>
        </w:r>
      </w:ins>
      <w:r w:rsidRPr="00FB3C0C">
        <w:t>quarters view. In contrast, President Yuan looks right into the camera, bareheaded and wearing a rumpled, padded coat like a common soldier. The visual difference between these men and the Manchu rulers they replace could not be more striking, highlighting the bold new nature of the Red Cross Society</w:t>
      </w:r>
      <w:r w:rsidRPr="003C478B">
        <w:t xml:space="preserve"> </w:t>
      </w:r>
      <w:r w:rsidRPr="006308EC">
        <w:t>–</w:t>
      </w:r>
      <w:r w:rsidRPr="003C478B">
        <w:t xml:space="preserve"> </w:t>
      </w:r>
      <w:r w:rsidRPr="00FB3C0C">
        <w:t>and, at the same time, of the new Chinese nation</w:t>
      </w:r>
      <w:ins w:id="2372" w:author="Patterson Lamb" w:date="2014-08-10T09:20:00Z">
        <w:r>
          <w:t xml:space="preserve"> (Figure 5.2)</w:t>
        </w:r>
      </w:ins>
      <w:r w:rsidRPr="00FB3C0C">
        <w:t xml:space="preserve">. </w:t>
      </w:r>
      <w:del w:id="2373" w:author="Patterson Lamb" w:date="2014-08-10T09:20:00Z">
        <w:r w:rsidRPr="006308EC" w:rsidDel="00DF16C6">
          <w:rPr>
            <w:b/>
          </w:rPr>
          <w:delText>[</w:delText>
        </w:r>
      </w:del>
      <w:del w:id="2374" w:author="Newgen2" w:date="2014-11-08T20:42:00Z">
        <w:r w:rsidRPr="005D071C" w:rsidDel="008302A5">
          <w:rPr>
            <w:shd w:val="clear" w:color="auto" w:fill="C0C0C0"/>
          </w:rPr>
          <w:delText>Fig. 5.2</w:delText>
        </w:r>
      </w:del>
      <w:del w:id="2375" w:author="Patterson Lamb" w:date="2014-08-10T09:20:00Z">
        <w:r w:rsidRPr="006308EC" w:rsidDel="00DF16C6">
          <w:rPr>
            <w:b/>
          </w:rPr>
          <w:delText>]</w:delText>
        </w:r>
      </w:del>
    </w:p>
    <w:p w:rsidR="005600E9" w:rsidRPr="00B43E2C" w:rsidRDefault="005600E9" w:rsidP="001A4F98">
      <w:pPr>
        <w:pStyle w:val="fig"/>
      </w:pPr>
      <w:r w:rsidRPr="00B43E2C">
        <w:t>Fig. 5.2 Here</w:t>
      </w:r>
    </w:p>
    <w:p w:rsidR="005600E9" w:rsidRPr="00FB3C0C" w:rsidRDefault="005600E9" w:rsidP="001A4F98">
      <w:pPr>
        <w:pStyle w:val="para"/>
      </w:pPr>
      <w:r w:rsidRPr="00FB3C0C">
        <w:t xml:space="preserve">The </w:t>
      </w:r>
      <w:r w:rsidRPr="007D5122">
        <w:rPr>
          <w:i/>
        </w:rPr>
        <w:t>Chinese Red Cross Magazine</w:t>
      </w:r>
      <w:r w:rsidRPr="00FB3C0C">
        <w:t xml:space="preserve"> was another early post-1911 Red Cross publication, ultimately producing only two editions (the first of which included Ariga Nagao</w:t>
      </w:r>
      <w:r w:rsidRPr="006308EC">
        <w:t>’</w:t>
      </w:r>
      <w:r w:rsidRPr="00FB3C0C">
        <w:t xml:space="preserve">s speech, cited at the start of this </w:t>
      </w:r>
      <w:del w:id="2376" w:author="Patterson Lamb" w:date="2014-08-10T09:21:00Z">
        <w:r w:rsidRPr="00FB3C0C" w:rsidDel="00EA5449">
          <w:delText>article</w:delText>
        </w:r>
      </w:del>
      <w:ins w:id="2377" w:author="Patterson Lamb" w:date="2014-08-10T09:21:00Z">
        <w:r>
          <w:t>chapter</w:t>
        </w:r>
      </w:ins>
      <w:r w:rsidRPr="00FB3C0C">
        <w:t>). Photography also figured prominently in its pages. Group photographs picturing crowds of Red Cross participants broadcast the organization</w:t>
      </w:r>
      <w:r w:rsidRPr="006308EC">
        <w:t>’</w:t>
      </w:r>
      <w:r w:rsidRPr="00FB3C0C">
        <w:t>s wide support as well as its national scope, using the camera to emphasize the charitable organization</w:t>
      </w:r>
      <w:r w:rsidRPr="006308EC">
        <w:t>’</w:t>
      </w:r>
      <w:r w:rsidRPr="00FB3C0C">
        <w:t>s broad popular base. Group photos include a shot of the hall where the Red Cross</w:t>
      </w:r>
      <w:r w:rsidRPr="006308EC">
        <w:t>’</w:t>
      </w:r>
      <w:r w:rsidRPr="00FB3C0C">
        <w:t xml:space="preserve">s first general meeting was held, packed with delegates from across China, men </w:t>
      </w:r>
      <w:r w:rsidRPr="007D5122">
        <w:rPr>
          <w:i/>
        </w:rPr>
        <w:t>and</w:t>
      </w:r>
      <w:r w:rsidRPr="00FB3C0C">
        <w:t xml:space="preserve"> women (although physically segregated), representing the </w:t>
      </w:r>
      <w:del w:id="2378" w:author="Patterson Lamb" w:date="2014-08-10T09:22:00Z">
        <w:r w:rsidRPr="00FB3C0C" w:rsidDel="00EA5449">
          <w:delText xml:space="preserve">over </w:delText>
        </w:r>
      </w:del>
      <w:ins w:id="2379" w:author="Patterson Lamb" w:date="2014-08-10T09:22:00Z">
        <w:r>
          <w:t>more than</w:t>
        </w:r>
        <w:r w:rsidRPr="00FB3C0C">
          <w:t xml:space="preserve"> </w:t>
        </w:r>
      </w:ins>
      <w:r w:rsidRPr="00FB3C0C">
        <w:t>one thousand supporters attending the meeting.</w:t>
      </w:r>
      <w:r w:rsidRPr="00FB3C0C">
        <w:rPr>
          <w:vertAlign w:val="superscript"/>
        </w:rPr>
        <w:endnoteReference w:id="317"/>
      </w:r>
      <w:r w:rsidRPr="00FB3C0C">
        <w:t xml:space="preserve"> These photographs helped define and affirm the delegates</w:t>
      </w:r>
      <w:r w:rsidRPr="006308EC">
        <w:t>’</w:t>
      </w:r>
      <w:r w:rsidRPr="003C478B">
        <w:t xml:space="preserve"> </w:t>
      </w:r>
      <w:r w:rsidRPr="006308EC">
        <w:t>–</w:t>
      </w:r>
      <w:r w:rsidRPr="003C478B">
        <w:t xml:space="preserve"> </w:t>
      </w:r>
      <w:r w:rsidRPr="00FB3C0C">
        <w:t>and the Society</w:t>
      </w:r>
      <w:r w:rsidRPr="006308EC">
        <w:t>’</w:t>
      </w:r>
      <w:r w:rsidRPr="00FB3C0C">
        <w:t>s</w:t>
      </w:r>
      <w:r w:rsidRPr="003C478B">
        <w:t xml:space="preserve"> </w:t>
      </w:r>
      <w:r w:rsidRPr="006308EC">
        <w:t>–</w:t>
      </w:r>
      <w:r w:rsidRPr="003C478B">
        <w:t xml:space="preserve"> </w:t>
      </w:r>
      <w:r w:rsidRPr="00FB3C0C">
        <w:t>identity as active, dedicated, modern philanthropists. Furthermore, the gathering of delegates from all over China to one central national headquarters concretely strengthened the abstract notion of a national organization and a national identity, as did the group photo itself, commemorating the event and codifying it in a tangible image.</w:t>
      </w:r>
    </w:p>
    <w:p w:rsidR="005600E9" w:rsidRPr="00FB3C0C" w:rsidRDefault="005600E9" w:rsidP="001A4F98">
      <w:pPr>
        <w:pStyle w:val="para"/>
      </w:pPr>
      <w:r w:rsidRPr="00FB3C0C">
        <w:t xml:space="preserve">Another group photo showcases the newly built, state-of-the-art Red Cross </w:t>
      </w:r>
      <w:del w:id="2382" w:author="Patterson Lamb" w:date="2014-08-10T09:22:00Z">
        <w:r w:rsidRPr="00FB3C0C" w:rsidDel="00EA5449">
          <w:delText xml:space="preserve">Hospital </w:delText>
        </w:r>
      </w:del>
      <w:ins w:id="2383" w:author="Patterson Lamb" w:date="2014-08-10T09:22:00Z">
        <w:r>
          <w:t>h</w:t>
        </w:r>
        <w:r w:rsidRPr="00FB3C0C">
          <w:t xml:space="preserve">ospital </w:t>
        </w:r>
      </w:ins>
      <w:r w:rsidRPr="00FB3C0C">
        <w:t>in Shanghai.</w:t>
      </w:r>
      <w:r w:rsidRPr="00FB3C0C">
        <w:rPr>
          <w:vertAlign w:val="superscript"/>
        </w:rPr>
        <w:endnoteReference w:id="318"/>
      </w:r>
      <w:r w:rsidRPr="00FB3C0C">
        <w:t xml:space="preserve"> Against the Western-style building crowd Chinese men in long Confucian gowns, with dignitaries and Westerners prominent in the center of the photo. Chinese women in traditional pants and jackets are sprinkled throughout the crowd, and just off center, three Western women in large hats cluster, with a small Chinese boy (one of a number of children in the picture) next to them. There are at least </w:t>
      </w:r>
      <w:del w:id="2385" w:author="Patterson Lamb" w:date="2014-08-10T09:23:00Z">
        <w:r w:rsidRPr="00FB3C0C" w:rsidDel="00EA5449">
          <w:delText xml:space="preserve">200 </w:delText>
        </w:r>
      </w:del>
      <w:ins w:id="2386" w:author="Patterson Lamb" w:date="2014-08-10T09:23:00Z">
        <w:r>
          <w:t>two hundred</w:t>
        </w:r>
        <w:r w:rsidRPr="00FB3C0C">
          <w:t xml:space="preserve"> </w:t>
        </w:r>
      </w:ins>
      <w:r w:rsidRPr="00FB3C0C">
        <w:t xml:space="preserve">people visible in the photograph. The imposing Western architecture of the building conveys stability and modernity. Despite the very traditional outfits worn by the majority of the participants, the presence of Westerners, and of Chinese and non-Chinese women and children in the scene, as well as the size of the crowd and </w:t>
      </w:r>
      <w:r w:rsidRPr="007D5122">
        <w:rPr>
          <w:i/>
        </w:rPr>
        <w:t>the very fact of the photograph itself</w:t>
      </w:r>
      <w:r w:rsidRPr="00FB3C0C">
        <w:t xml:space="preserve"> reveal the Red Cross organization to be a progressive, international, modern association, attracting a large </w:t>
      </w:r>
      <w:del w:id="2387" w:author="Patterson Lamb" w:date="2014-08-10T09:24:00Z">
        <w:r w:rsidRPr="00FB3C0C" w:rsidDel="00EA5449">
          <w:delText>swath</w:delText>
        </w:r>
      </w:del>
      <w:ins w:id="2388" w:author="Patterson Lamb" w:date="2014-08-10T09:24:00Z">
        <w:r>
          <w:t>number</w:t>
        </w:r>
      </w:ins>
      <w:del w:id="2389" w:author="Patterson Lamb" w:date="2014-08-10T09:24:00Z">
        <w:r w:rsidRPr="00FB3C0C" w:rsidDel="00EA5449">
          <w:delText>e</w:delText>
        </w:r>
      </w:del>
      <w:r w:rsidRPr="00FB3C0C">
        <w:t xml:space="preserve"> of progressive, modern citizens of the new China.</w:t>
      </w:r>
    </w:p>
    <w:p w:rsidR="005600E9" w:rsidRPr="00FB3C0C" w:rsidRDefault="005600E9" w:rsidP="001A4F98">
      <w:pPr>
        <w:pStyle w:val="para"/>
      </w:pPr>
      <w:r w:rsidRPr="00FB3C0C">
        <w:t>The new prominence of the image emanated not only from Red Cross headquarters</w:t>
      </w:r>
      <w:del w:id="2390" w:author="Patterson Lamb" w:date="2014-08-10T09:34:00Z">
        <w:r w:rsidRPr="00FB3C0C" w:rsidDel="00140ADF">
          <w:delText>,</w:delText>
        </w:r>
      </w:del>
      <w:r w:rsidRPr="00FB3C0C">
        <w:t xml:space="preserve"> but also from the chapter level in Red Cross branches across the country. For example, at the close of the Red Cross General Meeting and the subsequent Unification Conference in Shanghai in 1912, the </w:t>
      </w:r>
      <w:ins w:id="2391" w:author="Patterson Lamb" w:date="2014-08-10T09:34:00Z">
        <w:r w:rsidRPr="00FB3C0C">
          <w:t xml:space="preserve">Red Cross delegate </w:t>
        </w:r>
        <w:r>
          <w:t xml:space="preserve">from the </w:t>
        </w:r>
      </w:ins>
      <w:r w:rsidRPr="00FB3C0C">
        <w:t>northern city of Tianjin</w:t>
      </w:r>
      <w:del w:id="2392" w:author="Patterson Lamb" w:date="2014-08-10T09:34:00Z">
        <w:r w:rsidRPr="006308EC" w:rsidDel="00140ADF">
          <w:delText>’</w:delText>
        </w:r>
        <w:r w:rsidRPr="00FB3C0C" w:rsidDel="00140ADF">
          <w:delText>s</w:delText>
        </w:r>
      </w:del>
      <w:r w:rsidRPr="00FB3C0C">
        <w:t xml:space="preserve"> </w:t>
      </w:r>
      <w:del w:id="2393" w:author="Patterson Lamb" w:date="2014-08-10T09:34:00Z">
        <w:r w:rsidRPr="00FB3C0C" w:rsidDel="00140ADF">
          <w:delText xml:space="preserve">Red Cross delegate </w:delText>
        </w:r>
      </w:del>
      <w:r w:rsidRPr="00FB3C0C">
        <w:t xml:space="preserve">presented the Red Cross Central Committee with a copy of the </w:t>
      </w:r>
      <w:r w:rsidRPr="007D5122">
        <w:rPr>
          <w:i/>
        </w:rPr>
        <w:t>Red Cross Tianjin Branch Society Pictorial Magazine</w:t>
      </w:r>
      <w:r w:rsidRPr="00FB3C0C">
        <w:t>, and distributed it to all other branch representatives at the conference and also to Shanghai</w:t>
      </w:r>
      <w:r w:rsidRPr="006308EC">
        <w:t>’</w:t>
      </w:r>
      <w:r w:rsidRPr="00FB3C0C">
        <w:t>s newspaper offices.</w:t>
      </w:r>
      <w:r w:rsidRPr="00FB3C0C">
        <w:rPr>
          <w:vertAlign w:val="superscript"/>
        </w:rPr>
        <w:endnoteReference w:id="319"/>
      </w:r>
      <w:r w:rsidRPr="00FB3C0C">
        <w:t xml:space="preserve"> These locally produced photographs often found their way into nationally published Red Cross periodicals.</w:t>
      </w:r>
    </w:p>
    <w:p w:rsidR="005600E9" w:rsidRPr="00FB3C0C" w:rsidRDefault="005600E9" w:rsidP="001A4F98">
      <w:pPr>
        <w:pStyle w:val="para"/>
      </w:pPr>
      <w:r w:rsidRPr="00FB3C0C">
        <w:t xml:space="preserve">By 1913, illustrated publications were being produced, and images proliferated within their pages. One such publication, the 1914 pamphlet </w:t>
      </w:r>
      <w:r w:rsidRPr="00E26A8F">
        <w:rPr>
          <w:i/>
        </w:rPr>
        <w:t>The Morality of Caring for the Living</w:t>
      </w:r>
      <w:r w:rsidRPr="005600E9">
        <w:rPr>
          <w:rPrChange w:id="2395" w:author="Patterson Lamb" w:date="2014-08-10T09:39:00Z">
            <w:rPr>
              <w:i/>
            </w:rPr>
          </w:rPrChange>
        </w:rPr>
        <w:t xml:space="preserve"> </w:t>
      </w:r>
      <w:r w:rsidRPr="00FB3C0C">
        <w:t xml:space="preserve">(Haoshengzhide) makes its distribution method part of its text. The cover is decorated with photographic portraits of national </w:t>
      </w:r>
      <w:ins w:id="2396" w:author="Patterson Lamb" w:date="2014-08-10T09:40:00Z">
        <w:r>
          <w:t xml:space="preserve">leaders: </w:t>
        </w:r>
      </w:ins>
      <w:r w:rsidRPr="00FB3C0C">
        <w:t xml:space="preserve">President Yuan, Vice President Li, Red Cross president and former Qing official Lu Haihuan, and executive director and Red Cross founder Shen Dunhe. Scrolling around the edges (since Chinese can be written left to right, right to left, as well as up and down) are the words: </w:t>
      </w:r>
      <w:r w:rsidRPr="006308EC">
        <w:t>“</w:t>
      </w:r>
      <w:r w:rsidRPr="00FB3C0C">
        <w:t>Free of Charge. This is a booklet that every Chinese citizen (</w:t>
      </w:r>
      <w:r w:rsidRPr="007D5122">
        <w:rPr>
          <w:i/>
        </w:rPr>
        <w:t>tongbao</w:t>
      </w:r>
      <w:r w:rsidRPr="00FB3C0C">
        <w:t>) should read. Please read this carefully, give us your feedback, and donate in any amount you can</w:t>
      </w:r>
      <w:del w:id="2397" w:author="Patterson Lamb" w:date="2014-08-10T09:42:00Z">
        <w:r w:rsidRPr="006308EC" w:rsidDel="00140ADF">
          <w:delText>…</w:delText>
        </w:r>
      </w:del>
      <w:ins w:id="2398" w:author="Patterson Lamb" w:date="2014-08-10T09:42:00Z">
        <w:r>
          <w:t xml:space="preserve">. . . . </w:t>
        </w:r>
      </w:ins>
      <w:r w:rsidRPr="00FB3C0C">
        <w:t>If you don</w:t>
      </w:r>
      <w:r w:rsidRPr="006308EC">
        <w:t>’</w:t>
      </w:r>
      <w:r w:rsidRPr="00FB3C0C">
        <w:t>t want this booklet, give it to someone else who might donate to us: Please don</w:t>
      </w:r>
      <w:r w:rsidRPr="006308EC">
        <w:t>’</w:t>
      </w:r>
      <w:r w:rsidRPr="00FB3C0C">
        <w:t>t just leave it somewhere!</w:t>
      </w:r>
      <w:r w:rsidRPr="006308EC">
        <w:t>”</w:t>
      </w:r>
      <w:r w:rsidRPr="00FB3C0C">
        <w:rPr>
          <w:vertAlign w:val="superscript"/>
        </w:rPr>
        <w:endnoteReference w:id="320"/>
      </w:r>
      <w:r w:rsidRPr="00FB3C0C">
        <w:t xml:space="preserve"> The text on the pamphlet</w:t>
      </w:r>
      <w:r w:rsidRPr="006308EC">
        <w:t>’</w:t>
      </w:r>
      <w:r w:rsidRPr="00FB3C0C">
        <w:t>s cover makes the purpose of this publication (as well as the Society</w:t>
      </w:r>
      <w:r w:rsidRPr="006308EC">
        <w:t>’</w:t>
      </w:r>
      <w:r w:rsidRPr="00FB3C0C">
        <w:t>s other printed matter) explicit. This booklet was meant as a money raiser, and if the viewer wasn</w:t>
      </w:r>
      <w:r w:rsidRPr="006308EC">
        <w:t>’</w:t>
      </w:r>
      <w:r w:rsidRPr="00FB3C0C">
        <w:t>t interested, he</w:t>
      </w:r>
      <w:del w:id="2399" w:author="Patterson Lamb" w:date="2014-08-10T09:42:00Z">
        <w:r w:rsidRPr="00FB3C0C" w:rsidDel="00140ADF">
          <w:delText>/</w:delText>
        </w:r>
      </w:del>
      <w:ins w:id="2400" w:author="Patterson Lamb" w:date="2014-08-10T09:42:00Z">
        <w:r>
          <w:t xml:space="preserve"> or </w:t>
        </w:r>
      </w:ins>
      <w:r w:rsidRPr="00FB3C0C">
        <w:t>she should pass it on.</w:t>
      </w:r>
    </w:p>
    <w:p w:rsidR="005600E9" w:rsidRPr="00FB3C0C" w:rsidRDefault="005600E9" w:rsidP="001A4F98">
      <w:pPr>
        <w:pStyle w:val="para"/>
      </w:pPr>
      <w:r w:rsidRPr="00FB3C0C">
        <w:t>While celebrity portraits and group photographs remained a mainstay of Red Cross publications for the next two decades,</w:t>
      </w:r>
      <w:r w:rsidRPr="00FB3C0C">
        <w:rPr>
          <w:vertAlign w:val="superscript"/>
        </w:rPr>
        <w:endnoteReference w:id="321"/>
      </w:r>
      <w:r w:rsidRPr="00FB3C0C">
        <w:t xml:space="preserve"> a new type of photo began to dominate the visual landscape of the Society: photos from the field. These were photographs taken of Chinese Red Cross operations or sites of operations (hospitals, ambulances, field stations) that highlighted the activities of the Chinese Red Cross Society and its achievements.</w:t>
      </w:r>
    </w:p>
    <w:p w:rsidR="005600E9" w:rsidRPr="00FB3C0C" w:rsidRDefault="005600E9" w:rsidP="001A4F98">
      <w:pPr>
        <w:pStyle w:val="A"/>
      </w:pPr>
      <w:bookmarkStart w:id="2402" w:name="CBML_ch05_sec1_007"/>
      <w:r w:rsidRPr="006308EC">
        <w:t>A Call to Arms: Imagery and Action in Red Cross Photography</w:t>
      </w:r>
    </w:p>
    <w:bookmarkEnd w:id="2402"/>
    <w:p w:rsidR="005600E9" w:rsidRPr="00FB3C0C" w:rsidRDefault="005600E9" w:rsidP="001A4F98">
      <w:pPr>
        <w:pStyle w:val="para-no-indent"/>
      </w:pPr>
      <w:r w:rsidRPr="00FB3C0C">
        <w:t>Interestingly enough, despite encouragement from Japanese Red Cross advisor Ariga Nagao and China</w:t>
      </w:r>
      <w:r w:rsidRPr="006308EC">
        <w:t>’</w:t>
      </w:r>
      <w:r w:rsidRPr="00FB3C0C">
        <w:t xml:space="preserve">s own tradition of using dramatic images in fundraising, the new Red Cross photos did not focus on blood and gore, although these elements are certainly present. Instead, the images consistently highlight Red Cross workers in action: doctors working with the wounded, the Red Cross Burial Corps picking up bodies for burial, Red Cross workers </w:t>
      </w:r>
      <w:del w:id="2403" w:author="Patterson Lamb" w:date="2014-08-10T09:45:00Z">
        <w:r w:rsidRPr="00FB3C0C" w:rsidDel="005E20AC">
          <w:delText xml:space="preserve">gathered </w:delText>
        </w:r>
      </w:del>
      <w:ins w:id="2404" w:author="Patterson Lamb" w:date="2014-08-10T09:45:00Z">
        <w:r>
          <w:t>shown</w:t>
        </w:r>
        <w:r w:rsidRPr="00FB3C0C">
          <w:t xml:space="preserve"> </w:t>
        </w:r>
      </w:ins>
      <w:r w:rsidRPr="00FB3C0C">
        <w:t>with victims of disasters preparing to rescue or feed the needy. The focus in these shots is unswervingly on the actions and efficacy of the Chinese Red Cross Society</w:t>
      </w:r>
      <w:del w:id="2405" w:author="Patterson Lamb" w:date="2014-08-10T09:45:00Z">
        <w:r w:rsidRPr="006308EC" w:rsidDel="005E20AC">
          <w:delText>’</w:delText>
        </w:r>
        <w:r w:rsidRPr="00FB3C0C" w:rsidDel="005E20AC">
          <w:delText>s</w:delText>
        </w:r>
      </w:del>
      <w:r w:rsidRPr="00FB3C0C">
        <w:t xml:space="preserve"> </w:t>
      </w:r>
      <w:ins w:id="2406" w:author="Patterson Lamb" w:date="2014-08-10T09:45:00Z">
        <w:r>
          <w:t xml:space="preserve">in </w:t>
        </w:r>
      </w:ins>
      <w:r w:rsidRPr="00FB3C0C">
        <w:t>service to its constituents, alive and dead, rather than on the pathos of the scene. Red Cross uniformed personnel, in their white coats marked with Red Crosses, or traditionally dressed Chinese in long gowns carrying a white flag emblazoned with the Red Cross symbol dominate the photographs. Rather than emphasizing suffering, these images visually stress the actors and actions being taken to remediate disaster and relieve distress.</w:t>
      </w:r>
      <w:r w:rsidRPr="00FB3C0C">
        <w:rPr>
          <w:vertAlign w:val="superscript"/>
        </w:rPr>
        <w:endnoteReference w:id="322"/>
      </w:r>
    </w:p>
    <w:p w:rsidR="005600E9" w:rsidRPr="00FB3C0C" w:rsidRDefault="005600E9" w:rsidP="001A4F98">
      <w:pPr>
        <w:pStyle w:val="para"/>
      </w:pPr>
      <w:r w:rsidRPr="00FB3C0C">
        <w:t>These photographs fit with a more general cultural call for action then resounding across China. According to a growing cadre of public intellectuals voicing their opinions stridently in China</w:t>
      </w:r>
      <w:r w:rsidRPr="006308EC">
        <w:t>’</w:t>
      </w:r>
      <w:r w:rsidRPr="00FB3C0C">
        <w:t xml:space="preserve">s public forums, the Chinese people needed to </w:t>
      </w:r>
      <w:r w:rsidRPr="006308EC">
        <w:t>“</w:t>
      </w:r>
      <w:r w:rsidRPr="00FB3C0C">
        <w:t>wake up,</w:t>
      </w:r>
      <w:r w:rsidRPr="006308EC">
        <w:t>”</w:t>
      </w:r>
      <w:r w:rsidRPr="00FB3C0C">
        <w:t xml:space="preserve"> to shake off their moribund natures, to embrace a new world, to become more active in determining their own fates.</w:t>
      </w:r>
      <w:r w:rsidRPr="00FB3C0C">
        <w:rPr>
          <w:vertAlign w:val="superscript"/>
        </w:rPr>
        <w:endnoteReference w:id="323"/>
      </w:r>
      <w:r w:rsidRPr="00FB3C0C">
        <w:t xml:space="preserve"> In </w:t>
      </w:r>
      <w:r w:rsidRPr="007D5122">
        <w:rPr>
          <w:i/>
        </w:rPr>
        <w:t>A Call to Arms</w:t>
      </w:r>
      <w:r w:rsidRPr="00FB3C0C">
        <w:t xml:space="preserve"> (Na Han), famous writer and public intellectual Lu Xun likened China</w:t>
      </w:r>
      <w:r w:rsidRPr="006308EC">
        <w:t>’</w:t>
      </w:r>
      <w:r w:rsidRPr="00FB3C0C">
        <w:t xml:space="preserve">s nascent citizenry to a group of sleeping people trapped in an iron house that had just caught fire. He suggests that while waking the inhabitants in an attempt to save them from death might prove futile, those who could do so had a responsibility to try to rouse them. This </w:t>
      </w:r>
      <w:r w:rsidRPr="006308EC">
        <w:t>“</w:t>
      </w:r>
      <w:r w:rsidRPr="00FB3C0C">
        <w:t>call to arms</w:t>
      </w:r>
      <w:r w:rsidRPr="006308EC">
        <w:t>”</w:t>
      </w:r>
      <w:r w:rsidRPr="00FB3C0C">
        <w:t xml:space="preserve"> was felt across the polity and would give rise to various political movements, including the Chinese Communist Party. It also strengthened a national commitment to social welfare provision for all of China</w:t>
      </w:r>
      <w:r w:rsidRPr="006308EC">
        <w:t>’</w:t>
      </w:r>
      <w:r w:rsidRPr="00FB3C0C">
        <w:t>s people. The Chinese Red Cross leaders were part of this wave, and the visual humanitarianism they promoted reflected the appeal for action galvanizing Chinese citizens across the fledgling Chinese nation.</w:t>
      </w:r>
    </w:p>
    <w:p w:rsidR="005600E9" w:rsidRPr="00FB3C0C" w:rsidRDefault="005600E9" w:rsidP="001A4F98">
      <w:pPr>
        <w:pStyle w:val="para"/>
      </w:pPr>
      <w:r w:rsidRPr="00FB3C0C">
        <w:t xml:space="preserve">Thus the directors of the Society saw images of relief work as a powerful tool for </w:t>
      </w:r>
      <w:del w:id="2409" w:author="Patterson Lamb" w:date="2014-08-10T09:47:00Z">
        <w:r w:rsidRPr="00FB3C0C" w:rsidDel="005E20AC">
          <w:delText xml:space="preserve">the </w:delText>
        </w:r>
      </w:del>
      <w:ins w:id="2410" w:author="Patterson Lamb" w:date="2014-08-10T09:47:00Z">
        <w:r>
          <w:t>producing</w:t>
        </w:r>
      </w:ins>
      <w:del w:id="2411" w:author="Patterson Lamb" w:date="2014-08-10T09:47:00Z">
        <w:r w:rsidRPr="00FB3C0C" w:rsidDel="005E20AC">
          <w:delText>production of</w:delText>
        </w:r>
      </w:del>
      <w:r w:rsidRPr="00FB3C0C">
        <w:t xml:space="preserve"> nationalist feelings that would generate a concrete, participatory reaction to the Society and to relief work in general. The evocation of compassion, of sympathy, of feelings of noblesse oblige was not the primary goal of these photos, unlike the contemporary photographic repertoire of the international community.</w:t>
      </w:r>
      <w:r w:rsidRPr="00FB3C0C">
        <w:rPr>
          <w:vertAlign w:val="superscript"/>
        </w:rPr>
        <w:endnoteReference w:id="324"/>
      </w:r>
      <w:r w:rsidRPr="00FB3C0C">
        <w:t xml:space="preserve"> In Chinese images, the viewer was to become a participant in the relief action, not a </w:t>
      </w:r>
      <w:del w:id="2414" w:author="Patterson Lamb" w:date="2014-08-10T09:48:00Z">
        <w:r w:rsidRPr="00FB3C0C" w:rsidDel="005E20AC">
          <w:delText>by-</w:delText>
        </w:r>
      </w:del>
      <w:ins w:id="2415" w:author="Patterson Lamb" w:date="2014-08-10T09:48:00Z">
        <w:r>
          <w:t>by</w:t>
        </w:r>
      </w:ins>
      <w:r w:rsidRPr="00FB3C0C">
        <w:t>standing spectator of suffering. Partaking of the image, the viewer was to identify with the active provision of aid to fellow Chinese</w:t>
      </w:r>
      <w:del w:id="2416" w:author="Patterson Lamb" w:date="2014-08-10T09:48:00Z">
        <w:r w:rsidRPr="00FB3C0C" w:rsidDel="005E20AC">
          <w:delText>,</w:delText>
        </w:r>
      </w:del>
      <w:r w:rsidRPr="00FB3C0C">
        <w:t xml:space="preserve"> rather than to identify with the victims</w:t>
      </w:r>
      <w:del w:id="2417" w:author="Patterson Lamb" w:date="2014-08-10T09:48:00Z">
        <w:r w:rsidRPr="00FB3C0C" w:rsidDel="005E20AC">
          <w:delText>,</w:delText>
        </w:r>
      </w:del>
      <w:r w:rsidRPr="00FB3C0C">
        <w:t xml:space="preserve"> or to remain a passive audience, witnessing suffering with all the compromises inherent in that act of viewing pain. The provision of relief was a nationalistic act. Red Cross volunteers</w:t>
      </w:r>
      <w:r w:rsidRPr="003C478B">
        <w:t xml:space="preserve"> </w:t>
      </w:r>
      <w:r w:rsidRPr="006308EC">
        <w:t>–</w:t>
      </w:r>
      <w:r w:rsidRPr="003C478B">
        <w:t xml:space="preserve"> </w:t>
      </w:r>
      <w:r w:rsidRPr="00FB3C0C">
        <w:t>and donors</w:t>
      </w:r>
      <w:r w:rsidRPr="003C478B">
        <w:t xml:space="preserve"> </w:t>
      </w:r>
      <w:r w:rsidRPr="006308EC">
        <w:t>–</w:t>
      </w:r>
      <w:r w:rsidRPr="003C478B">
        <w:t xml:space="preserve"> </w:t>
      </w:r>
      <w:r w:rsidRPr="00FB3C0C">
        <w:t>could actively join in saving the nation, viewing Red Cross images and then donating money to the Red Cross cause.</w:t>
      </w:r>
    </w:p>
    <w:p w:rsidR="005600E9" w:rsidRPr="00FB3C0C" w:rsidRDefault="005600E9" w:rsidP="001A4F98">
      <w:pPr>
        <w:pStyle w:val="para"/>
      </w:pPr>
      <w:r w:rsidRPr="00FB3C0C">
        <w:t xml:space="preserve">The experience of writer Lu Xun himself sums up this stance. In discussing the imperative to act in his preface to </w:t>
      </w:r>
      <w:r w:rsidRPr="007D5122">
        <w:rPr>
          <w:i/>
        </w:rPr>
        <w:t>A Call to Arms</w:t>
      </w:r>
      <w:r w:rsidRPr="00FB3C0C">
        <w:t>, Lu Xun recounts his own encounter with images of suffering during his medical studies in Japan.</w:t>
      </w:r>
      <w:r w:rsidRPr="00FB3C0C">
        <w:rPr>
          <w:vertAlign w:val="superscript"/>
        </w:rPr>
        <w:endnoteReference w:id="325"/>
      </w:r>
    </w:p>
    <w:p w:rsidR="005600E9" w:rsidRPr="00FB3C0C" w:rsidRDefault="005600E9" w:rsidP="001A4F98">
      <w:pPr>
        <w:pStyle w:val="Ext"/>
      </w:pPr>
      <w:r w:rsidRPr="00FB3C0C">
        <w:rPr>
          <w:rFonts w:eastAsia="MS Mincho"/>
        </w:rPr>
        <w:t>At the time, I hadn</w:t>
      </w:r>
      <w:r w:rsidRPr="006308EC">
        <w:rPr>
          <w:rFonts w:eastAsia="MS Mincho"/>
        </w:rPr>
        <w:t>’</w:t>
      </w:r>
      <w:r w:rsidRPr="00FB3C0C">
        <w:rPr>
          <w:rFonts w:eastAsia="MS Mincho"/>
        </w:rPr>
        <w:t xml:space="preserve">t seen any of my fellow Chinese in a long time, but one day some of them showed up in a [lantern] slide. One, with his hands tied behind him, was in the middle of the picture; the others were gathered around him. Physically, they were as strong and healthy as anyone could ask, but their expressions revealed all too clearly that spiritually they were calloused and numb. According to the caption, the Chinese whose hands were bound had been spying on the Japanese military for the Russians. He was about to be decapitated as a </w:t>
      </w:r>
      <w:ins w:id="2422" w:author="Patterson Lamb" w:date="2014-08-10T09:57:00Z">
        <w:r>
          <w:rPr>
            <w:rFonts w:eastAsia="MS Mincho"/>
          </w:rPr>
          <w:t>“</w:t>
        </w:r>
      </w:ins>
      <w:del w:id="2423" w:author="Patterson Lamb" w:date="2014-08-10T09:57:00Z">
        <w:r w:rsidRPr="006308EC" w:rsidDel="00A13F1D">
          <w:rPr>
            <w:rFonts w:eastAsia="MS Mincho"/>
          </w:rPr>
          <w:delText>‘</w:delText>
        </w:r>
      </w:del>
      <w:r w:rsidRPr="00FB3C0C">
        <w:rPr>
          <w:rFonts w:eastAsia="MS Mincho"/>
        </w:rPr>
        <w:t>public example.</w:t>
      </w:r>
      <w:ins w:id="2424" w:author="Patterson Lamb" w:date="2014-08-10T09:57:00Z">
        <w:r>
          <w:rPr>
            <w:rFonts w:eastAsia="MS Mincho"/>
          </w:rPr>
          <w:t>”</w:t>
        </w:r>
      </w:ins>
      <w:del w:id="2425" w:author="Patterson Lamb" w:date="2014-08-10T09:57:00Z">
        <w:r w:rsidRPr="006308EC" w:rsidDel="00A13F1D">
          <w:rPr>
            <w:rFonts w:eastAsia="MS Mincho"/>
          </w:rPr>
          <w:delText>’</w:delText>
        </w:r>
      </w:del>
      <w:r w:rsidRPr="00FB3C0C">
        <w:rPr>
          <w:rFonts w:eastAsia="MS Mincho"/>
        </w:rPr>
        <w:t xml:space="preserve"> The other Chinese gathered around him had come to enjoy the spectacle.</w:t>
      </w:r>
      <w:r w:rsidRPr="00FB3C0C">
        <w:rPr>
          <w:rFonts w:eastAsia="MS Mincho"/>
          <w:vertAlign w:val="superscript"/>
        </w:rPr>
        <w:endnoteReference w:id="326"/>
      </w:r>
    </w:p>
    <w:p w:rsidR="005600E9" w:rsidRPr="00FB3C0C" w:rsidRDefault="005600E9" w:rsidP="001A4F98">
      <w:pPr>
        <w:pStyle w:val="para-no-indent"/>
      </w:pPr>
      <w:r w:rsidRPr="00FB3C0C">
        <w:t>Lu Xun</w:t>
      </w:r>
      <w:r w:rsidRPr="006308EC">
        <w:t>’</w:t>
      </w:r>
      <w:r w:rsidRPr="00FB3C0C">
        <w:t>s extremely popular story stresses that it is not enough to view suffering in order to be moved to cure suffering. This outspoken recognition that witnessing death and horror is not necessarily enough to move people to action</w:t>
      </w:r>
      <w:r w:rsidRPr="003C478B">
        <w:t xml:space="preserve"> </w:t>
      </w:r>
      <w:r w:rsidRPr="006308EC">
        <w:t>–</w:t>
      </w:r>
      <w:r w:rsidRPr="003C478B">
        <w:t xml:space="preserve"> </w:t>
      </w:r>
      <w:r w:rsidRPr="00FB3C0C">
        <w:t>particularly not people who have been surrounded by and perhaps inured to massive death and horror</w:t>
      </w:r>
      <w:r w:rsidRPr="003C478B">
        <w:t xml:space="preserve"> </w:t>
      </w:r>
      <w:r w:rsidRPr="006308EC">
        <w:t>–</w:t>
      </w:r>
      <w:r w:rsidRPr="003C478B">
        <w:t xml:space="preserve"> </w:t>
      </w:r>
      <w:r w:rsidRPr="00FB3C0C">
        <w:t>helped inform the new Chinese approach to humanitarian photography.</w:t>
      </w:r>
    </w:p>
    <w:p w:rsidR="005600E9" w:rsidRPr="00FB3C0C" w:rsidRDefault="005600E9" w:rsidP="001A4F98">
      <w:pPr>
        <w:pStyle w:val="para"/>
      </w:pPr>
      <w:r w:rsidRPr="00FB3C0C">
        <w:t xml:space="preserve">From the 1920s on, the Chinese Red Cross Society began producing a monthly magazine. The </w:t>
      </w:r>
      <w:r w:rsidRPr="007D5122">
        <w:rPr>
          <w:i/>
        </w:rPr>
        <w:t>Red Cross Monthly</w:t>
      </w:r>
      <w:r w:rsidRPr="00FB3C0C">
        <w:t xml:space="preserve"> devoted a large section each month to photographs. This magazine was sent to subscribers within China as well as to overseas Chinese and other interested parties. The cost of the magazine was offset by the sale of advertising, which filled the last pages of the magazine. Where did the photos that complemented these pages come from?</w:t>
      </w:r>
    </w:p>
    <w:p w:rsidR="005600E9" w:rsidRPr="00FB3C0C" w:rsidRDefault="005600E9" w:rsidP="001A4F98">
      <w:pPr>
        <w:pStyle w:val="para"/>
      </w:pPr>
      <w:r w:rsidRPr="00FB3C0C">
        <w:t xml:space="preserve">Many local Red Cross chapters produced a rich archive of photos of their activities. One prominent chapter of the Red Cross, the Tianjin Branch mentioned </w:t>
      </w:r>
      <w:del w:id="2426" w:author="Patterson Lamb" w:date="2014-08-10T09:57:00Z">
        <w:r w:rsidRPr="00FB3C0C" w:rsidDel="00A13F1D">
          <w:delText>above</w:delText>
        </w:r>
      </w:del>
      <w:ins w:id="2427" w:author="Patterson Lamb" w:date="2014-08-10T09:57:00Z">
        <w:r>
          <w:t>earlier</w:t>
        </w:r>
      </w:ins>
      <w:r w:rsidRPr="00FB3C0C">
        <w:t>, kept detailed financial records that are still available today and which give a window on the chapter</w:t>
      </w:r>
      <w:r w:rsidRPr="006308EC">
        <w:t>’</w:t>
      </w:r>
      <w:r w:rsidRPr="00FB3C0C">
        <w:t>s photographic production. The records of a 1917 emergency relief operation clarify where some of these photos come from and how much they cost.</w:t>
      </w:r>
      <w:r w:rsidRPr="00FB3C0C">
        <w:rPr>
          <w:vertAlign w:val="superscript"/>
        </w:rPr>
        <w:endnoteReference w:id="327"/>
      </w:r>
      <w:r w:rsidRPr="00FB3C0C">
        <w:t xml:space="preserve"> The bulk of the monies spent for a relief operation were spent on personnel (75%) and a quarter on supplies and miscellaneous expenses (528 </w:t>
      </w:r>
      <w:r w:rsidRPr="005600E9">
        <w:rPr>
          <w:rPrChange w:id="2435" w:author="Patterson Lamb" w:date="2014-08-10T09:58:00Z">
            <w:rPr>
              <w:i/>
            </w:rPr>
          </w:rPrChange>
        </w:rPr>
        <w:t>yuan</w:t>
      </w:r>
      <w:r w:rsidRPr="00FB3C0C">
        <w:t>). Of the 25</w:t>
      </w:r>
      <w:del w:id="2436" w:author="Patterson Lamb" w:date="2014-08-10T09:58:00Z">
        <w:r w:rsidRPr="00FB3C0C" w:rsidDel="00A13F1D">
          <w:delText xml:space="preserve">% </w:delText>
        </w:r>
      </w:del>
      <w:ins w:id="2437" w:author="Patterson Lamb" w:date="2014-08-10T09:58:00Z">
        <w:r>
          <w:t xml:space="preserve"> percent</w:t>
        </w:r>
        <w:r w:rsidRPr="00FB3C0C">
          <w:t xml:space="preserve"> </w:t>
        </w:r>
      </w:ins>
      <w:r w:rsidRPr="00FB3C0C">
        <w:t>spent on the latter, photographs of the Tianjin Emergency Relief Corps posed in front of the Beijing Renmin (People</w:t>
      </w:r>
      <w:r w:rsidRPr="006308EC">
        <w:t>’</w:t>
      </w:r>
      <w:r w:rsidRPr="00FB3C0C">
        <w:t xml:space="preserve">s) Hospital cost 25.35 </w:t>
      </w:r>
      <w:r w:rsidRPr="005600E9">
        <w:rPr>
          <w:rPrChange w:id="2438" w:author="Patterson Lamb" w:date="2014-08-10T09:59:00Z">
            <w:rPr>
              <w:i/>
            </w:rPr>
          </w:rPrChange>
        </w:rPr>
        <w:t>yuan</w:t>
      </w:r>
      <w:r w:rsidRPr="00FB3C0C">
        <w:t xml:space="preserve">. To put this </w:t>
      </w:r>
      <w:r w:rsidRPr="003C478B">
        <w:t>figure in</w:t>
      </w:r>
      <w:r w:rsidRPr="00FB3C0C">
        <w:t xml:space="preserve"> perspective, stretcher bearers were paid 8 </w:t>
      </w:r>
      <w:r w:rsidRPr="005600E9">
        <w:rPr>
          <w:rPrChange w:id="2439" w:author="Patterson Lamb" w:date="2014-08-10T09:59:00Z">
            <w:rPr>
              <w:i/>
            </w:rPr>
          </w:rPrChange>
        </w:rPr>
        <w:t>yuan</w:t>
      </w:r>
      <w:r w:rsidRPr="00FB3C0C">
        <w:t xml:space="preserve"> for a month of work; </w:t>
      </w:r>
      <w:del w:id="2440" w:author="Patterson Lamb" w:date="2014-08-10T09:59:00Z">
        <w:r w:rsidRPr="00FB3C0C" w:rsidDel="00A13F1D">
          <w:delText xml:space="preserve">29 </w:delText>
        </w:r>
      </w:del>
      <w:ins w:id="2441" w:author="Patterson Lamb" w:date="2014-08-10T09:59:00Z">
        <w:r>
          <w:t>twenty-nine</w:t>
        </w:r>
        <w:r w:rsidRPr="00FB3C0C">
          <w:t xml:space="preserve"> </w:t>
        </w:r>
      </w:ins>
      <w:r w:rsidRPr="00FB3C0C">
        <w:t>pair</w:t>
      </w:r>
      <w:ins w:id="2442" w:author="Patterson Lamb" w:date="2014-08-10T10:00:00Z">
        <w:r>
          <w:t>s</w:t>
        </w:r>
      </w:ins>
      <w:r w:rsidRPr="00FB3C0C">
        <w:t xml:space="preserve"> of shoes for the coolies cost 30</w:t>
      </w:r>
      <w:r w:rsidRPr="007D5122">
        <w:rPr>
          <w:i/>
        </w:rPr>
        <w:t xml:space="preserve"> </w:t>
      </w:r>
      <w:r w:rsidRPr="005600E9">
        <w:rPr>
          <w:rPrChange w:id="2443" w:author="Patterson Lamb" w:date="2014-08-10T10:00:00Z">
            <w:rPr>
              <w:i/>
            </w:rPr>
          </w:rPrChange>
        </w:rPr>
        <w:t>yuan</w:t>
      </w:r>
      <w:r w:rsidRPr="00FB3C0C">
        <w:t>. The importance of the photographs in documenting the chapter</w:t>
      </w:r>
      <w:r w:rsidRPr="006308EC">
        <w:t>’</w:t>
      </w:r>
      <w:r w:rsidRPr="00FB3C0C">
        <w:t>s work was enough to justify their relatively large expense, however. These photographs appeared in Tianjin</w:t>
      </w:r>
      <w:r w:rsidRPr="006308EC">
        <w:t>’</w:t>
      </w:r>
      <w:r w:rsidRPr="00FB3C0C">
        <w:t>s own fundraising and publicity materials</w:t>
      </w:r>
      <w:del w:id="2444" w:author="Patterson Lamb" w:date="2014-08-10T10:00:00Z">
        <w:r w:rsidRPr="00FB3C0C" w:rsidDel="00A13F1D">
          <w:delText>,</w:delText>
        </w:r>
      </w:del>
      <w:r w:rsidRPr="00FB3C0C">
        <w:t xml:space="preserve"> and were sent to the Central Committee in Shanghai for inclusion in national publications.</w:t>
      </w:r>
    </w:p>
    <w:p w:rsidR="005600E9" w:rsidRPr="00FB3C0C" w:rsidRDefault="005600E9" w:rsidP="001A4F98">
      <w:pPr>
        <w:pStyle w:val="para"/>
      </w:pPr>
      <w:r w:rsidRPr="00FB3C0C">
        <w:t xml:space="preserve">The </w:t>
      </w:r>
      <w:r w:rsidRPr="007D5122">
        <w:rPr>
          <w:i/>
        </w:rPr>
        <w:t>Monthly</w:t>
      </w:r>
      <w:r w:rsidRPr="006308EC">
        <w:t>’</w:t>
      </w:r>
      <w:r w:rsidRPr="00FB3C0C">
        <w:t>s photographs</w:t>
      </w:r>
      <w:del w:id="2445" w:author="Patterson Lamb" w:date="2014-08-10T10:00:00Z">
        <w:r w:rsidRPr="00FB3C0C" w:rsidDel="00A13F1D">
          <w:delText>, as discussed above,</w:delText>
        </w:r>
      </w:del>
      <w:r w:rsidRPr="00FB3C0C">
        <w:t xml:space="preserve"> focus unfailingly on Red Cross volunteers in action, on celebrity portraits, and, particularly in the earlier years, on images of trains, ambulances, and boats in the service of the Red Cross. This emphasis on the technology available to Red Cross participants, including the technology of biomedicine featured in photos of surgery being performed, or in close-ups of the interiors of the most up-to-date Red Cross hospitals located across China stresses the modernity of the Red Cross operations.</w:t>
      </w:r>
      <w:r w:rsidRPr="00FB3C0C">
        <w:rPr>
          <w:vertAlign w:val="superscript"/>
        </w:rPr>
        <w:endnoteReference w:id="328"/>
      </w:r>
      <w:r w:rsidRPr="00FB3C0C">
        <w:t xml:space="preserve"> The focus on the uniforms</w:t>
      </w:r>
      <w:r w:rsidRPr="003C478B">
        <w:t xml:space="preserve"> </w:t>
      </w:r>
      <w:r w:rsidRPr="006308EC">
        <w:t>–</w:t>
      </w:r>
      <w:r w:rsidRPr="003C478B">
        <w:t xml:space="preserve"> </w:t>
      </w:r>
      <w:r w:rsidRPr="00FB3C0C">
        <w:t xml:space="preserve">military, </w:t>
      </w:r>
      <w:del w:id="2448" w:author="Patterson Lamb" w:date="2014-08-10T10:01:00Z">
        <w:r w:rsidRPr="00FB3C0C" w:rsidDel="00A13F1D">
          <w:delText>western</w:delText>
        </w:r>
      </w:del>
      <w:ins w:id="2449" w:author="Patterson Lamb" w:date="2014-08-10T10:01:00Z">
        <w:r>
          <w:t>W</w:t>
        </w:r>
        <w:r w:rsidRPr="00FB3C0C">
          <w:t>estern</w:t>
        </w:r>
      </w:ins>
      <w:r w:rsidRPr="00FB3C0C">
        <w:t>-style jackets and pants for men</w:t>
      </w:r>
      <w:r w:rsidRPr="00FB3C0C">
        <w:rPr>
          <w:vertAlign w:val="superscript"/>
        </w:rPr>
        <w:endnoteReference w:id="329"/>
      </w:r>
      <w:r w:rsidRPr="00FB3C0C">
        <w:t xml:space="preserve"> and a </w:t>
      </w:r>
      <w:del w:id="2450" w:author="Patterson Lamb" w:date="2014-08-10T10:01:00Z">
        <w:r w:rsidRPr="00FB3C0C" w:rsidDel="00A13F1D">
          <w:delText>western</w:delText>
        </w:r>
      </w:del>
      <w:ins w:id="2451" w:author="Patterson Lamb" w:date="2014-08-10T10:01:00Z">
        <w:r>
          <w:t>W</w:t>
        </w:r>
        <w:r w:rsidRPr="00FB3C0C">
          <w:t>estern</w:t>
        </w:r>
      </w:ins>
      <w:r w:rsidRPr="00FB3C0C">
        <w:t>, often military-style cap, highlights another aspect of modernity. This trope is also available in Western Red Cross photography from the same period.</w:t>
      </w:r>
      <w:r w:rsidRPr="00FB3C0C">
        <w:rPr>
          <w:vertAlign w:val="superscript"/>
        </w:rPr>
        <w:endnoteReference w:id="330"/>
      </w:r>
    </w:p>
    <w:p w:rsidR="005600E9" w:rsidRPr="00FB3C0C" w:rsidRDefault="005600E9" w:rsidP="001A4F98">
      <w:pPr>
        <w:pStyle w:val="para"/>
      </w:pPr>
      <w:r w:rsidRPr="00FB3C0C">
        <w:t xml:space="preserve">One iconic photo of the Red Cross </w:t>
      </w:r>
      <w:del w:id="2454" w:author="Patterson Lamb" w:date="2014-08-10T10:01:00Z">
        <w:r w:rsidRPr="00FB3C0C" w:rsidDel="00A13F1D">
          <w:delText xml:space="preserve">Hospital </w:delText>
        </w:r>
      </w:del>
      <w:ins w:id="2455" w:author="Patterson Lamb" w:date="2014-08-10T10:01:00Z">
        <w:r>
          <w:t>h</w:t>
        </w:r>
        <w:r w:rsidRPr="00FB3C0C">
          <w:t xml:space="preserve">ospital </w:t>
        </w:r>
      </w:ins>
      <w:r w:rsidRPr="00FB3C0C">
        <w:t>in Shanghai gathers all these cues together.</w:t>
      </w:r>
      <w:r w:rsidRPr="00FB3C0C">
        <w:rPr>
          <w:vertAlign w:val="superscript"/>
        </w:rPr>
        <w:endnoteReference w:id="331"/>
      </w:r>
      <w:r w:rsidRPr="00FB3C0C">
        <w:t xml:space="preserve"> Doctors and nurses in crisp </w:t>
      </w:r>
      <w:del w:id="2460" w:author="Patterson Lamb" w:date="2014-08-10T10:01:00Z">
        <w:r w:rsidRPr="00FB3C0C" w:rsidDel="00A13F1D">
          <w:delText xml:space="preserve">western </w:delText>
        </w:r>
      </w:del>
      <w:ins w:id="2461" w:author="Patterson Lamb" w:date="2014-08-10T10:01:00Z">
        <w:r>
          <w:t>W</w:t>
        </w:r>
        <w:r w:rsidRPr="00FB3C0C">
          <w:t xml:space="preserve">estern </w:t>
        </w:r>
      </w:ins>
      <w:r w:rsidRPr="00FB3C0C">
        <w:t>uniforms assemble on the hospital</w:t>
      </w:r>
      <w:r w:rsidRPr="006308EC">
        <w:t>’</w:t>
      </w:r>
      <w:r w:rsidRPr="00FB3C0C">
        <w:t>s rolling, very Western front lawn. The shot</w:t>
      </w:r>
      <w:r w:rsidRPr="003C478B">
        <w:t xml:space="preserve"> </w:t>
      </w:r>
      <w:r w:rsidRPr="006308EC">
        <w:t>–</w:t>
      </w:r>
      <w:r w:rsidRPr="003C478B">
        <w:t xml:space="preserve"> </w:t>
      </w:r>
      <w:r w:rsidRPr="00FB3C0C">
        <w:t>men and women together, female nurses, their signature outfits, the architecture and size of the hospital in the background, the idea of the bio</w:t>
      </w:r>
      <w:del w:id="2462" w:author="Patterson Lamb" w:date="2014-08-10T10:01:00Z">
        <w:r w:rsidRPr="00FB3C0C" w:rsidDel="00A13F1D">
          <w:delText>-</w:delText>
        </w:r>
      </w:del>
      <w:r w:rsidRPr="00FB3C0C">
        <w:t>medicine being practiced within the walls, the very concept of a hospital staffed by such a team</w:t>
      </w:r>
      <w:r w:rsidRPr="003C478B">
        <w:t xml:space="preserve"> </w:t>
      </w:r>
      <w:r w:rsidRPr="006308EC">
        <w:t>–</w:t>
      </w:r>
      <w:r w:rsidRPr="003C478B">
        <w:t xml:space="preserve"> </w:t>
      </w:r>
      <w:r w:rsidRPr="00FB3C0C">
        <w:t>is striking and exciting in its connotations of modernity</w:t>
      </w:r>
      <w:ins w:id="2463" w:author="Patterson Lamb" w:date="2014-08-10T10:02:00Z">
        <w:r>
          <w:t xml:space="preserve"> (Figure 5.3)</w:t>
        </w:r>
      </w:ins>
      <w:r w:rsidRPr="00FB3C0C">
        <w:t xml:space="preserve">. </w:t>
      </w:r>
      <w:del w:id="2464" w:author="Patterson Lamb" w:date="2014-08-10T10:02:00Z">
        <w:r w:rsidRPr="006308EC" w:rsidDel="00A13F1D">
          <w:rPr>
            <w:b/>
          </w:rPr>
          <w:delText>[</w:delText>
        </w:r>
      </w:del>
      <w:del w:id="2465" w:author="Newgen2" w:date="2014-11-08T20:42:00Z">
        <w:r w:rsidRPr="005D071C" w:rsidDel="008302A5">
          <w:rPr>
            <w:shd w:val="clear" w:color="auto" w:fill="C0C0C0"/>
          </w:rPr>
          <w:delText>Fig. 5.3</w:delText>
        </w:r>
      </w:del>
      <w:del w:id="2466" w:author="Patterson Lamb" w:date="2014-08-10T10:02:00Z">
        <w:r w:rsidRPr="006308EC" w:rsidDel="00A13F1D">
          <w:rPr>
            <w:b/>
          </w:rPr>
          <w:delText>]</w:delText>
        </w:r>
        <w:r w:rsidRPr="00FB3C0C" w:rsidDel="00A13F1D">
          <w:delText xml:space="preserve"> </w:delText>
        </w:r>
      </w:del>
      <w:r w:rsidRPr="00FB3C0C">
        <w:t>Photos like these put the Chinese Red Cross Society at the very forefront of modern humanitarianism in China.</w:t>
      </w:r>
      <w:ins w:id="2467" w:author="Patterson Lamb" w:date="2014-08-10T10:02:00Z">
        <w:r>
          <w:t xml:space="preserve"> </w:t>
        </w:r>
      </w:ins>
    </w:p>
    <w:p w:rsidR="005600E9" w:rsidRPr="00B43E2C" w:rsidRDefault="005600E9" w:rsidP="001A4F98">
      <w:pPr>
        <w:pStyle w:val="fig"/>
      </w:pPr>
      <w:bookmarkStart w:id="2468" w:name="CBML_ch05_sec1_008"/>
      <w:r w:rsidRPr="00B43E2C">
        <w:t>Fig. 5.3 Here</w:t>
      </w:r>
    </w:p>
    <w:p w:rsidR="005600E9" w:rsidRPr="00FB3C0C" w:rsidRDefault="005600E9" w:rsidP="001A4F98">
      <w:pPr>
        <w:pStyle w:val="A"/>
      </w:pPr>
      <w:r w:rsidRPr="006308EC">
        <w:t>Chinese Red Cross Images Abroad</w:t>
      </w:r>
    </w:p>
    <w:bookmarkEnd w:id="2468"/>
    <w:p w:rsidR="005600E9" w:rsidRPr="00FB3C0C" w:rsidRDefault="005600E9" w:rsidP="001A4F98">
      <w:pPr>
        <w:pStyle w:val="para-no-indent"/>
      </w:pPr>
      <w:r w:rsidRPr="00FB3C0C">
        <w:t>Even beyond Chinese audiences, the usefulness of photographs in conveying the Society</w:t>
      </w:r>
      <w:r w:rsidRPr="006308EC">
        <w:t>’</w:t>
      </w:r>
      <w:r w:rsidRPr="00FB3C0C">
        <w:t>s accomplishments was clear to Chinese Red Cross humanitarians from the start. Through the late 1920s and the early 1930s, a number of pictorials were prepared for foreign audiences. Dr. B.</w:t>
      </w:r>
      <w:ins w:id="2469" w:author="Patterson Lamb" w:date="2014-08-10T10:03:00Z">
        <w:r>
          <w:t xml:space="preserve"> </w:t>
        </w:r>
      </w:ins>
      <w:r w:rsidRPr="00FB3C0C">
        <w:t xml:space="preserve">Y. Wong, director general and senior medical officer of the Chinese Red Cross put together the series </w:t>
      </w:r>
      <w:r w:rsidRPr="007D5122">
        <w:rPr>
          <w:i/>
        </w:rPr>
        <w:t>The Chinese Red Cross Activities Told in Pictures</w:t>
      </w:r>
      <w:r w:rsidRPr="00FB3C0C">
        <w:t xml:space="preserve">, of which two are available in the Federation Archives in Geneva. The first is undated, but seems to be from 1928, and the second, labeled </w:t>
      </w:r>
      <w:r w:rsidRPr="006308EC">
        <w:t>“</w:t>
      </w:r>
      <w:r w:rsidRPr="00FB3C0C">
        <w:t>Series No. III</w:t>
      </w:r>
      <w:r w:rsidRPr="006308EC">
        <w:t>”</w:t>
      </w:r>
      <w:r w:rsidRPr="00FB3C0C">
        <w:t xml:space="preserve"> (suggesting another, unseen piece, probably from 1929), is dated 1930.</w:t>
      </w:r>
      <w:r w:rsidRPr="00FB3C0C">
        <w:rPr>
          <w:vertAlign w:val="superscript"/>
        </w:rPr>
        <w:endnoteReference w:id="332"/>
      </w:r>
      <w:r w:rsidRPr="00FB3C0C">
        <w:t xml:space="preserve"> Although the Chinese could and did present their activities to the international community in English texts, photographs eliminated the mediation of language and provided the </w:t>
      </w:r>
      <w:r w:rsidRPr="006308EC">
        <w:t>“</w:t>
      </w:r>
      <w:r w:rsidRPr="00FB3C0C">
        <w:t>collapsing</w:t>
      </w:r>
      <w:r w:rsidRPr="006308EC">
        <w:t>”</w:t>
      </w:r>
      <w:r w:rsidRPr="00FB3C0C">
        <w:t xml:space="preserve"> of distance between foreign viewers and Chinese relief work. Besides functioning as a fundraising strategy, the visual presentation of China</w:t>
      </w:r>
      <w:r w:rsidRPr="006308EC">
        <w:t>’</w:t>
      </w:r>
      <w:r w:rsidRPr="00FB3C0C">
        <w:t>s Red Cross work to foreign audiences was also a consciousness-raising event, demonstrating to Western viewers the Chinese commitment to humanitarianism. In case the message of the photographs was not abundantly clear to the Western audience, the pictures were often enhanced by the addition of English-language (often counter</w:t>
      </w:r>
      <w:del w:id="2471" w:author="Patterson Lamb" w:date="2014-08-10T10:04:00Z">
        <w:r w:rsidRPr="00FB3C0C" w:rsidDel="00A13F1D">
          <w:delText>-</w:delText>
        </w:r>
      </w:del>
      <w:r w:rsidRPr="00FB3C0C">
        <w:t>factual) captions.</w:t>
      </w:r>
    </w:p>
    <w:p w:rsidR="005600E9" w:rsidRPr="00FB3C0C" w:rsidRDefault="005600E9" w:rsidP="001A4F98">
      <w:pPr>
        <w:pStyle w:val="para"/>
      </w:pPr>
      <w:r w:rsidRPr="00FB3C0C">
        <w:t>Due to the Chinese convention of writing directly on pictures (an ancient practice dating back to hand scrolls</w:t>
      </w:r>
      <w:del w:id="2472" w:author="Patterson Lamb" w:date="2014-08-10T10:05:00Z">
        <w:r w:rsidRPr="00FB3C0C" w:rsidDel="00A13F1D">
          <w:delText>,</w:delText>
        </w:r>
      </w:del>
      <w:ins w:id="2473" w:author="Patterson Lamb" w:date="2014-08-10T10:05:00Z">
        <w:r>
          <w:t xml:space="preserve"> and</w:t>
        </w:r>
      </w:ins>
      <w:r w:rsidRPr="00FB3C0C">
        <w:t xml:space="preserve"> ink paintings and continuing onto photographs), the viewer today can see the discrepancy between the Chinese and the English captions</w:t>
      </w:r>
      <w:del w:id="2474" w:author="Patterson Lamb" w:date="2014-08-10T10:05:00Z">
        <w:r w:rsidRPr="00FB3C0C" w:rsidDel="00A13F1D">
          <w:delText>,</w:delText>
        </w:r>
      </w:del>
      <w:r w:rsidRPr="00FB3C0C">
        <w:t xml:space="preserve"> and thus can see distinctly where meanings were manipulated for a foreign audience by attaching English-language text to the photo. Whereas Chinese photos were labeled with </w:t>
      </w:r>
      <w:del w:id="2475" w:author="Patterson Lamb" w:date="2014-08-10T10:05:00Z">
        <w:r w:rsidRPr="00FB3C0C" w:rsidDel="00A13F1D">
          <w:delText xml:space="preserve">a set of </w:delText>
        </w:r>
      </w:del>
      <w:r w:rsidRPr="00FB3C0C">
        <w:t>information usually consisting of the date, the name of the Red Cross chapter, the unit involved (flood relief unit; burial unit; relief corps; medical unit helping wounded soldiers), and sometimes the action pictured, in English these captions were embellished, rather than translated, for the pictorials sent overseas or circulated among China</w:t>
      </w:r>
      <w:r w:rsidRPr="006308EC">
        <w:t>’</w:t>
      </w:r>
      <w:r w:rsidRPr="00FB3C0C">
        <w:t xml:space="preserve">s large foreign community. For example, a photo </w:t>
      </w:r>
      <w:ins w:id="2476" w:author="Patterson Lamb" w:date="2014-08-10T10:06:00Z">
        <w:r w:rsidRPr="00FB3C0C">
          <w:t xml:space="preserve">appeared in the 20th Anniversary volume </w:t>
        </w:r>
      </w:ins>
      <w:del w:id="2477" w:author="Patterson Lamb" w:date="2014-08-10T10:06:00Z">
        <w:r w:rsidRPr="00FB3C0C" w:rsidDel="00DB6BBD">
          <w:delText xml:space="preserve">of </w:delText>
        </w:r>
      </w:del>
      <w:ins w:id="2478" w:author="Patterson Lamb" w:date="2014-08-10T10:06:00Z">
        <w:r>
          <w:t>showing</w:t>
        </w:r>
        <w:r w:rsidRPr="00FB3C0C">
          <w:t xml:space="preserve"> </w:t>
        </w:r>
      </w:ins>
      <w:r w:rsidRPr="00FB3C0C">
        <w:t>eleven relief workers, eight in white Red Cross uniforms, two in traditional gowns</w:t>
      </w:r>
      <w:ins w:id="2479" w:author="Patterson Lamb" w:date="2014-08-10T10:06:00Z">
        <w:r>
          <w:t>,</w:t>
        </w:r>
      </w:ins>
      <w:r w:rsidRPr="00FB3C0C">
        <w:t xml:space="preserve"> and one in a coolie</w:t>
      </w:r>
      <w:r w:rsidRPr="006308EC">
        <w:t>’</w:t>
      </w:r>
      <w:r w:rsidRPr="00FB3C0C">
        <w:t>s outfit</w:t>
      </w:r>
      <w:del w:id="2480" w:author="Patterson Lamb" w:date="2014-08-10T10:07:00Z">
        <w:r w:rsidRPr="00FB3C0C" w:rsidDel="00DB6BBD">
          <w:delText>,</w:delText>
        </w:r>
      </w:del>
      <w:r w:rsidRPr="00FB3C0C">
        <w:t xml:space="preserve"> carrying a Red Cross Burial Corps placard and two Red Cross flags, standing over two corpses and a dead horse</w:t>
      </w:r>
      <w:del w:id="2481" w:author="Patterson Lamb" w:date="2014-08-10T10:06:00Z">
        <w:r w:rsidRPr="00FB3C0C" w:rsidDel="00DB6BBD">
          <w:delText xml:space="preserve"> appeared in the 20th Anniversary volume</w:delText>
        </w:r>
      </w:del>
      <w:r w:rsidRPr="00FB3C0C">
        <w:t xml:space="preserve">. In this publication, the photo is labeled on the picture in Chinese: </w:t>
      </w:r>
      <w:r w:rsidRPr="006308EC">
        <w:t>“</w:t>
      </w:r>
      <w:r w:rsidRPr="00FB3C0C">
        <w:t>the 22nd of the third month of 1911. Photo of this chapter [Xindu] on the battlefield relieving the wounded.</w:t>
      </w:r>
      <w:r w:rsidRPr="006308EC">
        <w:t>”</w:t>
      </w:r>
      <w:r w:rsidRPr="00FB3C0C">
        <w:t xml:space="preserve"> In the Western targeted </w:t>
      </w:r>
      <w:r w:rsidRPr="007D5122">
        <w:rPr>
          <w:i/>
        </w:rPr>
        <w:t>Chinese Red Cross Activities Told in Pictures</w:t>
      </w:r>
      <w:r w:rsidRPr="00FB3C0C">
        <w:t xml:space="preserve">, the English-language caption inscribed on the edge of the photograph proclaims, </w:t>
      </w:r>
      <w:r w:rsidRPr="006308EC">
        <w:t>“</w:t>
      </w:r>
      <w:r w:rsidRPr="00FB3C0C">
        <w:t>They give up Lives; We give out Peace!!!</w:t>
      </w:r>
      <w:r w:rsidRPr="006308EC">
        <w:t>”</w:t>
      </w:r>
      <w:r w:rsidRPr="00FB3C0C">
        <w:rPr>
          <w:vertAlign w:val="superscript"/>
        </w:rPr>
        <w:endnoteReference w:id="333"/>
      </w:r>
      <w:r w:rsidRPr="00FB3C0C">
        <w:t xml:space="preserve"> This type of dramatic caption was not uncommon in Western publications, such as the American Red Cross monthly magazine. As in many cases, here the primary emphasis of the English-language caption is the victims</w:t>
      </w:r>
      <w:del w:id="2482" w:author="Patterson Lamb" w:date="2014-08-10T10:07:00Z">
        <w:r w:rsidRPr="00FB3C0C" w:rsidDel="00DB6BBD">
          <w:delText>,</w:delText>
        </w:r>
      </w:del>
      <w:r w:rsidRPr="00FB3C0C">
        <w:t xml:space="preserve"> rather than the aid providers</w:t>
      </w:r>
      <w:ins w:id="2483" w:author="Patterson Lamb" w:date="2014-08-10T10:07:00Z">
        <w:r>
          <w:t xml:space="preserve"> (Figure 5.4)</w:t>
        </w:r>
      </w:ins>
      <w:r w:rsidRPr="00FB3C0C">
        <w:t xml:space="preserve">. </w:t>
      </w:r>
      <w:del w:id="2484" w:author="Patterson Lamb" w:date="2014-08-10T10:07:00Z">
        <w:r w:rsidRPr="006308EC" w:rsidDel="00DB6BBD">
          <w:rPr>
            <w:b/>
          </w:rPr>
          <w:delText>[</w:delText>
        </w:r>
      </w:del>
      <w:del w:id="2485" w:author="Newgen2" w:date="2014-11-08T20:42:00Z">
        <w:r w:rsidRPr="005D071C" w:rsidDel="008302A5">
          <w:rPr>
            <w:shd w:val="clear" w:color="auto" w:fill="C0C0C0"/>
          </w:rPr>
          <w:delText>Fig. 5.4</w:delText>
        </w:r>
      </w:del>
      <w:del w:id="2486" w:author="Patterson Lamb" w:date="2014-08-10T10:07:00Z">
        <w:r w:rsidRPr="006308EC" w:rsidDel="00DB6BBD">
          <w:rPr>
            <w:b/>
          </w:rPr>
          <w:delText>]</w:delText>
        </w:r>
      </w:del>
    </w:p>
    <w:p w:rsidR="005600E9" w:rsidRPr="00B43E2C" w:rsidRDefault="005600E9" w:rsidP="001A4F98">
      <w:pPr>
        <w:pStyle w:val="fig"/>
      </w:pPr>
      <w:r w:rsidRPr="00B43E2C">
        <w:t>Fig. 5.4 Here</w:t>
      </w:r>
    </w:p>
    <w:p w:rsidR="005600E9" w:rsidRPr="00FB3C0C" w:rsidRDefault="005600E9" w:rsidP="001A4F98">
      <w:pPr>
        <w:pStyle w:val="para"/>
      </w:pPr>
      <w:r w:rsidRPr="00FB3C0C">
        <w:t>Other captions in the English-language pictorial similarly move the viewer</w:t>
      </w:r>
      <w:r w:rsidRPr="006308EC">
        <w:t>’</w:t>
      </w:r>
      <w:r w:rsidRPr="00FB3C0C">
        <w:t>s attention to the victims in the photographs. A striking piece features a derailed train as backdrop</w:t>
      </w:r>
      <w:del w:id="2487" w:author="Patterson Lamb" w:date="2014-08-10T10:08:00Z">
        <w:r w:rsidRPr="00FB3C0C" w:rsidDel="00DB6BBD">
          <w:delText>,</w:delText>
        </w:r>
      </w:del>
      <w:r w:rsidRPr="00FB3C0C">
        <w:t xml:space="preserve"> and shows eight corpses on the ground.</w:t>
      </w:r>
      <w:r w:rsidRPr="00FB3C0C">
        <w:rPr>
          <w:vertAlign w:val="superscript"/>
        </w:rPr>
        <w:endnoteReference w:id="334"/>
      </w:r>
      <w:r w:rsidRPr="00FB3C0C">
        <w:t xml:space="preserve"> Two Red Cross workers, one smiling and holding a Red Cross flag, face the camera. Another worker walks with his back to the viewer toward the trains. The caption in Chinese reads: </w:t>
      </w:r>
      <w:r w:rsidRPr="006308EC">
        <w:t>“</w:t>
      </w:r>
      <w:r w:rsidRPr="00FB3C0C">
        <w:t>Photo of Chinese Red Cross Pingyuan Chapter Relief Corps, in Wangyi Village, Rescuing Wounded Soldiers and Burying the Dead, 1926, 5 May.</w:t>
      </w:r>
      <w:r w:rsidRPr="006308EC">
        <w:t>”</w:t>
      </w:r>
      <w:r w:rsidRPr="00FB3C0C">
        <w:t xml:space="preserve"> The English caption reads: </w:t>
      </w:r>
      <w:r w:rsidRPr="006308EC">
        <w:t>“</w:t>
      </w:r>
      <w:r w:rsidRPr="00FB3C0C">
        <w:t>The sacred remains of the war heroes attended by our Burial Corps.</w:t>
      </w:r>
      <w:r w:rsidRPr="006308EC">
        <w:t>”</w:t>
      </w:r>
      <w:r w:rsidRPr="00FB3C0C">
        <w:t xml:space="preserve"> The difference in focus and in language is not a linguistic difference between Chinese and English; Chinese Red Cross poetry about the work of the Burial Corps often surpasses English-language captions in flowery hyperbole, and poetry was not out</w:t>
      </w:r>
      <w:del w:id="2488" w:author="Patterson Lamb" w:date="2014-08-10T10:08:00Z">
        <w:r w:rsidRPr="00FB3C0C" w:rsidDel="00DB6BBD">
          <w:delText>-</w:delText>
        </w:r>
      </w:del>
      <w:ins w:id="2489" w:author="Patterson Lamb" w:date="2014-08-10T10:08:00Z">
        <w:r>
          <w:t xml:space="preserve"> </w:t>
        </w:r>
      </w:ins>
      <w:r w:rsidRPr="00FB3C0C">
        <w:t>of</w:t>
      </w:r>
      <w:del w:id="2490" w:author="Patterson Lamb" w:date="2014-08-10T10:08:00Z">
        <w:r w:rsidRPr="00FB3C0C" w:rsidDel="00DB6BBD">
          <w:delText>-</w:delText>
        </w:r>
      </w:del>
      <w:ins w:id="2491" w:author="Patterson Lamb" w:date="2014-08-10T10:08:00Z">
        <w:r>
          <w:t xml:space="preserve"> </w:t>
        </w:r>
      </w:ins>
      <w:r w:rsidRPr="00FB3C0C">
        <w:t>place inscribed on images in traditional China. But in viewing the photograph, the Chinese audience is directed to the workers in the frame</w:t>
      </w:r>
      <w:del w:id="2492" w:author="Patterson Lamb" w:date="2014-08-10T10:09:00Z">
        <w:r w:rsidRPr="00FB3C0C" w:rsidDel="00DB6BBD">
          <w:delText>,</w:delText>
        </w:r>
      </w:del>
      <w:r w:rsidRPr="00FB3C0C">
        <w:t xml:space="preserve"> and </w:t>
      </w:r>
      <w:ins w:id="2493" w:author="Patterson Lamb" w:date="2014-08-10T10:09:00Z">
        <w:r>
          <w:t xml:space="preserve">is </w:t>
        </w:r>
      </w:ins>
      <w:r w:rsidRPr="00FB3C0C">
        <w:t>left to its own devices to devise meaning from what it sees. Foreigners, on the other hand, were understood to need something more and different. Thus the photograph is (re)interpreted through the (melo)drama of the caption.</w:t>
      </w:r>
    </w:p>
    <w:p w:rsidR="005600E9" w:rsidRPr="00FB3C0C" w:rsidRDefault="005600E9" w:rsidP="001A4F98">
      <w:pPr>
        <w:pStyle w:val="A"/>
      </w:pPr>
      <w:bookmarkStart w:id="2494" w:name="CBML_ch05_sec1_009"/>
      <w:r w:rsidRPr="006308EC">
        <w:t>Conclusion</w:t>
      </w:r>
    </w:p>
    <w:bookmarkEnd w:id="2494"/>
    <w:p w:rsidR="005600E9" w:rsidRPr="00FB3C0C" w:rsidRDefault="005600E9" w:rsidP="001A4F98">
      <w:pPr>
        <w:pStyle w:val="para-no-indent"/>
      </w:pPr>
      <w:r w:rsidRPr="00FB3C0C">
        <w:t xml:space="preserve">Denis Kennedy has written that </w:t>
      </w:r>
      <w:r w:rsidRPr="006308EC">
        <w:t>“</w:t>
      </w:r>
      <w:r w:rsidRPr="00FB3C0C">
        <w:t>humanitarian fundraising appeals derive emotional force through their reliance on human misery.</w:t>
      </w:r>
      <w:r w:rsidRPr="006308EC">
        <w:t>”</w:t>
      </w:r>
      <w:r w:rsidRPr="00FB3C0C">
        <w:t xml:space="preserve"> He calls this </w:t>
      </w:r>
      <w:r w:rsidRPr="006308EC">
        <w:t>“</w:t>
      </w:r>
      <w:r w:rsidRPr="00FB3C0C">
        <w:t>the veritable commodification of suffering.</w:t>
      </w:r>
      <w:r w:rsidRPr="006308EC">
        <w:t>”</w:t>
      </w:r>
      <w:r w:rsidRPr="00FB3C0C">
        <w:rPr>
          <w:vertAlign w:val="superscript"/>
        </w:rPr>
        <w:endnoteReference w:id="335"/>
      </w:r>
      <w:r w:rsidRPr="00FB3C0C">
        <w:t xml:space="preserve"> In Chinese humanitarian photography, the focus of the image was on the provision of aid</w:t>
      </w:r>
      <w:r w:rsidRPr="003C478B">
        <w:t xml:space="preserve"> </w:t>
      </w:r>
      <w:r w:rsidRPr="006308EC">
        <w:t>–</w:t>
      </w:r>
      <w:r w:rsidRPr="003C478B">
        <w:t xml:space="preserve"> </w:t>
      </w:r>
      <w:r w:rsidRPr="00FB3C0C">
        <w:t>not on the wretchedness of the victims. In China, the thrust of the humanitarian visual message was identification with the aid providers, not with the victims of war and disaster. Who the victims were was less important than who the viewer could be: a modern, active humanitarian. The time/space compression of the photograph allowed observers to participate in the relief of the needy with other Red Cross volunteers</w:t>
      </w:r>
      <w:del w:id="2495" w:author="Patterson Lamb" w:date="2014-08-10T10:09:00Z">
        <w:r w:rsidRPr="00FB3C0C" w:rsidDel="00DB6BBD">
          <w:delText>,</w:delText>
        </w:r>
      </w:del>
      <w:r w:rsidRPr="00FB3C0C">
        <w:t xml:space="preserve"> and thus share in the performance of both the traditional good deed of helping the destitute </w:t>
      </w:r>
      <w:del w:id="2496" w:author="Patterson Lamb" w:date="2014-08-10T10:09:00Z">
        <w:r w:rsidRPr="00FB3C0C" w:rsidDel="00DB6BBD">
          <w:delText>as well as</w:delText>
        </w:r>
      </w:del>
      <w:ins w:id="2497" w:author="Patterson Lamb" w:date="2014-08-10T10:09:00Z">
        <w:r>
          <w:t>and</w:t>
        </w:r>
      </w:ins>
      <w:r w:rsidRPr="00FB3C0C">
        <w:t xml:space="preserve"> the modern good deed of saving the nation. The photographic message of the Chinese Red Cross Society targeted a </w:t>
      </w:r>
      <w:del w:id="2498" w:author="Patterson Lamb" w:date="2014-08-10T10:10:00Z">
        <w:r w:rsidRPr="00FB3C0C" w:rsidDel="00DB6BBD">
          <w:delText xml:space="preserve">different </w:delText>
        </w:r>
      </w:del>
      <w:r w:rsidRPr="00FB3C0C">
        <w:t xml:space="preserve">set of motivational emotions </w:t>
      </w:r>
      <w:ins w:id="2499" w:author="Patterson Lamb" w:date="2014-08-10T10:10:00Z">
        <w:r w:rsidRPr="00FB3C0C">
          <w:t xml:space="preserve">different </w:t>
        </w:r>
      </w:ins>
      <w:del w:id="2500" w:author="Patterson Lamb" w:date="2014-08-10T10:10:00Z">
        <w:r w:rsidRPr="00FB3C0C" w:rsidDel="00DB6BBD">
          <w:delText xml:space="preserve">than </w:delText>
        </w:r>
      </w:del>
      <w:ins w:id="2501" w:author="Patterson Lamb" w:date="2014-08-10T10:10:00Z">
        <w:r>
          <w:t>from</w:t>
        </w:r>
        <w:r w:rsidRPr="00FB3C0C">
          <w:t xml:space="preserve"> </w:t>
        </w:r>
      </w:ins>
      <w:r w:rsidRPr="00FB3C0C">
        <w:t>the visual humanitarianism that has become so familiar to us today. The trigger to action was not the image of the victim; rather, the dramatic and meaningful work of the Chinese Red Cross was to be the clarion call to arms.</w:t>
      </w:r>
    </w:p>
    <w:p w:rsidR="005600E9" w:rsidRPr="00FB3C0C" w:rsidRDefault="005600E9" w:rsidP="001A4F98">
      <w:pPr>
        <w:pStyle w:val="para"/>
      </w:pPr>
      <w:r w:rsidRPr="00FB3C0C">
        <w:t xml:space="preserve">This focus has endured in China. In the later 1930s and </w:t>
      </w:r>
      <w:ins w:id="2502" w:author="Patterson Lamb" w:date="2014-08-10T10:10:00Z">
        <w:r>
          <w:t>’</w:t>
        </w:r>
      </w:ins>
      <w:r w:rsidRPr="00FB3C0C">
        <w:t xml:space="preserve">40s, as </w:t>
      </w:r>
      <w:del w:id="2503" w:author="Patterson Lamb" w:date="2014-08-10T10:11:00Z">
        <w:r w:rsidRPr="00FB3C0C" w:rsidDel="00DB6BBD">
          <w:delText xml:space="preserve">WWII </w:delText>
        </w:r>
      </w:del>
      <w:ins w:id="2504" w:author="Patterson Lamb" w:date="2014-08-10T10:11:00Z">
        <w:r>
          <w:t xml:space="preserve">World War </w:t>
        </w:r>
        <w:r w:rsidRPr="00FB3C0C">
          <w:t xml:space="preserve">II </w:t>
        </w:r>
      </w:ins>
      <w:r w:rsidRPr="00FB3C0C">
        <w:t>in the Pacific overtook China, international humanitarian groups began to dominate the relief community in China. These groups popularized images of war- and disaster-</w:t>
      </w:r>
      <w:del w:id="2505" w:author="Patterson Lamb" w:date="2014-08-10T10:11:00Z">
        <w:r w:rsidRPr="00FB3C0C" w:rsidDel="00DB6BBD">
          <w:delText xml:space="preserve"> </w:delText>
        </w:r>
      </w:del>
      <w:r w:rsidRPr="00FB3C0C">
        <w:t>stricken Chinese victims in the international press, images intended to mobilize Western giving.</w:t>
      </w:r>
      <w:r w:rsidRPr="00FB3C0C">
        <w:rPr>
          <w:vertAlign w:val="superscript"/>
        </w:rPr>
        <w:endnoteReference w:id="336"/>
      </w:r>
      <w:r w:rsidRPr="00FB3C0C">
        <w:t xml:space="preserve"> But with the installation of the Maoist regime in 1949, international groups were forced to leave China. Private domestic relief work also ceased operation</w:t>
      </w:r>
      <w:del w:id="2507" w:author="Patterson Lamb" w:date="2014-08-10T10:11:00Z">
        <w:r w:rsidRPr="00FB3C0C" w:rsidDel="00DB6BBD">
          <w:delText>s</w:delText>
        </w:r>
      </w:del>
      <w:r w:rsidRPr="00FB3C0C">
        <w:t xml:space="preserve"> as the Communist state became the sole social welfare provider.</w:t>
      </w:r>
    </w:p>
    <w:p w:rsidR="005600E9" w:rsidRPr="00FB3C0C" w:rsidRDefault="005600E9" w:rsidP="001A4F98">
      <w:pPr>
        <w:pStyle w:val="para"/>
      </w:pPr>
      <w:r w:rsidRPr="00FB3C0C">
        <w:t xml:space="preserve">Maoist ideology that emphasized the role of Party members as the vanguard of social action became paramount in post-1949 China. Consonant with this vision, the visual legacy of the early part of the century actually flourished. </w:t>
      </w:r>
      <w:r w:rsidRPr="006308EC">
        <w:t>“</w:t>
      </w:r>
      <w:r w:rsidRPr="00FB3C0C">
        <w:t>Art in the service of politics</w:t>
      </w:r>
      <w:r w:rsidRPr="006308EC">
        <w:t>”</w:t>
      </w:r>
      <w:r w:rsidRPr="00FB3C0C">
        <w:t xml:space="preserve"> was the official line of </w:t>
      </w:r>
      <w:ins w:id="2508" w:author="Patterson Lamb" w:date="2014-08-10T10:11:00Z">
        <w:r>
          <w:t xml:space="preserve">the </w:t>
        </w:r>
      </w:ins>
      <w:r w:rsidRPr="00FB3C0C">
        <w:t>regime, and much of the photography that was displayed in the era followed this dictum.</w:t>
      </w:r>
      <w:r w:rsidRPr="00FB3C0C">
        <w:rPr>
          <w:vertAlign w:val="superscript"/>
        </w:rPr>
        <w:endnoteReference w:id="337"/>
      </w:r>
      <w:r w:rsidRPr="00FB3C0C">
        <w:t xml:space="preserve"> In fact, in keeping with state dogma, China</w:t>
      </w:r>
      <w:r w:rsidRPr="006308EC">
        <w:t>’</w:t>
      </w:r>
      <w:r w:rsidRPr="00FB3C0C">
        <w:t>s official press now magnified the earlier focus on the aid provider</w:t>
      </w:r>
      <w:r w:rsidRPr="003C478B">
        <w:t xml:space="preserve"> </w:t>
      </w:r>
      <w:r w:rsidRPr="006308EC">
        <w:t>–</w:t>
      </w:r>
      <w:r w:rsidRPr="003C478B">
        <w:t xml:space="preserve"> </w:t>
      </w:r>
      <w:r w:rsidRPr="00FB3C0C">
        <w:t>rather than on the aid recipients</w:t>
      </w:r>
      <w:r w:rsidRPr="003C478B">
        <w:t xml:space="preserve"> </w:t>
      </w:r>
      <w:r w:rsidRPr="006308EC">
        <w:t>–</w:t>
      </w:r>
      <w:r w:rsidRPr="003C478B">
        <w:t xml:space="preserve"> </w:t>
      </w:r>
      <w:r w:rsidRPr="00FB3C0C">
        <w:t>emphasizing the Maoist inspiration and imperative to assist others. Photographs of happy People</w:t>
      </w:r>
      <w:r w:rsidRPr="006308EC">
        <w:t>’</w:t>
      </w:r>
      <w:r w:rsidRPr="00FB3C0C">
        <w:t>s Liberation Army soldiers helping grateful villagers in China and distributing aid overseas became a dominant visual trope of Chinese aid during this period.</w:t>
      </w:r>
    </w:p>
    <w:p w:rsidR="005600E9" w:rsidRDefault="005600E9" w:rsidP="00AF2583">
      <w:pPr>
        <w:pStyle w:val="para"/>
      </w:pPr>
      <w:r w:rsidRPr="00FB3C0C">
        <w:t xml:space="preserve">In the post-Mao period, the government once more allows </w:t>
      </w:r>
      <w:del w:id="2509" w:author="Patterson Lamb" w:date="2014-08-10T10:12:00Z">
        <w:r w:rsidRPr="00FB3C0C" w:rsidDel="00DB6BBD">
          <w:delText>non-</w:delText>
        </w:r>
      </w:del>
      <w:ins w:id="2510" w:author="Patterson Lamb" w:date="2014-08-10T10:12:00Z">
        <w:r>
          <w:t>non</w:t>
        </w:r>
      </w:ins>
      <w:r w:rsidRPr="00FB3C0C">
        <w:t>state humanitarian work, and humanitarian photography and mass philanthropy flourish in China. As Chinese photos from the 2008 Sichuan earthquake demonstrate, images focusing on the provision of relief outnumber photographs focusing on the suffering of victims.</w:t>
      </w:r>
      <w:r w:rsidRPr="00FB3C0C">
        <w:rPr>
          <w:vertAlign w:val="superscript"/>
        </w:rPr>
        <w:endnoteReference w:id="338"/>
      </w:r>
      <w:r w:rsidRPr="00FB3C0C">
        <w:t xml:space="preserve"> Political imperatives and the historical visual legacy dovetail to maintain this focus despite cultural pressures from abroad. As China</w:t>
      </w:r>
      <w:r w:rsidRPr="006308EC">
        <w:t>’</w:t>
      </w:r>
      <w:r w:rsidRPr="00FB3C0C">
        <w:t xml:space="preserve">s cultural influence expands in the </w:t>
      </w:r>
      <w:del w:id="2511" w:author="Patterson Lamb" w:date="2014-08-10T10:12:00Z">
        <w:r w:rsidRPr="00FB3C0C" w:rsidDel="00DB6BBD">
          <w:delText xml:space="preserve">21st </w:delText>
        </w:r>
      </w:del>
      <w:ins w:id="2512" w:author="Patterson Lamb" w:date="2014-08-10T10:12:00Z">
        <w:r>
          <w:t>twenty-first</w:t>
        </w:r>
        <w:r w:rsidRPr="00FB3C0C">
          <w:t xml:space="preserve"> </w:t>
        </w:r>
      </w:ins>
      <w:r w:rsidRPr="00FB3C0C">
        <w:t>century, the tension between the visual tropes of East and West will be interesting to watch.</w:t>
      </w:r>
      <w:bookmarkStart w:id="2513" w:name="CBML_ch05_fig_001"/>
      <w:bookmarkStart w:id="2514" w:name="CBML_ch05_fig_002"/>
      <w:bookmarkStart w:id="2515" w:name="CBML_ch05_fig_003"/>
      <w:bookmarkStart w:id="2516" w:name="CBML_ch05_fig_004"/>
      <w:bookmarkEnd w:id="2513"/>
      <w:bookmarkEnd w:id="2514"/>
      <w:bookmarkEnd w:id="2515"/>
      <w:bookmarkEnd w:id="2516"/>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531A27" w:rsidRDefault="005600E9" w:rsidP="001A4F98">
      <w:pPr>
        <w:pStyle w:val="CN"/>
      </w:pPr>
      <w:del w:id="2517" w:author="Patterson Lamb" w:date="2014-07-23T13:07:00Z">
        <w:r w:rsidRPr="00531A27" w:rsidDel="00AF2FAA">
          <w:delText xml:space="preserve">Chapter </w:delText>
        </w:r>
      </w:del>
      <w:r w:rsidRPr="00531A27">
        <w:t>6</w:t>
      </w:r>
    </w:p>
    <w:p w:rsidR="005600E9" w:rsidRPr="00531A27" w:rsidRDefault="005600E9" w:rsidP="001A4F98">
      <w:pPr>
        <w:pStyle w:val="CT"/>
        <w:rPr>
          <w:bCs/>
          <w:lang w:val="en-GB"/>
        </w:rPr>
      </w:pPr>
      <w:bookmarkStart w:id="2518" w:name="CBML_ch06_ch_001"/>
      <w:r w:rsidRPr="006308EC">
        <w:rPr>
          <w:lang w:val="en-GB"/>
        </w:rPr>
        <w:t>Photography, Cinema, and the Quest for Influence</w:t>
      </w:r>
      <w:del w:id="2519" w:author="Patterson Lamb" w:date="2014-07-23T13:07:00Z">
        <w:r w:rsidRPr="006308EC" w:rsidDel="00AF2FAA">
          <w:rPr>
            <w:lang w:val="en-GB"/>
          </w:rPr>
          <w:delText>:</w:delText>
        </w:r>
      </w:del>
    </w:p>
    <w:bookmarkEnd w:id="2518"/>
    <w:p w:rsidR="005600E9" w:rsidRPr="00531A27" w:rsidRDefault="005600E9" w:rsidP="001A4F98">
      <w:pPr>
        <w:pStyle w:val="CST"/>
        <w:rPr>
          <w:lang w:val="en-GB"/>
        </w:rPr>
      </w:pPr>
      <w:r w:rsidRPr="006308EC">
        <w:rPr>
          <w:bCs/>
          <w:lang w:val="en-GB"/>
        </w:rPr>
        <w:t>The</w:t>
      </w:r>
      <w:r w:rsidRPr="006308EC">
        <w:rPr>
          <w:lang w:val="en-GB"/>
        </w:rPr>
        <w:t xml:space="preserve"> International Committee of the Red Cross in the Wake of the First World War</w:t>
      </w:r>
    </w:p>
    <w:p w:rsidR="005600E9" w:rsidRPr="00531A27" w:rsidRDefault="005600E9" w:rsidP="001A4F98">
      <w:pPr>
        <w:pStyle w:val="CA"/>
        <w:rPr>
          <w:lang w:val="it-IT"/>
        </w:rPr>
      </w:pPr>
      <w:r w:rsidRPr="006308EC">
        <w:rPr>
          <w:b/>
          <w:lang w:val="it-IT"/>
        </w:rPr>
        <w:t>Francesca Piana</w:t>
      </w:r>
    </w:p>
    <w:p w:rsidR="005600E9" w:rsidRPr="00531A27" w:rsidRDefault="005600E9" w:rsidP="001A4F98">
      <w:pPr>
        <w:pStyle w:val="CQ"/>
        <w:rPr>
          <w:lang w:val="it-IT"/>
        </w:rPr>
      </w:pPr>
      <w:del w:id="2520" w:author="Patterson Lamb" w:date="2014-08-10T11:05:00Z">
        <w:r w:rsidRPr="006308EC" w:rsidDel="00E57594">
          <w:rPr>
            <w:lang w:val="it-IT"/>
          </w:rPr>
          <w:delText>“</w:delText>
        </w:r>
      </w:del>
      <w:r w:rsidRPr="00531A27">
        <w:rPr>
          <w:lang w:val="it-IT"/>
        </w:rPr>
        <w:t>Chaque Suisse devrait consid</w:t>
      </w:r>
      <w:r w:rsidRPr="006308EC">
        <w:rPr>
          <w:lang w:val="it-IT"/>
        </w:rPr>
        <w:t>é</w:t>
      </w:r>
      <w:r w:rsidRPr="00531A27">
        <w:rPr>
          <w:lang w:val="it-IT"/>
        </w:rPr>
        <w:t>rer comme son devoir</w:t>
      </w:r>
    </w:p>
    <w:p w:rsidR="005600E9" w:rsidRPr="00531A27" w:rsidRDefault="005600E9" w:rsidP="001A4F98">
      <w:pPr>
        <w:pStyle w:val="CQ"/>
        <w:rPr>
          <w:bCs/>
          <w:lang w:val="fr-CA"/>
        </w:rPr>
      </w:pPr>
      <w:r w:rsidRPr="00531A27">
        <w:rPr>
          <w:lang w:val="it-IT"/>
        </w:rPr>
        <w:t>d</w:t>
      </w:r>
      <w:r w:rsidRPr="006308EC">
        <w:rPr>
          <w:lang w:val="it-IT"/>
        </w:rPr>
        <w:t>’ê</w:t>
      </w:r>
      <w:r w:rsidRPr="00531A27">
        <w:rPr>
          <w:lang w:val="it-IT"/>
        </w:rPr>
        <w:t>tre membre de la Croix-Rouge de son pays.</w:t>
      </w:r>
      <w:del w:id="2521" w:author="Patterson Lamb" w:date="2014-08-10T11:05:00Z">
        <w:r w:rsidRPr="006308EC" w:rsidDel="00E57594">
          <w:rPr>
            <w:lang w:val="it-IT"/>
          </w:rPr>
          <w:delText>”</w:delText>
        </w:r>
      </w:del>
      <w:r w:rsidRPr="00531A27">
        <w:rPr>
          <w:vertAlign w:val="superscript"/>
        </w:rPr>
        <w:endnoteReference w:id="339"/>
      </w:r>
    </w:p>
    <w:p w:rsidR="005600E9" w:rsidRPr="00531A27" w:rsidRDefault="005600E9" w:rsidP="001A4F98">
      <w:pPr>
        <w:pStyle w:val="A"/>
      </w:pPr>
      <w:bookmarkStart w:id="2524" w:name="CBML_ch06_sec1_001"/>
      <w:r w:rsidRPr="006308EC">
        <w:t>Introduction</w:t>
      </w:r>
    </w:p>
    <w:bookmarkEnd w:id="2524"/>
    <w:p w:rsidR="005600E9" w:rsidRPr="00843766" w:rsidRDefault="005600E9" w:rsidP="001A4F98">
      <w:pPr>
        <w:pStyle w:val="para-no-indent"/>
      </w:pPr>
      <w:r w:rsidRPr="00531A27">
        <w:t xml:space="preserve">In late March 1921, members and delegates of the International Committee of the Red Cross (ICRC) gathered in Geneva for the 10th Conference of the Red Cross movement. In attendance were </w:t>
      </w:r>
      <w:ins w:id="2525" w:author="Patterson Lamb" w:date="2014-08-10T11:08:00Z">
        <w:r>
          <w:t xml:space="preserve">members of </w:t>
        </w:r>
      </w:ins>
      <w:r w:rsidRPr="00531A27">
        <w:t xml:space="preserve">thirty-six Red Cross and Red Crescent national societies, along with </w:t>
      </w:r>
      <w:ins w:id="2526" w:author="Patterson Lamb" w:date="2014-08-10T11:07:00Z">
        <w:r>
          <w:t xml:space="preserve">representatives of </w:t>
        </w:r>
      </w:ins>
      <w:r w:rsidRPr="00531A27">
        <w:t>thirty governments that had signed the Geneva Convention for the Amelioration of the Condition of the Wounded in Armies in the Field, and prominent international organizations.</w:t>
      </w:r>
      <w:r w:rsidRPr="00531A27">
        <w:rPr>
          <w:vertAlign w:val="superscript"/>
        </w:rPr>
        <w:endnoteReference w:id="340"/>
      </w:r>
      <w:r w:rsidRPr="00843766">
        <w:t xml:space="preserve"> </w:t>
      </w:r>
      <w:r w:rsidRPr="00531A27">
        <w:t>As the supreme deliberative body of the Red Cross movement, the conference was intended to confirm the ICRC</w:t>
      </w:r>
      <w:r w:rsidRPr="006308EC">
        <w:t>’</w:t>
      </w:r>
      <w:r w:rsidRPr="00531A27">
        <w:t xml:space="preserve">s </w:t>
      </w:r>
      <w:r w:rsidRPr="006308EC">
        <w:t>“</w:t>
      </w:r>
      <w:r w:rsidRPr="00531A27">
        <w:t>influence and authority,</w:t>
      </w:r>
      <w:r w:rsidRPr="006308EC">
        <w:t>”</w:t>
      </w:r>
      <w:r w:rsidRPr="00531A27">
        <w:t xml:space="preserve"> support the extension of its mandate in peacetime, and discuss financing.</w:t>
      </w:r>
      <w:r w:rsidRPr="00531A27">
        <w:rPr>
          <w:vertAlign w:val="superscript"/>
        </w:rPr>
        <w:endnoteReference w:id="341"/>
      </w:r>
      <w:r w:rsidRPr="00531A27">
        <w:rPr>
          <w:szCs w:val="16"/>
          <w:vertAlign w:val="superscript"/>
        </w:rPr>
        <w:t xml:space="preserve"> </w:t>
      </w:r>
      <w:r w:rsidRPr="00531A27">
        <w:t xml:space="preserve">The conference was anything but </w:t>
      </w:r>
      <w:r w:rsidRPr="005600E9">
        <w:rPr>
          <w:iCs/>
          <w:rPrChange w:id="2533" w:author="Patterson Lamb" w:date="2014-08-10T11:08:00Z">
            <w:rPr>
              <w:i/>
              <w:iCs/>
            </w:rPr>
          </w:rPrChange>
        </w:rPr>
        <w:t>impromptu.</w:t>
      </w:r>
      <w:r w:rsidRPr="007D5122">
        <w:rPr>
          <w:i/>
          <w:iCs/>
        </w:rPr>
        <w:t xml:space="preserve"> </w:t>
      </w:r>
      <w:r w:rsidRPr="00531A27">
        <w:t xml:space="preserve">Since the end of </w:t>
      </w:r>
      <w:del w:id="2534" w:author="Patterson Lamb" w:date="2014-08-10T11:09:00Z">
        <w:r w:rsidRPr="00531A27" w:rsidDel="00E57594">
          <w:delText xml:space="preserve">the First </w:delText>
        </w:r>
      </w:del>
      <w:r w:rsidRPr="00531A27">
        <w:t>World War</w:t>
      </w:r>
      <w:ins w:id="2535" w:author="Patterson Lamb" w:date="2014-08-10T11:09:00Z">
        <w:r>
          <w:t xml:space="preserve"> I</w:t>
        </w:r>
      </w:ins>
      <w:r w:rsidRPr="00531A27">
        <w:t xml:space="preserve">, and especially following the creation in April 1919 of the League of Red Cross Societies </w:t>
      </w:r>
      <w:ins w:id="2536" w:author="Patterson Lamb" w:date="2014-08-10T11:09:00Z">
        <w:r>
          <w:t>(</w:t>
        </w:r>
      </w:ins>
      <w:del w:id="2537" w:author="Patterson Lamb" w:date="2014-08-10T11:09:00Z">
        <w:r w:rsidRPr="00531A27" w:rsidDel="00E57594">
          <w:delText>[</w:delText>
        </w:r>
      </w:del>
      <w:r w:rsidRPr="00531A27">
        <w:t>LRCS</w:t>
      </w:r>
      <w:ins w:id="2538" w:author="Patterson Lamb" w:date="2014-08-10T11:09:00Z">
        <w:r>
          <w:t>)</w:t>
        </w:r>
      </w:ins>
      <w:del w:id="2539" w:author="Patterson Lamb" w:date="2014-08-10T11:09:00Z">
        <w:r w:rsidRPr="00531A27" w:rsidDel="00E57594">
          <w:delText>]</w:delText>
        </w:r>
      </w:del>
      <w:r w:rsidRPr="00531A27">
        <w:t xml:space="preserve">, another organization within the Red Cross movement, the ICRC </w:t>
      </w:r>
      <w:ins w:id="2540" w:author="Patterson Lamb" w:date="2014-08-10T11:10:00Z">
        <w:r>
          <w:t xml:space="preserve">had </w:t>
        </w:r>
      </w:ins>
      <w:r w:rsidRPr="00531A27">
        <w:t>pushed for the conference to be convened.</w:t>
      </w:r>
      <w:r w:rsidRPr="00531A27">
        <w:rPr>
          <w:vertAlign w:val="superscript"/>
        </w:rPr>
        <w:endnoteReference w:id="342"/>
      </w:r>
    </w:p>
    <w:p w:rsidR="005600E9" w:rsidRPr="00531A27" w:rsidRDefault="005600E9" w:rsidP="001A4F98">
      <w:pPr>
        <w:pStyle w:val="para"/>
      </w:pPr>
      <w:r w:rsidRPr="00531A27">
        <w:t xml:space="preserve">At the suggestion of Giovanni Ciraolo, </w:t>
      </w:r>
      <w:del w:id="2545" w:author="Patterson Lamb" w:date="2014-08-10T11:10:00Z">
        <w:r w:rsidRPr="00531A27" w:rsidDel="00E57594">
          <w:delText xml:space="preserve">the </w:delText>
        </w:r>
      </w:del>
      <w:r w:rsidRPr="00531A27">
        <w:t>president of the Italian Red Cross, the ICRC frantically organized an exhibit for the paying public as a side activity to the conference.</w:t>
      </w:r>
      <w:r w:rsidRPr="00531A27">
        <w:rPr>
          <w:vertAlign w:val="superscript"/>
        </w:rPr>
        <w:endnoteReference w:id="343"/>
      </w:r>
      <w:r w:rsidRPr="00531A27">
        <w:t xml:space="preserve"> The exhibit featured both photos and movies. At that time, the ICRC had already been using photographs, posters, and postcards to document its activities.</w:t>
      </w:r>
      <w:r w:rsidRPr="00531A27">
        <w:rPr>
          <w:vertAlign w:val="superscript"/>
        </w:rPr>
        <w:endnoteReference w:id="344"/>
      </w:r>
      <w:r w:rsidRPr="00531A27">
        <w:t xml:space="preserve"> Filmmaking, in contrast, represented a complete innovation for the organization. While photos and movies provided evidence and information about the activities of the ICRC, movies were intended to show the reality on the ground in a more truthful and emotional way than photos and texts alone could.</w:t>
      </w:r>
      <w:r w:rsidRPr="00531A27">
        <w:rPr>
          <w:vertAlign w:val="superscript"/>
        </w:rPr>
        <w:endnoteReference w:id="345"/>
      </w:r>
    </w:p>
    <w:p w:rsidR="005600E9" w:rsidRPr="00531A27" w:rsidRDefault="005600E9" w:rsidP="001A4F98">
      <w:pPr>
        <w:pStyle w:val="para"/>
      </w:pPr>
      <w:r w:rsidRPr="00531A27">
        <w:t xml:space="preserve">On the ground floor of the </w:t>
      </w:r>
      <w:r w:rsidRPr="005600E9">
        <w:rPr>
          <w:rPrChange w:id="2564" w:author="Patterson Lamb" w:date="2014-08-10T11:10:00Z">
            <w:rPr>
              <w:i/>
            </w:rPr>
          </w:rPrChange>
        </w:rPr>
        <w:t xml:space="preserve">Palais </w:t>
      </w:r>
      <w:r w:rsidRPr="005600E9">
        <w:rPr>
          <w:iCs/>
          <w:rPrChange w:id="2565" w:author="Patterson Lamb" w:date="2014-08-10T11:10:00Z">
            <w:rPr>
              <w:i/>
              <w:iCs/>
            </w:rPr>
          </w:rPrChange>
        </w:rPr>
        <w:t>electoral</w:t>
      </w:r>
      <w:r w:rsidRPr="007D5122">
        <w:rPr>
          <w:i/>
          <w:iCs/>
        </w:rPr>
        <w:t>,</w:t>
      </w:r>
      <w:r w:rsidRPr="00531A27">
        <w:rPr>
          <w:iCs/>
        </w:rPr>
        <w:t xml:space="preserve"> situated in downtown Geneva, </w:t>
      </w:r>
      <w:r w:rsidRPr="00531A27">
        <w:t xml:space="preserve">national societies displayed photographs, pamphlets, posters, and various field materials, such as huge tents that occupied the </w:t>
      </w:r>
      <w:del w:id="2566" w:author="Patterson Lamb" w:date="2014-08-10T11:11:00Z">
        <w:r w:rsidRPr="00531A27" w:rsidDel="00E57594">
          <w:delText xml:space="preserve">centre </w:delText>
        </w:r>
      </w:del>
      <w:ins w:id="2567" w:author="Patterson Lamb" w:date="2014-08-10T11:11:00Z">
        <w:r w:rsidRPr="00531A27">
          <w:t>cent</w:t>
        </w:r>
        <w:r>
          <w:t>er</w:t>
        </w:r>
        <w:r w:rsidRPr="00531A27">
          <w:t xml:space="preserve"> </w:t>
        </w:r>
      </w:ins>
      <w:r w:rsidRPr="00531A27">
        <w:t xml:space="preserve">of the room. The first floor of the building was mainly reserved for the ICRC, which used maps to show the expansion of the Red Cross movement around the world and illustrate the growing cooperation and interdependence of national societies and the ICRC over the decades. On the same floor, a room was reserved for </w:t>
      </w:r>
      <w:r w:rsidRPr="006308EC">
        <w:t>“</w:t>
      </w:r>
      <w:r w:rsidRPr="00531A27">
        <w:t>propaganda movies.</w:t>
      </w:r>
      <w:r w:rsidRPr="006308EC">
        <w:t>”</w:t>
      </w:r>
      <w:r w:rsidRPr="00531A27">
        <w:t xml:space="preserve"> Four of them portrayed the activities of the ICRC in post</w:t>
      </w:r>
      <w:del w:id="2568" w:author="Patterson Lamb" w:date="2014-08-10T11:11:00Z">
        <w:r w:rsidRPr="00531A27" w:rsidDel="00E57594">
          <w:delText>-</w:delText>
        </w:r>
      </w:del>
      <w:r w:rsidRPr="00531A27">
        <w:t>war humanitarianism; the Italian Red Cross sent one that depicted young Italian pupils having their classes outdoors; another was from the Swedish Red Cross showing the repatriation of wounded soldiers throughout northern Europe.</w:t>
      </w:r>
      <w:r w:rsidRPr="00531A27">
        <w:rPr>
          <w:vertAlign w:val="superscript"/>
        </w:rPr>
        <w:endnoteReference w:id="346"/>
      </w:r>
      <w:r w:rsidRPr="00531A27">
        <w:t xml:space="preserve"> The LRCS also projected movies sent by the American Red Cross, the Rockefeller Foundation, and the Young Men</w:t>
      </w:r>
      <w:r w:rsidRPr="006308EC">
        <w:t>’</w:t>
      </w:r>
      <w:r w:rsidRPr="00531A27">
        <w:t>s Christian Association (YMCA). At the time of the conference, the ICRC had made four movies, whereas the LRCS had collected sixty.</w:t>
      </w:r>
      <w:r w:rsidRPr="00531A27">
        <w:rPr>
          <w:vertAlign w:val="superscript"/>
        </w:rPr>
        <w:endnoteReference w:id="347"/>
      </w:r>
    </w:p>
    <w:p w:rsidR="005600E9" w:rsidRPr="00531A27" w:rsidRDefault="005600E9" w:rsidP="001A4F98">
      <w:pPr>
        <w:pStyle w:val="para"/>
      </w:pPr>
      <w:r w:rsidRPr="00531A27">
        <w:t xml:space="preserve">The 10th Conference of the Red Cross movement is a historical laboratory in which various </w:t>
      </w:r>
      <w:r w:rsidRPr="006308EC">
        <w:t>“</w:t>
      </w:r>
      <w:r w:rsidRPr="00531A27">
        <w:rPr>
          <w:rFonts w:cs="Arial"/>
          <w:szCs w:val="19"/>
        </w:rPr>
        <w:t>forces, events, and structures</w:t>
      </w:r>
      <w:r w:rsidRPr="006308EC">
        <w:rPr>
          <w:rFonts w:cs="Arial"/>
          <w:szCs w:val="19"/>
        </w:rPr>
        <w:t>”</w:t>
      </w:r>
      <w:r w:rsidRPr="00531A27">
        <w:rPr>
          <w:rFonts w:cs="Arial"/>
          <w:szCs w:val="19"/>
        </w:rPr>
        <w:t xml:space="preserve"> </w:t>
      </w:r>
      <w:r w:rsidRPr="00531A27">
        <w:t>influenced the development and shape of the mandate of the ICRC, and which, in turn, were also influenced by the ICRC.</w:t>
      </w:r>
      <w:r w:rsidRPr="00531A27">
        <w:rPr>
          <w:vertAlign w:val="superscript"/>
        </w:rPr>
        <w:endnoteReference w:id="348"/>
      </w:r>
      <w:r w:rsidRPr="00531A27">
        <w:t xml:space="preserve"> This chapter breaks new ground by combining a local, national, and transnational perspective on the visual culture of the ICRC at the end of the First World War. It frames the relationship between the ICRC</w:t>
      </w:r>
      <w:r w:rsidRPr="006308EC">
        <w:t>’</w:t>
      </w:r>
      <w:r w:rsidRPr="00531A27">
        <w:t>s humanitarianism, photography, and cinema within the transnational emergence of Western civil society, modern humanitarianism, and mass culture.</w:t>
      </w:r>
      <w:r w:rsidRPr="00531A27">
        <w:rPr>
          <w:vertAlign w:val="superscript"/>
        </w:rPr>
        <w:endnoteReference w:id="349"/>
      </w:r>
      <w:r w:rsidRPr="00531A27">
        <w:t xml:space="preserve"> Since the end of the </w:t>
      </w:r>
      <w:del w:id="2580" w:author="Patterson Lamb" w:date="2014-08-10T11:12:00Z">
        <w:r w:rsidRPr="00531A27" w:rsidDel="00E57594">
          <w:delText xml:space="preserve">19th </w:delText>
        </w:r>
      </w:del>
      <w:ins w:id="2581" w:author="Patterson Lamb" w:date="2014-08-10T11:12:00Z">
        <w:r>
          <w:t>nineteenth</w:t>
        </w:r>
        <w:r w:rsidRPr="00531A27">
          <w:t xml:space="preserve"> </w:t>
        </w:r>
      </w:ins>
      <w:r w:rsidRPr="00531A27">
        <w:t xml:space="preserve">century, international humanitarianism has been rooted in </w:t>
      </w:r>
      <w:r w:rsidRPr="00531A27">
        <w:rPr>
          <w:rFonts w:cs="Times"/>
          <w:szCs w:val="32"/>
        </w:rPr>
        <w:t xml:space="preserve">middle-class cultures throughout the West. This chapter </w:t>
      </w:r>
      <w:r w:rsidRPr="00531A27">
        <w:t>examines political, cultural, and religious spaces in which the ICRC operated, both in Geneva and, more broadly, throughout Switzerland.</w:t>
      </w:r>
      <w:r w:rsidRPr="00531A27">
        <w:rPr>
          <w:vertAlign w:val="superscript"/>
        </w:rPr>
        <w:endnoteReference w:id="350"/>
      </w:r>
    </w:p>
    <w:p w:rsidR="005600E9" w:rsidRPr="00531A27" w:rsidRDefault="005600E9" w:rsidP="001A4F98">
      <w:pPr>
        <w:pStyle w:val="para"/>
      </w:pPr>
      <w:r w:rsidRPr="00531A27">
        <w:t>After sketching the challenges that the ICRC was facing in the aftermath of the First World War, this chapter moves to consider its Propaganda Commission.</w:t>
      </w:r>
      <w:r w:rsidRPr="00531A27">
        <w:rPr>
          <w:vertAlign w:val="superscript"/>
        </w:rPr>
        <w:endnoteReference w:id="351"/>
      </w:r>
      <w:r w:rsidRPr="00531A27">
        <w:t xml:space="preserve"> </w:t>
      </w:r>
      <w:del w:id="2601" w:author="Patterson Lamb" w:date="2014-08-10T11:12:00Z">
        <w:r w:rsidRPr="00531A27" w:rsidDel="00E57594">
          <w:delText xml:space="preserve">This </w:delText>
        </w:r>
      </w:del>
      <w:ins w:id="2602" w:author="Patterson Lamb" w:date="2014-08-10T11:12:00Z">
        <w:r>
          <w:t xml:space="preserve">The </w:t>
        </w:r>
      </w:ins>
      <w:r w:rsidRPr="00531A27">
        <w:t>chapter reviews the tools and methods that the ICRC used to raise public awareness among the Swiss people and to be accountable to its benefactors. It shows that</w:t>
      </w:r>
      <w:del w:id="2603" w:author="Patterson Lamb" w:date="2014-08-10T11:12:00Z">
        <w:r w:rsidRPr="00531A27" w:rsidDel="00E57594">
          <w:delText>,</w:delText>
        </w:r>
      </w:del>
      <w:r w:rsidRPr="00531A27">
        <w:t xml:space="preserve"> despite its international mandate, the ICRC remained a Swiss organization in scope: it appealed to patriotic feelings and strove to convince the Swiss people of their responsibility to financially support the organization</w:t>
      </w:r>
      <w:r w:rsidRPr="006308EC">
        <w:t>’</w:t>
      </w:r>
      <w:r w:rsidRPr="00531A27">
        <w:t>s actions abroad. The second part of the chapter considers technical issues concerning the ICRC</w:t>
      </w:r>
      <w:r w:rsidRPr="006308EC">
        <w:t>’</w:t>
      </w:r>
      <w:r w:rsidRPr="00531A27">
        <w:t>s production and use of photos and movies</w:t>
      </w:r>
      <w:del w:id="2604" w:author="Patterson Lamb" w:date="2014-08-10T11:13:00Z">
        <w:r w:rsidRPr="00531A27" w:rsidDel="00E57594">
          <w:delText>,</w:delText>
        </w:r>
      </w:del>
      <w:r w:rsidRPr="00531A27">
        <w:t xml:space="preserve"> as well as the impact of ICRC archival practices on historians</w:t>
      </w:r>
      <w:r w:rsidRPr="006308EC">
        <w:t>’</w:t>
      </w:r>
      <w:r w:rsidRPr="00531A27">
        <w:t xml:space="preserve"> attempts to study these. The final section analy</w:t>
      </w:r>
      <w:del w:id="2605" w:author="Patterson Lamb" w:date="2014-08-10T11:13:00Z">
        <w:r w:rsidRPr="00531A27" w:rsidDel="00E57594">
          <w:delText>s</w:delText>
        </w:r>
      </w:del>
      <w:ins w:id="2606" w:author="Patterson Lamb" w:date="2014-08-10T11:13:00Z">
        <w:r>
          <w:t>z</w:t>
        </w:r>
      </w:ins>
      <w:r w:rsidRPr="00531A27">
        <w:t>es ICRC iconography by dividing photographic subjects into two categories: a primary focus on the organization and its agents, and a secondary, more fluid iconographic approach to victims and the recipients of its humanitarian assistance.</w:t>
      </w:r>
    </w:p>
    <w:p w:rsidR="005600E9" w:rsidRPr="00531A27" w:rsidRDefault="005600E9" w:rsidP="001A4F98">
      <w:pPr>
        <w:pStyle w:val="para"/>
      </w:pPr>
      <w:r w:rsidRPr="00531A27">
        <w:t>Compared to other textual sources, visual media represent</w:t>
      </w:r>
      <w:del w:id="2607" w:author="Patterson Lamb" w:date="2014-08-10T11:14:00Z">
        <w:r w:rsidRPr="00531A27" w:rsidDel="00E57594">
          <w:delText>s</w:delText>
        </w:r>
      </w:del>
      <w:r w:rsidRPr="00531A27">
        <w:t xml:space="preserve"> a privileged point of access to further nuance the exceptionality of the ICRC and question the principles that are at the core of its mandate </w:t>
      </w:r>
      <w:r w:rsidRPr="006308EC">
        <w:t>–</w:t>
      </w:r>
      <w:r w:rsidRPr="00531A27">
        <w:t xml:space="preserve"> namely</w:t>
      </w:r>
      <w:ins w:id="2608" w:author="Patterson Lamb" w:date="2014-08-10T11:14:00Z">
        <w:r>
          <w:t>,</w:t>
        </w:r>
      </w:ins>
      <w:r w:rsidRPr="00531A27">
        <w:t xml:space="preserve"> humanity, impartiality, neutrality, independence, voluntary status, unity, and universality </w:t>
      </w:r>
      <w:r w:rsidRPr="006308EC">
        <w:t>–</w:t>
      </w:r>
      <w:r w:rsidRPr="00531A27">
        <w:t xml:space="preserve"> during a watershed moment for the organization and world politics.</w:t>
      </w:r>
    </w:p>
    <w:p w:rsidR="005600E9" w:rsidRPr="00531A27" w:rsidRDefault="005600E9" w:rsidP="001A4F98">
      <w:pPr>
        <w:pStyle w:val="A"/>
      </w:pPr>
      <w:bookmarkStart w:id="2609" w:name="CBML_ch06_sec1_002"/>
      <w:r w:rsidRPr="006308EC">
        <w:t xml:space="preserve">“Making War </w:t>
      </w:r>
      <w:del w:id="2610" w:author="Patterson Lamb" w:date="2014-08-10T11:14:00Z">
        <w:r w:rsidRPr="006308EC" w:rsidDel="00E57594">
          <w:delText xml:space="preserve">more </w:delText>
        </w:r>
      </w:del>
      <w:ins w:id="2611" w:author="Patterson Lamb" w:date="2014-08-10T11:14:00Z">
        <w:r>
          <w:t>M</w:t>
        </w:r>
        <w:r w:rsidRPr="006308EC">
          <w:t xml:space="preserve">ore </w:t>
        </w:r>
      </w:ins>
      <w:r w:rsidRPr="006308EC">
        <w:t>Human”</w:t>
      </w:r>
    </w:p>
    <w:bookmarkEnd w:id="2609"/>
    <w:p w:rsidR="005600E9" w:rsidRPr="00531A27" w:rsidRDefault="005600E9" w:rsidP="001A4F98">
      <w:pPr>
        <w:pStyle w:val="para-no-indent"/>
        <w:rPr>
          <w:szCs w:val="20"/>
        </w:rPr>
      </w:pPr>
      <w:r w:rsidRPr="00531A27">
        <w:t>The fundamental principles of the Red Cross movement are based on the ICRC</w:t>
      </w:r>
      <w:r w:rsidRPr="006308EC">
        <w:t>’</w:t>
      </w:r>
      <w:r w:rsidRPr="00531A27">
        <w:t>s original mid-</w:t>
      </w:r>
      <w:del w:id="2612" w:author="Patterson Lamb" w:date="2014-08-10T11:14:00Z">
        <w:r w:rsidRPr="00531A27" w:rsidDel="00E57594">
          <w:delText>19</w:delText>
        </w:r>
        <w:r w:rsidRPr="00531A27" w:rsidDel="00E57594">
          <w:rPr>
            <w:szCs w:val="16"/>
          </w:rPr>
          <w:delText>th</w:delText>
        </w:r>
        <w:r w:rsidRPr="00531A27" w:rsidDel="00E57594">
          <w:rPr>
            <w:szCs w:val="16"/>
            <w:vertAlign w:val="superscript"/>
          </w:rPr>
          <w:delText xml:space="preserve"> </w:delText>
        </w:r>
      </w:del>
      <w:ins w:id="2613" w:author="Patterson Lamb" w:date="2014-08-10T11:14:00Z">
        <w:r>
          <w:t>nineteenth-</w:t>
        </w:r>
      </w:ins>
      <w:r w:rsidRPr="00531A27">
        <w:t>century mandate, according to which the organization aimed to assist wounded soldiers and neutralize medical personnel.</w:t>
      </w:r>
      <w:r w:rsidRPr="00531A27">
        <w:rPr>
          <w:vertAlign w:val="superscript"/>
        </w:rPr>
        <w:endnoteReference w:id="352"/>
      </w:r>
      <w:r w:rsidRPr="00531A27">
        <w:t xml:space="preserve"> In legal terms, </w:t>
      </w:r>
      <w:r w:rsidRPr="00531A27">
        <w:rPr>
          <w:szCs w:val="20"/>
        </w:rPr>
        <w:t>the ICRC is grounded on Swiss civil law and receives its mandate from the state-parties to the Geneva Conventions, which commit to respecting a code of conduct during war. It is not a proper inter</w:t>
      </w:r>
      <w:del w:id="2641" w:author="Patterson Lamb" w:date="2014-08-10T11:14:00Z">
        <w:r w:rsidRPr="00531A27" w:rsidDel="00E57594">
          <w:rPr>
            <w:szCs w:val="20"/>
          </w:rPr>
          <w:delText>-</w:delText>
        </w:r>
      </w:del>
      <w:r w:rsidRPr="00531A27">
        <w:rPr>
          <w:szCs w:val="20"/>
        </w:rPr>
        <w:t>governmental organization, such as the United Nations, nor a non</w:t>
      </w:r>
      <w:del w:id="2642" w:author="Patterson Lamb" w:date="2014-08-10T11:15:00Z">
        <w:r w:rsidRPr="00531A27" w:rsidDel="00E57594">
          <w:rPr>
            <w:szCs w:val="20"/>
          </w:rPr>
          <w:delText>-</w:delText>
        </w:r>
      </w:del>
      <w:r w:rsidRPr="00531A27">
        <w:rPr>
          <w:szCs w:val="20"/>
        </w:rPr>
        <w:t>governmental organization.</w:t>
      </w:r>
    </w:p>
    <w:p w:rsidR="005600E9" w:rsidRPr="00531A27" w:rsidRDefault="005600E9" w:rsidP="001A4F98">
      <w:pPr>
        <w:pStyle w:val="para"/>
      </w:pPr>
      <w:r w:rsidRPr="00531A27">
        <w:t xml:space="preserve">The mandate of the ICRC evolved over time and space. The First World War represented a watershed for the organization. Besides sick and wounded combatants, delegates of the ICRC </w:t>
      </w:r>
      <w:r w:rsidRPr="006308EC">
        <w:t>–</w:t>
      </w:r>
      <w:r w:rsidRPr="00531A27">
        <w:t xml:space="preserve"> who acted as the arm of the organization </w:t>
      </w:r>
      <w:r w:rsidRPr="006308EC">
        <w:t>–</w:t>
      </w:r>
      <w:r w:rsidRPr="00531A27">
        <w:t xml:space="preserve"> assisted prisoners of war; in addition</w:t>
      </w:r>
      <w:ins w:id="2643" w:author="Patterson Lamb" w:date="2014-08-10T11:15:00Z">
        <w:r>
          <w:t>,</w:t>
        </w:r>
      </w:ins>
      <w:r w:rsidRPr="00531A27">
        <w:t xml:space="preserve"> the ICRC established the International Prisoner of War Agency. Operating until the end of 1919 from its headquarters in Geneva, the Agency collected lists of the wounded, dead, and prisoners of war from all sides and took charge of transmitting this information to governments and families.</w:t>
      </w:r>
      <w:r w:rsidRPr="00531A27">
        <w:rPr>
          <w:vertAlign w:val="superscript"/>
        </w:rPr>
        <w:endnoteReference w:id="353"/>
      </w:r>
      <w:r w:rsidRPr="00531A27">
        <w:t xml:space="preserve"> For this work, the ICRC was awarded the Nobel Prize in 1917.</w:t>
      </w:r>
    </w:p>
    <w:p w:rsidR="005600E9" w:rsidRPr="00531A27" w:rsidRDefault="005600E9" w:rsidP="001A4F98">
      <w:pPr>
        <w:pStyle w:val="para"/>
      </w:pPr>
      <w:r w:rsidRPr="00531A27">
        <w:t xml:space="preserve">Immediately after the signing of the General Armistice on 27 November 1918, the ICRC announced that it would expand its mandate from </w:t>
      </w:r>
      <w:r w:rsidRPr="005600E9">
        <w:rPr>
          <w:rPrChange w:id="2645" w:author="Patterson Lamb" w:date="2014-08-10T11:15:00Z">
            <w:rPr>
              <w:i/>
            </w:rPr>
          </w:rPrChange>
        </w:rPr>
        <w:t>“</w:t>
      </w:r>
      <w:r w:rsidRPr="005600E9">
        <w:rPr>
          <w:iCs/>
          <w:rPrChange w:id="2646" w:author="Patterson Lamb" w:date="2014-08-10T11:15:00Z">
            <w:rPr>
              <w:i/>
              <w:iCs/>
            </w:rPr>
          </w:rPrChange>
        </w:rPr>
        <w:t>oeuvres de guerre”</w:t>
      </w:r>
      <w:r w:rsidRPr="00E366BB">
        <w:t xml:space="preserve"> to </w:t>
      </w:r>
      <w:r w:rsidRPr="005600E9">
        <w:rPr>
          <w:rPrChange w:id="2647" w:author="Patterson Lamb" w:date="2014-08-10T11:15:00Z">
            <w:rPr>
              <w:i/>
            </w:rPr>
          </w:rPrChange>
        </w:rPr>
        <w:t>“</w:t>
      </w:r>
      <w:r w:rsidRPr="005600E9">
        <w:rPr>
          <w:iCs/>
          <w:rPrChange w:id="2648" w:author="Patterson Lamb" w:date="2014-08-10T11:15:00Z">
            <w:rPr>
              <w:i/>
              <w:iCs/>
            </w:rPr>
          </w:rPrChange>
        </w:rPr>
        <w:t>oeuvres de paix.”</w:t>
      </w:r>
      <w:r w:rsidRPr="00E366BB">
        <w:rPr>
          <w:vertAlign w:val="superscript"/>
        </w:rPr>
        <w:endnoteReference w:id="354"/>
      </w:r>
      <w:r w:rsidRPr="00531A27">
        <w:t xml:space="preserve"> On one hand, this announcement responded to the dire humanitarian conditions of the European population at the end of the First World War. Faced with few or no governmental responses, international organizations, often supported by the military, helped save hundreds of thousands of adults and children from untimely deaths in the countries of Central, Eastern, and South-Eastern Europe, as well as Russia and the Near East. On the other hand, the ICRC justified its actions by framing former prisoners of war, civilians stricken by epidemics, those displaced by the war, and needy children as </w:t>
      </w:r>
      <w:r w:rsidRPr="006308EC">
        <w:t>“</w:t>
      </w:r>
      <w:r w:rsidRPr="00531A27">
        <w:t>victims of war.</w:t>
      </w:r>
      <w:r w:rsidRPr="006308EC">
        <w:t>”</w:t>
      </w:r>
      <w:r w:rsidRPr="00531A27">
        <w:t xml:space="preserve"> Soon after, the ICRC shifted from focusing on international wars to including internal civil wars, such as those in mandate Syria, Hungary, and later Spain.</w:t>
      </w:r>
    </w:p>
    <w:p w:rsidR="005600E9" w:rsidRPr="00531A27" w:rsidRDefault="005600E9" w:rsidP="001A4F98">
      <w:pPr>
        <w:pStyle w:val="para"/>
      </w:pPr>
      <w:r w:rsidRPr="00531A27">
        <w:t>What accounts for these changes in the ICRC</w:t>
      </w:r>
      <w:r w:rsidRPr="006308EC">
        <w:t>’</w:t>
      </w:r>
      <w:r w:rsidRPr="00531A27">
        <w:t xml:space="preserve">s mandate? Moving beyond the Red Cross motto </w:t>
      </w:r>
      <w:r w:rsidRPr="005600E9">
        <w:rPr>
          <w:iCs/>
          <w:rPrChange w:id="2649" w:author="Patterson Lamb" w:date="2014-08-10T11:16:00Z">
            <w:rPr>
              <w:i/>
              <w:iCs/>
            </w:rPr>
          </w:rPrChange>
        </w:rPr>
        <w:t xml:space="preserve">“Inter Arma Caritas” </w:t>
      </w:r>
      <w:r w:rsidRPr="00E366BB">
        <w:t>[</w:t>
      </w:r>
      <w:r w:rsidRPr="00531A27">
        <w:t>In war, charity] at the end of the First World War, many existing and newly created organizations were competing in the burgeoning field of humanitarianism in the United States, Britain, and Western Europe. The ICRC, whose prominent position had never been questioned until that time, felt threatened by this typically Western phenomenon. Moreover, the main concern came not from organizations external to the Red Cross movement</w:t>
      </w:r>
      <w:del w:id="2650" w:author="Patterson Lamb" w:date="2014-08-10T11:17:00Z">
        <w:r w:rsidRPr="00531A27" w:rsidDel="00E366BB">
          <w:delText>,</w:delText>
        </w:r>
      </w:del>
      <w:r w:rsidRPr="00531A27">
        <w:t xml:space="preserve"> but from within the movement itself. National Red Cross and Red Crescent societies had enlarged the scope of their activities during the war, funded in part by national governments concerned with addressing the humanitarian needs of their populations. The most powerful Red Cross and Red Crescent societies also provided relief beyond national boundaries, overlapping with the activities of the ICRC.</w:t>
      </w:r>
      <w:r w:rsidRPr="00531A27">
        <w:rPr>
          <w:vertAlign w:val="superscript"/>
        </w:rPr>
        <w:endnoteReference w:id="355"/>
      </w:r>
      <w:r w:rsidRPr="00531A27">
        <w:t xml:space="preserve"> This perceived threat to the ICRC by national Red Cross societies was exemplified by the establishment of the League of Red Cross Societies</w:t>
      </w:r>
      <w:ins w:id="2654" w:author="Patterson Lamb" w:date="2014-08-10T11:17:00Z">
        <w:r>
          <w:t xml:space="preserve"> (</w:t>
        </w:r>
      </w:ins>
      <w:del w:id="2655" w:author="Patterson Lamb" w:date="2014-08-10T11:17:00Z">
        <w:r w:rsidRPr="00531A27" w:rsidDel="00E366BB">
          <w:delText xml:space="preserve"> </w:delText>
        </w:r>
      </w:del>
      <w:r w:rsidRPr="00531A27">
        <w:t>[LRCS</w:t>
      </w:r>
      <w:ins w:id="2656" w:author="Patterson Lamb" w:date="2014-08-10T11:17:00Z">
        <w:r>
          <w:t>)</w:t>
        </w:r>
      </w:ins>
      <w:del w:id="2657" w:author="Patterson Lamb" w:date="2014-08-10T11:17:00Z">
        <w:r w:rsidRPr="00531A27" w:rsidDel="00E366BB">
          <w:delText>]</w:delText>
        </w:r>
      </w:del>
      <w:r w:rsidRPr="00531A27">
        <w:t>. Created on the initiative of the American Red Cross, the LRCS included only the Red Cross societies of the victors in the First World War. In one stroke, the establishment of the LRCS challenged both the status of the ICRC as the primary intermediary in humanitarian crises as well as the organization</w:t>
      </w:r>
      <w:r w:rsidRPr="006308EC">
        <w:t>’</w:t>
      </w:r>
      <w:r w:rsidRPr="00531A27">
        <w:t>s principle of political impartiality.</w:t>
      </w:r>
      <w:r w:rsidRPr="00531A27">
        <w:rPr>
          <w:vertAlign w:val="superscript"/>
        </w:rPr>
        <w:endnoteReference w:id="356"/>
      </w:r>
    </w:p>
    <w:p w:rsidR="005600E9" w:rsidRPr="00531A27" w:rsidRDefault="005600E9" w:rsidP="001A4F98">
      <w:pPr>
        <w:pStyle w:val="para"/>
      </w:pPr>
      <w:r w:rsidRPr="00531A27">
        <w:t>The LRCS proposed a humanitarianism that was professional, efficient, and scientific and criticized the ICRC for the amateur character of its approach. As historian John Hutchinson has demonstrated, from 1918 to 1923, relations between the ICRC and the LRCS passed from phases of cooperation to moments of open rivalry. Eventually, the 11th Conference of the Red Cross movement, held in Geneva in 1923, confirmed the leadership of the ICRC.</w:t>
      </w:r>
      <w:r w:rsidRPr="00531A27">
        <w:rPr>
          <w:vertAlign w:val="superscript"/>
        </w:rPr>
        <w:t xml:space="preserve"> </w:t>
      </w:r>
      <w:r w:rsidRPr="00531A27">
        <w:rPr>
          <w:vertAlign w:val="superscript"/>
        </w:rPr>
        <w:endnoteReference w:id="357"/>
      </w:r>
      <w:r w:rsidRPr="00531A27">
        <w:t xml:space="preserve"> Despite these tensions within the Red Cross movement, the ICRC played a central role in taking on post</w:t>
      </w:r>
      <w:del w:id="2659" w:author="Patterson Lamb" w:date="2014-08-10T11:18:00Z">
        <w:r w:rsidRPr="00531A27" w:rsidDel="00E366BB">
          <w:delText>-</w:delText>
        </w:r>
      </w:del>
      <w:r w:rsidRPr="00531A27">
        <w:t>war problems that governments deemed unworthy of attention or of diplomatic and financial resources. The Genevan Committee contributed to internationalizing post</w:t>
      </w:r>
      <w:del w:id="2660" w:author="Patterson Lamb" w:date="2014-08-10T11:18:00Z">
        <w:r w:rsidRPr="00531A27" w:rsidDel="00E366BB">
          <w:delText>-</w:delText>
        </w:r>
      </w:del>
      <w:r w:rsidRPr="00531A27">
        <w:t>war humanitarianism and to increasingly orienting non</w:t>
      </w:r>
      <w:del w:id="2661" w:author="Patterson Lamb" w:date="2014-08-10T11:18:00Z">
        <w:r w:rsidRPr="00531A27" w:rsidDel="00E366BB">
          <w:delText>-</w:delText>
        </w:r>
      </w:del>
      <w:r w:rsidRPr="00531A27">
        <w:t>governmental organizations to the inter</w:t>
      </w:r>
      <w:del w:id="2662" w:author="Patterson Lamb" w:date="2014-08-10T11:18:00Z">
        <w:r w:rsidRPr="00531A27" w:rsidDel="00E366BB">
          <w:delText>-</w:delText>
        </w:r>
      </w:del>
      <w:r w:rsidRPr="00531A27">
        <w:t>governmental sphere</w:t>
      </w:r>
      <w:del w:id="2663" w:author="Patterson Lamb" w:date="2014-08-10T11:18:00Z">
        <w:r w:rsidRPr="00531A27" w:rsidDel="00E366BB">
          <w:delText xml:space="preserve">: </w:delText>
        </w:r>
      </w:del>
      <w:ins w:id="2664" w:author="Patterson Lamb" w:date="2014-08-10T11:18:00Z">
        <w:r>
          <w:t xml:space="preserve"> – </w:t>
        </w:r>
      </w:ins>
      <w:r w:rsidRPr="00531A27">
        <w:t>as, for example, in the case of how to handle displaced Russians.</w:t>
      </w:r>
      <w:r w:rsidRPr="00531A27">
        <w:rPr>
          <w:vertAlign w:val="superscript"/>
        </w:rPr>
        <w:t xml:space="preserve"> </w:t>
      </w:r>
      <w:r w:rsidRPr="00531A27">
        <w:rPr>
          <w:vertAlign w:val="superscript"/>
        </w:rPr>
        <w:endnoteReference w:id="358"/>
      </w:r>
    </w:p>
    <w:p w:rsidR="005600E9" w:rsidRPr="00531A27" w:rsidRDefault="005600E9" w:rsidP="001A4F98">
      <w:pPr>
        <w:pStyle w:val="para"/>
      </w:pPr>
      <w:r w:rsidRPr="00531A27">
        <w:t>While there are approximately 2,500 ICRC professionals today, during the entire interwar period and beyond, the ICRC was under</w:t>
      </w:r>
      <w:del w:id="2665" w:author="Patterson Lamb" w:date="2014-08-10T11:19:00Z">
        <w:r w:rsidRPr="00531A27" w:rsidDel="00E366BB">
          <w:delText>-</w:delText>
        </w:r>
      </w:del>
      <w:r w:rsidRPr="00531A27">
        <w:t>staffed.</w:t>
      </w:r>
      <w:r w:rsidRPr="00531A27">
        <w:rPr>
          <w:vertAlign w:val="superscript"/>
        </w:rPr>
        <w:endnoteReference w:id="359"/>
      </w:r>
      <w:r w:rsidRPr="00531A27">
        <w:t xml:space="preserve"> Only a dozen salaried staff worked for the organization during the First World War, whereas others were volunteers. All came from the Genevan middle class. During the early 1920s, the staff in the field numbered 110 individuals, including delegates, deputy-delegates, and technical staff.</w:t>
      </w:r>
      <w:r w:rsidRPr="00531A27">
        <w:rPr>
          <w:vertAlign w:val="superscript"/>
        </w:rPr>
        <w:endnoteReference w:id="360"/>
      </w:r>
      <w:r w:rsidRPr="00531A27">
        <w:t xml:space="preserve"> Two</w:t>
      </w:r>
      <w:del w:id="2673" w:author="Patterson Lamb" w:date="2014-08-10T11:19:00Z">
        <w:r w:rsidRPr="00531A27" w:rsidDel="00E366BB">
          <w:delText>-</w:delText>
        </w:r>
      </w:del>
      <w:ins w:id="2674" w:author="Patterson Lamb" w:date="2014-08-10T11:19:00Z">
        <w:r>
          <w:t xml:space="preserve"> </w:t>
        </w:r>
      </w:ins>
      <w:r w:rsidRPr="00531A27">
        <w:t xml:space="preserve">thirds of them were situated in Germany and the Baltic states, mainly working on the repatriation of prisoners of war </w:t>
      </w:r>
      <w:r w:rsidRPr="006308EC">
        <w:t>–</w:t>
      </w:r>
      <w:r w:rsidRPr="00531A27">
        <w:t xml:space="preserve"> Russians and men from the former Habsburg Empire </w:t>
      </w:r>
      <w:r w:rsidRPr="006308EC">
        <w:t>–</w:t>
      </w:r>
      <w:r w:rsidRPr="00531A27">
        <w:t xml:space="preserve"> that their respective governments could not pay or could not organize the repatriation for. A few delegates operated in Bucharest, Budapest, Istanbul, Vienna, and Warsaw, and five delegates operated outside of Europe in Tiflis, Vladivostok, and Washington, D</w:t>
      </w:r>
      <w:del w:id="2675" w:author="Patterson Lamb" w:date="2014-08-10T11:20:00Z">
        <w:r w:rsidRPr="00531A27" w:rsidDel="00E366BB">
          <w:delText>.</w:delText>
        </w:r>
      </w:del>
      <w:r w:rsidRPr="00531A27">
        <w:t xml:space="preserve">C. These select individuals were </w:t>
      </w:r>
      <w:r w:rsidRPr="006308EC">
        <w:t>“</w:t>
      </w:r>
      <w:r w:rsidRPr="00531A27">
        <w:t>where things happened</w:t>
      </w:r>
      <w:r w:rsidRPr="006308EC">
        <w:t>”</w:t>
      </w:r>
      <w:r w:rsidRPr="00531A27">
        <w:t>: they knew what the needs were and who the other players were in the same area. By informing the organization of developments in the field through detailed reports and,</w:t>
      </w:r>
      <w:r w:rsidRPr="007D5122">
        <w:rPr>
          <w:i/>
          <w:iCs/>
        </w:rPr>
        <w:t xml:space="preserve"> </w:t>
      </w:r>
      <w:r w:rsidRPr="005600E9">
        <w:rPr>
          <w:iCs/>
          <w:rPrChange w:id="2676" w:author="Patterson Lamb" w:date="2014-08-10T11:20:00Z">
            <w:rPr>
              <w:i/>
              <w:iCs/>
            </w:rPr>
          </w:rPrChange>
        </w:rPr>
        <w:t>inter alia</w:t>
      </w:r>
      <w:r w:rsidRPr="00E366BB">
        <w:t>,</w:t>
      </w:r>
      <w:r w:rsidRPr="00531A27">
        <w:t xml:space="preserve"> photographs and movies, delegates contributed to shaping and orienting the ICRC</w:t>
      </w:r>
      <w:r w:rsidRPr="006308EC">
        <w:t>’</w:t>
      </w:r>
      <w:r w:rsidRPr="00531A27">
        <w:t>s agenda. After 1923, as the major post</w:t>
      </w:r>
      <w:del w:id="2677" w:author="Patterson Lamb" w:date="2014-08-10T11:20:00Z">
        <w:r w:rsidRPr="00531A27" w:rsidDel="00E366BB">
          <w:delText>-</w:delText>
        </w:r>
      </w:del>
      <w:r w:rsidRPr="00531A27">
        <w:t xml:space="preserve">war relief emergencies were addressed, the </w:t>
      </w:r>
      <w:del w:id="2678" w:author="Patterson Lamb" w:date="2014-08-10T11:20:00Z">
        <w:r w:rsidRPr="00531A27" w:rsidDel="00E366BB">
          <w:delText xml:space="preserve">meagre </w:delText>
        </w:r>
      </w:del>
      <w:ins w:id="2679" w:author="Patterson Lamb" w:date="2014-08-10T11:20:00Z">
        <w:r w:rsidRPr="00531A27">
          <w:t>meag</w:t>
        </w:r>
        <w:r>
          <w:t>er</w:t>
        </w:r>
        <w:r w:rsidRPr="00531A27">
          <w:t xml:space="preserve"> </w:t>
        </w:r>
      </w:ins>
      <w:r w:rsidRPr="00531A27">
        <w:t>financial resources of the ICRC prevented it from engaging in medium-scale rehabilitation or state-building activities. Over the course of the following years, the ICRC would focus on the international negotiations that ended with the approval of the Genevan Convention for Prisoners of War in 1929.</w:t>
      </w:r>
    </w:p>
    <w:p w:rsidR="005600E9" w:rsidRPr="00531A27" w:rsidRDefault="005600E9" w:rsidP="001A4F98">
      <w:pPr>
        <w:pStyle w:val="A"/>
      </w:pPr>
      <w:bookmarkStart w:id="2680" w:name="CBML_ch06_sec1_003"/>
      <w:r w:rsidRPr="006308EC">
        <w:t>The Propaganda Commission</w:t>
      </w:r>
    </w:p>
    <w:bookmarkEnd w:id="2680"/>
    <w:p w:rsidR="005600E9" w:rsidRPr="00531A27" w:rsidRDefault="005600E9" w:rsidP="001A4F98">
      <w:pPr>
        <w:pStyle w:val="para-no-indent"/>
      </w:pPr>
      <w:r w:rsidRPr="00531A27">
        <w:t>The challenges presented by the silences and gaps in the archives of the ICRC force historians to take a creative approach to the question of the visual culture of the organization. From the sparse primary sources available on the topic, it is clear that the organization did not develop a comprehensive visual strategy and its decision-making process was informal, fragmented, and extemporary. In sum, it developed from post</w:t>
      </w:r>
      <w:del w:id="2681" w:author="Patterson Lamb" w:date="2014-08-10T11:21:00Z">
        <w:r w:rsidRPr="00531A27" w:rsidDel="00E366BB">
          <w:delText>-</w:delText>
        </w:r>
      </w:del>
      <w:r w:rsidRPr="00531A27">
        <w:t>war circumstances. The organization</w:t>
      </w:r>
      <w:r w:rsidRPr="006308EC">
        <w:t>’</w:t>
      </w:r>
      <w:r w:rsidRPr="00531A27">
        <w:t>s precarious financial status, the necessity of re-acquiring the legitimacy that had been lost due to the inter-Red Cross fights, and the increasing number of humanitarian organizations acting transnationally were the elements that triggered the ICRC</w:t>
      </w:r>
      <w:r w:rsidRPr="006308EC">
        <w:t>’</w:t>
      </w:r>
      <w:r w:rsidRPr="00531A27">
        <w:t>s visual turn.</w:t>
      </w:r>
      <w:r w:rsidRPr="00531A27">
        <w:rPr>
          <w:vertAlign w:val="superscript"/>
        </w:rPr>
        <w:endnoteReference w:id="361"/>
      </w:r>
    </w:p>
    <w:p w:rsidR="005600E9" w:rsidRPr="00531A27" w:rsidRDefault="005600E9" w:rsidP="001A4F98">
      <w:pPr>
        <w:pStyle w:val="para"/>
      </w:pPr>
      <w:r w:rsidRPr="00531A27">
        <w:t>The ICRC</w:t>
      </w:r>
      <w:r w:rsidRPr="006308EC">
        <w:t>’</w:t>
      </w:r>
      <w:r w:rsidRPr="00531A27">
        <w:t>s humanitarian policy attempted to position the organization nationally and internationally. In December 1919, its Propaganda Commission was established.</w:t>
      </w:r>
      <w:r w:rsidRPr="00531A27">
        <w:rPr>
          <w:vertAlign w:val="superscript"/>
        </w:rPr>
        <w:endnoteReference w:id="362"/>
      </w:r>
      <w:r w:rsidRPr="00531A27">
        <w:t xml:space="preserve"> It worked closely with French-speaking local Red Cross sections and authorities and also with the Swiss Red Cross and federal authorities in Berne.</w:t>
      </w:r>
      <w:r w:rsidRPr="00843766">
        <w:t xml:space="preserve"> </w:t>
      </w:r>
      <w:r w:rsidRPr="00531A27">
        <w:t>The Propaganda Commission was composed of some of the members of the organization</w:t>
      </w:r>
      <w:r w:rsidRPr="006308EC">
        <w:t>’</w:t>
      </w:r>
      <w:r w:rsidRPr="00531A27">
        <w:t xml:space="preserve">s Committee </w:t>
      </w:r>
      <w:r w:rsidRPr="006308EC">
        <w:t>–</w:t>
      </w:r>
      <w:r w:rsidRPr="00531A27">
        <w:t xml:space="preserve"> its central decision-making body. Due to the extension and articulation of propaganda activities, in the spring of 1922 the ICRC appointed Julien Lascaze as what we would today call a </w:t>
      </w:r>
      <w:r w:rsidRPr="006308EC">
        <w:t>“</w:t>
      </w:r>
      <w:r w:rsidRPr="00531A27">
        <w:t>communication officer.</w:t>
      </w:r>
      <w:r w:rsidRPr="006308EC">
        <w:t>”</w:t>
      </w:r>
      <w:r w:rsidRPr="00531A27">
        <w:t xml:space="preserve"> French, trained in law and social sciences, and hired through informal channels (as was the case for everybody working for the ICRC), Lascaze further met the expectations of the ICRC by being a Christian.</w:t>
      </w:r>
      <w:r w:rsidRPr="00531A27">
        <w:rPr>
          <w:vertAlign w:val="superscript"/>
        </w:rPr>
        <w:endnoteReference w:id="363"/>
      </w:r>
    </w:p>
    <w:p w:rsidR="005600E9" w:rsidRPr="00843766" w:rsidRDefault="005600E9" w:rsidP="001A4F98">
      <w:pPr>
        <w:pStyle w:val="para"/>
      </w:pPr>
      <w:r w:rsidRPr="00531A27">
        <w:t>In the months preceding the 1921 conference, the ICRC and the Swiss Red Cross set up a joint campaign, the first of many.</w:t>
      </w:r>
      <w:r w:rsidRPr="00531A27">
        <w:rPr>
          <w:vertAlign w:val="superscript"/>
        </w:rPr>
        <w:endnoteReference w:id="364"/>
      </w:r>
      <w:r w:rsidRPr="00843766">
        <w:t xml:space="preserve"> </w:t>
      </w:r>
      <w:r w:rsidRPr="00531A27">
        <w:t>The ICRC was to organize and publicize conferences, while the Swiss Red Cross was to distribute material and proceed with fund</w:t>
      </w:r>
      <w:del w:id="2690" w:author="Patterson Lamb" w:date="2014-08-10T11:22:00Z">
        <w:r w:rsidRPr="00531A27" w:rsidDel="00E366BB">
          <w:delText>-</w:delText>
        </w:r>
      </w:del>
      <w:r w:rsidRPr="00531A27">
        <w:t>raising. The money collected would be shared between the ICRC and the Swiss Red Cross, to be used for both national and international humanitarian purposes.</w:t>
      </w:r>
      <w:r w:rsidRPr="00531A27">
        <w:rPr>
          <w:vertAlign w:val="superscript"/>
        </w:rPr>
        <w:endnoteReference w:id="365"/>
      </w:r>
      <w:r w:rsidRPr="00531A27">
        <w:t xml:space="preserve"> Different communication methods were simultaneously employed, both textual and </w:t>
      </w:r>
      <w:del w:id="2696" w:author="Patterson Lamb" w:date="2014-08-10T11:23:00Z">
        <w:r w:rsidRPr="00531A27" w:rsidDel="00E366BB">
          <w:delText>non-</w:delText>
        </w:r>
      </w:del>
      <w:ins w:id="2697" w:author="Patterson Lamb" w:date="2014-08-10T11:23:00Z">
        <w:r>
          <w:t>non</w:t>
        </w:r>
      </w:ins>
      <w:r w:rsidRPr="00531A27">
        <w:t>textual.</w:t>
      </w:r>
      <w:r w:rsidRPr="00531A27">
        <w:rPr>
          <w:vertAlign w:val="superscript"/>
        </w:rPr>
        <w:endnoteReference w:id="366"/>
      </w:r>
      <w:r w:rsidRPr="00531A27">
        <w:t xml:space="preserve"> Red Cross sections and patriotic associations, such as </w:t>
      </w:r>
      <w:r w:rsidRPr="005600E9">
        <w:rPr>
          <w:iCs/>
          <w:rPrChange w:id="2700" w:author="Patterson Lamb" w:date="2014-08-10T11:23:00Z">
            <w:rPr>
              <w:i/>
              <w:iCs/>
            </w:rPr>
          </w:rPrChange>
        </w:rPr>
        <w:t>Club Alpin Suisse</w:t>
      </w:r>
      <w:r w:rsidRPr="00E366BB">
        <w:t xml:space="preserve">, </w:t>
      </w:r>
      <w:r w:rsidRPr="005600E9">
        <w:rPr>
          <w:iCs/>
          <w:rPrChange w:id="2701" w:author="Patterson Lamb" w:date="2014-08-10T11:23:00Z">
            <w:rPr>
              <w:i/>
              <w:iCs/>
            </w:rPr>
          </w:rPrChange>
        </w:rPr>
        <w:t>Sociétés militaires</w:t>
      </w:r>
      <w:r w:rsidRPr="00E366BB">
        <w:t xml:space="preserve">, and </w:t>
      </w:r>
      <w:r w:rsidRPr="005600E9">
        <w:rPr>
          <w:iCs/>
          <w:rPrChange w:id="2702" w:author="Patterson Lamb" w:date="2014-08-10T11:23:00Z">
            <w:rPr>
              <w:i/>
              <w:iCs/>
            </w:rPr>
          </w:rPrChange>
        </w:rPr>
        <w:t>Nouvelle Société Helvétique</w:t>
      </w:r>
      <w:r w:rsidRPr="00E366BB">
        <w:t>,</w:t>
      </w:r>
      <w:r w:rsidRPr="00531A27">
        <w:t xml:space="preserve"> distributed 20,000 copies of a pamphlet called </w:t>
      </w:r>
      <w:del w:id="2703" w:author="Patterson Lamb" w:date="2014-08-10T11:23:00Z">
        <w:r w:rsidRPr="005600E9">
          <w:rPr>
            <w:i/>
            <w:rPrChange w:id="2704" w:author="Patterson Lamb" w:date="2014-08-10T11:23:00Z">
              <w:rPr/>
            </w:rPrChange>
          </w:rPr>
          <w:delText>“t</w:delText>
        </w:r>
      </w:del>
      <w:ins w:id="2705" w:author="Patterson Lamb" w:date="2014-08-10T11:23:00Z">
        <w:r w:rsidRPr="005600E9">
          <w:rPr>
            <w:i/>
            <w:rPrChange w:id="2706" w:author="Patterson Lamb" w:date="2014-08-10T11:23:00Z">
              <w:rPr/>
            </w:rPrChange>
          </w:rPr>
          <w:t>T</w:t>
        </w:r>
      </w:ins>
      <w:r w:rsidRPr="005600E9">
        <w:rPr>
          <w:i/>
          <w:rPrChange w:id="2707" w:author="Patterson Lamb" w:date="2014-08-10T11:23:00Z">
            <w:rPr/>
          </w:rPrChange>
        </w:rPr>
        <w:t>he Appeal</w:t>
      </w:r>
      <w:r w:rsidRPr="00531A27">
        <w:t>,</w:t>
      </w:r>
      <w:del w:id="2708" w:author="Patterson Lamb" w:date="2014-08-10T11:23:00Z">
        <w:r w:rsidRPr="006308EC" w:rsidDel="00E366BB">
          <w:delText>”</w:delText>
        </w:r>
      </w:del>
      <w:r w:rsidRPr="00531A27">
        <w:t xml:space="preserve"> which contained no illustrations, in two of the four official Swiss languages (French and German).</w:t>
      </w:r>
      <w:r w:rsidRPr="00531A27">
        <w:rPr>
          <w:vertAlign w:val="superscript"/>
        </w:rPr>
        <w:endnoteReference w:id="367"/>
      </w:r>
      <w:r w:rsidRPr="00531A27">
        <w:t xml:space="preserve"> ICRC</w:t>
      </w:r>
      <w:r w:rsidRPr="006308EC">
        <w:t>’</w:t>
      </w:r>
      <w:r w:rsidRPr="00531A27">
        <w:t>s publications, such as the biography of Gustave Ador, its president, and an album of the International Agency for Prisoners of War, were distributed to federal authorities and presidents of Red Cross sections.</w:t>
      </w:r>
      <w:r w:rsidRPr="00531A27">
        <w:rPr>
          <w:vertAlign w:val="superscript"/>
        </w:rPr>
        <w:endnoteReference w:id="368"/>
      </w:r>
      <w:r w:rsidRPr="00531A27">
        <w:t xml:space="preserve"> Articles were published in the local press, including </w:t>
      </w:r>
      <w:r w:rsidRPr="007D5122">
        <w:rPr>
          <w:i/>
          <w:iCs/>
        </w:rPr>
        <w:t>Le G</w:t>
      </w:r>
      <w:r w:rsidRPr="006308EC">
        <w:rPr>
          <w:i/>
          <w:iCs/>
        </w:rPr>
        <w:t>é</w:t>
      </w:r>
      <w:r w:rsidRPr="007D5122">
        <w:rPr>
          <w:i/>
          <w:iCs/>
        </w:rPr>
        <w:t>n</w:t>
      </w:r>
      <w:r w:rsidRPr="006308EC">
        <w:rPr>
          <w:i/>
          <w:iCs/>
        </w:rPr>
        <w:t>é</w:t>
      </w:r>
      <w:r w:rsidRPr="007D5122">
        <w:rPr>
          <w:i/>
          <w:iCs/>
        </w:rPr>
        <w:t>vois</w:t>
      </w:r>
      <w:r w:rsidRPr="00531A27">
        <w:t>,</w:t>
      </w:r>
      <w:r w:rsidRPr="007D5122">
        <w:rPr>
          <w:i/>
        </w:rPr>
        <w:t xml:space="preserve"> L</w:t>
      </w:r>
      <w:r w:rsidRPr="006308EC">
        <w:rPr>
          <w:i/>
        </w:rPr>
        <w:t>’</w:t>
      </w:r>
      <w:r w:rsidRPr="007D5122">
        <w:rPr>
          <w:i/>
        </w:rPr>
        <w:t xml:space="preserve">Express, </w:t>
      </w:r>
      <w:r w:rsidRPr="00531A27">
        <w:t xml:space="preserve">and </w:t>
      </w:r>
      <w:r w:rsidRPr="007D5122">
        <w:rPr>
          <w:i/>
          <w:iCs/>
        </w:rPr>
        <w:t>Le Journal de Gen</w:t>
      </w:r>
      <w:r w:rsidRPr="006308EC">
        <w:rPr>
          <w:i/>
          <w:iCs/>
        </w:rPr>
        <w:t>è</w:t>
      </w:r>
      <w:r w:rsidRPr="007D5122">
        <w:rPr>
          <w:i/>
          <w:iCs/>
        </w:rPr>
        <w:t>ve</w:t>
      </w:r>
      <w:r w:rsidRPr="00531A27">
        <w:t>. Public lectures were organi</w:t>
      </w:r>
      <w:del w:id="2709" w:author="Patterson Lamb" w:date="2014-08-10T11:24:00Z">
        <w:r w:rsidRPr="00531A27" w:rsidDel="00E366BB">
          <w:delText>s</w:delText>
        </w:r>
      </w:del>
      <w:ins w:id="2710" w:author="Patterson Lamb" w:date="2014-08-10T11:24:00Z">
        <w:r>
          <w:t>z</w:t>
        </w:r>
      </w:ins>
      <w:r w:rsidRPr="00531A27">
        <w:t>ed and posters were displayed in different cities in Switzerland.</w:t>
      </w:r>
      <w:r w:rsidRPr="00531A27">
        <w:rPr>
          <w:vertAlign w:val="superscript"/>
        </w:rPr>
        <w:endnoteReference w:id="369"/>
      </w:r>
    </w:p>
    <w:p w:rsidR="005600E9" w:rsidRPr="00531A27" w:rsidRDefault="005600E9" w:rsidP="001A4F98">
      <w:pPr>
        <w:pStyle w:val="para"/>
      </w:pPr>
      <w:r w:rsidRPr="00531A27">
        <w:t xml:space="preserve">In 1918, 550 copies of the ICRC </w:t>
      </w:r>
      <w:r w:rsidRPr="007D5122">
        <w:rPr>
          <w:i/>
          <w:iCs/>
        </w:rPr>
        <w:t>Bulletin</w:t>
      </w:r>
      <w:r w:rsidRPr="00531A27">
        <w:t xml:space="preserve"> (renamed </w:t>
      </w:r>
      <w:r w:rsidRPr="007D5122">
        <w:rPr>
          <w:i/>
        </w:rPr>
        <w:t xml:space="preserve">The International Review of the Red Cross </w:t>
      </w:r>
      <w:r w:rsidRPr="00531A27">
        <w:t>in 1919) were distributed mainly to national societies.</w:t>
      </w:r>
      <w:r w:rsidRPr="00531A27">
        <w:rPr>
          <w:vertAlign w:val="superscript"/>
        </w:rPr>
        <w:endnoteReference w:id="370"/>
      </w:r>
      <w:r w:rsidRPr="00531A27">
        <w:t xml:space="preserve"> However, photographs of missions were absent from the </w:t>
      </w:r>
      <w:r w:rsidRPr="005600E9">
        <w:rPr>
          <w:i/>
          <w:rPrChange w:id="2721" w:author="Patterson Lamb" w:date="2014-08-10T11:24:00Z">
            <w:rPr/>
          </w:rPrChange>
        </w:rPr>
        <w:t>Review</w:t>
      </w:r>
      <w:r w:rsidRPr="00531A27">
        <w:t xml:space="preserve"> until 1924. Before that year, the </w:t>
      </w:r>
      <w:r w:rsidRPr="007D5122">
        <w:rPr>
          <w:i/>
        </w:rPr>
        <w:t>Review</w:t>
      </w:r>
      <w:r w:rsidRPr="00531A27">
        <w:t xml:space="preserve"> contained a few portraits of personalities and photographs of the exhibit organized </w:t>
      </w:r>
      <w:del w:id="2722" w:author="Patterson Lamb" w:date="2014-08-10T11:24:00Z">
        <w:r w:rsidRPr="00531A27" w:rsidDel="00E366BB">
          <w:delText>i</w:delText>
        </w:r>
      </w:del>
      <w:ins w:id="2723" w:author="Patterson Lamb" w:date="2014-08-10T11:24:00Z">
        <w:r>
          <w:t>o</w:t>
        </w:r>
      </w:ins>
      <w:r w:rsidRPr="00531A27">
        <w:t xml:space="preserve">n </w:t>
      </w:r>
      <w:ins w:id="2724" w:author="Patterson Lamb" w:date="2014-08-10T11:24:00Z">
        <w:r>
          <w:t xml:space="preserve">the </w:t>
        </w:r>
      </w:ins>
      <w:r w:rsidRPr="00531A27">
        <w:t>occasion of the 10th Conference of the Red Cross movement.</w:t>
      </w:r>
      <w:r w:rsidRPr="00531A27">
        <w:rPr>
          <w:vertAlign w:val="superscript"/>
        </w:rPr>
        <w:endnoteReference w:id="371"/>
      </w:r>
    </w:p>
    <w:p w:rsidR="005600E9" w:rsidRPr="00531A27" w:rsidRDefault="005600E9" w:rsidP="001A4F98">
      <w:pPr>
        <w:pStyle w:val="para"/>
      </w:pPr>
      <w:r w:rsidRPr="00531A27">
        <w:t xml:space="preserve">What explains the lack of images in the </w:t>
      </w:r>
      <w:r w:rsidRPr="005600E9">
        <w:rPr>
          <w:i/>
          <w:rPrChange w:id="2754" w:author="Patterson Lamb" w:date="2014-08-10T11:24:00Z">
            <w:rPr/>
          </w:rPrChange>
        </w:rPr>
        <w:t>Review</w:t>
      </w:r>
      <w:r w:rsidRPr="00531A27">
        <w:t>? This did not seem to rest on the principles underpinning the ICRC</w:t>
      </w:r>
      <w:r w:rsidRPr="006308EC">
        <w:t>’</w:t>
      </w:r>
      <w:r w:rsidRPr="00531A27">
        <w:t xml:space="preserve">s mandate, such as neutrality and impartiality, since photos and movies were shown at public gatherings. Readership might have mattered. There may have been a bias that educated readers </w:t>
      </w:r>
      <w:r w:rsidRPr="006308EC">
        <w:t>–</w:t>
      </w:r>
      <w:r w:rsidRPr="00531A27">
        <w:t xml:space="preserve"> the target audience for the </w:t>
      </w:r>
      <w:r w:rsidRPr="007D5122">
        <w:rPr>
          <w:i/>
          <w:iCs/>
        </w:rPr>
        <w:t xml:space="preserve">Review </w:t>
      </w:r>
      <w:r w:rsidRPr="006308EC">
        <w:t>–</w:t>
      </w:r>
      <w:r w:rsidRPr="00531A27">
        <w:t xml:space="preserve"> had less need for visuals than the general audience attending public conferences. Other reasons make the absence of visual material in the </w:t>
      </w:r>
      <w:r w:rsidRPr="005600E9">
        <w:rPr>
          <w:i/>
          <w:rPrChange w:id="2755" w:author="Patterson Lamb" w:date="2014-08-10T11:24:00Z">
            <w:rPr/>
          </w:rPrChange>
        </w:rPr>
        <w:t xml:space="preserve">Review </w:t>
      </w:r>
      <w:r w:rsidRPr="00531A27">
        <w:t>of the ICRC surprising. In Switzerland at the time, the printing of images had become a common practice for many newspapers (</w:t>
      </w:r>
      <w:r w:rsidRPr="007D5122">
        <w:rPr>
          <w:i/>
        </w:rPr>
        <w:t>presse illustr</w:t>
      </w:r>
      <w:r w:rsidRPr="006308EC">
        <w:rPr>
          <w:i/>
          <w:lang w:val="fr-FR"/>
        </w:rPr>
        <w:t>é</w:t>
      </w:r>
      <w:r w:rsidRPr="007D5122">
        <w:rPr>
          <w:i/>
        </w:rPr>
        <w:t>e</w:t>
      </w:r>
      <w:r w:rsidRPr="00531A27">
        <w:t>). Indeed, the First World War had triggered the inclusion of images in Swiss journals.</w:t>
      </w:r>
      <w:r w:rsidRPr="00531A27">
        <w:rPr>
          <w:vertAlign w:val="superscript"/>
        </w:rPr>
        <w:endnoteReference w:id="372"/>
      </w:r>
      <w:r w:rsidRPr="00531A27">
        <w:t xml:space="preserve"> Moreover, printing was historically an important industrial activity in Geneva. The city had inherited Calvinism</w:t>
      </w:r>
      <w:r w:rsidRPr="006308EC">
        <w:t>’</w:t>
      </w:r>
      <w:r w:rsidRPr="00531A27">
        <w:t>s evangelical mission, with a strong desire to spread the new Protestant faith through printed documents and images.</w:t>
      </w:r>
      <w:r w:rsidRPr="00531A27">
        <w:rPr>
          <w:vertAlign w:val="superscript"/>
        </w:rPr>
        <w:endnoteReference w:id="373"/>
      </w:r>
      <w:r w:rsidRPr="00531A27">
        <w:t xml:space="preserve"> At the transnational level, during the second decade of the </w:t>
      </w:r>
      <w:del w:id="2768" w:author="Patterson Lamb" w:date="2014-08-10T11:25:00Z">
        <w:r w:rsidRPr="00531A27" w:rsidDel="00E366BB">
          <w:delText xml:space="preserve">20th </w:delText>
        </w:r>
      </w:del>
      <w:ins w:id="2769" w:author="Patterson Lamb" w:date="2014-08-10T11:25:00Z">
        <w:r>
          <w:t xml:space="preserve">twentieth </w:t>
        </w:r>
      </w:ins>
      <w:r w:rsidRPr="00531A27">
        <w:t>century, almost all of the other humanitarian organizations were already making use of images in their pamphlets and publications. In particular, the discrepancy between the resources of the ICRC and the American Red Cross is striking, as historian Julia Irwin suggests. From September 1917, the American Red Cross magazine increasingly incorporated more images, including some in color. More generally, the ICRC lagged behind in the resources, know-how in communication campaigns, and mobilization techniques of the American Red Cross both during and after the First World War.</w:t>
      </w:r>
      <w:r w:rsidRPr="00531A27">
        <w:rPr>
          <w:vertAlign w:val="superscript"/>
        </w:rPr>
        <w:endnoteReference w:id="374"/>
      </w:r>
      <w:r w:rsidRPr="00531A27">
        <w:t xml:space="preserve"> The </w:t>
      </w:r>
      <w:r w:rsidRPr="006308EC">
        <w:t>“</w:t>
      </w:r>
      <w:r w:rsidRPr="00531A27">
        <w:t>visual language</w:t>
      </w:r>
      <w:r w:rsidRPr="006308EC">
        <w:t>”</w:t>
      </w:r>
      <w:r w:rsidRPr="00531A27">
        <w:t xml:space="preserve"> of the ICRC was just beginning to be developed and the ICRC appears to have been unsure of how and where to most effectively mobilize it.</w:t>
      </w:r>
      <w:r w:rsidRPr="00531A27">
        <w:rPr>
          <w:vertAlign w:val="superscript"/>
        </w:rPr>
        <w:endnoteReference w:id="375"/>
      </w:r>
      <w:r w:rsidRPr="00531A27">
        <w:t xml:space="preserve"> More than an exceptional player, the ICRC seemed to run against the tide of modernization.</w:t>
      </w:r>
    </w:p>
    <w:p w:rsidR="005600E9" w:rsidRPr="00531A27" w:rsidRDefault="005600E9" w:rsidP="001A4F98">
      <w:pPr>
        <w:pStyle w:val="A"/>
      </w:pPr>
      <w:bookmarkStart w:id="2770" w:name="CBML_ch06_sec1_004"/>
      <w:r w:rsidRPr="006308EC">
        <w:t>The Technology</w:t>
      </w:r>
    </w:p>
    <w:bookmarkEnd w:id="2770"/>
    <w:p w:rsidR="005600E9" w:rsidRPr="00531A27" w:rsidRDefault="005600E9" w:rsidP="001A4F98">
      <w:pPr>
        <w:pStyle w:val="para-no-indent"/>
      </w:pPr>
      <w:r w:rsidRPr="00531A27">
        <w:t>It is worth dwelling on some technical issues that affect any retrospective assessment of the ICRC</w:t>
      </w:r>
      <w:r w:rsidRPr="006308EC">
        <w:t>’</w:t>
      </w:r>
      <w:r w:rsidRPr="00531A27">
        <w:t xml:space="preserve">s visual politics. First, it was not until 1946 </w:t>
      </w:r>
      <w:r w:rsidRPr="006308EC">
        <w:t>–</w:t>
      </w:r>
      <w:r w:rsidRPr="00531A27">
        <w:t xml:space="preserve"> when Jean Pictet, one of the directors of the ICRC, suggested the creation of an iconographic service </w:t>
      </w:r>
      <w:r w:rsidRPr="006308EC">
        <w:t>–</w:t>
      </w:r>
      <w:r w:rsidRPr="00531A27">
        <w:t xml:space="preserve"> that the organization began to catalogue its photographs.</w:t>
      </w:r>
      <w:r w:rsidRPr="00531A27">
        <w:rPr>
          <w:vertAlign w:val="superscript"/>
        </w:rPr>
        <w:endnoteReference w:id="376"/>
      </w:r>
      <w:r w:rsidRPr="00531A27">
        <w:t xml:space="preserve"> At the time, the classification of photographs was entrusted to the voluntary work of a student from the Library Department of the </w:t>
      </w:r>
      <w:r w:rsidRPr="005600E9">
        <w:rPr>
          <w:iCs/>
          <w:rPrChange w:id="2773" w:author="Patterson Lamb" w:date="2014-08-10T11:26:00Z">
            <w:rPr>
              <w:i/>
              <w:iCs/>
            </w:rPr>
          </w:rPrChange>
        </w:rPr>
        <w:t>École d</w:t>
      </w:r>
      <w:r>
        <w:rPr>
          <w:iCs/>
        </w:rPr>
        <w:t>’</w:t>
      </w:r>
      <w:r w:rsidRPr="005600E9">
        <w:rPr>
          <w:iCs/>
          <w:rPrChange w:id="2774" w:author="Patterson Lamb" w:date="2014-08-10T11:26:00Z">
            <w:rPr>
              <w:i/>
              <w:iCs/>
            </w:rPr>
          </w:rPrChange>
        </w:rPr>
        <w:t>Études Sociales</w:t>
      </w:r>
      <w:r w:rsidRPr="00C50094">
        <w:t xml:space="preserve"> in</w:t>
      </w:r>
      <w:r w:rsidRPr="00531A27">
        <w:t xml:space="preserve"> Geneva, Ursula Stauffenegger.</w:t>
      </w:r>
      <w:r w:rsidRPr="00531A27">
        <w:rPr>
          <w:vertAlign w:val="superscript"/>
        </w:rPr>
        <w:endnoteReference w:id="377"/>
      </w:r>
      <w:r w:rsidRPr="00531A27">
        <w:t xml:space="preserve"> In the introductory remark to her dissertation on the iconography of the ICRC, Stauffenegger wrote that </w:t>
      </w:r>
      <w:r w:rsidRPr="006308EC">
        <w:t>“</w:t>
      </w:r>
      <w:r w:rsidRPr="00531A27">
        <w:t xml:space="preserve">photography had </w:t>
      </w:r>
      <w:r w:rsidRPr="007D5122">
        <w:rPr>
          <w:i/>
        </w:rPr>
        <w:t>almost</w:t>
      </w:r>
      <w:r w:rsidRPr="00531A27">
        <w:t xml:space="preserve"> the same value as texts.</w:t>
      </w:r>
      <w:r w:rsidRPr="006308EC">
        <w:t>”</w:t>
      </w:r>
      <w:r w:rsidRPr="00531A27">
        <w:rPr>
          <w:vertAlign w:val="superscript"/>
        </w:rPr>
        <w:endnoteReference w:id="378"/>
      </w:r>
      <w:r w:rsidRPr="00531A27">
        <w:t xml:space="preserve"> In keeping with the word </w:t>
      </w:r>
      <w:r w:rsidRPr="006308EC">
        <w:t>“</w:t>
      </w:r>
      <w:r w:rsidRPr="00531A27">
        <w:t>almost,</w:t>
      </w:r>
      <w:r w:rsidRPr="006308EC">
        <w:t>”</w:t>
      </w:r>
      <w:r w:rsidRPr="00531A27">
        <w:t xml:space="preserve"> the ICRC made the inauspicious decision, a few years later, to remove most of the photographs from their original boxes </w:t>
      </w:r>
      <w:r w:rsidRPr="006308EC">
        <w:t>–</w:t>
      </w:r>
      <w:r w:rsidRPr="00531A27">
        <w:t xml:space="preserve"> where they stood side-by-side with paper documents </w:t>
      </w:r>
      <w:r w:rsidRPr="006308EC">
        <w:t>–</w:t>
      </w:r>
      <w:r w:rsidRPr="00531A27">
        <w:t xml:space="preserve"> to create what is the current photo library. This institutional decision severely compromised the work of historically reconstructing the ICRC</w:t>
      </w:r>
      <w:r w:rsidRPr="006308EC">
        <w:t>’</w:t>
      </w:r>
      <w:r w:rsidRPr="00531A27">
        <w:t>s production and use of visual sources.</w:t>
      </w:r>
    </w:p>
    <w:p w:rsidR="005600E9" w:rsidRPr="00531A27" w:rsidRDefault="005600E9" w:rsidP="001A4F98">
      <w:pPr>
        <w:pStyle w:val="para"/>
      </w:pPr>
      <w:r w:rsidRPr="00531A27">
        <w:t>Second, when delegates commented on photographs portraying the work of the ICRC at public gatherings, they did not mention who took them. As a result, we know little about the authorship of the images. Clearly, what mattered to ICRC delegates were the message conveyed and the expected results. Despite the fact that delegates had not taken the photographs and, in most cases, were not involved in the processes concerned with the selection and inclusion or exclusion of subjects, by showing photographs the ICRC appropriated the images as its own. Even though cameras started being more widely used during the First World War, the ICRC did not provide delegates in the field with cameras or financial means to hire local photographers. One of the few exceptions was Maurice Gehri, who possessed his own camera, and as a result took impressive shots witnessing the atrocities committed by the Greek army in the occupation zone of Samanli Dag (Marmara Sea) against Armenian and Turkish civilians during the Greco-Turkish War.</w:t>
      </w:r>
      <w:r w:rsidRPr="00531A27">
        <w:rPr>
          <w:vertAlign w:val="superscript"/>
        </w:rPr>
        <w:endnoteReference w:id="379"/>
      </w:r>
      <w:r w:rsidRPr="00531A27">
        <w:t xml:space="preserve"> Photographs that the ICRC exhibited came largely from national societies, the Save the Children Fund, and the </w:t>
      </w:r>
      <w:r w:rsidRPr="005600E9">
        <w:rPr>
          <w:iCs/>
          <w:rPrChange w:id="2775" w:author="Patterson Lamb" w:date="2014-08-10T11:28:00Z">
            <w:rPr>
              <w:i/>
              <w:iCs/>
            </w:rPr>
          </w:rPrChange>
        </w:rPr>
        <w:t>Union Internationale de Secours aux Enfants</w:t>
      </w:r>
      <w:r w:rsidRPr="00C50094">
        <w:t>, whose</w:t>
      </w:r>
      <w:r w:rsidRPr="00531A27">
        <w:t xml:space="preserve"> work was closely related to the ICRC. The photo library also contains photographs from other organizations, such as those of the Near East Relief.</w:t>
      </w:r>
      <w:r w:rsidRPr="00531A27">
        <w:rPr>
          <w:vertAlign w:val="superscript"/>
        </w:rPr>
        <w:endnoteReference w:id="380"/>
      </w:r>
    </w:p>
    <w:p w:rsidR="005600E9" w:rsidRPr="00531A27" w:rsidRDefault="005600E9" w:rsidP="001A4F98">
      <w:pPr>
        <w:pStyle w:val="para"/>
      </w:pPr>
      <w:r w:rsidRPr="00531A27">
        <w:t>As far as movies are concerned, the Propaganda Commission exhorted delegates in the field to elaborate techniques that could be used for fund</w:t>
      </w:r>
      <w:del w:id="2777" w:author="Patterson Lamb" w:date="2014-08-10T11:28:00Z">
        <w:r w:rsidRPr="00531A27" w:rsidDel="00C50094">
          <w:delText>-</w:delText>
        </w:r>
      </w:del>
      <w:r w:rsidRPr="00531A27">
        <w:t>raising campaigns.</w:t>
      </w:r>
      <w:r w:rsidRPr="00531A27">
        <w:rPr>
          <w:vertAlign w:val="superscript"/>
        </w:rPr>
        <w:endnoteReference w:id="381"/>
      </w:r>
      <w:r w:rsidRPr="00531A27">
        <w:t xml:space="preserve"> Prior to the 10th Red Cross Conference in 1921, Victor Gloor, the delegate of the ICRC in Poland, was contacted by the cinema section of the </w:t>
      </w:r>
      <w:ins w:id="2780" w:author="Patterson Lamb" w:date="2014-08-10T11:28:00Z">
        <w:r>
          <w:t>Young Men’s Christian Association (</w:t>
        </w:r>
      </w:ins>
      <w:r w:rsidRPr="00531A27">
        <w:t>YMCA</w:t>
      </w:r>
      <w:ins w:id="2781" w:author="Patterson Lamb" w:date="2014-08-10T11:28:00Z">
        <w:r>
          <w:t>)</w:t>
        </w:r>
      </w:ins>
      <w:r w:rsidRPr="00531A27">
        <w:t>, which proposed making a movie on the relief operations carried out by the ICRC in the country.</w:t>
      </w:r>
      <w:r w:rsidRPr="00531A27">
        <w:rPr>
          <w:vertAlign w:val="superscript"/>
        </w:rPr>
        <w:endnoteReference w:id="382"/>
      </w:r>
      <w:r w:rsidRPr="00531A27">
        <w:t xml:space="preserve"> This example shows the dynamics </w:t>
      </w:r>
      <w:r w:rsidRPr="006308EC">
        <w:t>–</w:t>
      </w:r>
      <w:r w:rsidRPr="00531A27">
        <w:t xml:space="preserve"> both from outside the ICRC and in the field </w:t>
      </w:r>
      <w:r w:rsidRPr="006308EC">
        <w:t>–</w:t>
      </w:r>
      <w:r w:rsidRPr="00531A27">
        <w:t xml:space="preserve"> of how the ICRC began to use alternative forms of representation</w:t>
      </w:r>
      <w:del w:id="2785" w:author="Patterson Lamb" w:date="2014-08-10T11:29:00Z">
        <w:r w:rsidRPr="00531A27" w:rsidDel="00C50094">
          <w:delText>,</w:delText>
        </w:r>
      </w:del>
      <w:ins w:id="2786" w:author="Patterson Lamb" w:date="2014-08-10T11:29:00Z">
        <w:r>
          <w:t xml:space="preserve"> –</w:t>
        </w:r>
      </w:ins>
      <w:r w:rsidRPr="00531A27">
        <w:t xml:space="preserve"> in this case film. It shows that delegates rarely worked in isolation</w:t>
      </w:r>
      <w:del w:id="2787" w:author="Patterson Lamb" w:date="2014-08-10T11:29:00Z">
        <w:r w:rsidRPr="00531A27" w:rsidDel="00C50094">
          <w:delText>,</w:delText>
        </w:r>
      </w:del>
      <w:r w:rsidRPr="00531A27">
        <w:t xml:space="preserve"> but were exposed to the ways in which other international organizations performed and promoted their humanitarianism(s). It is not a coincidence that this initiative came from Poland: at the end of the First World War, European and American organizations made their first step into post</w:t>
      </w:r>
      <w:del w:id="2788" w:author="Patterson Lamb" w:date="2014-08-10T11:29:00Z">
        <w:r w:rsidRPr="00531A27" w:rsidDel="00C50094">
          <w:delText>-</w:delText>
        </w:r>
      </w:del>
      <w:r w:rsidRPr="00531A27">
        <w:t>war humanitarianism in Poland where they observed and learned from each other.</w:t>
      </w:r>
      <w:r w:rsidRPr="00531A27">
        <w:rPr>
          <w:vertAlign w:val="superscript"/>
        </w:rPr>
        <w:endnoteReference w:id="383"/>
      </w:r>
    </w:p>
    <w:p w:rsidR="005600E9" w:rsidRPr="00531A27" w:rsidRDefault="005600E9" w:rsidP="001A4F98">
      <w:pPr>
        <w:pStyle w:val="para"/>
      </w:pPr>
      <w:r w:rsidRPr="00531A27">
        <w:t>In contrast to the ICRC</w:t>
      </w:r>
      <w:r w:rsidRPr="006308EC">
        <w:t>’</w:t>
      </w:r>
      <w:r w:rsidRPr="00531A27">
        <w:t xml:space="preserve">s improvisational production of photographs, the organization maintained tighter control over movies. All of the scenes were staged. Film scripts were carefully negotiated between the organization and its delegates, even if the external circumstances (weather, conditions in the field, and the </w:t>
      </w:r>
      <w:r w:rsidRPr="006308EC">
        <w:t>“</w:t>
      </w:r>
      <w:r w:rsidRPr="00531A27">
        <w:t>turnover</w:t>
      </w:r>
      <w:r w:rsidRPr="006308EC">
        <w:t>”</w:t>
      </w:r>
      <w:r w:rsidRPr="00531A27">
        <w:t xml:space="preserve"> of subjects) remained beyond their control.</w:t>
      </w:r>
      <w:r w:rsidRPr="00531A27">
        <w:rPr>
          <w:vertAlign w:val="superscript"/>
        </w:rPr>
        <w:endnoteReference w:id="384"/>
      </w:r>
      <w:r w:rsidRPr="00531A27">
        <w:t xml:space="preserve"> Four movies were made between December 1920 and March 1921: the first one on the fight against epidemics in Poland; the second on the exchange of prisoners of war in the Baltic Sea, through the naval bridge connecting Narva and Stettin; the third on the conditions of Russian refugees in Istanbul; and the last on relief actions on behalf of Hungarian children in Budapest.</w:t>
      </w:r>
      <w:r w:rsidRPr="00531A27">
        <w:rPr>
          <w:vertAlign w:val="superscript"/>
        </w:rPr>
        <w:endnoteReference w:id="385"/>
      </w:r>
    </w:p>
    <w:p w:rsidR="005600E9" w:rsidRPr="00531A27" w:rsidRDefault="005600E9" w:rsidP="001A4F98">
      <w:pPr>
        <w:pStyle w:val="para"/>
      </w:pPr>
      <w:r w:rsidRPr="00531A27">
        <w:t>It was left to ICRC delegates in the field to find local filmmakers and monitor the shooting. It was also their responsibility to raise part of the funding for the movies. For instance, the Hungarian government paid part of the expenses for the movie on needy children in Budapest.</w:t>
      </w:r>
      <w:r w:rsidRPr="00531A27">
        <w:rPr>
          <w:vertAlign w:val="superscript"/>
        </w:rPr>
        <w:endnoteReference w:id="386"/>
      </w:r>
      <w:r w:rsidRPr="00531A27">
        <w:t xml:space="preserve"> Several months after the end of the filming in Istanbul, the ICRC asked its delegate to negotiate with the filmmaker, a Russian refugee himself, to reduce the cost of production, due to the dissatisfaction of the organization with the final result.</w:t>
      </w:r>
      <w:r w:rsidRPr="00531A27">
        <w:rPr>
          <w:vertAlign w:val="superscript"/>
        </w:rPr>
        <w:endnoteReference w:id="387"/>
      </w:r>
      <w:r w:rsidRPr="00531A27">
        <w:t xml:space="preserve"> The ICRC invested some of its money into filmmaking, which it hoped to recuperate by influencing donors.</w:t>
      </w:r>
    </w:p>
    <w:p w:rsidR="005600E9" w:rsidRPr="00531A27" w:rsidRDefault="005600E9" w:rsidP="001A4F98">
      <w:pPr>
        <w:pStyle w:val="para"/>
      </w:pPr>
      <w:r w:rsidRPr="00531A27">
        <w:t>In keeping with the technology of the time, all of the ICRC films from this period are in black and white and without sound. Rather rudimentary images are separated from each other by brief intertitles that explain the scenes.</w:t>
      </w:r>
      <w:r w:rsidRPr="00531A27">
        <w:rPr>
          <w:vertAlign w:val="superscript"/>
        </w:rPr>
        <w:endnoteReference w:id="388"/>
      </w:r>
      <w:r w:rsidRPr="00531A27">
        <w:t xml:space="preserve"> In the movies about Budapest and the repatriation plans for prisoners of war, intertitles were in both French and English, while in the movies on Istanbul and the fight against typhus in Poland they were only in French. Generally, intertitles were normally made of one sentence or title.</w:t>
      </w:r>
      <w:r w:rsidRPr="00531A27">
        <w:rPr>
          <w:vertAlign w:val="superscript"/>
        </w:rPr>
        <w:endnoteReference w:id="389"/>
      </w:r>
      <w:r w:rsidRPr="00531A27">
        <w:t xml:space="preserve"> This would say something about the work of the ICRC, such as </w:t>
      </w:r>
      <w:r w:rsidRPr="006308EC">
        <w:t>“</w:t>
      </w:r>
      <w:r w:rsidRPr="00531A27">
        <w:t>another school supported by the ICRC,</w:t>
      </w:r>
      <w:r w:rsidRPr="006308EC">
        <w:t>”</w:t>
      </w:r>
      <w:r w:rsidRPr="00531A27">
        <w:t xml:space="preserve"> </w:t>
      </w:r>
      <w:r w:rsidRPr="006308EC">
        <w:t>“</w:t>
      </w:r>
      <w:r w:rsidRPr="00531A27">
        <w:t>the ICRC gave relief on behalf of the Save the Children Fund</w:t>
      </w:r>
      <w:ins w:id="2801" w:author="Patterson Lamb" w:date="2014-08-10T11:31:00Z">
        <w:r>
          <w:t>,</w:t>
        </w:r>
      </w:ins>
      <w:r w:rsidRPr="006308EC">
        <w:t>”</w:t>
      </w:r>
      <w:r w:rsidRPr="00531A27">
        <w:t xml:space="preserve"> or would introduce the situation depicted, such as </w:t>
      </w:r>
      <w:r w:rsidRPr="006308EC">
        <w:t>“</w:t>
      </w:r>
      <w:r w:rsidRPr="00531A27">
        <w:t>going to dinner,</w:t>
      </w:r>
      <w:r w:rsidRPr="006308EC">
        <w:t>”</w:t>
      </w:r>
      <w:r w:rsidRPr="00531A27">
        <w:t xml:space="preserve"> </w:t>
      </w:r>
      <w:r w:rsidRPr="006308EC">
        <w:t>“</w:t>
      </w:r>
      <w:r w:rsidRPr="00531A27">
        <w:t>the kitchen,</w:t>
      </w:r>
      <w:r w:rsidRPr="006308EC">
        <w:t>”</w:t>
      </w:r>
      <w:r w:rsidRPr="00531A27">
        <w:t xml:space="preserve"> </w:t>
      </w:r>
      <w:r w:rsidRPr="006308EC">
        <w:t>“</w:t>
      </w:r>
      <w:r w:rsidRPr="00531A27">
        <w:t>handing out the dinner,</w:t>
      </w:r>
      <w:r w:rsidRPr="006308EC">
        <w:t>”</w:t>
      </w:r>
      <w:r w:rsidRPr="00531A27">
        <w:t xml:space="preserve"> </w:t>
      </w:r>
      <w:r w:rsidRPr="006308EC">
        <w:t>“</w:t>
      </w:r>
      <w:r w:rsidRPr="00531A27">
        <w:t>children going to the workrooms of the Save the Children Fund,</w:t>
      </w:r>
      <w:r w:rsidRPr="006308EC">
        <w:t>”</w:t>
      </w:r>
      <w:r w:rsidRPr="00531A27">
        <w:t xml:space="preserve"> and </w:t>
      </w:r>
      <w:r w:rsidRPr="006308EC">
        <w:t>“</w:t>
      </w:r>
      <w:r w:rsidRPr="00531A27">
        <w:t>sewing rooms.</w:t>
      </w:r>
      <w:r w:rsidRPr="006308EC">
        <w:t>”</w:t>
      </w:r>
      <w:r w:rsidRPr="00531A27">
        <w:rPr>
          <w:vertAlign w:val="superscript"/>
        </w:rPr>
        <w:endnoteReference w:id="390"/>
      </w:r>
    </w:p>
    <w:p w:rsidR="005600E9" w:rsidRPr="00531A27" w:rsidRDefault="005600E9" w:rsidP="001A4F98">
      <w:pPr>
        <w:pStyle w:val="para"/>
      </w:pPr>
      <w:r w:rsidRPr="00531A27">
        <w:t xml:space="preserve">The experience gained from this joint national campaign and efforts at filmmaking became the basis on which the Propaganda Commission would ground successive improved campaigns. Less than two years later, in the issue of the </w:t>
      </w:r>
      <w:r w:rsidRPr="005600E9">
        <w:rPr>
          <w:i/>
          <w:rPrChange w:id="2809" w:author="Patterson Lamb" w:date="2014-08-10T11:32:00Z">
            <w:rPr/>
          </w:rPrChange>
        </w:rPr>
        <w:t xml:space="preserve">Appeal to the Swiss </w:t>
      </w:r>
      <w:del w:id="2810" w:author="Patterson Lamb" w:date="2014-08-10T11:32:00Z">
        <w:r w:rsidRPr="005600E9">
          <w:rPr>
            <w:i/>
            <w:rPrChange w:id="2811" w:author="Patterson Lamb" w:date="2014-08-10T11:32:00Z">
              <w:rPr/>
            </w:rPrChange>
          </w:rPr>
          <w:delText>p</w:delText>
        </w:r>
      </w:del>
      <w:ins w:id="2812" w:author="Patterson Lamb" w:date="2014-08-10T11:32:00Z">
        <w:r>
          <w:rPr>
            <w:i/>
          </w:rPr>
          <w:t>P</w:t>
        </w:r>
      </w:ins>
      <w:r w:rsidRPr="005600E9">
        <w:rPr>
          <w:i/>
          <w:rPrChange w:id="2813" w:author="Patterson Lamb" w:date="2014-08-10T11:32:00Z">
            <w:rPr/>
          </w:rPrChange>
        </w:rPr>
        <w:t>eople</w:t>
      </w:r>
      <w:r w:rsidRPr="00531A27">
        <w:t>, photographs accompanied the text. Interestingly, some brochures were translated into English to reach a larger international audience.</w:t>
      </w:r>
      <w:r w:rsidRPr="00531A27">
        <w:rPr>
          <w:vertAlign w:val="superscript"/>
        </w:rPr>
        <w:endnoteReference w:id="391"/>
      </w:r>
      <w:r w:rsidRPr="00531A27">
        <w:t xml:space="preserve"> Moreover, in the spring of 1922, the ICRC also issued an appeal addressed to the Muslim </w:t>
      </w:r>
      <w:r w:rsidRPr="006308EC">
        <w:t>“</w:t>
      </w:r>
      <w:r w:rsidRPr="00531A27">
        <w:t>world</w:t>
      </w:r>
      <w:r w:rsidRPr="006308EC">
        <w:t>”</w:t>
      </w:r>
      <w:r w:rsidRPr="00531A27">
        <w:t xml:space="preserve"> related to relief and reconstruction plans for Anatolia. Translated into Arab, Persian, and Urdu, the appeal was supposed to reach an </w:t>
      </w:r>
      <w:r w:rsidRPr="006308EC">
        <w:t>“</w:t>
      </w:r>
      <w:r w:rsidRPr="00531A27">
        <w:t>uncontaminated</w:t>
      </w:r>
      <w:r w:rsidRPr="006308EC">
        <w:t>”</w:t>
      </w:r>
      <w:r w:rsidRPr="00531A27">
        <w:t xml:space="preserve"> market, one that no other international organization had previously targeted.</w:t>
      </w:r>
      <w:r w:rsidRPr="00531A27">
        <w:rPr>
          <w:vertAlign w:val="superscript"/>
        </w:rPr>
        <w:endnoteReference w:id="392"/>
      </w:r>
      <w:r w:rsidRPr="00531A27">
        <w:t xml:space="preserve"> During the meeting of the Propaganda Commission in July 1922, the creation of what is now the museum of the ICRC was suggested, where synoptic tables would be displayed and foreigners passing through Geneva could be informed about the work of the organization.</w:t>
      </w:r>
      <w:r w:rsidRPr="00531A27">
        <w:rPr>
          <w:vertAlign w:val="superscript"/>
        </w:rPr>
        <w:endnoteReference w:id="393"/>
      </w:r>
      <w:r w:rsidRPr="00531A27">
        <w:t xml:space="preserve"> By the end of the 1920s, the ICRC was also using the radio as a method of disseminating information about its work.</w:t>
      </w:r>
    </w:p>
    <w:p w:rsidR="005600E9" w:rsidRPr="00531A27" w:rsidRDefault="005600E9" w:rsidP="001A4F98">
      <w:pPr>
        <w:pStyle w:val="para"/>
      </w:pPr>
      <w:r w:rsidRPr="00531A27">
        <w:t>At the 10th</w:t>
      </w:r>
      <w:r w:rsidRPr="00531A27">
        <w:rPr>
          <w:vertAlign w:val="superscript"/>
        </w:rPr>
        <w:t xml:space="preserve"> </w:t>
      </w:r>
      <w:r w:rsidRPr="00531A27">
        <w:t xml:space="preserve">Conference of the Red Cross movement the previous year, </w:t>
      </w:r>
      <w:del w:id="2816" w:author="Patterson Lamb" w:date="2014-08-10T11:34:00Z">
        <w:r w:rsidRPr="00531A27" w:rsidDel="00C50094">
          <w:delText xml:space="preserve">it </w:delText>
        </w:r>
      </w:del>
      <w:ins w:id="2817" w:author="Patterson Lamb" w:date="2014-08-10T11:34:00Z">
        <w:r>
          <w:t>a suggestion</w:t>
        </w:r>
        <w:r w:rsidRPr="00531A27">
          <w:t xml:space="preserve"> </w:t>
        </w:r>
      </w:ins>
      <w:r w:rsidRPr="00531A27">
        <w:t xml:space="preserve">had already been </w:t>
      </w:r>
      <w:del w:id="2818" w:author="Patterson Lamb" w:date="2014-08-10T11:34:00Z">
        <w:r w:rsidRPr="00531A27" w:rsidDel="00C50094">
          <w:delText>suggested t</w:delText>
        </w:r>
      </w:del>
      <w:ins w:id="2819" w:author="Patterson Lamb" w:date="2014-08-10T11:34:00Z">
        <w:r>
          <w:t xml:space="preserve">made to expand the </w:t>
        </w:r>
      </w:ins>
      <w:del w:id="2820" w:author="Patterson Lamb" w:date="2014-08-10T11:34:00Z">
        <w:r w:rsidRPr="00531A27" w:rsidDel="00C50094">
          <w:delText xml:space="preserve">hat greater </w:delText>
        </w:r>
      </w:del>
      <w:r w:rsidRPr="00531A27">
        <w:t>use of movies</w:t>
      </w:r>
      <w:del w:id="2821" w:author="Patterson Lamb" w:date="2014-08-10T11:34:00Z">
        <w:r w:rsidRPr="00531A27" w:rsidDel="00C50094">
          <w:delText xml:space="preserve"> be made</w:delText>
        </w:r>
      </w:del>
      <w:r w:rsidRPr="00531A27">
        <w:t xml:space="preserve">. There was particular interest expressed in movies from American organizations, especially for those that were not simple documentaries but engaged audiences with a narrative. For instance, a film by the YMCA portrayed an orphan Polish girl, who, after being educated as a nurse, visited the zone where typhus was endemic in order to educate Polish people about health measures. The ICRC knew that American organizations were at the cutting edge of modern filmmaking. Already in 1918, the Near East Relief commissioned a Hollywood production, entitled </w:t>
      </w:r>
      <w:del w:id="2822" w:author="Patterson Lamb" w:date="2014-08-10T11:35:00Z">
        <w:r w:rsidRPr="005600E9">
          <w:rPr>
            <w:i/>
            <w:rPrChange w:id="2823" w:author="Patterson Lamb" w:date="2014-08-10T11:35:00Z">
              <w:rPr/>
            </w:rPrChange>
          </w:rPr>
          <w:delText>“</w:delText>
        </w:r>
      </w:del>
      <w:r w:rsidRPr="005600E9">
        <w:rPr>
          <w:i/>
          <w:rPrChange w:id="2824" w:author="Patterson Lamb" w:date="2014-08-10T11:35:00Z">
            <w:rPr/>
          </w:rPrChange>
        </w:rPr>
        <w:t>Ravished Armenia</w:t>
      </w:r>
      <w:r w:rsidRPr="00531A27">
        <w:t>,</w:t>
      </w:r>
      <w:del w:id="2825" w:author="Patterson Lamb" w:date="2014-08-10T11:35:00Z">
        <w:r w:rsidRPr="006308EC" w:rsidDel="00C50094">
          <w:delText>”</w:delText>
        </w:r>
      </w:del>
      <w:r w:rsidRPr="00531A27">
        <w:t xml:space="preserve"> which told the story of Aurora Mardiganian, a survivor of the Armenian </w:t>
      </w:r>
      <w:del w:id="2826" w:author="Patterson Lamb" w:date="2014-08-10T11:35:00Z">
        <w:r w:rsidRPr="00531A27" w:rsidDel="00C50094">
          <w:delText>Genocide</w:delText>
        </w:r>
      </w:del>
      <w:ins w:id="2827" w:author="Patterson Lamb" w:date="2014-08-10T11:35:00Z">
        <w:r>
          <w:t>g</w:t>
        </w:r>
        <w:r w:rsidRPr="00531A27">
          <w:t>enocide</w:t>
        </w:r>
      </w:ins>
      <w:r w:rsidRPr="00531A27">
        <w:t>.</w:t>
      </w:r>
      <w:r w:rsidRPr="00531A27">
        <w:rPr>
          <w:vertAlign w:val="superscript"/>
        </w:rPr>
        <w:endnoteReference w:id="394"/>
      </w:r>
    </w:p>
    <w:p w:rsidR="005600E9" w:rsidRPr="00531A27" w:rsidRDefault="005600E9" w:rsidP="001A4F98">
      <w:pPr>
        <w:pStyle w:val="para"/>
      </w:pPr>
      <w:r w:rsidRPr="00531A27">
        <w:t>In 1922, the ICRC commissioned a movie on its post</w:t>
      </w:r>
      <w:del w:id="2830" w:author="Patterson Lamb" w:date="2014-08-10T11:35:00Z">
        <w:r w:rsidRPr="00531A27" w:rsidDel="00C50094">
          <w:delText>-</w:delText>
        </w:r>
      </w:del>
      <w:r w:rsidRPr="00531A27">
        <w:t>war activities by Genevan filmmaker and engineer Jean Brocher.</w:t>
      </w:r>
      <w:r w:rsidRPr="00531A27">
        <w:rPr>
          <w:vertAlign w:val="superscript"/>
        </w:rPr>
        <w:endnoteReference w:id="395"/>
      </w:r>
      <w:r w:rsidRPr="00531A27">
        <w:t xml:space="preserve"> A second film, supervised by the ICRC</w:t>
      </w:r>
      <w:r w:rsidRPr="006308EC">
        <w:t>’</w:t>
      </w:r>
      <w:r w:rsidRPr="00531A27">
        <w:t>s delegate in Greece, Baron Rudolph de Reding-Biberegg, was made on the work of the ICRC after the Greco-Turkish War</w:t>
      </w:r>
      <w:del w:id="2833" w:author="Patterson Lamb" w:date="2014-08-10T11:35:00Z">
        <w:r w:rsidRPr="00531A27" w:rsidDel="00C50094">
          <w:delText>,</w:delText>
        </w:r>
      </w:del>
      <w:r w:rsidRPr="00531A27">
        <w:t xml:space="preserve"> and was screened at the</w:t>
      </w:r>
      <w:r w:rsidRPr="00843766">
        <w:t xml:space="preserve"> </w:t>
      </w:r>
      <w:r w:rsidRPr="00531A27">
        <w:t>11th Conference of the Red Cross movement in 1923.</w:t>
      </w:r>
      <w:r w:rsidRPr="00531A27">
        <w:rPr>
          <w:vertAlign w:val="superscript"/>
        </w:rPr>
        <w:endnoteReference w:id="396"/>
      </w:r>
      <w:r w:rsidRPr="00843766">
        <w:t xml:space="preserve"> </w:t>
      </w:r>
      <w:r w:rsidRPr="00531A27">
        <w:t>It was common practice at the time for the ICRC to cut scenes and integrate them into other movies: this partially explains why Brocher</w:t>
      </w:r>
      <w:r w:rsidRPr="006308EC">
        <w:t>’</w:t>
      </w:r>
      <w:r w:rsidRPr="00531A27">
        <w:t>s film contained images from 1921 movies.</w:t>
      </w:r>
    </w:p>
    <w:p w:rsidR="005600E9" w:rsidRPr="00531A27" w:rsidRDefault="005600E9" w:rsidP="001A4F98">
      <w:pPr>
        <w:pStyle w:val="A"/>
      </w:pPr>
      <w:bookmarkStart w:id="2834" w:name="CBML_ch06_sec1_005"/>
      <w:r w:rsidRPr="006308EC">
        <w:t>The Iconography of the ICRC</w:t>
      </w:r>
    </w:p>
    <w:bookmarkEnd w:id="2834"/>
    <w:p w:rsidR="005600E9" w:rsidRPr="00531A27" w:rsidRDefault="005600E9" w:rsidP="001A4F98">
      <w:pPr>
        <w:pStyle w:val="para-no-indent"/>
      </w:pPr>
      <w:r w:rsidRPr="00531A27">
        <w:t>In the wake of the First World War, the ICRC</w:t>
      </w:r>
      <w:r w:rsidRPr="006308EC">
        <w:t>’</w:t>
      </w:r>
      <w:r w:rsidRPr="00531A27">
        <w:t xml:space="preserve">s visual language was characterized by continuity and by rupture. A few elements remained unchanged, representing the ICRC in the decades before the war, such as the </w:t>
      </w:r>
      <w:ins w:id="2835" w:author="Patterson Lamb" w:date="2014-08-10T11:36:00Z">
        <w:r>
          <w:t xml:space="preserve">appearance of the </w:t>
        </w:r>
      </w:ins>
      <w:r w:rsidRPr="00531A27">
        <w:t>organization</w:t>
      </w:r>
      <w:r w:rsidRPr="006308EC">
        <w:t>’</w:t>
      </w:r>
      <w:r w:rsidRPr="00531A27">
        <w:t>s symbol on cars, ambulances, and the arms of humanitarians. Other images were shaped by post</w:t>
      </w:r>
      <w:del w:id="2836" w:author="Patterson Lamb" w:date="2014-08-10T11:36:00Z">
        <w:r w:rsidRPr="00531A27" w:rsidDel="000E553F">
          <w:delText>-</w:delText>
        </w:r>
      </w:del>
      <w:r w:rsidRPr="00531A27">
        <w:t>war humanitarian needs and reflected the expanded mandate of the ICRC, such as a focus on children.</w:t>
      </w:r>
    </w:p>
    <w:p w:rsidR="005600E9" w:rsidRPr="00531A27" w:rsidRDefault="005600E9" w:rsidP="001A4F98">
      <w:pPr>
        <w:pStyle w:val="para"/>
      </w:pPr>
      <w:r w:rsidRPr="00531A27">
        <w:t>The ICRC</w:t>
      </w:r>
      <w:r w:rsidRPr="006308EC">
        <w:t>’</w:t>
      </w:r>
      <w:r w:rsidRPr="00531A27">
        <w:t xml:space="preserve">s iconography had two main themes focused on the organization and those entitled to humanitarian assistance. At public lectures and charity dinners, delegates of the ICRC and, in some cases, Bernard Bouvier, the president of the Propaganda Commission, </w:t>
      </w:r>
      <w:del w:id="2837" w:author="Patterson Lamb" w:date="2014-08-10T11:37:00Z">
        <w:r w:rsidRPr="00531A27" w:rsidDel="000E553F">
          <w:delText xml:space="preserve">commented </w:delText>
        </w:r>
      </w:del>
      <w:ins w:id="2838" w:author="Patterson Lamb" w:date="2014-08-10T11:37:00Z">
        <w:r>
          <w:t>would provide commentary for</w:t>
        </w:r>
      </w:ins>
      <w:del w:id="2839" w:author="Patterson Lamb" w:date="2014-08-10T11:37:00Z">
        <w:r w:rsidRPr="00531A27" w:rsidDel="000E553F">
          <w:delText>on</w:delText>
        </w:r>
      </w:del>
      <w:r w:rsidRPr="00531A27">
        <w:t xml:space="preserve"> projected slides (clich</w:t>
      </w:r>
      <w:r w:rsidRPr="006308EC">
        <w:t>é</w:t>
      </w:r>
      <w:r w:rsidRPr="00531A27">
        <w:t>s).</w:t>
      </w:r>
      <w:r w:rsidRPr="00531A27">
        <w:rPr>
          <w:vertAlign w:val="superscript"/>
        </w:rPr>
        <w:endnoteReference w:id="397"/>
      </w:r>
      <w:r w:rsidRPr="00531A27">
        <w:t xml:space="preserve"> The ICRC </w:t>
      </w:r>
      <w:del w:id="2842" w:author="Patterson Lamb" w:date="2014-08-10T11:38:00Z">
        <w:r w:rsidRPr="00531A27" w:rsidDel="000E553F">
          <w:delText xml:space="preserve">provided </w:delText>
        </w:r>
      </w:del>
      <w:ins w:id="2843" w:author="Patterson Lamb" w:date="2014-08-10T11:38:00Z">
        <w:r>
          <w:t>would give</w:t>
        </w:r>
        <w:r w:rsidRPr="00531A27">
          <w:t xml:space="preserve"> </w:t>
        </w:r>
      </w:ins>
      <w:r w:rsidRPr="00531A27">
        <w:t xml:space="preserve">delegates </w:t>
      </w:r>
      <w:del w:id="2844" w:author="Patterson Lamb" w:date="2014-08-10T11:38:00Z">
        <w:r w:rsidRPr="00531A27" w:rsidDel="000E553F">
          <w:delText xml:space="preserve">with </w:delText>
        </w:r>
      </w:del>
      <w:r w:rsidRPr="00531A27">
        <w:t xml:space="preserve">a </w:t>
      </w:r>
      <w:r w:rsidRPr="006308EC">
        <w:t>“</w:t>
      </w:r>
      <w:r w:rsidRPr="00531A27">
        <w:t>script,</w:t>
      </w:r>
      <w:r w:rsidRPr="006308EC">
        <w:t>”</w:t>
      </w:r>
      <w:r w:rsidRPr="00531A27">
        <w:t xml:space="preserve"> where photographs were numbered, explained, smoothly connected, and contextualized. The script contained references to </w:t>
      </w:r>
      <w:del w:id="2845" w:author="Patterson Lamb" w:date="2014-08-10T11:37:00Z">
        <w:r w:rsidRPr="00531A27" w:rsidDel="000E553F">
          <w:delText xml:space="preserve">54 </w:delText>
        </w:r>
      </w:del>
      <w:ins w:id="2846" w:author="Patterson Lamb" w:date="2014-08-10T11:37:00Z">
        <w:r>
          <w:t>fifty-four</w:t>
        </w:r>
        <w:r w:rsidRPr="00531A27">
          <w:t xml:space="preserve"> </w:t>
        </w:r>
      </w:ins>
      <w:r w:rsidRPr="00531A27">
        <w:t xml:space="preserve">photographs. Among them, </w:t>
      </w:r>
      <w:del w:id="2847" w:author="Patterson Lamb" w:date="2014-08-10T11:38:00Z">
        <w:r w:rsidRPr="00531A27" w:rsidDel="000E553F">
          <w:delText xml:space="preserve">32 </w:delText>
        </w:r>
      </w:del>
      <w:ins w:id="2848" w:author="Patterson Lamb" w:date="2014-08-10T11:38:00Z">
        <w:r>
          <w:t>thirty-two</w:t>
        </w:r>
        <w:r w:rsidRPr="00531A27">
          <w:t xml:space="preserve"> </w:t>
        </w:r>
      </w:ins>
      <w:r w:rsidRPr="00531A27">
        <w:t>depicted the traditional mandate of the ICRC in wartime, focusing on the wounded and prisoners of war, whereas the rest portrayed the organization</w:t>
      </w:r>
      <w:r w:rsidRPr="006308EC">
        <w:t>’</w:t>
      </w:r>
      <w:r w:rsidRPr="00531A27">
        <w:t>s post</w:t>
      </w:r>
      <w:del w:id="2849" w:author="Patterson Lamb" w:date="2014-08-10T11:38:00Z">
        <w:r w:rsidRPr="00531A27" w:rsidDel="000E553F">
          <w:delText>-</w:delText>
        </w:r>
      </w:del>
      <w:r w:rsidRPr="00531A27">
        <w:t>war activities, with particular attention to the work on behalf of children and refugees.</w:t>
      </w:r>
      <w:r w:rsidRPr="00531A27">
        <w:rPr>
          <w:vertAlign w:val="superscript"/>
        </w:rPr>
        <w:endnoteReference w:id="398"/>
      </w:r>
    </w:p>
    <w:p w:rsidR="005600E9" w:rsidRPr="00531A27" w:rsidRDefault="005600E9" w:rsidP="001A4F98">
      <w:pPr>
        <w:pStyle w:val="B"/>
      </w:pPr>
      <w:bookmarkStart w:id="2854" w:name="CBML_ch06_sec2_001"/>
      <w:r w:rsidRPr="003C478B">
        <w:t>The ICRC on Stage</w:t>
      </w:r>
    </w:p>
    <w:bookmarkEnd w:id="2854"/>
    <w:p w:rsidR="005600E9" w:rsidRPr="00531A27" w:rsidRDefault="005600E9" w:rsidP="001A4F98">
      <w:pPr>
        <w:pStyle w:val="para-no-indent"/>
      </w:pPr>
      <w:r w:rsidRPr="00531A27">
        <w:t xml:space="preserve">Faced with tough competition in the humanitarian realm, the ICRC felt the need to increasingly advertise its activities. Not all of them were portrayed though: more attention was given to the operations in the field than to the work carried out at the Genevan headquarters. Therefore, the focus was mainly on the delegates and logistics. </w:t>
      </w:r>
      <w:r w:rsidRPr="00531A27">
        <w:rPr>
          <w:szCs w:val="20"/>
        </w:rPr>
        <w:t>Geographically, not all of the missions were represented. The amount of time it took for mail to get to Geneva from Vladivostok, for instance, spared the ICRC</w:t>
      </w:r>
      <w:r w:rsidRPr="006308EC">
        <w:rPr>
          <w:szCs w:val="20"/>
        </w:rPr>
        <w:t>’</w:t>
      </w:r>
      <w:r w:rsidRPr="00531A27">
        <w:rPr>
          <w:szCs w:val="20"/>
        </w:rPr>
        <w:t xml:space="preserve">s mission </w:t>
      </w:r>
      <w:r w:rsidRPr="005600E9">
        <w:rPr>
          <w:szCs w:val="20"/>
          <w:rPrChange w:id="2855" w:author="Patterson Lamb" w:date="2014-08-10T11:39:00Z">
            <w:rPr>
              <w:i/>
              <w:szCs w:val="20"/>
            </w:rPr>
          </w:rPrChange>
        </w:rPr>
        <w:t>in loco</w:t>
      </w:r>
      <w:r w:rsidRPr="00531A27">
        <w:rPr>
          <w:szCs w:val="20"/>
        </w:rPr>
        <w:t xml:space="preserve"> from having to participate in the visual representation of its activities. It is also likely that the personalities of individual delegates, their work</w:t>
      </w:r>
      <w:del w:id="2856" w:author="Patterson Lamb" w:date="2014-08-10T11:39:00Z">
        <w:r w:rsidRPr="00531A27" w:rsidDel="000E553F">
          <w:rPr>
            <w:szCs w:val="20"/>
          </w:rPr>
          <w:delText xml:space="preserve"> </w:delText>
        </w:r>
      </w:del>
      <w:r w:rsidRPr="00531A27">
        <w:rPr>
          <w:szCs w:val="20"/>
        </w:rPr>
        <w:t>loads, and the technical means at their disposal played a role in the level of representation of their missions.</w:t>
      </w:r>
    </w:p>
    <w:p w:rsidR="005600E9" w:rsidRPr="00531A27" w:rsidRDefault="005600E9" w:rsidP="001A4F98">
      <w:pPr>
        <w:pStyle w:val="para"/>
      </w:pPr>
      <w:r w:rsidRPr="00531A27">
        <w:t>Through their work, delegates carried out the mandate of the organization and personified the principles underpinning ICRC operations.</w:t>
      </w:r>
      <w:r w:rsidRPr="00531A27">
        <w:rPr>
          <w:vertAlign w:val="superscript"/>
        </w:rPr>
        <w:endnoteReference w:id="399"/>
      </w:r>
      <w:r w:rsidRPr="00531A27">
        <w:t xml:space="preserve"> This gave a concrete sense of the ICRC</w:t>
      </w:r>
      <w:r w:rsidRPr="006308EC">
        <w:t>’</w:t>
      </w:r>
      <w:r w:rsidRPr="00531A27">
        <w:t>s humanitarian involvement and showed that the organization was, and is, a fair and competent international player that solves humanitarian emergencies provoked by absent or inattentive national and local authorities.</w:t>
      </w:r>
      <w:r w:rsidRPr="00531A27">
        <w:rPr>
          <w:vertAlign w:val="superscript"/>
        </w:rPr>
        <w:endnoteReference w:id="400"/>
      </w:r>
      <w:r w:rsidRPr="00531A27">
        <w:t xml:space="preserve"> Delegates received their mandates from Genevan headquarters, </w:t>
      </w:r>
      <w:del w:id="2859" w:author="Patterson Lamb" w:date="2014-08-10T11:40:00Z">
        <w:r w:rsidRPr="00531A27" w:rsidDel="000E553F">
          <w:delText xml:space="preserve">and </w:delText>
        </w:r>
      </w:del>
      <w:r w:rsidRPr="00531A27">
        <w:t>responded to these directions as well as needs that arose in the field, and reported back to the organization</w:t>
      </w:r>
      <w:ins w:id="2860" w:author="Patterson Lamb" w:date="2014-08-10T11:40:00Z">
        <w:r>
          <w:t xml:space="preserve"> (Figure 6.1)</w:t>
        </w:r>
      </w:ins>
      <w:r w:rsidRPr="00531A27">
        <w:t>.</w:t>
      </w:r>
    </w:p>
    <w:p w:rsidR="005600E9" w:rsidRPr="0070315C" w:rsidRDefault="005600E9" w:rsidP="001A4F98">
      <w:pPr>
        <w:pStyle w:val="fig"/>
      </w:pPr>
      <w:r w:rsidRPr="0070315C">
        <w:t>Fig. 6.1 Here</w:t>
      </w:r>
    </w:p>
    <w:p w:rsidR="005600E9" w:rsidRPr="00531A27" w:rsidRDefault="005600E9" w:rsidP="001A4F98">
      <w:pPr>
        <w:pStyle w:val="para"/>
      </w:pPr>
      <w:r w:rsidRPr="00531A27">
        <w:t xml:space="preserve">Delegates came to the ICRC from the Swiss military, governmental institutions, and universities where they were trained in engineering and medicine. More generally, delegates </w:t>
      </w:r>
      <w:del w:id="2861" w:author="Patterson Lamb" w:date="2014-08-10T11:59:00Z">
        <w:r w:rsidRPr="00531A27" w:rsidDel="0047515C">
          <w:delText xml:space="preserve">are </w:delText>
        </w:r>
      </w:del>
      <w:ins w:id="2862" w:author="Patterson Lamb" w:date="2014-08-10T11:59:00Z">
        <w:r>
          <w:t>were</w:t>
        </w:r>
        <w:r w:rsidRPr="00531A27">
          <w:t xml:space="preserve"> </w:t>
        </w:r>
      </w:ins>
      <w:r w:rsidRPr="00531A27">
        <w:t xml:space="preserve">represented as highly skilled professionals carrying out their daily activities. They were meant to represent their brand of scientific, </w:t>
      </w:r>
      <w:r w:rsidRPr="006308EC">
        <w:t>“</w:t>
      </w:r>
      <w:r w:rsidRPr="00531A27">
        <w:t>modern,</w:t>
      </w:r>
      <w:r w:rsidRPr="006308EC">
        <w:t>”</w:t>
      </w:r>
      <w:r w:rsidRPr="00531A27">
        <w:t xml:space="preserve"> and accountable humanitarianism, in which the positivist norms of current relief culture are still rooted, in terms of reports, statistics, </w:t>
      </w:r>
      <w:ins w:id="2863" w:author="Patterson Lamb" w:date="2014-08-10T12:00:00Z">
        <w:r>
          <w:t xml:space="preserve">and </w:t>
        </w:r>
      </w:ins>
      <w:r w:rsidRPr="00531A27">
        <w:t>food distributed on the basis of calories. Those coming from the military were portrayed checking lists of prisoners of war before repatriation; they controlled the distribution of food and clothes; they were in the same boats as former prisoners of war to supervise the treatment that they received from national authorities; and</w:t>
      </w:r>
      <w:del w:id="2864" w:author="Patterson Lamb" w:date="2014-08-10T12:00:00Z">
        <w:r w:rsidRPr="00531A27" w:rsidDel="0047515C">
          <w:delText>,</w:delText>
        </w:r>
      </w:del>
      <w:r w:rsidRPr="00531A27">
        <w:t xml:space="preserve"> they negotiated with local authorities and international relief workers from other organizations.</w:t>
      </w:r>
    </w:p>
    <w:p w:rsidR="005600E9" w:rsidRPr="00531A27" w:rsidRDefault="005600E9" w:rsidP="001A4F98">
      <w:pPr>
        <w:pStyle w:val="para"/>
      </w:pPr>
      <w:r w:rsidRPr="00531A27">
        <w:t>ICRC iconography also tended to glorify doctors, a common visual trope in humanitarian representation.</w:t>
      </w:r>
      <w:r w:rsidRPr="00531A27">
        <w:rPr>
          <w:vertAlign w:val="superscript"/>
        </w:rPr>
        <w:endnoteReference w:id="401"/>
      </w:r>
      <w:r w:rsidRPr="00843766">
        <w:t xml:space="preserve"> </w:t>
      </w:r>
      <w:r w:rsidRPr="00531A27">
        <w:t xml:space="preserve">For instance, showing the work of doctors was not only proof of the scientific nature of the work carried out by the ICRC but also of the neutrality of the organization. Science was considered </w:t>
      </w:r>
      <w:r w:rsidRPr="005600E9">
        <w:rPr>
          <w:iCs/>
          <w:rPrChange w:id="2870" w:author="Patterson Lamb" w:date="2014-08-10T12:00:00Z">
            <w:rPr>
              <w:i/>
              <w:iCs/>
            </w:rPr>
          </w:rPrChange>
        </w:rPr>
        <w:t>ipso facto</w:t>
      </w:r>
      <w:r w:rsidRPr="00531A27">
        <w:t xml:space="preserve"> neutral and objective. Upon the express request of the Committee of the ICRC, much of the movie on Poland is </w:t>
      </w:r>
      <w:del w:id="2871" w:author="Patterson Lamb" w:date="2014-08-10T12:00:00Z">
        <w:r w:rsidRPr="00531A27" w:rsidDel="0047515C">
          <w:delText xml:space="preserve">centred </w:delText>
        </w:r>
      </w:del>
      <w:ins w:id="2872" w:author="Patterson Lamb" w:date="2014-08-10T12:00:00Z">
        <w:r w:rsidRPr="00531A27">
          <w:t>cent</w:t>
        </w:r>
        <w:r>
          <w:t>ere</w:t>
        </w:r>
        <w:r w:rsidRPr="00531A27">
          <w:t xml:space="preserve">d </w:t>
        </w:r>
      </w:ins>
      <w:r w:rsidRPr="00531A27">
        <w:t>on the activities of Dr. Alexis Tarassoff: he is shown working in his laboratory, using extremely modern and scientific methods, providing medical care to people in need, visiting an orphanage, and interacting with prisoners of war and refugees.</w:t>
      </w:r>
      <w:r w:rsidRPr="00531A27">
        <w:rPr>
          <w:vertAlign w:val="superscript"/>
        </w:rPr>
        <w:endnoteReference w:id="402"/>
      </w:r>
    </w:p>
    <w:p w:rsidR="005600E9" w:rsidRPr="00531A27" w:rsidRDefault="005600E9" w:rsidP="001A4F98">
      <w:pPr>
        <w:pStyle w:val="para"/>
      </w:pPr>
      <w:r w:rsidRPr="00531A27">
        <w:t>Only in the movie commissioned for the 11th Conference of the Red Cross movement were members of the Committee and its president, and former president of the Swiss Confederation, Ador, portrayed. In the movie, Ador is giving a speech on the role and importance of the Red Cross movement in the world. Vehemently, Ador bangs his fist on the table. His eyes and physical posture communicated strength and commitment. It should not be forgotten that only after the 11th Conference did the ICRC win the internal rivalry with the LRCS.</w:t>
      </w:r>
    </w:p>
    <w:p w:rsidR="005600E9" w:rsidRPr="00531A27" w:rsidRDefault="005600E9" w:rsidP="001A4F98">
      <w:pPr>
        <w:pStyle w:val="para"/>
      </w:pPr>
      <w:r w:rsidRPr="00531A27">
        <w:t>Images of delegates and doctors contributed to transforming the ICRC</w:t>
      </w:r>
      <w:r w:rsidRPr="006308EC">
        <w:t>’</w:t>
      </w:r>
      <w:r w:rsidRPr="00531A27">
        <w:t xml:space="preserve">s public image of humanitarianism from </w:t>
      </w:r>
      <w:del w:id="2877" w:author="Patterson Lamb" w:date="2014-08-10T12:01:00Z">
        <w:r w:rsidRPr="00531A27" w:rsidDel="0047515C">
          <w:delText xml:space="preserve">19th </w:delText>
        </w:r>
      </w:del>
      <w:ins w:id="2878" w:author="Patterson Lamb" w:date="2014-08-10T12:01:00Z">
        <w:r>
          <w:t>nineteenth-</w:t>
        </w:r>
      </w:ins>
      <w:r w:rsidRPr="00531A27">
        <w:t>century volunteerism, often fuel</w:t>
      </w:r>
      <w:del w:id="2879" w:author="Patterson Lamb" w:date="2014-08-10T12:01:00Z">
        <w:r w:rsidRPr="00531A27" w:rsidDel="0047515C">
          <w:delText>l</w:delText>
        </w:r>
      </w:del>
      <w:r w:rsidRPr="00531A27">
        <w:t>ed by religious impulses, to a more professional, secular, and technocratic endeavo</w:t>
      </w:r>
      <w:del w:id="2880" w:author="Patterson Lamb" w:date="2014-08-10T12:01:00Z">
        <w:r w:rsidRPr="00531A27" w:rsidDel="0047515C">
          <w:delText>u</w:delText>
        </w:r>
      </w:del>
      <w:r w:rsidRPr="00531A27">
        <w:t>r. Logistics occupied a significant part of the ICRC</w:t>
      </w:r>
      <w:r w:rsidRPr="006308EC">
        <w:t>’</w:t>
      </w:r>
      <w:r w:rsidRPr="00531A27">
        <w:t>s imagery: images portrayed boats and trains used to repatriate prisoners of war; they depicted camps where prisoners of war were hosted, with a particular focus on the infrastructure, namely</w:t>
      </w:r>
      <w:ins w:id="2881" w:author="Patterson Lamb" w:date="2014-08-10T12:01:00Z">
        <w:r>
          <w:t>,</w:t>
        </w:r>
      </w:ins>
      <w:r w:rsidRPr="00531A27">
        <w:t xml:space="preserve"> views of the tents</w:t>
      </w:r>
      <w:del w:id="2882" w:author="Patterson Lamb" w:date="2014-08-10T12:02:00Z">
        <w:r w:rsidRPr="00531A27" w:rsidDel="0047515C">
          <w:delText>,</w:delText>
        </w:r>
      </w:del>
      <w:ins w:id="2883" w:author="Patterson Lamb" w:date="2014-08-10T12:02:00Z">
        <w:r>
          <w:t xml:space="preserve"> and</w:t>
        </w:r>
      </w:ins>
      <w:r w:rsidRPr="00531A27">
        <w:t xml:space="preserve"> sanitary and delousing installations</w:t>
      </w:r>
      <w:del w:id="2884" w:author="Patterson Lamb" w:date="2014-08-10T12:02:00Z">
        <w:r w:rsidRPr="00531A27" w:rsidDel="0047515C">
          <w:delText>.</w:delText>
        </w:r>
      </w:del>
      <w:r w:rsidRPr="00531A27">
        <w:rPr>
          <w:vertAlign w:val="superscript"/>
        </w:rPr>
        <w:endnoteReference w:id="403"/>
      </w:r>
      <w:ins w:id="2885" w:author="Patterson Lamb" w:date="2014-08-10T12:02:00Z">
        <w:r>
          <w:t xml:space="preserve"> (Figures 6.2, 6.3).</w:t>
        </w:r>
      </w:ins>
    </w:p>
    <w:p w:rsidR="005600E9" w:rsidRPr="0070315C" w:rsidRDefault="005600E9" w:rsidP="001A4F98">
      <w:pPr>
        <w:pStyle w:val="fig"/>
      </w:pPr>
      <w:r w:rsidRPr="0070315C">
        <w:t>Fig. 6.2 Here</w:t>
      </w:r>
    </w:p>
    <w:p w:rsidR="005600E9" w:rsidRPr="0070315C" w:rsidRDefault="005600E9" w:rsidP="001A4F98">
      <w:pPr>
        <w:pStyle w:val="fig"/>
      </w:pPr>
      <w:bookmarkStart w:id="2886" w:name="CBML_ch06_sec2_002"/>
      <w:r w:rsidRPr="0070315C">
        <w:t>Fig. 6.3 Here</w:t>
      </w:r>
    </w:p>
    <w:p w:rsidR="005600E9" w:rsidRPr="00531A27" w:rsidRDefault="005600E9" w:rsidP="001A4F98">
      <w:pPr>
        <w:pStyle w:val="B"/>
      </w:pPr>
      <w:r w:rsidRPr="003C478B">
        <w:t>Between War Victims and Beneficiaries of Humanitarian Assistance</w:t>
      </w:r>
    </w:p>
    <w:bookmarkEnd w:id="2886"/>
    <w:p w:rsidR="005600E9" w:rsidRPr="00531A27" w:rsidRDefault="005600E9" w:rsidP="001A4F98">
      <w:pPr>
        <w:pStyle w:val="para-no-indent"/>
      </w:pPr>
      <w:r w:rsidRPr="00531A27">
        <w:t xml:space="preserve">The representation of individuals oscillates between war victims and dependents in need of help. Images of the </w:t>
      </w:r>
      <w:r w:rsidRPr="006308EC">
        <w:t>“</w:t>
      </w:r>
      <w:r w:rsidRPr="00531A27">
        <w:t>suffering body</w:t>
      </w:r>
      <w:r w:rsidRPr="006308EC">
        <w:t>”</w:t>
      </w:r>
      <w:r w:rsidRPr="00531A27">
        <w:t xml:space="preserve"> were mainly contained in photographs, whereas movies almost exclusively showed images of rescued people, stressing the agency of beneficiaries to </w:t>
      </w:r>
      <w:r w:rsidRPr="006308EC">
        <w:t>“</w:t>
      </w:r>
      <w:r w:rsidRPr="00531A27">
        <w:t>help themselves.</w:t>
      </w:r>
      <w:r w:rsidRPr="006308EC">
        <w:t>”</w:t>
      </w:r>
      <w:r w:rsidRPr="00531A27">
        <w:t xml:space="preserve"> Documents do not explain why, despite the wartime toleration for violent images, the ICRC privileged a more </w:t>
      </w:r>
      <w:r w:rsidRPr="006308EC">
        <w:t>“</w:t>
      </w:r>
      <w:r w:rsidRPr="00531A27">
        <w:t>neutral</w:t>
      </w:r>
      <w:r w:rsidRPr="006308EC">
        <w:t>”</w:t>
      </w:r>
      <w:r w:rsidRPr="00531A27">
        <w:t xml:space="preserve"> approach in movies. We can assume that a success story would bring the ICRC more financial contributions. However, we cannot exclude the possibility that the absence of extreme suffering reflected the ICRC</w:t>
      </w:r>
      <w:r w:rsidRPr="006308EC">
        <w:t>’</w:t>
      </w:r>
      <w:r w:rsidRPr="00531A27">
        <w:t>s moral limits of what could or could not be shown.</w:t>
      </w:r>
      <w:r w:rsidRPr="00531A27">
        <w:rPr>
          <w:vertAlign w:val="superscript"/>
        </w:rPr>
        <w:endnoteReference w:id="404"/>
      </w:r>
    </w:p>
    <w:p w:rsidR="005600E9" w:rsidRPr="00531A27" w:rsidRDefault="005600E9" w:rsidP="001A4F98">
      <w:pPr>
        <w:pStyle w:val="para"/>
      </w:pPr>
      <w:r w:rsidRPr="00531A27">
        <w:t>Photos exhibited at public conferences showed prisoners of war whose legs had been amputated, the bodies of those killed by typhus and famine, the corpses of those who were buried in mass graves, and abandoned orphans, all of which endorsed the narrative of traumatized victimhood. These were visually decontextualized and dehistoricized to become the universal and politically neutral representations of extreme distress. Moreover, since the photos were accompanied by limited captions, delegates became powerful voices speaking on behalf of silent victims.</w:t>
      </w:r>
      <w:r w:rsidRPr="00531A27">
        <w:rPr>
          <w:vertAlign w:val="superscript"/>
        </w:rPr>
        <w:endnoteReference w:id="405"/>
      </w:r>
    </w:p>
    <w:p w:rsidR="005600E9" w:rsidRPr="00531A27" w:rsidRDefault="005600E9" w:rsidP="001A4F98">
      <w:pPr>
        <w:pStyle w:val="para"/>
      </w:pPr>
      <w:r w:rsidRPr="00531A27">
        <w:t>In some cases, the captions for the photographs provided viewers with some information. For instance, the caption of a picture showing two poorly clothed children locates them in a train station in Yerevan, Soviet Armenia, from 1921</w:t>
      </w:r>
      <w:r w:rsidRPr="006308EC">
        <w:t>–</w:t>
      </w:r>
      <w:del w:id="2887" w:author="Patterson Lamb" w:date="2014-08-10T12:04:00Z">
        <w:r w:rsidRPr="00531A27" w:rsidDel="0047515C">
          <w:delText>192</w:delText>
        </w:r>
      </w:del>
      <w:r w:rsidRPr="00531A27">
        <w:t>2, and notes that they are orphans. Without this caption, one would be left to wonder where these children happened to be and what their social circumstances were</w:t>
      </w:r>
      <w:ins w:id="2888" w:author="Patterson Lamb" w:date="2014-08-10T12:04:00Z">
        <w:r>
          <w:t xml:space="preserve"> (Figure 6.4)</w:t>
        </w:r>
      </w:ins>
      <w:r w:rsidRPr="00531A27">
        <w:t>.</w:t>
      </w:r>
    </w:p>
    <w:p w:rsidR="005600E9" w:rsidRPr="00DE3FA8" w:rsidRDefault="005600E9" w:rsidP="001A4F98">
      <w:pPr>
        <w:pStyle w:val="fig"/>
      </w:pPr>
      <w:r w:rsidRPr="00DE3FA8">
        <w:t>Fig. 6.4 Here</w:t>
      </w:r>
    </w:p>
    <w:p w:rsidR="005600E9" w:rsidRPr="00531A27" w:rsidRDefault="005600E9" w:rsidP="001A4F98">
      <w:pPr>
        <w:pStyle w:val="para"/>
        <w:rPr>
          <w:lang w:val="fr-CA"/>
        </w:rPr>
      </w:pPr>
      <w:r w:rsidRPr="00531A27">
        <w:t>We live in such a rich visual environment that it seems difficult to understand how the ICRC</w:t>
      </w:r>
      <w:r w:rsidRPr="006308EC">
        <w:t>’</w:t>
      </w:r>
      <w:r w:rsidRPr="00531A27">
        <w:t xml:space="preserve">s photos and movies were received. In building human emotional responses, the ICRC relied on both Swiss and Western cultures and morality. Christian symbols as well as a religious sense of </w:t>
      </w:r>
      <w:r w:rsidRPr="006308EC">
        <w:t>“</w:t>
      </w:r>
      <w:r w:rsidRPr="00531A27">
        <w:t>sin</w:t>
      </w:r>
      <w:r w:rsidRPr="006308EC">
        <w:t>”</w:t>
      </w:r>
      <w:r w:rsidRPr="00531A27">
        <w:t xml:space="preserve"> underpinned images, which a virtuous and civilized audience was expected to respond to by giving money.</w:t>
      </w:r>
      <w:r w:rsidRPr="00531A27">
        <w:rPr>
          <w:vertAlign w:val="superscript"/>
        </w:rPr>
        <w:endnoteReference w:id="406"/>
      </w:r>
      <w:r w:rsidRPr="00843766">
        <w:t xml:space="preserve"> </w:t>
      </w:r>
      <w:r w:rsidRPr="00531A27">
        <w:t>The immobility of victims, visual references to the crucifix, images evoking Madonna holding Jesus</w:t>
      </w:r>
      <w:del w:id="2889" w:author="Patterson Lamb" w:date="2014-08-10T12:05:00Z">
        <w:r w:rsidRPr="00531A27" w:rsidDel="0047515C">
          <w:delText>,</w:delText>
        </w:r>
      </w:del>
      <w:r w:rsidRPr="00531A27">
        <w:t xml:space="preserve"> as well as of saints and martyrs were some of the elements characterizing the ICRC</w:t>
      </w:r>
      <w:r w:rsidRPr="006308EC">
        <w:t>’</w:t>
      </w:r>
      <w:r w:rsidRPr="00531A27">
        <w:t>s iconography of victimhood. The aim of showing distant suffering was to prod those who had not experienced war to imagine the vulnerability of other human beings and experience feelings of solidarity, responsibility, empathy, and compassion.</w:t>
      </w:r>
      <w:r w:rsidRPr="00531A27">
        <w:rPr>
          <w:vertAlign w:val="superscript"/>
        </w:rPr>
        <w:endnoteReference w:id="407"/>
      </w:r>
    </w:p>
    <w:p w:rsidR="005600E9" w:rsidRPr="00531A27" w:rsidRDefault="005600E9" w:rsidP="001A4F98">
      <w:pPr>
        <w:pStyle w:val="para"/>
      </w:pPr>
      <w:r w:rsidRPr="00531A27">
        <w:t>At the same time, the iconography of victimhood was likely rooted in images that the audience would not easily forget. Victims of war appeared to be reduced to objects of pity or revulsion, through which emotional responses were also built.</w:t>
      </w:r>
      <w:r w:rsidRPr="00531A27">
        <w:rPr>
          <w:vertAlign w:val="superscript"/>
        </w:rPr>
        <w:endnoteReference w:id="408"/>
      </w:r>
      <w:r w:rsidRPr="00531A27">
        <w:t xml:space="preserve"> Viewers could feel repelled by the extent and violence of humanitarian catastrophes, which took place outside the borders of civilized Europe. This was also intermingled with national pride, where the superiority of Switzerland was heralded over the </w:t>
      </w:r>
      <w:r w:rsidRPr="006308EC">
        <w:t>“</w:t>
      </w:r>
      <w:r w:rsidRPr="00531A27">
        <w:t>hellish</w:t>
      </w:r>
      <w:r w:rsidRPr="006308EC">
        <w:t>”</w:t>
      </w:r>
      <w:r w:rsidRPr="00531A27">
        <w:t xml:space="preserve"> places where catastrophes happened. Paternalism was evident toward</w:t>
      </w:r>
      <w:del w:id="2890" w:author="Patterson Lamb" w:date="2014-08-10T12:05:00Z">
        <w:r w:rsidRPr="00531A27" w:rsidDel="0047515C">
          <w:delText>s</w:delText>
        </w:r>
      </w:del>
      <w:r w:rsidRPr="00531A27">
        <w:t xml:space="preserve"> the </w:t>
      </w:r>
      <w:r w:rsidRPr="006308EC">
        <w:t>“</w:t>
      </w:r>
      <w:r w:rsidRPr="00531A27">
        <w:t>half-civilized</w:t>
      </w:r>
      <w:r w:rsidRPr="006308EC">
        <w:t>”</w:t>
      </w:r>
      <w:r w:rsidRPr="00531A27">
        <w:t xml:space="preserve"> Eastern Europeans (albeit still Christians) and barbarous </w:t>
      </w:r>
      <w:del w:id="2891" w:author="Patterson Lamb" w:date="2014-08-10T12:06:00Z">
        <w:r w:rsidRPr="00531A27" w:rsidDel="0047515C">
          <w:delText xml:space="preserve">Turkish </w:delText>
        </w:r>
      </w:del>
      <w:ins w:id="2892" w:author="Patterson Lamb" w:date="2014-08-10T12:06:00Z">
        <w:r w:rsidRPr="00531A27">
          <w:t>Turk</w:t>
        </w:r>
        <w:r>
          <w:t>s</w:t>
        </w:r>
        <w:r w:rsidRPr="00531A27">
          <w:t xml:space="preserve"> </w:t>
        </w:r>
      </w:ins>
      <w:r w:rsidRPr="00531A27">
        <w:t>(Muslims), for whom the ICRC and its delegates were making decisions, largely dismissing the agency of the victims.</w:t>
      </w:r>
    </w:p>
    <w:p w:rsidR="005600E9" w:rsidRPr="00531A27" w:rsidRDefault="005600E9" w:rsidP="001A4F98">
      <w:pPr>
        <w:pStyle w:val="para"/>
      </w:pPr>
      <w:r w:rsidRPr="00531A27">
        <w:t xml:space="preserve">Delegates also sold excitement and exoticism. They took the audience beyond European borders, showing </w:t>
      </w:r>
      <w:del w:id="2893" w:author="Patterson Lamb" w:date="2014-08-10T12:06:00Z">
        <w:r w:rsidRPr="00531A27" w:rsidDel="00DD220C">
          <w:delText>far-</w:delText>
        </w:r>
      </w:del>
      <w:ins w:id="2894" w:author="Patterson Lamb" w:date="2014-08-10T12:06:00Z">
        <w:r>
          <w:t>far</w:t>
        </w:r>
      </w:ins>
      <w:r w:rsidRPr="00531A27">
        <w:t>away landscapes</w:t>
      </w:r>
      <w:del w:id="2895" w:author="Patterson Lamb" w:date="2014-08-10T12:06:00Z">
        <w:r w:rsidRPr="00531A27" w:rsidDel="00DD220C">
          <w:delText>,</w:delText>
        </w:r>
      </w:del>
      <w:r w:rsidRPr="00531A27">
        <w:t xml:space="preserve"> brimming with ethnographical interest. When presenting photos of prisoners of war in Algeria, delegates pointed out those in an Arab crowd wearing </w:t>
      </w:r>
      <w:r w:rsidRPr="006308EC">
        <w:t>“</w:t>
      </w:r>
      <w:r w:rsidRPr="00531A27">
        <w:t>bathrobes,</w:t>
      </w:r>
      <w:r w:rsidRPr="006308EC">
        <w:t>”</w:t>
      </w:r>
      <w:r w:rsidRPr="00531A27">
        <w:t xml:space="preserve"> meaning traditional clothing, for example.</w:t>
      </w:r>
      <w:r w:rsidRPr="00531A27">
        <w:rPr>
          <w:vertAlign w:val="superscript"/>
        </w:rPr>
        <w:endnoteReference w:id="409"/>
      </w:r>
      <w:r w:rsidRPr="00531A27">
        <w:t xml:space="preserve"> In line with the spirit of the epoch, it should not be forgotten that the ICRC, as well as all of the other humanitarian organizations, operated in a </w:t>
      </w:r>
      <w:r w:rsidRPr="00531A27">
        <w:rPr>
          <w:bCs/>
        </w:rPr>
        <w:t>broad ideological context</w:t>
      </w:r>
      <w:r w:rsidRPr="00531A27">
        <w:t xml:space="preserve">, which was highly anti-Bolshevik. For instance, images show the devastated surroundings of Brest-Litovsk and the intertitle ascribed it to the </w:t>
      </w:r>
      <w:del w:id="2898" w:author="Patterson Lamb" w:date="2014-08-10T12:07:00Z">
        <w:r w:rsidRPr="00531A27" w:rsidDel="00DD220C">
          <w:delText xml:space="preserve">bolshevist </w:delText>
        </w:r>
      </w:del>
      <w:ins w:id="2899" w:author="Patterson Lamb" w:date="2014-08-10T12:07:00Z">
        <w:r>
          <w:t xml:space="preserve">Bolshevik </w:t>
        </w:r>
      </w:ins>
      <w:r w:rsidRPr="00531A27">
        <w:t xml:space="preserve">invasion. Combating typhus in Poland, assisting White Russians in Istanbul, and helping settle Greek refugees were deemed essential actions in order to remove the Bolshevik </w:t>
      </w:r>
      <w:r w:rsidRPr="006308EC">
        <w:t>“</w:t>
      </w:r>
      <w:r w:rsidRPr="00531A27">
        <w:t>contagion</w:t>
      </w:r>
      <w:r w:rsidRPr="006308EC">
        <w:t>”</w:t>
      </w:r>
      <w:r w:rsidRPr="00531A27">
        <w:t xml:space="preserve"> from Europe. At the same time, the ICRC also made clear that the same food ration was provided to both Polish soldiers and Bolshevik prisoners of war.</w:t>
      </w:r>
    </w:p>
    <w:p w:rsidR="005600E9" w:rsidRPr="00531A27" w:rsidRDefault="005600E9" w:rsidP="001A4F98">
      <w:pPr>
        <w:pStyle w:val="para"/>
      </w:pPr>
      <w:r w:rsidRPr="00531A27">
        <w:t>This leads to the second and main category of the ICRC</w:t>
      </w:r>
      <w:r w:rsidRPr="006308EC">
        <w:t>’</w:t>
      </w:r>
      <w:r w:rsidRPr="00531A27">
        <w:t>s representation of the recipients, namely</w:t>
      </w:r>
      <w:ins w:id="2900" w:author="Patterson Lamb" w:date="2014-08-10T12:07:00Z">
        <w:r>
          <w:t>,</w:t>
        </w:r>
      </w:ins>
      <w:r w:rsidRPr="00531A27">
        <w:t xml:space="preserve"> beneficiaries of humanitarian assistance. In </w:t>
      </w:r>
      <w:del w:id="2901" w:author="Patterson Lamb" w:date="2014-08-10T12:07:00Z">
        <w:r w:rsidRPr="00531A27" w:rsidDel="00DD220C">
          <w:delText xml:space="preserve">the case of </w:delText>
        </w:r>
      </w:del>
      <w:r w:rsidRPr="00531A27">
        <w:t>the repatriation of prisoners of war, images show Russian prisoners of war waiting to embark from the German port of Stettin under the control of the organization</w:t>
      </w:r>
      <w:r w:rsidRPr="006308EC">
        <w:t>’</w:t>
      </w:r>
      <w:r w:rsidRPr="00531A27">
        <w:t>s delegates. Then, on the boat, they depict the joy of these men, who danced and played music in anticipation of their return home. A large number of images portray stories of food distribution and rehabilitated children. Images of newly clothed rescued Polish orphans, surrounding Tarassoff in the orphanage of Kowel, are reminiscent of the codes of missionary photography, colonial photography, and anti</w:t>
      </w:r>
      <w:del w:id="2902" w:author="Patterson Lamb" w:date="2014-08-10T12:08:00Z">
        <w:r w:rsidRPr="00531A27" w:rsidDel="00DD220C">
          <w:delText>-</w:delText>
        </w:r>
      </w:del>
      <w:r w:rsidRPr="00531A27">
        <w:t>slavery photography.</w:t>
      </w:r>
      <w:r w:rsidRPr="00531A27">
        <w:rPr>
          <w:vertAlign w:val="superscript"/>
        </w:rPr>
        <w:endnoteReference w:id="410"/>
      </w:r>
      <w:r w:rsidRPr="00531A27">
        <w:t xml:space="preserve"> </w:t>
      </w:r>
      <w:del w:id="2905" w:author="Patterson Lamb" w:date="2014-08-10T12:08:00Z">
        <w:r w:rsidRPr="00531A27" w:rsidDel="00DD220C">
          <w:delText>Moreover, s</w:delText>
        </w:r>
      </w:del>
      <w:ins w:id="2906" w:author="Patterson Lamb" w:date="2014-08-10T12:08:00Z">
        <w:r>
          <w:t>S</w:t>
        </w:r>
      </w:ins>
      <w:r w:rsidRPr="00531A27">
        <w:t>ome of the images show children involved in education and vocational programs</w:t>
      </w:r>
      <w:ins w:id="2907" w:author="Patterson Lamb" w:date="2014-08-10T12:09:00Z">
        <w:r>
          <w:t xml:space="preserve"> (Figure 6.5)</w:t>
        </w:r>
      </w:ins>
      <w:r w:rsidRPr="00531A27">
        <w:t>.</w:t>
      </w:r>
    </w:p>
    <w:p w:rsidR="005600E9" w:rsidRPr="00DE3FA8" w:rsidRDefault="005600E9" w:rsidP="001A4F98">
      <w:pPr>
        <w:pStyle w:val="fig"/>
      </w:pPr>
      <w:r w:rsidRPr="00DE3FA8">
        <w:t>Fig. 6.5 Here</w:t>
      </w:r>
    </w:p>
    <w:p w:rsidR="005600E9" w:rsidRPr="00843766" w:rsidRDefault="005600E9" w:rsidP="001A4F98">
      <w:pPr>
        <w:pStyle w:val="para"/>
      </w:pPr>
      <w:r w:rsidRPr="00531A27">
        <w:t>Because of the recent expansion of the ICRC</w:t>
      </w:r>
      <w:r w:rsidRPr="006308EC">
        <w:t>’</w:t>
      </w:r>
      <w:r w:rsidRPr="00531A27">
        <w:t>s mandate to children, the organization was particularly eager to represent them.</w:t>
      </w:r>
      <w:r w:rsidRPr="00843766">
        <w:t xml:space="preserve"> </w:t>
      </w:r>
      <w:r w:rsidRPr="00531A27">
        <w:t>The ICRC</w:t>
      </w:r>
      <w:r w:rsidRPr="006308EC">
        <w:t>’</w:t>
      </w:r>
      <w:r w:rsidRPr="00531A27">
        <w:t>s approach, activities, and ambitions were in keeping with a specific trend of the period, in particular increased attention to youth as the basis for the reconstruction of post</w:t>
      </w:r>
      <w:del w:id="2908" w:author="Patterson Lamb" w:date="2014-08-10T12:09:00Z">
        <w:r w:rsidRPr="00531A27" w:rsidDel="00DD220C">
          <w:delText>-</w:delText>
        </w:r>
      </w:del>
      <w:r w:rsidRPr="00531A27">
        <w:t>war Europe. Children became the preferred targets of humanitarian organizations</w:t>
      </w:r>
      <w:r w:rsidRPr="006308EC">
        <w:t>’</w:t>
      </w:r>
      <w:r w:rsidRPr="00531A27">
        <w:t xml:space="preserve"> visual campaigns, and the ICRC also followed this international trend. For instance, in 1921, in coincidence with the relief operations to fight hunger in the Volga region, the Save the Children Fund produced and directed a movie entitled </w:t>
      </w:r>
      <w:del w:id="2909" w:author="Patterson Lamb" w:date="2014-08-10T12:10:00Z">
        <w:r w:rsidRPr="005600E9">
          <w:rPr>
            <w:i/>
            <w:rPrChange w:id="2910" w:author="Patterson Lamb" w:date="2014-08-10T12:10:00Z">
              <w:rPr/>
            </w:rPrChange>
          </w:rPr>
          <w:delText>“</w:delText>
        </w:r>
      </w:del>
      <w:r w:rsidRPr="005600E9">
        <w:rPr>
          <w:i/>
          <w:rPrChange w:id="2911" w:author="Patterson Lamb" w:date="2014-08-10T12:10:00Z">
            <w:rPr/>
          </w:rPrChange>
        </w:rPr>
        <w:t xml:space="preserve">Famine: </w:t>
      </w:r>
      <w:r w:rsidRPr="00DD220C">
        <w:rPr>
          <w:i/>
        </w:rPr>
        <w:t xml:space="preserve">A Glimpse </w:t>
      </w:r>
      <w:r w:rsidRPr="005600E9">
        <w:rPr>
          <w:i/>
          <w:rPrChange w:id="2912" w:author="Patterson Lamb" w:date="2014-08-10T12:10:00Z">
            <w:rPr/>
          </w:rPrChange>
        </w:rPr>
        <w:t>of the</w:t>
      </w:r>
      <w:r w:rsidRPr="00531A27">
        <w:t xml:space="preserve"> </w:t>
      </w:r>
      <w:r w:rsidRPr="005600E9">
        <w:rPr>
          <w:i/>
          <w:rPrChange w:id="2913" w:author="Patterson Lamb" w:date="2014-08-10T12:10:00Z">
            <w:rPr/>
          </w:rPrChange>
        </w:rPr>
        <w:t>Misery in the Province of Saratov</w:t>
      </w:r>
      <w:r w:rsidRPr="00531A27">
        <w:t>.</w:t>
      </w:r>
      <w:del w:id="2914" w:author="Patterson Lamb" w:date="2014-08-10T12:10:00Z">
        <w:r w:rsidRPr="006308EC" w:rsidDel="00DD220C">
          <w:delText>”</w:delText>
        </w:r>
      </w:del>
      <w:r w:rsidRPr="00531A27">
        <w:t xml:space="preserve"> The movie, which portrayed images of deep suffering and dying children, would be largely shown in Europe and North America in the following months.</w:t>
      </w:r>
      <w:r w:rsidRPr="00531A27">
        <w:rPr>
          <w:vertAlign w:val="superscript"/>
        </w:rPr>
        <w:endnoteReference w:id="411"/>
      </w:r>
      <w:r w:rsidRPr="00531A27">
        <w:t xml:space="preserve"> Besides the fact that European youth were in real danger of malnutrition and disease in the aftermath of the First World War, the focus of the ICRC reflected overlapping interests among institutions.</w:t>
      </w:r>
      <w:r w:rsidRPr="00531A27">
        <w:rPr>
          <w:vertAlign w:val="superscript"/>
        </w:rPr>
        <w:endnoteReference w:id="412"/>
      </w:r>
    </w:p>
    <w:p w:rsidR="005600E9" w:rsidRPr="00531A27" w:rsidRDefault="005600E9" w:rsidP="001A4F98">
      <w:pPr>
        <w:pStyle w:val="A"/>
      </w:pPr>
      <w:bookmarkStart w:id="2919" w:name="CBML_ch06_sec1_006"/>
      <w:r w:rsidRPr="006308EC">
        <w:t>Conclusion</w:t>
      </w:r>
    </w:p>
    <w:bookmarkEnd w:id="2919"/>
    <w:p w:rsidR="005600E9" w:rsidRPr="00531A27" w:rsidRDefault="005600E9" w:rsidP="001A4F98">
      <w:pPr>
        <w:pStyle w:val="para-no-indent"/>
      </w:pPr>
      <w:r w:rsidRPr="00531A27">
        <w:rPr>
          <w:rFonts w:cs="Times"/>
          <w:szCs w:val="18"/>
        </w:rPr>
        <w:t xml:space="preserve">As Caroline Moorehead notes, the ICRC </w:t>
      </w:r>
      <w:r w:rsidRPr="006308EC">
        <w:rPr>
          <w:rFonts w:cs="Times"/>
          <w:szCs w:val="18"/>
        </w:rPr>
        <w:t>“</w:t>
      </w:r>
      <w:r w:rsidRPr="00531A27">
        <w:rPr>
          <w:rFonts w:cs="Times"/>
          <w:szCs w:val="18"/>
        </w:rPr>
        <w:t>remained a curious animal.</w:t>
      </w:r>
      <w:r w:rsidRPr="006308EC">
        <w:rPr>
          <w:rFonts w:cs="Times"/>
          <w:szCs w:val="18"/>
        </w:rPr>
        <w:t>”</w:t>
      </w:r>
      <w:r w:rsidRPr="00531A27">
        <w:rPr>
          <w:vertAlign w:val="superscript"/>
        </w:rPr>
        <w:endnoteReference w:id="413"/>
      </w:r>
      <w:r w:rsidRPr="00531A27">
        <w:rPr>
          <w:rFonts w:cs="Times"/>
          <w:szCs w:val="18"/>
        </w:rPr>
        <w:t xml:space="preserve"> This chapter has suggested that</w:t>
      </w:r>
      <w:del w:id="2920" w:author="Patterson Lamb" w:date="2014-08-10T12:10:00Z">
        <w:r w:rsidRPr="00531A27" w:rsidDel="00DD220C">
          <w:delText>,</w:delText>
        </w:r>
      </w:del>
      <w:r w:rsidRPr="00531A27">
        <w:t xml:space="preserve"> in the aftermath of the First World War, the ICRC was not as independent, impartial, and neutral as one would think. The post</w:t>
      </w:r>
      <w:del w:id="2921" w:author="Patterson Lamb" w:date="2014-08-10T12:11:00Z">
        <w:r w:rsidRPr="00531A27" w:rsidDel="00DD220C">
          <w:delText>-</w:delText>
        </w:r>
      </w:del>
      <w:r w:rsidRPr="00531A27">
        <w:t xml:space="preserve">war setting was a moment of transition, where pre-existing and new practices interacted. It was also a moment in which power relations among actors were renegotiated, reallocated, and redistributed. Against this changing context, the early 1920s witnessed the rise of international organizations and their increasing importance in world politics. The </w:t>
      </w:r>
      <w:r w:rsidRPr="006308EC">
        <w:rPr>
          <w:bCs/>
        </w:rPr>
        <w:t>“</w:t>
      </w:r>
      <w:r w:rsidRPr="00531A27">
        <w:rPr>
          <w:bCs/>
        </w:rPr>
        <w:t>survival</w:t>
      </w:r>
      <w:r w:rsidRPr="006308EC">
        <w:rPr>
          <w:bCs/>
        </w:rPr>
        <w:t>”</w:t>
      </w:r>
      <w:r w:rsidRPr="00531A27">
        <w:t xml:space="preserve"> of the ICRC after the First World War required adaption to the evolving circumstances. Therefore, the expansion of the ICRC</w:t>
      </w:r>
      <w:r w:rsidRPr="006308EC">
        <w:t>’</w:t>
      </w:r>
      <w:r w:rsidRPr="00531A27">
        <w:t xml:space="preserve">s mandate encompassed the necessity of using </w:t>
      </w:r>
      <w:r w:rsidRPr="00531A27">
        <w:rPr>
          <w:bCs/>
        </w:rPr>
        <w:t>new forms of communication.</w:t>
      </w:r>
    </w:p>
    <w:p w:rsidR="005600E9" w:rsidRPr="00531A27" w:rsidRDefault="005600E9" w:rsidP="001A4F98">
      <w:pPr>
        <w:pStyle w:val="para"/>
      </w:pPr>
      <w:r w:rsidRPr="00531A27">
        <w:t>By analy</w:t>
      </w:r>
      <w:ins w:id="2922" w:author="Patterson Lamb" w:date="2014-08-10T12:12:00Z">
        <w:r>
          <w:t>z</w:t>
        </w:r>
      </w:ins>
      <w:del w:id="2923" w:author="Patterson Lamb" w:date="2014-08-10T12:12:00Z">
        <w:r w:rsidRPr="00531A27" w:rsidDel="00DD220C">
          <w:delText>s</w:delText>
        </w:r>
      </w:del>
      <w:r w:rsidRPr="00531A27">
        <w:t>ing the photographs and movies of the ICRC, this chapter has considered the distribution of power around the specific, if nebulous, object called humanitarianism. On one hand, visual materials were used to emphasize the apolitical nature of the ICRC</w:t>
      </w:r>
      <w:r w:rsidRPr="006308EC">
        <w:t>’</w:t>
      </w:r>
      <w:r w:rsidRPr="00531A27">
        <w:t>s mandate and practices. In other words, photography and movies were intended to depict humanitarianism in its purest form and to publicize the ICRC</w:t>
      </w:r>
      <w:r w:rsidRPr="006308EC">
        <w:t>’</w:t>
      </w:r>
      <w:r w:rsidRPr="00531A27">
        <w:t>s engagement with people in need. On the other hand, the ICRC</w:t>
      </w:r>
      <w:r w:rsidRPr="006308EC">
        <w:t>’</w:t>
      </w:r>
      <w:r w:rsidRPr="00531A27">
        <w:t>s use of photos and movies was inherently political and was oriented toward gaining influence in post</w:t>
      </w:r>
      <w:del w:id="2924" w:author="Patterson Lamb" w:date="2014-08-10T12:12:00Z">
        <w:r w:rsidRPr="00531A27" w:rsidDel="00DD220C">
          <w:delText>-</w:delText>
        </w:r>
      </w:del>
      <w:r w:rsidRPr="00531A27">
        <w:t>war humanitarian questions and increasing financial resources.</w:t>
      </w:r>
      <w:r w:rsidRPr="00531A27">
        <w:rPr>
          <w:vertAlign w:val="superscript"/>
        </w:rPr>
        <w:endnoteReference w:id="414"/>
      </w:r>
      <w:r w:rsidRPr="00531A27">
        <w:t xml:space="preserve"> Moreover, the ICRC</w:t>
      </w:r>
      <w:r w:rsidRPr="006308EC">
        <w:t>’</w:t>
      </w:r>
      <w:r w:rsidRPr="00531A27">
        <w:t xml:space="preserve">s visual humanitarianism communicated that the organization was moving from charity, volunteerism, activism, and social service to </w:t>
      </w:r>
      <w:r w:rsidRPr="006308EC">
        <w:t>“</w:t>
      </w:r>
      <w:r w:rsidRPr="00531A27">
        <w:t>modern</w:t>
      </w:r>
      <w:r w:rsidRPr="006308EC">
        <w:t>”</w:t>
      </w:r>
      <w:r w:rsidRPr="00531A27">
        <w:t xml:space="preserve"> values of professionalization, science, and accountability. At the same time, these images and movies also communicated the </w:t>
      </w:r>
      <w:r w:rsidRPr="006308EC">
        <w:t>“</w:t>
      </w:r>
      <w:r w:rsidRPr="00531A27">
        <w:t>dark side</w:t>
      </w:r>
      <w:r w:rsidRPr="006308EC">
        <w:t>”</w:t>
      </w:r>
      <w:r w:rsidRPr="00531A27">
        <w:t xml:space="preserve"> of humanitarianism, namely</w:t>
      </w:r>
      <w:ins w:id="2925" w:author="Patterson Lamb" w:date="2014-08-10T12:12:00Z">
        <w:r>
          <w:t>,</w:t>
        </w:r>
      </w:ins>
      <w:r w:rsidRPr="00531A27">
        <w:t xml:space="preserve"> ongoing paternalism, a sense of superiority, and the civilizing mission.</w:t>
      </w:r>
    </w:p>
    <w:p w:rsidR="005600E9" w:rsidRPr="00531A27" w:rsidRDefault="005600E9" w:rsidP="001A4F98">
      <w:pPr>
        <w:pStyle w:val="para"/>
      </w:pPr>
      <w:r w:rsidRPr="00531A27">
        <w:t>In the future, posters and postcards of the ICRC should also be analy</w:t>
      </w:r>
      <w:del w:id="2926" w:author="Patterson Lamb" w:date="2014-08-10T12:13:00Z">
        <w:r w:rsidRPr="00531A27" w:rsidDel="00DD220C">
          <w:delText>s</w:delText>
        </w:r>
      </w:del>
      <w:ins w:id="2927" w:author="Patterson Lamb" w:date="2014-08-10T12:13:00Z">
        <w:r>
          <w:t>z</w:t>
        </w:r>
      </w:ins>
      <w:r w:rsidRPr="00531A27">
        <w:t>ed in parallel with photographs and movies. More scholarly work should be done to compare the ICRC</w:t>
      </w:r>
      <w:r w:rsidRPr="006308EC">
        <w:t>’</w:t>
      </w:r>
      <w:r w:rsidRPr="00531A27">
        <w:t>s historical visual humanitarianism with contemporary campaigns carried out by other organi</w:t>
      </w:r>
      <w:del w:id="2928" w:author="Patterson Lamb" w:date="2014-08-10T12:13:00Z">
        <w:r w:rsidRPr="00531A27" w:rsidDel="00DD220C">
          <w:delText>s</w:delText>
        </w:r>
      </w:del>
      <w:ins w:id="2929" w:author="Patterson Lamb" w:date="2014-08-10T12:13:00Z">
        <w:r>
          <w:t>z</w:t>
        </w:r>
      </w:ins>
      <w:r w:rsidRPr="00531A27">
        <w:t xml:space="preserve">ations, both European and American. Attention should be devoted to the transfer of models, which seem to connect </w:t>
      </w:r>
      <w:r w:rsidRPr="006308EC">
        <w:t>“</w:t>
      </w:r>
      <w:r w:rsidRPr="00531A27">
        <w:t>modern</w:t>
      </w:r>
      <w:r w:rsidRPr="006308EC">
        <w:t>”</w:t>
      </w:r>
      <w:r w:rsidRPr="00531A27">
        <w:t xml:space="preserve"> interwar humanitarianism with colonial photography, anti</w:t>
      </w:r>
      <w:del w:id="2930" w:author="Patterson Lamb" w:date="2014-08-10T12:13:00Z">
        <w:r w:rsidRPr="00531A27" w:rsidDel="00DD220C">
          <w:delText>-</w:delText>
        </w:r>
      </w:del>
      <w:r w:rsidRPr="00531A27">
        <w:t>slavery photography, and religious journals and pamphlets.</w:t>
      </w:r>
      <w:r w:rsidRPr="00531A27">
        <w:rPr>
          <w:vertAlign w:val="superscript"/>
        </w:rPr>
        <w:endnoteReference w:id="415"/>
      </w:r>
      <w:r w:rsidRPr="00531A27">
        <w:t xml:space="preserve"> Culturally, the Swiss and Western aesthetics and symbolism, from the end of the </w:t>
      </w:r>
      <w:del w:id="2931" w:author="Patterson Lamb" w:date="2014-08-10T12:13:00Z">
        <w:r w:rsidRPr="00531A27" w:rsidDel="00DD220C">
          <w:delText>19</w:delText>
        </w:r>
        <w:r w:rsidRPr="00843766" w:rsidDel="00DD220C">
          <w:delText>th</w:delText>
        </w:r>
        <w:r w:rsidRPr="00531A27" w:rsidDel="00DD220C">
          <w:delText xml:space="preserve"> </w:delText>
        </w:r>
      </w:del>
      <w:ins w:id="2932" w:author="Patterson Lamb" w:date="2014-08-10T12:13:00Z">
        <w:r>
          <w:t>nineteenth</w:t>
        </w:r>
        <w:r w:rsidRPr="00531A27">
          <w:t xml:space="preserve"> </w:t>
        </w:r>
      </w:ins>
      <w:r w:rsidRPr="00531A27">
        <w:t xml:space="preserve">century to the beginning of the </w:t>
      </w:r>
      <w:del w:id="2933" w:author="Patterson Lamb" w:date="2014-08-10T12:14:00Z">
        <w:r w:rsidRPr="00531A27" w:rsidDel="00DD220C">
          <w:delText>20</w:delText>
        </w:r>
        <w:r w:rsidRPr="00843766" w:rsidDel="00DD220C">
          <w:delText>th</w:delText>
        </w:r>
        <w:r w:rsidRPr="00531A27" w:rsidDel="00DD220C">
          <w:delText xml:space="preserve"> </w:delText>
        </w:r>
      </w:del>
      <w:ins w:id="2934" w:author="Patterson Lamb" w:date="2014-08-10T12:14:00Z">
        <w:r>
          <w:t>twentieth</w:t>
        </w:r>
        <w:r w:rsidRPr="00531A27">
          <w:t xml:space="preserve"> </w:t>
        </w:r>
      </w:ins>
      <w:r w:rsidRPr="00531A27">
        <w:t>century, might be productively examined to contextualize the iconographical language of the ICRC at the end of the First World War.</w:t>
      </w:r>
      <w:r w:rsidRPr="00531A27">
        <w:rPr>
          <w:vertAlign w:val="superscript"/>
        </w:rPr>
        <w:endnoteReference w:id="416"/>
      </w:r>
      <w:r w:rsidRPr="00531A27">
        <w:t xml:space="preserve"> These insights into the iconography of the ICRC would permit an in-depth reconstruction of human emotional communities and an examination of the understudied relationship between the donors and the victims/recipients. The ICRC</w:t>
      </w:r>
      <w:r w:rsidRPr="006308EC">
        <w:t>’</w:t>
      </w:r>
      <w:r w:rsidRPr="00531A27">
        <w:t>s visual humanitarianism would also benefit from a gender analysis. Delegates and doctors depicted the male strength of the organization, while in other images the ICRC was portrayed as a caring mother.</w:t>
      </w:r>
      <w:r w:rsidRPr="00531A27">
        <w:rPr>
          <w:vertAlign w:val="superscript"/>
        </w:rPr>
        <w:endnoteReference w:id="417"/>
      </w:r>
    </w:p>
    <w:p w:rsidR="005600E9" w:rsidRDefault="005600E9" w:rsidP="001A4F98">
      <w:pPr>
        <w:pStyle w:val="para"/>
      </w:pPr>
      <w:r w:rsidRPr="00531A27">
        <w:t>All in all, a focus on the visual representation of the ICRC shows that it was in the early 1920s that humanitarianism was transformed into a mass marketing venture, when current communication and fundraising practices were first formulated and implemented. The history of the visual representation of the ICRC is a useful lens through which to interpret the specific Swiss and international contexts in which the organization operated.</w:t>
      </w:r>
    </w:p>
    <w:p w:rsidR="005600E9" w:rsidRDefault="005600E9">
      <w:pPr>
        <w:pStyle w:val="capt"/>
        <w:rPr>
          <w:del w:id="2936" w:author="Patterson Lamb" w:date="2014-07-23T13:42:00Z"/>
          <w:noProof/>
        </w:rPr>
      </w:pPr>
      <w:r>
        <w:br w:type="page"/>
      </w:r>
      <w:bookmarkStart w:id="2937" w:name="CBML_ch06_fig_001"/>
      <w:bookmarkEnd w:id="2937"/>
      <w:del w:id="2938" w:author="Patterson Lamb" w:date="2014-07-23T13:42:00Z">
        <w:r w:rsidRPr="00531A27" w:rsidDel="0004217C">
          <w:rPr>
            <w:rStyle w:val="Figurenumber"/>
          </w:rPr>
          <w:delText>Fig. 6.1</w:delText>
        </w:r>
        <w:r w:rsidRPr="00531A27" w:rsidDel="0004217C">
          <w:rPr>
            <w:lang w:val="fr-CA"/>
          </w:rPr>
          <w:delText xml:space="preserve"> </w:delText>
        </w:r>
        <w:r w:rsidRPr="006308EC" w:rsidDel="0004217C">
          <w:rPr>
            <w:lang w:val="fr-CA"/>
          </w:rPr>
          <w:delText>“</w:delText>
        </w:r>
        <w:r w:rsidRPr="00531A27" w:rsidDel="0004217C">
          <w:rPr>
            <w:noProof/>
          </w:rPr>
          <w:delText>War between Greece and Turkey. Prisoners of war being repatriated under ICRC auspices.</w:delText>
        </w:r>
        <w:r w:rsidRPr="006308EC" w:rsidDel="0004217C">
          <w:rPr>
            <w:noProof/>
            <w:lang w:val="fr-FR"/>
          </w:rPr>
          <w:delText>”</w:delText>
        </w:r>
        <w:r w:rsidRPr="00531A27" w:rsidDel="0004217C">
          <w:rPr>
            <w:noProof/>
            <w:lang w:val="fr-FR"/>
          </w:rPr>
          <w:delText xml:space="preserve"> </w:delText>
        </w:r>
        <w:r w:rsidRPr="006308EC" w:rsidDel="0004217C">
          <w:delText>©</w:delText>
        </w:r>
        <w:r w:rsidRPr="00531A27" w:rsidDel="0004217C">
          <w:delText xml:space="preserve"> </w:delText>
        </w:r>
        <w:r w:rsidRPr="00531A27" w:rsidDel="0004217C">
          <w:rPr>
            <w:noProof/>
          </w:rPr>
          <w:delText>Phototh</w:delText>
        </w:r>
        <w:r w:rsidRPr="006308EC" w:rsidDel="0004217C">
          <w:rPr>
            <w:noProof/>
          </w:rPr>
          <w:delText>è</w:delText>
        </w:r>
        <w:r w:rsidRPr="00531A27" w:rsidDel="0004217C">
          <w:rPr>
            <w:noProof/>
          </w:rPr>
          <w:delText>que CICR (DR)</w:delText>
        </w:r>
        <w:r w:rsidRPr="00531A27" w:rsidDel="0004217C">
          <w:delText xml:space="preserve">, </w:delText>
        </w:r>
        <w:r w:rsidRPr="007D5122" w:rsidDel="0004217C">
          <w:rPr>
            <w:i/>
            <w:noProof/>
          </w:rPr>
          <w:delText>V-P-HIST-00981-65</w:delText>
        </w:r>
        <w:r w:rsidRPr="00531A27" w:rsidDel="0004217C">
          <w:rPr>
            <w:noProof/>
          </w:rPr>
          <w:delText>, 1922.</w:delText>
        </w:r>
      </w:del>
    </w:p>
    <w:p w:rsidR="005600E9" w:rsidRDefault="005600E9">
      <w:pPr>
        <w:pStyle w:val="capt"/>
        <w:rPr>
          <w:del w:id="2939" w:author="Patterson Lamb" w:date="2014-07-23T13:42:00Z"/>
          <w:noProof/>
          <w:lang w:val="fr-FR"/>
        </w:rPr>
      </w:pPr>
      <w:bookmarkStart w:id="2940" w:name="CBML_ch06_fig_002"/>
      <w:bookmarkEnd w:id="2940"/>
      <w:del w:id="2941" w:author="Patterson Lamb" w:date="2014-07-23T13:42:00Z">
        <w:r w:rsidRPr="00531A27" w:rsidDel="0004217C">
          <w:rPr>
            <w:rStyle w:val="Figurenumber"/>
          </w:rPr>
          <w:delText>Fig. 6.2</w:delText>
        </w:r>
        <w:r w:rsidRPr="00531A27" w:rsidDel="0004217C">
          <w:rPr>
            <w:noProof/>
          </w:rPr>
          <w:delText xml:space="preserve"> </w:delText>
        </w:r>
        <w:r w:rsidRPr="006308EC" w:rsidDel="0004217C">
          <w:delText>“</w:delText>
        </w:r>
        <w:r w:rsidRPr="00531A27" w:rsidDel="0004217C">
          <w:rPr>
            <w:noProof/>
          </w:rPr>
          <w:delText xml:space="preserve">Post World War I </w:delText>
        </w:r>
        <w:r w:rsidRPr="006308EC" w:rsidDel="0004217C">
          <w:rPr>
            <w:noProof/>
          </w:rPr>
          <w:delText>–</w:delText>
        </w:r>
        <w:r w:rsidRPr="00531A27" w:rsidDel="0004217C">
          <w:rPr>
            <w:noProof/>
          </w:rPr>
          <w:delText xml:space="preserve"> Narva, Ivangorod fortress. ICRC transit point for Russian prisoners of war repatriated from Germany and German prisoners of war coming from Russia.</w:delText>
        </w:r>
        <w:r w:rsidRPr="006308EC" w:rsidDel="0004217C">
          <w:rPr>
            <w:noProof/>
          </w:rPr>
          <w:delText>”</w:delText>
        </w:r>
        <w:r w:rsidRPr="00531A27" w:rsidDel="0004217C">
          <w:rPr>
            <w:noProof/>
          </w:rPr>
          <w:delText xml:space="preserve"> </w:delText>
        </w:r>
        <w:r w:rsidRPr="006308EC" w:rsidDel="0004217C">
          <w:delText>©</w:delText>
        </w:r>
        <w:r w:rsidRPr="00531A27" w:rsidDel="0004217C">
          <w:rPr>
            <w:lang w:val="fr-CA"/>
          </w:rPr>
          <w:delText xml:space="preserve"> </w:delText>
        </w:r>
        <w:r w:rsidRPr="00531A27" w:rsidDel="0004217C">
          <w:rPr>
            <w:noProof/>
            <w:lang w:val="fr-CA"/>
          </w:rPr>
          <w:delText>Phototh</w:delText>
        </w:r>
        <w:r w:rsidRPr="006308EC" w:rsidDel="0004217C">
          <w:rPr>
            <w:noProof/>
            <w:lang w:val="fr-CA"/>
          </w:rPr>
          <w:delText>è</w:delText>
        </w:r>
        <w:r w:rsidRPr="00531A27" w:rsidDel="0004217C">
          <w:rPr>
            <w:noProof/>
            <w:lang w:val="fr-CA"/>
          </w:rPr>
          <w:delText>que CICR (DR)</w:delText>
        </w:r>
        <w:r w:rsidRPr="00531A27" w:rsidDel="0004217C">
          <w:rPr>
            <w:lang w:val="fr-CA"/>
          </w:rPr>
          <w:delText>/</w:delText>
        </w:r>
        <w:r w:rsidRPr="007D5122" w:rsidDel="0004217C">
          <w:rPr>
            <w:i/>
            <w:noProof/>
            <w:lang w:val="fr-FR"/>
          </w:rPr>
          <w:delText>V-P-HIST-03054-06</w:delText>
        </w:r>
        <w:r w:rsidRPr="00531A27" w:rsidDel="0004217C">
          <w:rPr>
            <w:noProof/>
            <w:lang w:val="fr-FR"/>
          </w:rPr>
          <w:delText>, 1921.</w:delText>
        </w:r>
      </w:del>
    </w:p>
    <w:p w:rsidR="005600E9" w:rsidRDefault="005600E9">
      <w:pPr>
        <w:pStyle w:val="capt"/>
        <w:rPr>
          <w:del w:id="2942" w:author="Patterson Lamb" w:date="2014-07-23T13:42:00Z"/>
          <w:noProof/>
          <w:lang w:val="fr-FR"/>
        </w:rPr>
      </w:pPr>
      <w:bookmarkStart w:id="2943" w:name="CBML_ch06_fig_003"/>
      <w:bookmarkEnd w:id="2943"/>
      <w:del w:id="2944" w:author="Patterson Lamb" w:date="2014-07-23T13:42:00Z">
        <w:r w:rsidRPr="00531A27" w:rsidDel="0004217C">
          <w:rPr>
            <w:rStyle w:val="Figurenumber"/>
          </w:rPr>
          <w:delText>Fig. 6.3</w:delText>
        </w:r>
        <w:r w:rsidRPr="00531A27" w:rsidDel="0004217C">
          <w:rPr>
            <w:lang w:val="fr-CA"/>
          </w:rPr>
          <w:delText xml:space="preserve"> </w:delText>
        </w:r>
        <w:r w:rsidRPr="006308EC" w:rsidDel="0004217C">
          <w:delText>“</w:delText>
        </w:r>
        <w:r w:rsidRPr="00531A27" w:rsidDel="0004217C">
          <w:rPr>
            <w:noProof/>
          </w:rPr>
          <w:delText xml:space="preserve">Post World War I </w:delText>
        </w:r>
        <w:r w:rsidRPr="006308EC" w:rsidDel="0004217C">
          <w:rPr>
            <w:noProof/>
          </w:rPr>
          <w:delText>–</w:delText>
        </w:r>
        <w:r w:rsidRPr="00531A27" w:rsidDel="0004217C">
          <w:rPr>
            <w:noProof/>
          </w:rPr>
          <w:delText xml:space="preserve"> Stettin. Arrival of the </w:delText>
        </w:r>
        <w:r w:rsidRPr="006308EC" w:rsidDel="0004217C">
          <w:rPr>
            <w:noProof/>
          </w:rPr>
          <w:delText>‘</w:delText>
        </w:r>
        <w:r w:rsidRPr="00531A27" w:rsidDel="0004217C">
          <w:rPr>
            <w:noProof/>
          </w:rPr>
          <w:delText>Bagdad</w:delText>
        </w:r>
        <w:r w:rsidRPr="006308EC" w:rsidDel="0004217C">
          <w:rPr>
            <w:noProof/>
          </w:rPr>
          <w:delText>’</w:delText>
        </w:r>
        <w:r w:rsidRPr="00531A27" w:rsidDel="0004217C">
          <w:rPr>
            <w:noProof/>
          </w:rPr>
          <w:delText xml:space="preserve"> transporting German prisoners of war repatriated from Russia.</w:delText>
        </w:r>
        <w:r w:rsidRPr="006308EC" w:rsidDel="0004217C">
          <w:rPr>
            <w:noProof/>
          </w:rPr>
          <w:delText>”</w:delText>
        </w:r>
        <w:r w:rsidRPr="00531A27" w:rsidDel="0004217C">
          <w:rPr>
            <w:noProof/>
          </w:rPr>
          <w:delText xml:space="preserve"> </w:delText>
        </w:r>
        <w:r w:rsidRPr="006308EC" w:rsidDel="0004217C">
          <w:delText>©</w:delText>
        </w:r>
        <w:r w:rsidRPr="00531A27" w:rsidDel="0004217C">
          <w:rPr>
            <w:lang w:val="fr-CA"/>
          </w:rPr>
          <w:delText xml:space="preserve"> </w:delText>
        </w:r>
        <w:r w:rsidRPr="00531A27" w:rsidDel="0004217C">
          <w:rPr>
            <w:noProof/>
            <w:lang w:val="fr-CA"/>
          </w:rPr>
          <w:delText>Phototh</w:delText>
        </w:r>
        <w:r w:rsidRPr="006308EC" w:rsidDel="0004217C">
          <w:rPr>
            <w:noProof/>
            <w:lang w:val="fr-CA"/>
          </w:rPr>
          <w:delText>è</w:delText>
        </w:r>
        <w:r w:rsidRPr="00531A27" w:rsidDel="0004217C">
          <w:rPr>
            <w:noProof/>
            <w:lang w:val="fr-CA"/>
          </w:rPr>
          <w:delText>que CICR (DR)</w:delText>
        </w:r>
        <w:r w:rsidRPr="00531A27" w:rsidDel="0004217C">
          <w:rPr>
            <w:lang w:val="fr-CA"/>
          </w:rPr>
          <w:delText>/</w:delText>
        </w:r>
        <w:r w:rsidRPr="007D5122" w:rsidDel="0004217C">
          <w:rPr>
            <w:i/>
            <w:noProof/>
            <w:lang w:val="fr-FR"/>
          </w:rPr>
          <w:delText>V-P-HIST-01128</w:delText>
        </w:r>
        <w:r w:rsidRPr="00531A27" w:rsidDel="0004217C">
          <w:rPr>
            <w:noProof/>
            <w:lang w:val="fr-FR"/>
          </w:rPr>
          <w:delText>, 09/1920.</w:delText>
        </w:r>
      </w:del>
    </w:p>
    <w:p w:rsidR="005600E9" w:rsidRDefault="005600E9">
      <w:pPr>
        <w:pStyle w:val="capt"/>
        <w:rPr>
          <w:del w:id="2945" w:author="Patterson Lamb" w:date="2014-07-23T13:42:00Z"/>
          <w:noProof/>
        </w:rPr>
      </w:pPr>
      <w:bookmarkStart w:id="2946" w:name="CBML_ch06_fig_004"/>
      <w:bookmarkEnd w:id="2946"/>
      <w:del w:id="2947" w:author="Patterson Lamb" w:date="2014-07-23T13:42:00Z">
        <w:r w:rsidRPr="00531A27" w:rsidDel="0004217C">
          <w:rPr>
            <w:rStyle w:val="Figurenumber"/>
          </w:rPr>
          <w:delText>Fig. 6.4</w:delText>
        </w:r>
        <w:r w:rsidRPr="00531A27" w:rsidDel="0004217C">
          <w:rPr>
            <w:noProof/>
          </w:rPr>
          <w:delText xml:space="preserve"> </w:delText>
        </w:r>
        <w:r w:rsidRPr="006308EC" w:rsidDel="0004217C">
          <w:delText>“</w:delText>
        </w:r>
        <w:r w:rsidRPr="00531A27" w:rsidDel="0004217C">
          <w:rPr>
            <w:noProof/>
          </w:rPr>
          <w:delText>Soviet Armenia 1921</w:delText>
        </w:r>
        <w:r w:rsidRPr="006308EC" w:rsidDel="0004217C">
          <w:rPr>
            <w:noProof/>
          </w:rPr>
          <w:delText>–</w:delText>
        </w:r>
        <w:r w:rsidRPr="00531A27" w:rsidDel="0004217C">
          <w:rPr>
            <w:noProof/>
          </w:rPr>
          <w:delText>1922, Eriwan. Orphans.</w:delText>
        </w:r>
        <w:r w:rsidRPr="006308EC" w:rsidDel="0004217C">
          <w:rPr>
            <w:noProof/>
          </w:rPr>
          <w:delText>”</w:delText>
        </w:r>
        <w:r w:rsidRPr="00531A27" w:rsidDel="0004217C">
          <w:rPr>
            <w:noProof/>
          </w:rPr>
          <w:delText xml:space="preserve"> </w:delText>
        </w:r>
        <w:r w:rsidRPr="006308EC" w:rsidDel="0004217C">
          <w:delText>©</w:delText>
        </w:r>
        <w:r w:rsidRPr="00531A27" w:rsidDel="0004217C">
          <w:delText xml:space="preserve"> </w:delText>
        </w:r>
        <w:r w:rsidRPr="00531A27" w:rsidDel="0004217C">
          <w:rPr>
            <w:noProof/>
          </w:rPr>
          <w:delText>Phototh</w:delText>
        </w:r>
        <w:r w:rsidRPr="006308EC" w:rsidDel="0004217C">
          <w:rPr>
            <w:noProof/>
          </w:rPr>
          <w:delText>è</w:delText>
        </w:r>
        <w:r w:rsidRPr="00531A27" w:rsidDel="0004217C">
          <w:rPr>
            <w:noProof/>
          </w:rPr>
          <w:delText>que CICR (DR)</w:delText>
        </w:r>
        <w:r w:rsidRPr="00531A27" w:rsidDel="0004217C">
          <w:delText>/</w:delText>
        </w:r>
        <w:r w:rsidRPr="00531A27" w:rsidDel="0004217C">
          <w:rPr>
            <w:noProof/>
          </w:rPr>
          <w:delText xml:space="preserve">s.n., </w:delText>
        </w:r>
        <w:r w:rsidRPr="007D5122" w:rsidDel="0004217C">
          <w:rPr>
            <w:i/>
            <w:noProof/>
          </w:rPr>
          <w:delText>V-P-HIST-00387-11.</w:delText>
        </w:r>
      </w:del>
    </w:p>
    <w:p w:rsidR="005600E9" w:rsidRDefault="005600E9">
      <w:pPr>
        <w:pStyle w:val="capt"/>
        <w:rPr>
          <w:noProof/>
        </w:rPr>
      </w:pPr>
      <w:bookmarkStart w:id="2948" w:name="CBML_ch06_fig_005"/>
      <w:bookmarkEnd w:id="2948"/>
      <w:del w:id="2949" w:author="Patterson Lamb" w:date="2014-07-23T13:42:00Z">
        <w:r w:rsidRPr="00531A27" w:rsidDel="0004217C">
          <w:rPr>
            <w:rStyle w:val="Figurenumber"/>
          </w:rPr>
          <w:delText>Fig. 6.5</w:delText>
        </w:r>
        <w:r w:rsidRPr="00AC127C" w:rsidDel="0004217C">
          <w:rPr>
            <w:noProof/>
          </w:rPr>
          <w:delText xml:space="preserve"> </w:delText>
        </w:r>
        <w:r w:rsidRPr="006308EC" w:rsidDel="0004217C">
          <w:rPr>
            <w:lang w:val="fr-CA"/>
          </w:rPr>
          <w:delText>“</w:delText>
        </w:r>
        <w:r w:rsidRPr="00AC127C" w:rsidDel="0004217C">
          <w:rPr>
            <w:noProof/>
          </w:rPr>
          <w:delText>Apr</w:delText>
        </w:r>
        <w:r w:rsidRPr="006308EC" w:rsidDel="0004217C">
          <w:rPr>
            <w:noProof/>
          </w:rPr>
          <w:delText>è</w:delText>
        </w:r>
        <w:r w:rsidRPr="00AC127C" w:rsidDel="0004217C">
          <w:rPr>
            <w:noProof/>
          </w:rPr>
          <w:delText>s-guerre 1914</w:delText>
        </w:r>
        <w:r w:rsidRPr="006308EC" w:rsidDel="0004217C">
          <w:rPr>
            <w:noProof/>
          </w:rPr>
          <w:delText>–</w:delText>
        </w:r>
        <w:r w:rsidRPr="00AC127C" w:rsidDel="0004217C">
          <w:rPr>
            <w:noProof/>
          </w:rPr>
          <w:delText xml:space="preserve">1918 </w:delText>
        </w:r>
        <w:r w:rsidRPr="006308EC" w:rsidDel="0004217C">
          <w:rPr>
            <w:noProof/>
          </w:rPr>
          <w:delText>–</w:delText>
        </w:r>
        <w:r w:rsidRPr="00AC127C" w:rsidDel="0004217C">
          <w:rPr>
            <w:noProof/>
          </w:rPr>
          <w:delText xml:space="preserve"> Kowel. Orphelinat fond</w:delText>
        </w:r>
        <w:r w:rsidRPr="006308EC" w:rsidDel="0004217C">
          <w:rPr>
            <w:noProof/>
          </w:rPr>
          <w:delText>é</w:delText>
        </w:r>
        <w:r w:rsidRPr="00AC127C" w:rsidDel="0004217C">
          <w:rPr>
            <w:noProof/>
          </w:rPr>
          <w:delText xml:space="preserve"> par le CICR.</w:delText>
        </w:r>
        <w:r w:rsidRPr="006308EC" w:rsidDel="0004217C">
          <w:rPr>
            <w:noProof/>
          </w:rPr>
          <w:delText>”</w:delText>
        </w:r>
        <w:r w:rsidRPr="00AC127C" w:rsidDel="0004217C">
          <w:rPr>
            <w:noProof/>
          </w:rPr>
          <w:delText xml:space="preserve"> </w:delText>
        </w:r>
        <w:r w:rsidRPr="006308EC" w:rsidDel="0004217C">
          <w:delText>©</w:delText>
        </w:r>
        <w:r w:rsidRPr="00AC127C" w:rsidDel="0004217C">
          <w:delText xml:space="preserve"> </w:delText>
        </w:r>
        <w:r w:rsidRPr="00531A27" w:rsidDel="0004217C">
          <w:rPr>
            <w:noProof/>
          </w:rPr>
          <w:delText>Phototh</w:delText>
        </w:r>
        <w:r w:rsidRPr="006308EC" w:rsidDel="0004217C">
          <w:rPr>
            <w:noProof/>
          </w:rPr>
          <w:delText>è</w:delText>
        </w:r>
        <w:r w:rsidRPr="00531A27" w:rsidDel="0004217C">
          <w:rPr>
            <w:noProof/>
          </w:rPr>
          <w:delText>que CICR (DR)</w:delText>
        </w:r>
        <w:r w:rsidRPr="00531A27" w:rsidDel="0004217C">
          <w:delText>/</w:delText>
        </w:r>
        <w:r w:rsidRPr="007D5122" w:rsidDel="0004217C">
          <w:rPr>
            <w:i/>
            <w:noProof/>
          </w:rPr>
          <w:delText>V-P-HIST-00382-41</w:delText>
        </w:r>
        <w:r w:rsidRPr="00531A27" w:rsidDel="0004217C">
          <w:rPr>
            <w:noProof/>
          </w:rPr>
          <w:delText>, 06/1919.</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2F5D6E" w:rsidRDefault="005600E9" w:rsidP="001A4F98">
      <w:pPr>
        <w:pStyle w:val="CN"/>
      </w:pPr>
      <w:del w:id="2950" w:author="Patterson Lamb" w:date="2014-07-23T13:10:00Z">
        <w:r w:rsidRPr="002F5D6E" w:rsidDel="00A271FE">
          <w:delText xml:space="preserve">Chapter </w:delText>
        </w:r>
      </w:del>
      <w:r w:rsidRPr="002F5D6E">
        <w:t>7</w:t>
      </w:r>
    </w:p>
    <w:p w:rsidR="005600E9" w:rsidRDefault="005600E9" w:rsidP="00B66996">
      <w:pPr>
        <w:pStyle w:val="CST"/>
      </w:pPr>
      <w:bookmarkStart w:id="2951" w:name="CBML_ch07_ch_001"/>
      <w:r w:rsidRPr="006308EC">
        <w:t>Children and Other Civilians</w:t>
      </w:r>
    </w:p>
    <w:p w:rsidR="005600E9" w:rsidRDefault="005600E9" w:rsidP="00B66996">
      <w:pPr>
        <w:pStyle w:val="CST"/>
      </w:pPr>
      <w:r w:rsidRPr="006308EC">
        <w:t>Photography and the Politics of Humanitarian Image-</w:t>
      </w:r>
      <w:r>
        <w:t>making</w:t>
      </w:r>
      <w:ins w:id="2952" w:author="Patterson Lamb" w:date="2014-07-23T13:10:00Z">
        <w:r>
          <w:t>M</w:t>
        </w:r>
        <w:r w:rsidRPr="006308EC">
          <w:t>aking</w:t>
        </w:r>
      </w:ins>
    </w:p>
    <w:bookmarkEnd w:id="2951"/>
    <w:p w:rsidR="005600E9" w:rsidRPr="000147FE" w:rsidRDefault="005600E9" w:rsidP="001A4F98">
      <w:pPr>
        <w:pStyle w:val="CA"/>
      </w:pPr>
      <w:r w:rsidRPr="006308EC">
        <w:rPr>
          <w:b/>
        </w:rPr>
        <w:t>Heide Fehrenbach</w:t>
      </w:r>
    </w:p>
    <w:p w:rsidR="005600E9" w:rsidRPr="00033B99" w:rsidDel="009515AD" w:rsidRDefault="005600E9" w:rsidP="001A4F98">
      <w:pPr>
        <w:pStyle w:val="para"/>
        <w:rPr>
          <w:del w:id="2953" w:author="Patterson Lamb" w:date="2014-08-10T12:46:00Z"/>
        </w:rPr>
      </w:pPr>
      <w:del w:id="2954" w:author="Patterson Lamb" w:date="2014-08-10T12:46:00Z">
        <w:r w:rsidRPr="00033B99" w:rsidDel="009515AD">
          <w:delText>Fig. 7.1 Here</w:delText>
        </w:r>
      </w:del>
    </w:p>
    <w:p w:rsidR="005600E9" w:rsidRDefault="005600E9" w:rsidP="001A4F98">
      <w:pPr>
        <w:pStyle w:val="para"/>
      </w:pPr>
      <w:r w:rsidRPr="002F5D6E">
        <w:t>For over a century, humanitarian appeals have increasing relied upon images of children to raise public awareness and funds to alleviate human suffering.</w:t>
      </w:r>
      <w:r w:rsidRPr="002F5D6E">
        <w:rPr>
          <w:vertAlign w:val="superscript"/>
        </w:rPr>
        <w:endnoteReference w:id="418"/>
      </w:r>
      <w:r w:rsidRPr="002F5D6E">
        <w:t xml:space="preserve"> American photographer Th</w:t>
      </w:r>
      <w:r w:rsidRPr="006308EC">
        <w:t>é</w:t>
      </w:r>
      <w:r w:rsidRPr="002F5D6E">
        <w:t>res</w:t>
      </w:r>
      <w:r w:rsidRPr="006308EC">
        <w:t>è</w:t>
      </w:r>
      <w:r w:rsidRPr="002F5D6E">
        <w:t xml:space="preserve"> Bonney</w:t>
      </w:r>
      <w:r w:rsidRPr="006308EC">
        <w:t>’</w:t>
      </w:r>
      <w:r w:rsidRPr="002F5D6E">
        <w:t>s wartime image of an exhausted French boy fleeing Nazi bombardment is a case in point</w:t>
      </w:r>
      <w:ins w:id="2956" w:author="Patterson Lamb" w:date="2014-08-10T12:45:00Z">
        <w:r>
          <w:t xml:space="preserve"> (Figure 7.1)</w:t>
        </w:r>
      </w:ins>
      <w:r w:rsidRPr="002F5D6E">
        <w:t>. Collapsed on an improvised bed of burlap bundles, the worldly goods of refugees-on-the-move, the boy</w:t>
      </w:r>
      <w:r w:rsidRPr="006308EC">
        <w:t>’</w:t>
      </w:r>
      <w:r w:rsidRPr="002F5D6E">
        <w:t xml:space="preserve">s small hunched body dominates the frame. His head hangs heavily forward, drawing our eyes to his exposed legs and </w:t>
      </w:r>
      <w:ins w:id="2957" w:author="Patterson Lamb" w:date="2014-08-10T13:01:00Z">
        <w:r w:rsidRPr="002F5D6E">
          <w:t xml:space="preserve">his </w:t>
        </w:r>
      </w:ins>
      <w:r w:rsidRPr="002F5D6E">
        <w:t>round</w:t>
      </w:r>
      <w:del w:id="2958" w:author="Patterson Lamb" w:date="2014-08-10T13:02:00Z">
        <w:r w:rsidRPr="002F5D6E" w:rsidDel="00654D62">
          <w:delText>ing</w:delText>
        </w:r>
      </w:del>
      <w:ins w:id="2959" w:author="Patterson Lamb" w:date="2014-08-10T13:02:00Z">
        <w:r>
          <w:t>ed</w:t>
        </w:r>
      </w:ins>
      <w:r w:rsidRPr="002F5D6E">
        <w:t xml:space="preserve"> </w:t>
      </w:r>
      <w:del w:id="2960" w:author="Patterson Lamb" w:date="2014-08-10T13:01:00Z">
        <w:r w:rsidRPr="002F5D6E" w:rsidDel="00654D62">
          <w:delText xml:space="preserve">his </w:delText>
        </w:r>
      </w:del>
      <w:r w:rsidRPr="002F5D6E">
        <w:t>shoulders to provide us a peek at the scene beyond. Although mute, his image strains to tell us something about the undeserved effects of war and the vulnerability of the displaced. If only we could properly decipher it, it suggests, we could attend to its message and his needs.</w:t>
      </w:r>
    </w:p>
    <w:p w:rsidR="005600E9" w:rsidRPr="002F5D6E" w:rsidRDefault="005600E9" w:rsidP="001A4F98">
      <w:pPr>
        <w:pStyle w:val="para"/>
      </w:pPr>
      <w:r w:rsidRPr="002F5D6E">
        <w:t xml:space="preserve">In recent years, social scientists have noted, and probed, the prevalence of children in contemporary humanitarian imagery. Political scientist Kate Manzo has explored how development NGOs mobilize an </w:t>
      </w:r>
      <w:r w:rsidRPr="006308EC">
        <w:t>“</w:t>
      </w:r>
      <w:r w:rsidRPr="002F5D6E">
        <w:t>iconography</w:t>
      </w:r>
      <w:r w:rsidRPr="006308EC">
        <w:t>”</w:t>
      </w:r>
      <w:r w:rsidRPr="002F5D6E">
        <w:t xml:space="preserve"> that draws on the cultural meanings of modern Western childhood to project institutional values and to foster a humanitarian identity via strategies of </w:t>
      </w:r>
      <w:r w:rsidRPr="006308EC">
        <w:t>“</w:t>
      </w:r>
      <w:r w:rsidRPr="002F5D6E">
        <w:t>innocence-based solidarity.</w:t>
      </w:r>
      <w:r w:rsidRPr="006308EC">
        <w:t>”</w:t>
      </w:r>
      <w:r w:rsidRPr="002F5D6E">
        <w:rPr>
          <w:vertAlign w:val="superscript"/>
        </w:rPr>
        <w:endnoteReference w:id="419"/>
      </w:r>
      <w:r w:rsidRPr="002F5D6E">
        <w:t xml:space="preserve"> Anthropologist Liisa Malkki has examined </w:t>
      </w:r>
      <w:r w:rsidRPr="006308EC">
        <w:t>“</w:t>
      </w:r>
      <w:r w:rsidRPr="002F5D6E">
        <w:t>humanitarian modes of imagining world community</w:t>
      </w:r>
      <w:r w:rsidRPr="006308EC">
        <w:t>”</w:t>
      </w:r>
      <w:ins w:id="2961" w:author="Patterson Lamb" w:date="2014-08-10T13:02:00Z">
        <w:r>
          <w:t xml:space="preserve"> </w:t>
        </w:r>
      </w:ins>
      <w:r w:rsidRPr="002F5D6E">
        <w:t xml:space="preserve">since 1945 and has argued that </w:t>
      </w:r>
      <w:r w:rsidRPr="006308EC">
        <w:t>“</w:t>
      </w:r>
      <w:del w:id="2962" w:author="Patterson Lamb" w:date="2014-08-10T13:02:00Z">
        <w:r w:rsidRPr="002F5D6E" w:rsidDel="00654D62">
          <w:delText xml:space="preserve">that </w:delText>
        </w:r>
      </w:del>
      <w:r w:rsidRPr="002F5D6E">
        <w:t>the moral figure of the child</w:t>
      </w:r>
      <w:r w:rsidRPr="006308EC">
        <w:t>”</w:t>
      </w:r>
      <w:r w:rsidRPr="002F5D6E">
        <w:t xml:space="preserve"> is used to foster </w:t>
      </w:r>
      <w:r w:rsidRPr="006308EC">
        <w:t>“</w:t>
      </w:r>
      <w:r w:rsidRPr="002F5D6E">
        <w:t xml:space="preserve">a peculiarly </w:t>
      </w:r>
      <w:r w:rsidRPr="007D5122">
        <w:rPr>
          <w:i/>
        </w:rPr>
        <w:t xml:space="preserve">self-conscious </w:t>
      </w:r>
      <w:r w:rsidRPr="002F5D6E">
        <w:t>globalism</w:t>
      </w:r>
      <w:r w:rsidRPr="006308EC">
        <w:t>”</w:t>
      </w:r>
      <w:r w:rsidRPr="002F5D6E">
        <w:t xml:space="preserve"> based </w:t>
      </w:r>
      <w:del w:id="2963" w:author="Patterson Lamb" w:date="2014-08-10T13:03:00Z">
        <w:r w:rsidRPr="002F5D6E" w:rsidDel="00654D62">
          <w:delText>up</w:delText>
        </w:r>
      </w:del>
      <w:r w:rsidRPr="002F5D6E">
        <w:t xml:space="preserve">on </w:t>
      </w:r>
      <w:r w:rsidRPr="006308EC">
        <w:t>“</w:t>
      </w:r>
      <w:r w:rsidRPr="002F5D6E">
        <w:t>a set of cultural forms, structures of feeling, and ritual practices</w:t>
      </w:r>
      <w:r w:rsidRPr="006308EC">
        <w:t>”</w:t>
      </w:r>
      <w:r w:rsidRPr="002F5D6E">
        <w:t xml:space="preserve"> that </w:t>
      </w:r>
      <w:r w:rsidRPr="006308EC">
        <w:t>“</w:t>
      </w:r>
      <w:r w:rsidRPr="002F5D6E">
        <w:t>constitute subjects first of all as human beings</w:t>
      </w:r>
      <w:r w:rsidRPr="006308EC">
        <w:t>”</w:t>
      </w:r>
      <w:r w:rsidRPr="002F5D6E">
        <w:t xml:space="preserve"> and construct notions of a depoliticized shared humanity.</w:t>
      </w:r>
      <w:r w:rsidRPr="002F5D6E">
        <w:rPr>
          <w:vertAlign w:val="superscript"/>
        </w:rPr>
        <w:endnoteReference w:id="420"/>
      </w:r>
      <w:r w:rsidRPr="002F5D6E">
        <w:t xml:space="preserve"> Sociologist Laura Suski has suggested, more bluntly, that humanitarianism might well </w:t>
      </w:r>
      <w:r w:rsidRPr="006308EC">
        <w:t>“</w:t>
      </w:r>
      <w:r w:rsidRPr="002F5D6E">
        <w:t>require</w:t>
      </w:r>
      <w:r w:rsidRPr="007D5122">
        <w:rPr>
          <w:i/>
        </w:rPr>
        <w:t xml:space="preserve"> </w:t>
      </w:r>
      <w:r w:rsidRPr="002F5D6E">
        <w:t>a concept of childhood innocence to legitimate it.</w:t>
      </w:r>
      <w:r w:rsidRPr="006308EC">
        <w:t>”</w:t>
      </w:r>
      <w:r w:rsidRPr="002F5D6E">
        <w:rPr>
          <w:vertAlign w:val="superscript"/>
        </w:rPr>
        <w:endnoteReference w:id="421"/>
      </w:r>
      <w:r w:rsidRPr="002F5D6E">
        <w:t xml:space="preserve"> To the extent that the scholars of humanitarianism have engaged these insights, they have tended to apply them, rather than interrogate them in historical terms. This chapter considers what are arguably the formative years of humanitarianism</w:t>
      </w:r>
      <w:r w:rsidRPr="006308EC">
        <w:t>’</w:t>
      </w:r>
      <w:r w:rsidRPr="002F5D6E">
        <w:t xml:space="preserve">s </w:t>
      </w:r>
      <w:r w:rsidRPr="006308EC">
        <w:t>“</w:t>
      </w:r>
      <w:r w:rsidRPr="002F5D6E">
        <w:t>iconography of childhood</w:t>
      </w:r>
      <w:r w:rsidRPr="006308EC">
        <w:t>”</w:t>
      </w:r>
      <w:r w:rsidRPr="002F5D6E">
        <w:t xml:space="preserve"> </w:t>
      </w:r>
      <w:r w:rsidRPr="006308EC">
        <w:t>–</w:t>
      </w:r>
      <w:r w:rsidRPr="002F5D6E">
        <w:t xml:space="preserve"> the late </w:t>
      </w:r>
      <w:del w:id="2966" w:author="Patterson Lamb" w:date="2014-08-10T13:03:00Z">
        <w:r w:rsidRPr="002F5D6E" w:rsidDel="00654D62">
          <w:delText xml:space="preserve">19th </w:delText>
        </w:r>
      </w:del>
      <w:ins w:id="2967" w:author="Patterson Lamb" w:date="2014-08-10T13:03:00Z">
        <w:r>
          <w:t>nineteenth</w:t>
        </w:r>
        <w:r w:rsidRPr="002F5D6E">
          <w:t xml:space="preserve"> </w:t>
        </w:r>
      </w:ins>
      <w:r w:rsidRPr="002F5D6E">
        <w:t xml:space="preserve">century through the two world wars </w:t>
      </w:r>
      <w:r w:rsidRPr="006308EC">
        <w:t>–</w:t>
      </w:r>
      <w:r w:rsidRPr="002F5D6E">
        <w:t xml:space="preserve"> in order to trace aspects of its historical development, paying particular attention to the visual and rhetorical practices of politically diverse actors in Britain, Europe, and the United States.</w:t>
      </w:r>
      <w:ins w:id="2968" w:author="Patterson Lamb" w:date="2014-08-10T13:04:00Z">
        <w:r>
          <w:t xml:space="preserve"> </w:t>
        </w:r>
      </w:ins>
      <w:r w:rsidRPr="002F5D6E">
        <w:t>Moreover, it examines the emerging conventions of humanitarian uses of photography in relation to other photographic genres and broader photographic practices.</w:t>
      </w:r>
    </w:p>
    <w:p w:rsidR="005600E9" w:rsidRPr="002F5D6E" w:rsidRDefault="005600E9" w:rsidP="001A4F98">
      <w:pPr>
        <w:pStyle w:val="para"/>
      </w:pPr>
      <w:r w:rsidRPr="002F5D6E">
        <w:t xml:space="preserve">Due to its brevity, this </w:t>
      </w:r>
      <w:del w:id="2969" w:author="Patterson Lamb" w:date="2014-08-10T13:04:00Z">
        <w:r w:rsidRPr="002F5D6E" w:rsidDel="00654D62">
          <w:delText xml:space="preserve">essay </w:delText>
        </w:r>
      </w:del>
      <w:ins w:id="2970" w:author="Patterson Lamb" w:date="2014-08-10T13:04:00Z">
        <w:r>
          <w:t>chapter</w:t>
        </w:r>
        <w:r w:rsidRPr="002F5D6E">
          <w:t xml:space="preserve"> </w:t>
        </w:r>
      </w:ins>
      <w:r w:rsidRPr="002F5D6E">
        <w:t>is an exploratory and highly selective attempt at historical excavation.</w:t>
      </w:r>
      <w:r w:rsidRPr="002F5D6E">
        <w:rPr>
          <w:vertAlign w:val="superscript"/>
        </w:rPr>
        <w:endnoteReference w:id="422"/>
      </w:r>
      <w:r w:rsidRPr="002F5D6E">
        <w:t xml:space="preserve"> Its ambitions are modest, yet nonetheless essential: </w:t>
      </w:r>
      <w:del w:id="2973" w:author="Patterson Lamb" w:date="2014-08-10T13:04:00Z">
        <w:r w:rsidRPr="002F5D6E" w:rsidDel="00654D62">
          <w:delText>First</w:delText>
        </w:r>
      </w:del>
      <w:ins w:id="2974" w:author="Patterson Lamb" w:date="2014-08-10T13:04:00Z">
        <w:r>
          <w:t>f</w:t>
        </w:r>
        <w:r w:rsidRPr="002F5D6E">
          <w:t>irst</w:t>
        </w:r>
      </w:ins>
      <w:r w:rsidRPr="002F5D6E">
        <w:t>, to establish a loose chronology of when humanitarian imagery came to be dominated by a focus on the symbolic figure of the child. Second, to chart some visual tropes that informed, or emerged from, this practice in a range of distribution venues, including illustrated books, organizational newsletters, and pictorial magazines. Third, to suggest the political valences of child-centered imagery</w:t>
      </w:r>
      <w:del w:id="2975" w:author="Patterson Lamb" w:date="2014-08-10T13:05:00Z">
        <w:r w:rsidRPr="002F5D6E" w:rsidDel="00654D62">
          <w:delText>,</w:delText>
        </w:r>
      </w:del>
      <w:r w:rsidRPr="002F5D6E">
        <w:t xml:space="preserve"> as well as the extent to which it became a shared cultural strategy across media formats and political-ideological camps, in an extended era of world war (1910s</w:t>
      </w:r>
      <w:del w:id="2976" w:author="Patterson Lamb" w:date="2014-08-10T13:05:00Z">
        <w:r w:rsidRPr="002F5D6E" w:rsidDel="00654D62">
          <w:delText>-</w:delText>
        </w:r>
      </w:del>
      <w:ins w:id="2977" w:author="Patterson Lamb" w:date="2014-08-10T13:05:00Z">
        <w:r>
          <w:t>–</w:t>
        </w:r>
      </w:ins>
      <w:del w:id="2978" w:author="Patterson Lamb" w:date="2014-08-10T13:05:00Z">
        <w:r w:rsidRPr="002F5D6E" w:rsidDel="00654D62">
          <w:delText>19</w:delText>
        </w:r>
      </w:del>
      <w:r w:rsidRPr="002F5D6E">
        <w:t xml:space="preserve">40s). I conclude by raising the question of whether the </w:t>
      </w:r>
      <w:r w:rsidRPr="006308EC">
        <w:t>“</w:t>
      </w:r>
      <w:r w:rsidRPr="002F5D6E">
        <w:t>humanitarian eye</w:t>
      </w:r>
      <w:r w:rsidRPr="006308EC">
        <w:t>”</w:t>
      </w:r>
      <w:r w:rsidRPr="002F5D6E">
        <w:t xml:space="preserve"> that developed in this period, based upon the moral training of vision through photography and other media, was a gendered one.</w:t>
      </w:r>
    </w:p>
    <w:p w:rsidR="005600E9" w:rsidRPr="002F5D6E" w:rsidRDefault="005600E9" w:rsidP="001A4F98">
      <w:pPr>
        <w:pStyle w:val="A"/>
      </w:pPr>
      <w:bookmarkStart w:id="2979" w:name="CBML_ch07_sec1_001"/>
      <w:r w:rsidRPr="006308EC">
        <w:t>Children in Social Context</w:t>
      </w:r>
    </w:p>
    <w:bookmarkEnd w:id="2979"/>
    <w:p w:rsidR="005600E9" w:rsidRPr="002F5D6E" w:rsidRDefault="005600E9" w:rsidP="001A4F98">
      <w:pPr>
        <w:pStyle w:val="para-no-indent"/>
      </w:pPr>
      <w:r w:rsidRPr="002F5D6E">
        <w:t xml:space="preserve">When children initially appeared in photographs used for humanitarian campaigns, they were typically located in European colonies and depicted in the company of indigenous adults. Early humanitarian photography had roots in ethnographic travel literature, missionary photography, and the internationalizing </w:t>
      </w:r>
      <w:r w:rsidRPr="006308EC">
        <w:t>“</w:t>
      </w:r>
      <w:r w:rsidRPr="002F5D6E">
        <w:t>new journalism</w:t>
      </w:r>
      <w:r w:rsidRPr="006308EC">
        <w:t>”</w:t>
      </w:r>
      <w:r w:rsidRPr="002F5D6E">
        <w:t xml:space="preserve"> of the 1880s. As a result, humanitarian photography was shaped by the characteristics and conventions of those genres. All were grounded in the epistemological authority of the </w:t>
      </w:r>
      <w:r w:rsidRPr="006308EC">
        <w:t>“</w:t>
      </w:r>
      <w:r w:rsidRPr="002F5D6E">
        <w:t>eyewitness account.</w:t>
      </w:r>
      <w:r w:rsidRPr="006308EC">
        <w:t>”</w:t>
      </w:r>
      <w:r w:rsidRPr="002F5D6E">
        <w:t xml:space="preserve"> All employed photography to capture specific</w:t>
      </w:r>
      <w:del w:id="2980" w:author="Patterson Lamb" w:date="2014-08-10T13:05:00Z">
        <w:r w:rsidRPr="002F5D6E" w:rsidDel="00654D62">
          <w:delText>s</w:delText>
        </w:r>
      </w:del>
      <w:r w:rsidRPr="002F5D6E">
        <w:t xml:space="preserve"> elements of social life deemed noteworthy or inadequately expressible in words. And all, if subsequently used for humanitarian purposes, included first</w:t>
      </w:r>
      <w:del w:id="2981" w:author="Patterson Lamb" w:date="2014-08-10T13:06:00Z">
        <w:r w:rsidRPr="002F5D6E" w:rsidDel="00654D62">
          <w:delText>-</w:delText>
        </w:r>
      </w:del>
      <w:r w:rsidRPr="002F5D6E">
        <w:t>hand narratives of suffering.</w:t>
      </w:r>
      <w:r w:rsidRPr="002F5D6E">
        <w:rPr>
          <w:vertAlign w:val="superscript"/>
        </w:rPr>
        <w:endnoteReference w:id="423"/>
      </w:r>
    </w:p>
    <w:p w:rsidR="005600E9" w:rsidRPr="002F5D6E" w:rsidRDefault="005600E9" w:rsidP="001A4F98">
      <w:pPr>
        <w:pStyle w:val="para"/>
      </w:pPr>
      <w:r w:rsidRPr="002F5D6E">
        <w:t>Not all of the photographs employed for humanitarian purposes were originally created with that aim in mind. As Christina Twomey has shown, British military officer Willoughby Wallace Hooper</w:t>
      </w:r>
      <w:r w:rsidRPr="006308EC">
        <w:t>’</w:t>
      </w:r>
      <w:r w:rsidRPr="002F5D6E">
        <w:t>s specific motives for taking photographs of famine victims in southern India in 1876</w:t>
      </w:r>
      <w:r w:rsidRPr="006308EC">
        <w:t>–</w:t>
      </w:r>
      <w:del w:id="2995" w:author="Patterson Lamb" w:date="2014-08-10T13:06:00Z">
        <w:r w:rsidRPr="002F5D6E" w:rsidDel="00654D62">
          <w:delText>7</w:delText>
        </w:r>
      </w:del>
      <w:r w:rsidRPr="002F5D6E">
        <w:t>8 are unclear, though they were part of a photographic study of India.</w:t>
      </w:r>
      <w:r w:rsidRPr="002F5D6E">
        <w:rPr>
          <w:vertAlign w:val="superscript"/>
        </w:rPr>
        <w:endnoteReference w:id="424"/>
      </w:r>
      <w:r w:rsidRPr="002F5D6E">
        <w:t xml:space="preserve"> What is clear is that they were subsequently appropriated by Indian Famine Relief Committees in England, Scotland, and Australia and reproduced, circulated</w:t>
      </w:r>
      <w:ins w:id="2997" w:author="Patterson Lamb" w:date="2014-08-10T13:06:00Z">
        <w:r>
          <w:t>,</w:t>
        </w:r>
      </w:ins>
      <w:r w:rsidRPr="002F5D6E">
        <w:t xml:space="preserve"> and sold for fundraising purposes. Twenty years later, F.</w:t>
      </w:r>
      <w:ins w:id="2998" w:author="Patterson Lamb" w:date="2014-08-10T13:06:00Z">
        <w:r>
          <w:t xml:space="preserve"> </w:t>
        </w:r>
      </w:ins>
      <w:r w:rsidRPr="002F5D6E">
        <w:t>H.</w:t>
      </w:r>
      <w:ins w:id="2999" w:author="Patterson Lamb" w:date="2014-08-10T13:06:00Z">
        <w:r>
          <w:t xml:space="preserve"> </w:t>
        </w:r>
      </w:ins>
      <w:r w:rsidRPr="002F5D6E">
        <w:t>S. Merewether, Reuter</w:t>
      </w:r>
      <w:r w:rsidRPr="006308EC">
        <w:t>’</w:t>
      </w:r>
      <w:r w:rsidRPr="002F5D6E">
        <w:t xml:space="preserve">s special famine correspondent, published his </w:t>
      </w:r>
      <w:r w:rsidRPr="007D5122">
        <w:rPr>
          <w:i/>
        </w:rPr>
        <w:t xml:space="preserve">Tour through the Famine Districts of India. </w:t>
      </w:r>
      <w:r w:rsidRPr="002F5D6E">
        <w:t>Despite its ostensible purpose to chronicle the Indian Famine of 1899</w:t>
      </w:r>
      <w:r w:rsidRPr="006308EC">
        <w:t>–</w:t>
      </w:r>
      <w:r w:rsidRPr="002F5D6E">
        <w:t>1901, the book reads like an ethnographic and architectural travelogue. While it includes photographic depictions and narrative descriptions of native suffering, these are interspersed with discussions of Merewether</w:t>
      </w:r>
      <w:r w:rsidRPr="006308EC">
        <w:t>’</w:t>
      </w:r>
      <w:r w:rsidRPr="002F5D6E">
        <w:t xml:space="preserve">s own personal inconveniences and pleasures on the journey. In narrating his visit to </w:t>
      </w:r>
      <w:r w:rsidRPr="006308EC">
        <w:t>“</w:t>
      </w:r>
      <w:r w:rsidRPr="002F5D6E">
        <w:t>God-forsaken</w:t>
      </w:r>
      <w:r w:rsidRPr="006308EC">
        <w:t>”</w:t>
      </w:r>
      <w:r w:rsidRPr="002F5D6E">
        <w:t xml:space="preserve"> Banda, for example, he frames his description of his visit to an orphanage of starving children, who had lost their parents and were reduced to </w:t>
      </w:r>
      <w:r w:rsidRPr="006308EC">
        <w:t>“</w:t>
      </w:r>
      <w:r w:rsidRPr="002F5D6E">
        <w:t xml:space="preserve">miserable relics of childhood </w:t>
      </w:r>
      <w:del w:id="3000" w:author="Patterson Lamb" w:date="2014-08-10T13:07:00Z">
        <w:r w:rsidRPr="006308EC" w:rsidDel="00654D62">
          <w:delText>…</w:delText>
        </w:r>
        <w:r w:rsidRPr="002F5D6E" w:rsidDel="00654D62">
          <w:delText xml:space="preserve"> </w:delText>
        </w:r>
      </w:del>
      <w:ins w:id="3001" w:author="Patterson Lamb" w:date="2014-08-10T13:07:00Z">
        <w:r>
          <w:t>. . .</w:t>
        </w:r>
        <w:r w:rsidRPr="002F5D6E">
          <w:t xml:space="preserve"> </w:t>
        </w:r>
      </w:ins>
      <w:r w:rsidRPr="002F5D6E">
        <w:t>resembling apes rather than human beings,</w:t>
      </w:r>
      <w:r w:rsidRPr="006308EC">
        <w:t>”</w:t>
      </w:r>
      <w:r w:rsidRPr="002F5D6E">
        <w:t xml:space="preserve"> with complaints about the discomforts of local transport and reference to his subsequent dinner and </w:t>
      </w:r>
      <w:r w:rsidRPr="006308EC">
        <w:t>“</w:t>
      </w:r>
      <w:r w:rsidRPr="002F5D6E">
        <w:t>pleasant chat</w:t>
      </w:r>
      <w:r w:rsidRPr="006308EC">
        <w:t>”</w:t>
      </w:r>
      <w:r w:rsidRPr="002F5D6E">
        <w:t xml:space="preserve"> with a British major who regaled him with an amusing tale of establishing British authority among the locals. The construction and flow of Merewether</w:t>
      </w:r>
      <w:r w:rsidRPr="006308EC">
        <w:t>’</w:t>
      </w:r>
      <w:r w:rsidRPr="002F5D6E">
        <w:t>s narrative is jarring to the modern reader, in part because it is so closely aligned to the genre of ethnographic travel writing. His attention to the social and individual effects of starvation is infrequent and episodic: one of many foci</w:t>
      </w:r>
      <w:del w:id="3002" w:author="Patterson Lamb" w:date="2014-08-10T13:07:00Z">
        <w:r w:rsidRPr="002F5D6E" w:rsidDel="00654D62">
          <w:delText>,</w:delText>
        </w:r>
      </w:del>
      <w:r w:rsidRPr="002F5D6E">
        <w:t xml:space="preserve"> rather than the moral heart of the narrative.</w:t>
      </w:r>
      <w:r w:rsidRPr="002F5D6E">
        <w:rPr>
          <w:vertAlign w:val="superscript"/>
        </w:rPr>
        <w:endnoteReference w:id="425"/>
      </w:r>
    </w:p>
    <w:p w:rsidR="005600E9" w:rsidRPr="002F5D6E" w:rsidRDefault="005600E9" w:rsidP="001A4F98">
      <w:pPr>
        <w:pStyle w:val="para"/>
      </w:pPr>
      <w:r w:rsidRPr="002F5D6E">
        <w:t>Historian James Vernon has argued that photos like Hooper</w:t>
      </w:r>
      <w:r w:rsidRPr="006308EC">
        <w:t>’</w:t>
      </w:r>
      <w:r w:rsidRPr="002F5D6E">
        <w:t>s and Merewether</w:t>
      </w:r>
      <w:r w:rsidRPr="006308EC">
        <w:t>’</w:t>
      </w:r>
      <w:r w:rsidRPr="002F5D6E">
        <w:t xml:space="preserve">s were part of a larger trend in the print media of the period. By the mid-nineteenth century, journalists and correspondents increasingly used photographs, eyewitness accounts, and individualized narratives of suffering to report on </w:t>
      </w:r>
      <w:r w:rsidRPr="006308EC">
        <w:t>“</w:t>
      </w:r>
      <w:r w:rsidRPr="002F5D6E">
        <w:t>hunger</w:t>
      </w:r>
      <w:r w:rsidRPr="006308EC">
        <w:t>”</w:t>
      </w:r>
      <w:r w:rsidRPr="002F5D6E">
        <w:t xml:space="preserve"> as </w:t>
      </w:r>
      <w:r w:rsidRPr="006308EC">
        <w:t>“</w:t>
      </w:r>
      <w:r w:rsidRPr="002F5D6E">
        <w:t>news.</w:t>
      </w:r>
      <w:r w:rsidRPr="006308EC">
        <w:t>”</w:t>
      </w:r>
      <w:r w:rsidRPr="002F5D6E">
        <w:rPr>
          <w:vertAlign w:val="superscript"/>
        </w:rPr>
        <w:endnoteReference w:id="426"/>
      </w:r>
      <w:r w:rsidRPr="002F5D6E">
        <w:t xml:space="preserve"> In the process, they established it as a worrisome </w:t>
      </w:r>
      <w:r w:rsidRPr="006308EC">
        <w:t>“</w:t>
      </w:r>
      <w:r w:rsidRPr="002F5D6E">
        <w:t>discovery</w:t>
      </w:r>
      <w:r w:rsidRPr="006308EC">
        <w:t>”</w:t>
      </w:r>
      <w:r w:rsidRPr="002F5D6E">
        <w:t xml:space="preserve"> and </w:t>
      </w:r>
      <w:r w:rsidRPr="006308EC">
        <w:t>“</w:t>
      </w:r>
      <w:r w:rsidRPr="002F5D6E">
        <w:t>pressing social problem</w:t>
      </w:r>
      <w:r w:rsidRPr="006308EC">
        <w:t>”</w:t>
      </w:r>
      <w:r w:rsidRPr="002F5D6E">
        <w:t xml:space="preserve"> </w:t>
      </w:r>
      <w:r w:rsidRPr="006308EC">
        <w:t>–</w:t>
      </w:r>
      <w:r w:rsidRPr="002F5D6E">
        <w:t xml:space="preserve"> in the Empire as well as urban slums at home </w:t>
      </w:r>
      <w:r w:rsidRPr="006308EC">
        <w:t>–</w:t>
      </w:r>
      <w:r w:rsidRPr="002F5D6E">
        <w:t xml:space="preserve"> that required redress, whether through charitable private aid or state-sponsored action.</w:t>
      </w:r>
      <w:r w:rsidRPr="002F5D6E">
        <w:rPr>
          <w:vertAlign w:val="superscript"/>
        </w:rPr>
        <w:endnoteReference w:id="427"/>
      </w:r>
      <w:r w:rsidRPr="002F5D6E">
        <w:t xml:space="preserve"> Hooper</w:t>
      </w:r>
      <w:r w:rsidRPr="006308EC">
        <w:t>’</w:t>
      </w:r>
      <w:r w:rsidRPr="002F5D6E">
        <w:t>s and Merewether</w:t>
      </w:r>
      <w:r w:rsidRPr="006308EC">
        <w:t>’</w:t>
      </w:r>
      <w:r w:rsidRPr="002F5D6E">
        <w:t xml:space="preserve">s photos helped to construct the visual trope of </w:t>
      </w:r>
      <w:r w:rsidRPr="006308EC">
        <w:t>“</w:t>
      </w:r>
      <w:r w:rsidRPr="002F5D6E">
        <w:t>hunger</w:t>
      </w:r>
      <w:r w:rsidRPr="006308EC">
        <w:t>”</w:t>
      </w:r>
      <w:r w:rsidRPr="002F5D6E">
        <w:t xml:space="preserve"> we have come to recognize through its visible effect on the human body: jutting ribs, bloated bellies, stick-like arms and legs, listless poses, wan and pinched faces, blank direct gazes.</w:t>
      </w:r>
      <w:r w:rsidRPr="002F5D6E">
        <w:rPr>
          <w:vertAlign w:val="superscript"/>
        </w:rPr>
        <w:endnoteReference w:id="428"/>
      </w:r>
    </w:p>
    <w:p w:rsidR="005600E9" w:rsidRPr="002F5D6E" w:rsidRDefault="005600E9" w:rsidP="001A4F98">
      <w:pPr>
        <w:pStyle w:val="para"/>
      </w:pPr>
      <w:r w:rsidRPr="002F5D6E">
        <w:t>Yet Hooper</w:t>
      </w:r>
      <w:r w:rsidRPr="006308EC">
        <w:t>’</w:t>
      </w:r>
      <w:r w:rsidRPr="002F5D6E">
        <w:t>s and Merewether</w:t>
      </w:r>
      <w:r w:rsidRPr="006308EC">
        <w:t>’</w:t>
      </w:r>
      <w:r w:rsidRPr="002F5D6E">
        <w:t xml:space="preserve">s photos share other attributes that distinguish them as early representations of hunger. They are posed group portraits, mostly a mix of adults and children, and ethnographic in their composition. The photographers favored long- to medium-long range shots, with subjects arranged against a local building; in some, there is a depth of field that gives the impression of a village backdrop. In addition to organized groupings of starving villagers, we discern details of buildings and construction methods, evidence of social life. The children, that is to say, are represented as part of a distinctive culture and community. Although they might be orphans, they exist </w:t>
      </w:r>
      <w:r w:rsidRPr="006308EC">
        <w:t>–</w:t>
      </w:r>
      <w:r w:rsidRPr="002F5D6E">
        <w:t xml:space="preserve"> and indeed are positioned </w:t>
      </w:r>
      <w:r w:rsidRPr="006308EC">
        <w:t>–</w:t>
      </w:r>
      <w:r w:rsidRPr="002F5D6E">
        <w:t xml:space="preserve"> in a specific social context in relation to other individuals. Although they suffer, they are neither abandoned nor alone. In visual terms, they are socially and culturally embedded in their environs. Social relations, though not necessarily explicated, are nonetheless there to see.</w:t>
      </w:r>
      <w:r w:rsidRPr="002F5D6E">
        <w:rPr>
          <w:vertAlign w:val="superscript"/>
        </w:rPr>
        <w:endnoteReference w:id="429"/>
      </w:r>
    </w:p>
    <w:p w:rsidR="005600E9" w:rsidRPr="002F5D6E" w:rsidRDefault="005600E9" w:rsidP="001A4F98">
      <w:pPr>
        <w:pStyle w:val="para"/>
      </w:pPr>
      <w:r w:rsidRPr="002F5D6E">
        <w:t>That does not mean that sentimental forms of visual address were absent. Perhaps Hooper</w:t>
      </w:r>
      <w:r w:rsidRPr="006308EC">
        <w:t>’</w:t>
      </w:r>
      <w:r w:rsidRPr="002F5D6E">
        <w:t>s photos were attractive for humanitarian purposes, regardless of his original motives in taking them, because</w:t>
      </w:r>
      <w:r w:rsidRPr="007D5122">
        <w:rPr>
          <w:i/>
        </w:rPr>
        <w:t xml:space="preserve"> </w:t>
      </w:r>
      <w:r w:rsidRPr="002F5D6E">
        <w:t>he posed his subjects to evoke family relationships.</w:t>
      </w:r>
      <w:r w:rsidRPr="002F5D6E">
        <w:rPr>
          <w:vertAlign w:val="superscript"/>
        </w:rPr>
        <w:endnoteReference w:id="430"/>
      </w:r>
      <w:r w:rsidRPr="002F5D6E">
        <w:t xml:space="preserve"> We do not know whether the subjects in his photographs were related; but in some photos, starving individuals were grouped in ways that suggest the intimacy of family bonds. Compositionally, the figures evoke the conventions of a middle-class family portrait (see Twomey, </w:t>
      </w:r>
      <w:r>
        <w:rPr>
          <w:shd w:val="clear" w:color="auto" w:fill="C0C0C0"/>
        </w:rPr>
        <w:t>Fig. 2.2</w:t>
      </w:r>
      <w:r w:rsidRPr="002F5D6E">
        <w:t>). The father figure centers the group and watches over it from his higher vantage point on a stool; the mother figure appears on his right, the daughter figures to his left, with the elder one posed as though stroking or tending to a younger sister. The composition of the photo evokes both a patriarchal family structure and the affective bonds that undergird it. By Western standards, the family unit is under</w:t>
      </w:r>
      <w:del w:id="3026" w:author="Patterson Lamb" w:date="2014-08-10T13:13:00Z">
        <w:r w:rsidRPr="002F5D6E" w:rsidDel="005C4864">
          <w:delText>-</w:delText>
        </w:r>
      </w:del>
      <w:r w:rsidRPr="002F5D6E">
        <w:t>dressed and in visible distress: the father</w:t>
      </w:r>
      <w:r w:rsidRPr="006308EC">
        <w:t>’</w:t>
      </w:r>
      <w:r w:rsidRPr="002F5D6E">
        <w:t xml:space="preserve">s gaunt upper body is a geometric play of light and shadow as he holds himself upright between staff and pole; the mother and child are </w:t>
      </w:r>
      <w:del w:id="3027" w:author="Patterson Lamb" w:date="2014-08-10T13:15:00Z">
        <w:r w:rsidRPr="002F5D6E" w:rsidDel="005C4864">
          <w:delText>supine</w:delText>
        </w:r>
      </w:del>
      <w:ins w:id="3028" w:author="Patterson Lamb" w:date="2014-08-10T13:15:00Z">
        <w:r>
          <w:t>lying</w:t>
        </w:r>
      </w:ins>
      <w:r w:rsidRPr="002F5D6E">
        <w:t>; none has the energy to confront the camera</w:t>
      </w:r>
      <w:r w:rsidRPr="006308EC">
        <w:t>’</w:t>
      </w:r>
      <w:r w:rsidRPr="002F5D6E">
        <w:t>s lens with open eyes. The photo addressed its viewers in a dual manner: through the contemporary conventions of ethnographic photography and of family portraiture. Viewers likely moved back and forth between both modes, attending to signs of the distant exotic as well as the intimacy of the familial. The latter would have been the more powerful and familiar narrative: one middle-class viewers could identify with, the one they would find emotionally affecting.</w:t>
      </w:r>
      <w:r w:rsidRPr="002F5D6E">
        <w:rPr>
          <w:vertAlign w:val="superscript"/>
        </w:rPr>
        <w:endnoteReference w:id="431"/>
      </w:r>
    </w:p>
    <w:p w:rsidR="005600E9" w:rsidRPr="002F5D6E" w:rsidRDefault="005600E9" w:rsidP="001A4F98">
      <w:pPr>
        <w:pStyle w:val="para"/>
      </w:pPr>
      <w:r w:rsidRPr="002F5D6E">
        <w:t>After all, by the last decades of the nineteenth century, middle</w:t>
      </w:r>
      <w:del w:id="3031" w:author="Patterson Lamb" w:date="2014-08-10T13:16:00Z">
        <w:r w:rsidRPr="002F5D6E" w:rsidDel="005C4864">
          <w:delText xml:space="preserve"> </w:delText>
        </w:r>
      </w:del>
      <w:ins w:id="3032" w:author="Patterson Lamb" w:date="2014-08-10T13:16:00Z">
        <w:r>
          <w:t>-</w:t>
        </w:r>
      </w:ins>
      <w:r w:rsidRPr="002F5D6E">
        <w:t>class families in Britain, Europe, the United States, and beyond were increasingly having their own likenesses fixed by professional photographers in order to frame and display them in their homes. Photographic portraits signaled and celebrated the family: its additions by birth and marriage, its subtractions by illness, accident, and death.</w:t>
      </w:r>
      <w:r w:rsidRPr="002F5D6E">
        <w:rPr>
          <w:vertAlign w:val="superscript"/>
        </w:rPr>
        <w:endnoteReference w:id="432"/>
      </w:r>
      <w:r w:rsidRPr="002F5D6E">
        <w:t xml:space="preserve"> In the Victorian era, photos were paired with embroidery or a snippet of hair to memorialize a departed love one. More than mere images, such photos had </w:t>
      </w:r>
      <w:r w:rsidRPr="006308EC">
        <w:t>“</w:t>
      </w:r>
      <w:r w:rsidRPr="002F5D6E">
        <w:t>brute</w:t>
      </w:r>
      <w:r w:rsidRPr="006308EC">
        <w:t>”</w:t>
      </w:r>
      <w:r w:rsidRPr="002F5D6E">
        <w:t xml:space="preserve"> physicality, a </w:t>
      </w:r>
      <w:r w:rsidRPr="006308EC">
        <w:t>“</w:t>
      </w:r>
      <w:r w:rsidRPr="002F5D6E">
        <w:t>comforting solidity</w:t>
      </w:r>
      <w:r w:rsidRPr="006308EC">
        <w:t>”</w:t>
      </w:r>
      <w:r w:rsidRPr="002F5D6E">
        <w:t xml:space="preserve"> that served the grieving as visual and tactile talisman</w:t>
      </w:r>
      <w:ins w:id="3039" w:author="Patterson Lamb" w:date="2014-08-10T13:16:00Z">
        <w:r>
          <w:t>s</w:t>
        </w:r>
      </w:ins>
      <w:r w:rsidRPr="002F5D6E">
        <w:t>.</w:t>
      </w:r>
      <w:r w:rsidRPr="002F5D6E">
        <w:rPr>
          <w:vertAlign w:val="superscript"/>
        </w:rPr>
        <w:endnoteReference w:id="433"/>
      </w:r>
      <w:r w:rsidRPr="002F5D6E">
        <w:t xml:space="preserve"> Even those of limited means found themselves summoning a new breed of photographer, on call </w:t>
      </w:r>
      <w:del w:id="3042" w:author="Patterson Lamb" w:date="2014-08-10T13:16:00Z">
        <w:r w:rsidRPr="002F5D6E" w:rsidDel="005C4864">
          <w:delText xml:space="preserve">24 </w:delText>
        </w:r>
      </w:del>
      <w:ins w:id="3043" w:author="Patterson Lamb" w:date="2014-08-10T13:16:00Z">
        <w:r>
          <w:t>twenty-four</w:t>
        </w:r>
        <w:r w:rsidRPr="002F5D6E">
          <w:t xml:space="preserve"> </w:t>
        </w:r>
      </w:ins>
      <w:r w:rsidRPr="002F5D6E">
        <w:t xml:space="preserve">hours a day, to capture the final breath, or newly expired body, of an ailing child in order to claim a visible treasured remembrance of their loved one </w:t>
      </w:r>
      <w:r w:rsidRPr="006308EC">
        <w:t>–</w:t>
      </w:r>
      <w:r w:rsidRPr="002F5D6E">
        <w:t xml:space="preserve"> often posed life</w:t>
      </w:r>
      <w:del w:id="3044" w:author="Patterson Lamb" w:date="2014-08-10T13:17:00Z">
        <w:r w:rsidRPr="002F5D6E" w:rsidDel="005C4864">
          <w:delText>-</w:delText>
        </w:r>
      </w:del>
      <w:r w:rsidRPr="002F5D6E">
        <w:t xml:space="preserve">like with surviving siblings </w:t>
      </w:r>
      <w:r w:rsidRPr="006308EC">
        <w:t>–</w:t>
      </w:r>
      <w:r w:rsidRPr="002F5D6E">
        <w:t xml:space="preserve"> before consigning her to the grave.</w:t>
      </w:r>
      <w:r w:rsidRPr="002F5D6E">
        <w:rPr>
          <w:vertAlign w:val="superscript"/>
        </w:rPr>
        <w:endnoteReference w:id="434"/>
      </w:r>
      <w:r w:rsidRPr="002F5D6E">
        <w:t xml:space="preserve"> Hooper</w:t>
      </w:r>
      <w:r w:rsidRPr="006308EC">
        <w:t>’</w:t>
      </w:r>
      <w:r w:rsidRPr="002F5D6E">
        <w:t>s photo, and others like it, should be read in relation to these popular photographic practices that had already emerged by the 1850s; it likely resonated with Western viewers because of them. Hooper</w:t>
      </w:r>
      <w:r w:rsidRPr="006308EC">
        <w:t>’</w:t>
      </w:r>
      <w:r w:rsidRPr="002F5D6E">
        <w:t>s photo situated starving Indians as a family unit, yet suggested its imminent demise.</w:t>
      </w:r>
      <w:r w:rsidRPr="002F5D6E">
        <w:rPr>
          <w:vertAlign w:val="superscript"/>
        </w:rPr>
        <w:endnoteReference w:id="435"/>
      </w:r>
    </w:p>
    <w:p w:rsidR="005600E9" w:rsidRPr="002F5D6E" w:rsidRDefault="005600E9" w:rsidP="001A4F98">
      <w:pPr>
        <w:pStyle w:val="para"/>
      </w:pPr>
      <w:r w:rsidRPr="002F5D6E">
        <w:t xml:space="preserve">The social and familial framing of children extended beyond photographic depictions of famine in India. By the turn of the </w:t>
      </w:r>
      <w:del w:id="3046" w:author="Patterson Lamb" w:date="2014-08-10T13:17:00Z">
        <w:r w:rsidRPr="002F5D6E" w:rsidDel="005C4864">
          <w:delText xml:space="preserve">20th </w:delText>
        </w:r>
      </w:del>
      <w:ins w:id="3047" w:author="Patterson Lamb" w:date="2014-08-10T13:17:00Z">
        <w:r>
          <w:t>twentieth</w:t>
        </w:r>
        <w:r w:rsidRPr="002F5D6E">
          <w:t xml:space="preserve"> </w:t>
        </w:r>
      </w:ins>
      <w:r w:rsidRPr="002F5D6E">
        <w:t>century, in fact, family tropes increasingly animated the emotional address of humanitarian photographs involving children. Western viewers, drawing on both sentimentalized notions of parent-child bonds</w:t>
      </w:r>
      <w:del w:id="3048" w:author="Patterson Lamb" w:date="2014-08-10T13:17:00Z">
        <w:r w:rsidRPr="002F5D6E" w:rsidDel="005C4864">
          <w:delText>,</w:delText>
        </w:r>
      </w:del>
      <w:r w:rsidRPr="002F5D6E">
        <w:t xml:space="preserve"> as well as photographic practices that help to construct and express these, likely read such photos in terms of </w:t>
      </w:r>
      <w:r w:rsidRPr="006308EC">
        <w:t>“</w:t>
      </w:r>
      <w:r w:rsidRPr="002F5D6E">
        <w:t>love</w:t>
      </w:r>
      <w:r w:rsidRPr="006308EC">
        <w:t>”</w:t>
      </w:r>
      <w:r w:rsidRPr="002F5D6E">
        <w:t xml:space="preserve"> and </w:t>
      </w:r>
      <w:r w:rsidRPr="006308EC">
        <w:t>“</w:t>
      </w:r>
      <w:r w:rsidRPr="002F5D6E">
        <w:t>loss,</w:t>
      </w:r>
      <w:r w:rsidRPr="006308EC">
        <w:t>”</w:t>
      </w:r>
      <w:r w:rsidRPr="002F5D6E">
        <w:t xml:space="preserve"> in large measure because they were encouraged to. Two examples will have to suffice.</w:t>
      </w:r>
    </w:p>
    <w:p w:rsidR="005600E9" w:rsidRPr="002F5D6E" w:rsidRDefault="005600E9" w:rsidP="001A4F98">
      <w:pPr>
        <w:pStyle w:val="para"/>
      </w:pPr>
      <w:r w:rsidRPr="002F5D6E">
        <w:t>British missionary Alice Harris</w:t>
      </w:r>
      <w:r w:rsidRPr="006308EC">
        <w:t>’</w:t>
      </w:r>
      <w:r w:rsidRPr="002F5D6E">
        <w:t xml:space="preserve">s famous 1904 photograph of Nsala contemplating the remains of his five-year-old daughter on the porch of her Congo mission is a poignant case in point (see Grant, </w:t>
      </w:r>
      <w:r>
        <w:rPr>
          <w:shd w:val="clear" w:color="auto" w:fill="C0C0C0"/>
        </w:rPr>
        <w:t>Fig. 3.2</w:t>
      </w:r>
      <w:r w:rsidRPr="002F5D6E">
        <w:t>). Harris</w:t>
      </w:r>
      <w:r w:rsidRPr="006308EC">
        <w:t>’</w:t>
      </w:r>
      <w:ins w:id="3049" w:author="Patterson Lamb" w:date="2014-08-10T13:18:00Z">
        <w:r>
          <w:t>s</w:t>
        </w:r>
      </w:ins>
      <w:r w:rsidRPr="002F5D6E">
        <w:t xml:space="preserve"> photo of Nsala is carefully composed as the intimate scene of a father</w:t>
      </w:r>
      <w:r w:rsidRPr="006308EC">
        <w:t>’</w:t>
      </w:r>
      <w:r w:rsidRPr="002F5D6E">
        <w:t>s quiet grief as, head bowed, he gazes at the small severed hand and foot.</w:t>
      </w:r>
      <w:r w:rsidRPr="002F5D6E">
        <w:rPr>
          <w:vertAlign w:val="superscript"/>
        </w:rPr>
        <w:endnoteReference w:id="436"/>
      </w:r>
      <w:r w:rsidRPr="002F5D6E">
        <w:t xml:space="preserve"> To his right stand two </w:t>
      </w:r>
      <w:ins w:id="3050" w:author="Patterson Lamb" w:date="2014-08-10T13:18:00Z">
        <w:r w:rsidRPr="002F5D6E">
          <w:t xml:space="preserve">somber </w:t>
        </w:r>
      </w:ins>
      <w:r w:rsidRPr="002F5D6E">
        <w:t xml:space="preserve">young </w:t>
      </w:r>
      <w:del w:id="3051" w:author="Patterson Lamb" w:date="2014-08-10T13:18:00Z">
        <w:r w:rsidRPr="002F5D6E" w:rsidDel="005C4864">
          <w:delText xml:space="preserve">somber </w:delText>
        </w:r>
      </w:del>
      <w:r w:rsidRPr="002F5D6E">
        <w:t xml:space="preserve">men, facing the camera and observing the tragic scene. Their frontal stance and their body language (one stands with hands on hips, the other with arms crossed at chest) confront the viewer as if to say: </w:t>
      </w:r>
      <w:r w:rsidRPr="006308EC">
        <w:t>“</w:t>
      </w:r>
      <w:r w:rsidRPr="002F5D6E">
        <w:t>This man is suffering; his daughter has been slain. What will you do about this?</w:t>
      </w:r>
      <w:r w:rsidRPr="006308EC">
        <w:t>”</w:t>
      </w:r>
      <w:r w:rsidRPr="002F5D6E">
        <w:t xml:space="preserve"> In the background, at a distance, stands an indistinct figure of a child, just barely </w:t>
      </w:r>
      <w:del w:id="3052" w:author="Patterson Lamb" w:date="2014-08-10T13:19:00Z">
        <w:r w:rsidRPr="002F5D6E" w:rsidDel="005C4864">
          <w:delText>legible</w:delText>
        </w:r>
      </w:del>
      <w:ins w:id="3053" w:author="Patterson Lamb" w:date="2014-08-10T13:19:00Z">
        <w:r>
          <w:t>visible</w:t>
        </w:r>
      </w:ins>
      <w:r w:rsidRPr="002F5D6E">
        <w:t>, as if a phantom vision of Nsala</w:t>
      </w:r>
      <w:r w:rsidRPr="006308EC">
        <w:t>’</w:t>
      </w:r>
      <w:r w:rsidRPr="002F5D6E">
        <w:t>s loss.</w:t>
      </w:r>
      <w:r w:rsidRPr="002F5D6E">
        <w:rPr>
          <w:vertAlign w:val="superscript"/>
        </w:rPr>
        <w:endnoteReference w:id="437"/>
      </w:r>
      <w:r w:rsidRPr="002F5D6E">
        <w:t xml:space="preserve"> Reproduced in E.</w:t>
      </w:r>
      <w:ins w:id="3054" w:author="Patterson Lamb" w:date="2014-08-10T13:19:00Z">
        <w:r>
          <w:t xml:space="preserve"> </w:t>
        </w:r>
      </w:ins>
      <w:r w:rsidRPr="002F5D6E">
        <w:t>D. Morel</w:t>
      </w:r>
      <w:r w:rsidRPr="006308EC">
        <w:t>’</w:t>
      </w:r>
      <w:r w:rsidRPr="002F5D6E">
        <w:t xml:space="preserve">s 1904 book </w:t>
      </w:r>
      <w:del w:id="3055" w:author="Patterson Lamb" w:date="2014-08-10T13:19:00Z">
        <w:r w:rsidRPr="002F5D6E" w:rsidDel="005C4864">
          <w:delText xml:space="preserve">condemning </w:delText>
        </w:r>
      </w:del>
      <w:r w:rsidRPr="007D5122">
        <w:rPr>
          <w:i/>
        </w:rPr>
        <w:t>King Leopold</w:t>
      </w:r>
      <w:r w:rsidRPr="006308EC">
        <w:rPr>
          <w:i/>
        </w:rPr>
        <w:t>’</w:t>
      </w:r>
      <w:r w:rsidRPr="007D5122">
        <w:rPr>
          <w:i/>
        </w:rPr>
        <w:t xml:space="preserve">s Rule in Africa, </w:t>
      </w:r>
      <w:r w:rsidRPr="002F5D6E">
        <w:t>the photo was accompanied by a caption noting that this awful scene connoted yet a larger horror: the murder of Nsala</w:t>
      </w:r>
      <w:r w:rsidRPr="006308EC">
        <w:t>’</w:t>
      </w:r>
      <w:r w:rsidRPr="002F5D6E">
        <w:t>s wife and son, along with his daughter, all of whom were cannibalized by sentries serving the Anglo-Belgian Rubber Company. His gaze, viewers come to realize after reading the caption, was locked on all that remained of his family. The actual, or at least anticipated, effect of the photo must have been powerful since it was one of the most widely circulated, exhibited and reproduced of the campaign.</w:t>
      </w:r>
      <w:r w:rsidRPr="002F5D6E">
        <w:rPr>
          <w:vertAlign w:val="superscript"/>
        </w:rPr>
        <w:endnoteReference w:id="438"/>
      </w:r>
    </w:p>
    <w:p w:rsidR="005600E9" w:rsidRPr="002F5D6E" w:rsidRDefault="005600E9" w:rsidP="001A4F98">
      <w:pPr>
        <w:pStyle w:val="para"/>
      </w:pPr>
      <w:r w:rsidRPr="002F5D6E">
        <w:t>Although Harris</w:t>
      </w:r>
      <w:r w:rsidRPr="006308EC">
        <w:t>’</w:t>
      </w:r>
      <w:r w:rsidRPr="002F5D6E">
        <w:t>s photo and Morel</w:t>
      </w:r>
      <w:r w:rsidRPr="006308EC">
        <w:t>’</w:t>
      </w:r>
      <w:r w:rsidRPr="002F5D6E">
        <w:t>s caption were grounded in powerful tropes of a father</w:t>
      </w:r>
      <w:r w:rsidRPr="006308EC">
        <w:t>’</w:t>
      </w:r>
      <w:r w:rsidRPr="002F5D6E">
        <w:t>s familial and filial loss, it is important to note that the photo</w:t>
      </w:r>
      <w:r w:rsidRPr="006308EC">
        <w:t>’</w:t>
      </w:r>
      <w:r w:rsidRPr="002F5D6E">
        <w:t>s out-of-door setting, natural panorama, and accompanying narrative of cannibalism also evoked conventions of ethnographic photography. Like the photos of famine in India, Harris</w:t>
      </w:r>
      <w:r w:rsidRPr="006308EC">
        <w:t>’</w:t>
      </w:r>
      <w:ins w:id="3059" w:author="Patterson Lamb" w:date="2014-08-10T13:20:00Z">
        <w:r>
          <w:t>s</w:t>
        </w:r>
      </w:ins>
      <w:r w:rsidRPr="002F5D6E">
        <w:t xml:space="preserve"> photo too mixed photographic conventions and modes of address. In addition, this photo and its sentimental narrative was only one of many employed in lantern</w:t>
      </w:r>
      <w:ins w:id="3060" w:author="Patterson Lamb" w:date="2014-08-10T13:20:00Z">
        <w:r>
          <w:t>-</w:t>
        </w:r>
      </w:ins>
      <w:del w:id="3061" w:author="Patterson Lamb" w:date="2014-08-10T13:20:00Z">
        <w:r w:rsidRPr="002F5D6E" w:rsidDel="005C4864">
          <w:delText xml:space="preserve"> </w:delText>
        </w:r>
      </w:del>
      <w:r w:rsidRPr="002F5D6E">
        <w:t>slide lectures of the Congo Reform Association and in the books by Morel and Mark Twain; it was, however, one that was most frequently shown and circulated, suggesting its actual or expected</w:t>
      </w:r>
      <w:ins w:id="3062" w:author="Patterson Lamb" w:date="2014-08-10T13:21:00Z">
        <w:r>
          <w:t xml:space="preserve"> effect</w:t>
        </w:r>
      </w:ins>
      <w:r w:rsidRPr="002F5D6E">
        <w:t xml:space="preserve">. All condemned the </w:t>
      </w:r>
      <w:del w:id="3063" w:author="Patterson Lamb" w:date="2014-08-10T13:21:00Z">
        <w:r w:rsidRPr="002F5D6E" w:rsidDel="005C4864">
          <w:delText xml:space="preserve">effects </w:delText>
        </w:r>
      </w:del>
      <w:ins w:id="3064" w:author="Patterson Lamb" w:date="2014-08-10T13:21:00Z">
        <w:r>
          <w:t>results</w:t>
        </w:r>
        <w:r w:rsidRPr="002F5D6E">
          <w:t xml:space="preserve"> </w:t>
        </w:r>
      </w:ins>
      <w:r w:rsidRPr="002F5D6E">
        <w:t xml:space="preserve">of unfree labor and related violent and exploitative practices pursued in the Congo Free State under Belgian King Leopold. Yet most of the photos focused on the violence and injury perpetrated on </w:t>
      </w:r>
      <w:r w:rsidRPr="007D5122">
        <w:rPr>
          <w:i/>
        </w:rPr>
        <w:t xml:space="preserve">adult </w:t>
      </w:r>
      <w:r w:rsidRPr="002F5D6E">
        <w:t>bodies. Other photos featured individual portraits of young workers and children whose hands were hacked off as punishment for unmet quotas or insufficient productivity. And although these latter examples were in portrait form, many adhered to the classificatory photos of professional ethnographers and physical anthropologists, down to the use of white cloth as backdrop to allow physical features, in this case severed hands and arms, to register more crisply. So although the viewer is confronted with individual faces, the repeated instances of similar shots</w:t>
      </w:r>
      <w:ins w:id="3065" w:author="Patterson Lamb" w:date="2014-08-10T13:21:00Z">
        <w:r>
          <w:t xml:space="preserve"> </w:t>
        </w:r>
      </w:ins>
      <w:r w:rsidRPr="006308EC">
        <w:t>–</w:t>
      </w:r>
      <w:r w:rsidRPr="002F5D6E">
        <w:t xml:space="preserve"> and their mosaic arrangement in the case of Twain</w:t>
      </w:r>
      <w:r w:rsidRPr="006308EC">
        <w:t>’</w:t>
      </w:r>
      <w:r w:rsidRPr="002F5D6E">
        <w:t xml:space="preserve">s book (see Twomey, </w:t>
      </w:r>
      <w:r>
        <w:rPr>
          <w:shd w:val="clear" w:color="auto" w:fill="C0C0C0"/>
        </w:rPr>
        <w:t>Fig. 2.5</w:t>
      </w:r>
      <w:r w:rsidRPr="002F5D6E">
        <w:t xml:space="preserve">) </w:t>
      </w:r>
      <w:r w:rsidRPr="006308EC">
        <w:t>–</w:t>
      </w:r>
      <w:r w:rsidRPr="002F5D6E">
        <w:t xml:space="preserve"> pioneered a new ethnographic type: </w:t>
      </w:r>
      <w:r w:rsidRPr="006308EC">
        <w:t>“</w:t>
      </w:r>
      <w:r w:rsidRPr="002F5D6E">
        <w:t>victims of colonial violence</w:t>
      </w:r>
      <w:r w:rsidRPr="006308EC">
        <w:t>”</w:t>
      </w:r>
      <w:r w:rsidRPr="002F5D6E">
        <w:t xml:space="preserve"> and, in particular, of unfree labor practices.</w:t>
      </w:r>
      <w:r w:rsidRPr="002F5D6E">
        <w:rPr>
          <w:vertAlign w:val="superscript"/>
        </w:rPr>
        <w:endnoteReference w:id="439"/>
      </w:r>
    </w:p>
    <w:p w:rsidR="005600E9" w:rsidRPr="002F5D6E" w:rsidRDefault="005600E9" w:rsidP="001A4F98">
      <w:pPr>
        <w:pStyle w:val="para"/>
      </w:pPr>
      <w:r w:rsidRPr="002F5D6E">
        <w:t>My second example is drawn from the same period and is again British in origin. Instead of spotlighting grieving fathers and dead families, these humanitarian photos emphasized grieving mothers and dying children. In December 1900, Quaker reformer and pacifist Emily Hobhouse travel</w:t>
      </w:r>
      <w:del w:id="3071" w:author="Patterson Lamb" w:date="2014-08-10T13:22:00Z">
        <w:r w:rsidRPr="002F5D6E" w:rsidDel="001A3DEE">
          <w:delText>l</w:delText>
        </w:r>
      </w:del>
      <w:r w:rsidRPr="002F5D6E">
        <w:t>ed to South Africa to investigate and protest British treatment of Afrikaner women and children interned in concentration camps during the South African war (1899</w:t>
      </w:r>
      <w:r w:rsidRPr="006308EC">
        <w:t>–</w:t>
      </w:r>
      <w:r w:rsidRPr="002F5D6E">
        <w:t>1902). These were white families of Dutch origin in the Orange Free State and South African Republic whose farmsteads had been razed by British troops due to concerns they were surreptitiously supplying their menfolk-in-arms and, in effect, aiding Afrikaner guerrilla action against the British. British officials characterized such scorched-earth tactics and military actions against non</w:t>
      </w:r>
      <w:del w:id="3072" w:author="Patterson Lamb" w:date="2014-08-10T13:23:00Z">
        <w:r w:rsidRPr="002F5D6E" w:rsidDel="001A3DEE">
          <w:delText>-</w:delText>
        </w:r>
      </w:del>
      <w:r w:rsidRPr="002F5D6E">
        <w:t xml:space="preserve">combatants as </w:t>
      </w:r>
      <w:r w:rsidRPr="006308EC">
        <w:t>“</w:t>
      </w:r>
      <w:r w:rsidRPr="002F5D6E">
        <w:t>necessities of war</w:t>
      </w:r>
      <w:r w:rsidRPr="006308EC">
        <w:t>”</w:t>
      </w:r>
      <w:r w:rsidRPr="002F5D6E">
        <w:t xml:space="preserve"> and called camp inhabitants </w:t>
      </w:r>
      <w:r w:rsidRPr="006308EC">
        <w:t>“</w:t>
      </w:r>
      <w:r w:rsidRPr="002F5D6E">
        <w:t>refugees.</w:t>
      </w:r>
      <w:r w:rsidRPr="006308EC">
        <w:t>”</w:t>
      </w:r>
      <w:r w:rsidRPr="002F5D6E">
        <w:t xml:space="preserve"> Hobhouse toured the camps in the first months of 1901, filed an eyewitness un</w:t>
      </w:r>
      <w:del w:id="3073" w:author="Patterson Lamb" w:date="2014-08-10T13:23:00Z">
        <w:r w:rsidRPr="002F5D6E" w:rsidDel="001A3DEE">
          <w:delText>-</w:delText>
        </w:r>
      </w:del>
      <w:r w:rsidRPr="002F5D6E">
        <w:t xml:space="preserve">illustrated report with Parliament, and helped found the South African Women and Children Distress Fund. In 1902, she published a book titled </w:t>
      </w:r>
      <w:r w:rsidRPr="007D5122">
        <w:rPr>
          <w:i/>
        </w:rPr>
        <w:t>The Brunt of War and Where it Fell,</w:t>
      </w:r>
      <w:r w:rsidRPr="002F5D6E">
        <w:t xml:space="preserve"> which included nine photographs collected, but not taken, by her.</w:t>
      </w:r>
      <w:r w:rsidRPr="002F5D6E">
        <w:rPr>
          <w:vertAlign w:val="superscript"/>
        </w:rPr>
        <w:endnoteReference w:id="440"/>
      </w:r>
    </w:p>
    <w:p w:rsidR="005600E9" w:rsidRPr="002F5D6E" w:rsidRDefault="005600E9" w:rsidP="001A4F98">
      <w:pPr>
        <w:pStyle w:val="para"/>
      </w:pPr>
      <w:r w:rsidRPr="002F5D6E">
        <w:t>Hobhouse pressed British officials to improve camp conditions and provisioning in order to staunch the high mortality rate among inhabitants.</w:t>
      </w:r>
      <w:r w:rsidRPr="002F5D6E">
        <w:rPr>
          <w:vertAlign w:val="superscript"/>
        </w:rPr>
        <w:endnoteReference w:id="441"/>
      </w:r>
      <w:r w:rsidRPr="002F5D6E">
        <w:t xml:space="preserve"> She took her quest public and was met by hostile criticism: her country, after all, was at war. Ultimately her campaign compelled officials to improve camp conditions, but not until tens of thousands of Afrikaner women and children, and their black African workers and servants, segregated into separate camps, had died of malnutrition, dysentery, and disease. Her book, released at the end of the war, serves as a detailed eyewitness account of life and death at the British camps, complete with statistics, and a polemic criticizing British conduct of war. The photos focus on white camp inhabitants only; no residents of the black camps were portrayed.</w:t>
      </w:r>
    </w:p>
    <w:p w:rsidR="005600E9" w:rsidRPr="00033B99" w:rsidDel="001A3DEE" w:rsidRDefault="005600E9" w:rsidP="001A4F98">
      <w:pPr>
        <w:pStyle w:val="para"/>
        <w:rPr>
          <w:del w:id="3088" w:author="Patterson Lamb" w:date="2014-08-10T13:24:00Z"/>
        </w:rPr>
      </w:pPr>
      <w:del w:id="3089" w:author="Patterson Lamb" w:date="2014-08-10T13:24:00Z">
        <w:r w:rsidRPr="00033B99" w:rsidDel="001A3DEE">
          <w:delText>Fig. 7.2 Here</w:delText>
        </w:r>
      </w:del>
    </w:p>
    <w:p w:rsidR="005600E9" w:rsidRPr="002F5D6E" w:rsidRDefault="005600E9" w:rsidP="001A4F98">
      <w:pPr>
        <w:pStyle w:val="para"/>
      </w:pPr>
      <w:r w:rsidRPr="002F5D6E">
        <w:t xml:space="preserve">The most affecting photos and narratives appeared in the chapter titled </w:t>
      </w:r>
      <w:r w:rsidRPr="006308EC">
        <w:t>“</w:t>
      </w:r>
      <w:r w:rsidRPr="002F5D6E">
        <w:t>Women in 1901.</w:t>
      </w:r>
      <w:r w:rsidRPr="006308EC">
        <w:t>”</w:t>
      </w:r>
      <w:r w:rsidRPr="002F5D6E">
        <w:t xml:space="preserve"> Hobhouse opens it with a large group shot of nearly two dozen women and children lined up against a backdrop of </w:t>
      </w:r>
      <w:r w:rsidRPr="006308EC">
        <w:t>“</w:t>
      </w:r>
      <w:r w:rsidRPr="002F5D6E">
        <w:t>camp huts</w:t>
      </w:r>
      <w:r w:rsidRPr="006308EC">
        <w:t>”</w:t>
      </w:r>
      <w:r w:rsidRPr="002F5D6E">
        <w:t>: an image that suggests the gendered and generational composition of the population as well as their rudimentary conditions of daily life.</w:t>
      </w:r>
      <w:r w:rsidRPr="002F5D6E">
        <w:rPr>
          <w:vertAlign w:val="superscript"/>
        </w:rPr>
        <w:endnoteReference w:id="442"/>
      </w:r>
      <w:r w:rsidRPr="002F5D6E">
        <w:t xml:space="preserve"> The next photo, entitled </w:t>
      </w:r>
      <w:r w:rsidRPr="006308EC">
        <w:t>“</w:t>
      </w:r>
      <w:r w:rsidRPr="002F5D6E">
        <w:t>The Last of Seven,</w:t>
      </w:r>
      <w:r w:rsidRPr="006308EC">
        <w:t>”</w:t>
      </w:r>
      <w:r w:rsidRPr="002F5D6E">
        <w:t xml:space="preserve"> is a medium-long shot of two women in long, dark dresses confronting the camera directly, faces shadowed by the brims of their dark bonnets. Tents and on</w:t>
      </w:r>
      <w:del w:id="3090" w:author="Patterson Lamb" w:date="2014-08-10T13:25:00Z">
        <w:r w:rsidRPr="002F5D6E" w:rsidDel="001A3DEE">
          <w:delText>-</w:delText>
        </w:r>
      </w:del>
      <w:r w:rsidRPr="002F5D6E">
        <w:t>lookers are arrayed in the background. In front of the woman on the right stands a young boy; her hands rest o</w:t>
      </w:r>
      <w:del w:id="3091" w:author="Patterson Lamb" w:date="2014-08-10T13:26:00Z">
        <w:r w:rsidRPr="002F5D6E" w:rsidDel="001A3DEE">
          <w:delText>f</w:delText>
        </w:r>
      </w:del>
      <w:ins w:id="3092" w:author="Patterson Lamb" w:date="2014-08-10T13:26:00Z">
        <w:r>
          <w:t>n</w:t>
        </w:r>
      </w:ins>
      <w:r w:rsidRPr="002F5D6E">
        <w:t xml:space="preserve"> his shoulders and are lit, along with his face, by the bright sun. He, the reader is told, is her last surviving child; six others died in the camp. This bleak fact is underscored by the somber tone of the photo with its dark, indistinct figures set starkly against arid earth in the harsh </w:t>
      </w:r>
      <w:del w:id="3093" w:author="Patterson Lamb" w:date="2014-08-10T13:26:00Z">
        <w:r w:rsidRPr="002F5D6E" w:rsidDel="001A3DEE">
          <w:delText>mid-</w:delText>
        </w:r>
      </w:del>
      <w:ins w:id="3094" w:author="Patterson Lamb" w:date="2014-08-10T13:26:00Z">
        <w:r>
          <w:t>mid</w:t>
        </w:r>
      </w:ins>
      <w:r w:rsidRPr="002F5D6E">
        <w:t>day sun. Subsequent photos continue the theme of maternal worry and loss, such as the grave-faced women kneeling next to a seated, malnourished child against a backdrop of tents and parched, littered landscape.</w:t>
      </w:r>
    </w:p>
    <w:p w:rsidR="005600E9" w:rsidRDefault="005600E9" w:rsidP="001A4F98">
      <w:pPr>
        <w:pStyle w:val="para"/>
      </w:pPr>
      <w:r w:rsidRPr="002F5D6E">
        <w:t>A compositional oddity in the volume is a medium-close shot of a placid, malnourished child sitting on the lap of a woman whose head is cropped by the top of the frame (</w:t>
      </w:r>
      <w:del w:id="3095" w:author="Newgen2" w:date="2014-11-08T20:42:00Z">
        <w:r w:rsidDel="008302A5">
          <w:rPr>
            <w:shd w:val="clear" w:color="auto" w:fill="C0C0C0"/>
          </w:rPr>
          <w:delText>fig. 7.2</w:delText>
        </w:r>
      </w:del>
      <w:ins w:id="3096" w:author="Newgen2" w:date="2014-11-08T19:03:00Z">
        <w:r w:rsidRPr="005600E9">
          <w:rPr>
            <w:rPrChange w:id="3097" w:author="Newgen2" w:date="2014-11-08T19:05:00Z">
              <w:rPr>
                <w:shd w:val="clear" w:color="auto" w:fill="C0C0C0"/>
              </w:rPr>
            </w:rPrChange>
          </w:rPr>
          <w:t>F</w:t>
        </w:r>
      </w:ins>
      <w:ins w:id="3098" w:author="Newgen2" w:date="2014-11-08T18:59:00Z">
        <w:r w:rsidRPr="005600E9">
          <w:rPr>
            <w:rPrChange w:id="3099" w:author="Newgen2" w:date="2014-11-08T19:05:00Z">
              <w:rPr>
                <w:shd w:val="clear" w:color="auto" w:fill="C0C0C0"/>
              </w:rPr>
            </w:rPrChange>
          </w:rPr>
          <w:t>ig</w:t>
        </w:r>
      </w:ins>
      <w:ins w:id="3100" w:author="Newgen2" w:date="2014-11-08T19:03:00Z">
        <w:r w:rsidRPr="005600E9">
          <w:rPr>
            <w:rPrChange w:id="3101" w:author="Newgen2" w:date="2014-11-08T19:05:00Z">
              <w:rPr>
                <w:shd w:val="clear" w:color="auto" w:fill="C0C0C0"/>
              </w:rPr>
            </w:rPrChange>
          </w:rPr>
          <w:t>ure</w:t>
        </w:r>
      </w:ins>
      <w:ins w:id="3102" w:author="Newgen2" w:date="2014-11-08T18:59:00Z">
        <w:r w:rsidRPr="005600E9">
          <w:rPr>
            <w:rPrChange w:id="3103" w:author="Newgen2" w:date="2014-11-08T19:05:00Z">
              <w:rPr>
                <w:shd w:val="clear" w:color="auto" w:fill="C0C0C0"/>
              </w:rPr>
            </w:rPrChange>
          </w:rPr>
          <w:t>. 7.2</w:t>
        </w:r>
      </w:ins>
      <w:r w:rsidRPr="002F5D6E">
        <w:t xml:space="preserve">). Its caption, </w:t>
      </w:r>
      <w:r w:rsidRPr="006308EC">
        <w:t>“</w:t>
      </w:r>
      <w:r w:rsidRPr="002F5D6E">
        <w:t>Feeling the brunt of war,</w:t>
      </w:r>
      <w:r w:rsidRPr="006308EC">
        <w:t>”</w:t>
      </w:r>
      <w:r w:rsidRPr="002F5D6E">
        <w:t xml:space="preserve"> evokes the book</w:t>
      </w:r>
      <w:r w:rsidRPr="006308EC">
        <w:t>’</w:t>
      </w:r>
      <w:r w:rsidRPr="002F5D6E">
        <w:t>s title and suggests the effects of British military policy on children, cared for by despairing mothers who could do little to save them. In all of the photos, the bond between mother and child is visually represented as intimate and intact: the mother</w:t>
      </w:r>
      <w:r w:rsidRPr="006308EC">
        <w:t>’</w:t>
      </w:r>
      <w:r w:rsidRPr="002F5D6E">
        <w:t>s presence is protective, holding or touching the child. The absence, or indistinctness, of the mothers</w:t>
      </w:r>
      <w:r w:rsidRPr="006308EC">
        <w:t>’</w:t>
      </w:r>
      <w:r w:rsidRPr="002F5D6E">
        <w:t xml:space="preserve"> faces suggests that the photos illustrate a specific experience as well as a general problem: individual fates are interchangeable. Here, the mother</w:t>
      </w:r>
      <w:r w:rsidRPr="006308EC">
        <w:t>’</w:t>
      </w:r>
      <w:r w:rsidRPr="002F5D6E">
        <w:t xml:space="preserve">s body becomes backdrop and the moral center of the photo: her dark clothing </w:t>
      </w:r>
      <w:r w:rsidRPr="006308EC">
        <w:t>–</w:t>
      </w:r>
      <w:r w:rsidRPr="002F5D6E">
        <w:t xml:space="preserve"> reminiscent of mourning dress </w:t>
      </w:r>
      <w:r w:rsidRPr="006308EC">
        <w:t>–</w:t>
      </w:r>
      <w:r w:rsidRPr="002F5D6E">
        <w:t xml:space="preserve"> allows the viewer to better discern the starving body of her pale child. Her maternal presence fills the frame, giving the photo a static and monumental quality, effectively closing off the view of the background and training our eyes on the child-in-crisis and the mother-child bond.</w:t>
      </w:r>
    </w:p>
    <w:p w:rsidR="005600E9" w:rsidRPr="002F5D6E" w:rsidRDefault="005600E9" w:rsidP="001A4F98">
      <w:pPr>
        <w:pStyle w:val="para"/>
      </w:pPr>
      <w:r w:rsidRPr="002F5D6E">
        <w:t>Although funerary photos were taken in the camps for families</w:t>
      </w:r>
      <w:r w:rsidRPr="006308EC">
        <w:t>’</w:t>
      </w:r>
      <w:r w:rsidRPr="002F5D6E">
        <w:t xml:space="preserve"> private use, Hobhouse did not publish any of these in her book. Nor did she use a now-famous shot of the severely emaciated Lizzie van Zyl, lying near naked and alone in a camp hospital bed shortly before she died.</w:t>
      </w:r>
      <w:r w:rsidRPr="002F5D6E">
        <w:rPr>
          <w:vertAlign w:val="superscript"/>
        </w:rPr>
        <w:endnoteReference w:id="443"/>
      </w:r>
      <w:r w:rsidRPr="002F5D6E">
        <w:t xml:space="preserve"> Hobhouse had befriended the child and obtained the photo (likely taken by camp inhabitant and photographer Mr. De Klerk) </w:t>
      </w:r>
      <w:r w:rsidRPr="006308EC">
        <w:t>“</w:t>
      </w:r>
      <w:r w:rsidRPr="002F5D6E">
        <w:t>out of affection for the child.</w:t>
      </w:r>
      <w:r w:rsidRPr="006308EC">
        <w:t>”</w:t>
      </w:r>
      <w:r w:rsidRPr="002F5D6E">
        <w:t xml:space="preserve"> She did not circulate the photo publicly, although about a month after Lizzie</w:t>
      </w:r>
      <w:r w:rsidRPr="006308EC">
        <w:t>’</w:t>
      </w:r>
      <w:r w:rsidRPr="002F5D6E">
        <w:t xml:space="preserve">s death in May 1901, it was published by </w:t>
      </w:r>
      <w:r w:rsidRPr="007D5122">
        <w:rPr>
          <w:i/>
        </w:rPr>
        <w:t xml:space="preserve">The New Age </w:t>
      </w:r>
      <w:r w:rsidRPr="002F5D6E">
        <w:t>in London as a depiction of wartime suffering. Six months later, the pro-government press, along with Arthur Conan Doyle, used it to denounce Hobhouse and to suggest that Lizzie</w:t>
      </w:r>
      <w:r w:rsidRPr="006308EC">
        <w:t>’</w:t>
      </w:r>
      <w:r w:rsidRPr="002F5D6E">
        <w:t xml:space="preserve">s death was intentional: the result of maternal neglect, not camp conditions </w:t>
      </w:r>
      <w:r w:rsidRPr="006308EC">
        <w:t>–</w:t>
      </w:r>
      <w:r w:rsidRPr="002F5D6E">
        <w:t xml:space="preserve"> a charge Hobhouse vigorously countered. At issue was who was to blame for child mortality: were Afrikaner women devoted and loving mothers, deserving of viewer concern, or something more unnatural and sinister? The photo of Lizzie showed a lone suffering child, with gaunt, empty gaze and no mother present. After its pro-government propagandistic use, Hobhouse chose to include it in her book</w:t>
      </w:r>
      <w:del w:id="3110" w:author="Patterson Lamb" w:date="2014-08-10T13:29:00Z">
        <w:r w:rsidRPr="002F5D6E" w:rsidDel="001A3DEE">
          <w:delText>,</w:delText>
        </w:r>
      </w:del>
      <w:r w:rsidRPr="002F5D6E">
        <w:t xml:space="preserve"> but was blocked by her publishers who considered it </w:t>
      </w:r>
      <w:r w:rsidRPr="006308EC">
        <w:t>“</w:t>
      </w:r>
      <w:r w:rsidRPr="002F5D6E">
        <w:t>too painful for publication.</w:t>
      </w:r>
      <w:r w:rsidRPr="006308EC">
        <w:t>”</w:t>
      </w:r>
      <w:r w:rsidRPr="002F5D6E">
        <w:t xml:space="preserve"> In reporting this fact, Hobhouse asked readers whether </w:t>
      </w:r>
      <w:r w:rsidRPr="006308EC">
        <w:t>“</w:t>
      </w:r>
      <w:r w:rsidRPr="002F5D6E">
        <w:t>it is right to shrink from a typical representation, however distressing, of suffering which others have to endure, and which has been brought about by a sequence of events for which we are partly responsible.</w:t>
      </w:r>
      <w:r w:rsidRPr="006308EC">
        <w:t>”</w:t>
      </w:r>
      <w:r w:rsidRPr="002F5D6E">
        <w:rPr>
          <w:vertAlign w:val="superscript"/>
        </w:rPr>
        <w:endnoteReference w:id="444"/>
      </w:r>
    </w:p>
    <w:p w:rsidR="005600E9" w:rsidRPr="002F5D6E" w:rsidRDefault="005600E9" w:rsidP="001A4F98">
      <w:pPr>
        <w:pStyle w:val="para"/>
      </w:pPr>
      <w:r w:rsidRPr="002F5D6E">
        <w:t>Hobhouse</w:t>
      </w:r>
      <w:r w:rsidRPr="006308EC">
        <w:t>’</w:t>
      </w:r>
      <w:r w:rsidRPr="002F5D6E">
        <w:t>s humanitarian campaign targeted her own government and criticized its wartime behavior toward non</w:t>
      </w:r>
      <w:del w:id="3112" w:author="Patterson Lamb" w:date="2014-08-10T13:29:00Z">
        <w:r w:rsidRPr="002F5D6E" w:rsidDel="001A3DEE">
          <w:delText>-</w:delText>
        </w:r>
      </w:del>
      <w:r w:rsidRPr="002F5D6E">
        <w:t xml:space="preserve">combatants. </w:t>
      </w:r>
      <w:r w:rsidRPr="006308EC">
        <w:t>“</w:t>
      </w:r>
      <w:r w:rsidRPr="002F5D6E">
        <w:t>Never before have women and children been so warred against,</w:t>
      </w:r>
      <w:r w:rsidRPr="006308EC">
        <w:t>”</w:t>
      </w:r>
      <w:r w:rsidRPr="002F5D6E">
        <w:t xml:space="preserve"> she wrote. </w:t>
      </w:r>
      <w:r w:rsidRPr="006308EC">
        <w:t>“</w:t>
      </w:r>
      <w:r w:rsidRPr="002F5D6E">
        <w:t xml:space="preserve">Is it to be a precedent for future wars, or is it to be denounced, </w:t>
      </w:r>
      <w:del w:id="3113" w:author="Patterson Lamb" w:date="2014-08-10T13:29:00Z">
        <w:r w:rsidRPr="006308EC" w:rsidDel="001A3DEE">
          <w:delText>…</w:delText>
        </w:r>
      </w:del>
      <w:ins w:id="3114" w:author="Patterson Lamb" w:date="2014-08-10T13:29:00Z">
        <w:r>
          <w:t xml:space="preserve">. . . </w:t>
        </w:r>
      </w:ins>
      <w:r w:rsidRPr="002F5D6E">
        <w:t xml:space="preserve">by every humane person of every creed and every tongue, denounced as a </w:t>
      </w:r>
      <w:r w:rsidRPr="006308EC">
        <w:t>‘</w:t>
      </w:r>
      <w:r w:rsidRPr="002F5D6E">
        <w:t>method of barbarism</w:t>
      </w:r>
      <w:r w:rsidRPr="006308EC">
        <w:t>’</w:t>
      </w:r>
      <w:r w:rsidRPr="002F5D6E">
        <w:t xml:space="preserve"> which must never be resorted to again </w:t>
      </w:r>
      <w:r w:rsidRPr="006308EC">
        <w:t>–</w:t>
      </w:r>
      <w:r w:rsidRPr="002F5D6E">
        <w:t xml:space="preserve"> the whole cruel sequence of the burning, eviction, the rendering destitute, the deporting and finally the re-concentrating all of the non-combatants of the country, with no previous preparation for their sustenance.</w:t>
      </w:r>
      <w:r w:rsidRPr="006308EC">
        <w:t>”</w:t>
      </w:r>
      <w:r w:rsidRPr="002F5D6E">
        <w:rPr>
          <w:vertAlign w:val="superscript"/>
        </w:rPr>
        <w:endnoteReference w:id="445"/>
      </w:r>
      <w:r w:rsidRPr="002F5D6E">
        <w:t xml:space="preserve"> Using photographs and narrating them with the experiences of individual women and children she met at the camps, as well as detailed reporting on failures of provisioning and medical care, Hobhouse skirted the question of the women</w:t>
      </w:r>
      <w:r w:rsidRPr="006308EC">
        <w:t>’</w:t>
      </w:r>
      <w:r w:rsidRPr="002F5D6E">
        <w:t xml:space="preserve">s </w:t>
      </w:r>
      <w:r w:rsidRPr="006308EC">
        <w:t>“</w:t>
      </w:r>
      <w:r w:rsidRPr="002F5D6E">
        <w:t>innocence</w:t>
      </w:r>
      <w:r w:rsidRPr="006308EC">
        <w:t>”</w:t>
      </w:r>
      <w:r w:rsidRPr="002F5D6E">
        <w:t xml:space="preserve"> </w:t>
      </w:r>
      <w:r w:rsidRPr="006308EC">
        <w:t>–</w:t>
      </w:r>
      <w:r w:rsidRPr="002F5D6E">
        <w:t xml:space="preserve"> whether in fact some of them aided their husbands and sons against the British. Rather, she focused on the issue of </w:t>
      </w:r>
      <w:r w:rsidRPr="006308EC">
        <w:t>“</w:t>
      </w:r>
      <w:r w:rsidRPr="002F5D6E">
        <w:t>civilized</w:t>
      </w:r>
      <w:r w:rsidRPr="006308EC">
        <w:t>”</w:t>
      </w:r>
      <w:r w:rsidRPr="002F5D6E">
        <w:t xml:space="preserve"> conduct in war </w:t>
      </w:r>
      <w:r w:rsidRPr="006308EC">
        <w:t>–</w:t>
      </w:r>
      <w:r w:rsidRPr="002F5D6E">
        <w:t xml:space="preserve"> a concern that informed the 1899 Hague Convention.</w:t>
      </w:r>
      <w:r w:rsidRPr="002F5D6E">
        <w:rPr>
          <w:vertAlign w:val="superscript"/>
        </w:rPr>
        <w:endnoteReference w:id="446"/>
      </w:r>
      <w:r w:rsidRPr="002F5D6E">
        <w:t xml:space="preserve"> Hobhouse, a woman, stressed that locked away in camps were mothers and their dying children rendered vulnerable by British military policy and a fatal lack</w:t>
      </w:r>
      <w:r w:rsidRPr="007D5122">
        <w:rPr>
          <w:i/>
        </w:rPr>
        <w:t xml:space="preserve"> </w:t>
      </w:r>
      <w:r w:rsidRPr="002F5D6E">
        <w:t>of planning. She defended Afrikaner women as committed and caring mothers, an image Hobhouse</w:t>
      </w:r>
      <w:r w:rsidRPr="006308EC">
        <w:t>’</w:t>
      </w:r>
      <w:r w:rsidRPr="002F5D6E">
        <w:t>s pro-government critics attempted to subvert by using Lizzie van Zyl</w:t>
      </w:r>
      <w:r w:rsidRPr="006308EC">
        <w:t>’</w:t>
      </w:r>
      <w:r w:rsidRPr="002F5D6E">
        <w:t xml:space="preserve">s photo as putative evidence of maternal </w:t>
      </w:r>
      <w:r w:rsidRPr="006308EC">
        <w:t>–</w:t>
      </w:r>
      <w:r w:rsidRPr="002F5D6E">
        <w:t xml:space="preserve"> rather than British </w:t>
      </w:r>
      <w:r w:rsidRPr="006308EC">
        <w:t>–</w:t>
      </w:r>
      <w:r w:rsidRPr="002F5D6E">
        <w:t xml:space="preserve"> callousness. Hobhouse</w:t>
      </w:r>
      <w:r w:rsidRPr="006308EC">
        <w:t>’</w:t>
      </w:r>
      <w:r w:rsidRPr="002F5D6E">
        <w:t>s book aimed to show that Lizzie</w:t>
      </w:r>
      <w:r w:rsidRPr="006308EC">
        <w:t>’</w:t>
      </w:r>
      <w:r w:rsidRPr="002F5D6E">
        <w:t>s and other children</w:t>
      </w:r>
      <w:r w:rsidRPr="006308EC">
        <w:t>’</w:t>
      </w:r>
      <w:r w:rsidRPr="002F5D6E">
        <w:t xml:space="preserve">s deaths resulted not from maternal malice or </w:t>
      </w:r>
      <w:r w:rsidRPr="006308EC">
        <w:t>“</w:t>
      </w:r>
      <w:r w:rsidRPr="002F5D6E">
        <w:t>military necessity,</w:t>
      </w:r>
      <w:r w:rsidRPr="006308EC">
        <w:t>”</w:t>
      </w:r>
      <w:r w:rsidRPr="002F5D6E">
        <w:t xml:space="preserve"> as her critics claimed, but </w:t>
      </w:r>
      <w:ins w:id="3120" w:author="Patterson Lamb" w:date="2014-08-10T13:32:00Z">
        <w:r>
          <w:t xml:space="preserve">illustrated </w:t>
        </w:r>
      </w:ins>
      <w:r w:rsidRPr="002F5D6E">
        <w:t xml:space="preserve">something that could have been avoided with more humane and </w:t>
      </w:r>
      <w:r w:rsidRPr="006308EC">
        <w:t>“</w:t>
      </w:r>
      <w:r w:rsidRPr="002F5D6E">
        <w:t>civilized</w:t>
      </w:r>
      <w:r w:rsidRPr="006308EC">
        <w:t>”</w:t>
      </w:r>
      <w:r w:rsidRPr="002F5D6E">
        <w:t xml:space="preserve"> policy and planning. It was therefore something for which the English public, as a whole, shared responsibility.</w:t>
      </w:r>
      <w:r w:rsidRPr="002F5D6E">
        <w:rPr>
          <w:vertAlign w:val="superscript"/>
        </w:rPr>
        <w:endnoteReference w:id="447"/>
      </w:r>
    </w:p>
    <w:p w:rsidR="005600E9" w:rsidRPr="002F5D6E" w:rsidRDefault="005600E9" w:rsidP="001A4F98">
      <w:pPr>
        <w:pStyle w:val="para"/>
      </w:pPr>
      <w:r w:rsidRPr="002F5D6E">
        <w:t>Mothers and children became a common narrative and visual trope for relief efforts during the First World War, as evidenced by the posters and printed matter circulated by Near East Relief on behalf of Armenians and other Christians who survived massacres and mass deportations by Turkish forces or were subject to population exchanges following the war. As Peter Balakian has shown, the Near East Relief</w:t>
      </w:r>
      <w:r w:rsidRPr="006308EC">
        <w:t>’</w:t>
      </w:r>
      <w:r w:rsidRPr="002F5D6E">
        <w:t xml:space="preserve">s public campaigns favored sanitized, sentimentalized depictions of mothers and children or young girls rendered in pastel tones by the hand of an artist </w:t>
      </w:r>
      <w:ins w:id="3127" w:author="Patterson Lamb" w:date="2014-08-10T13:35:00Z">
        <w:r>
          <w:t>(</w:t>
        </w:r>
      </w:ins>
      <w:del w:id="3128" w:author="Patterson Lamb" w:date="2014-08-10T13:35:00Z">
        <w:r w:rsidRPr="002F5D6E" w:rsidDel="006B3D6F">
          <w:delText>[</w:delText>
        </w:r>
      </w:del>
      <w:r w:rsidRPr="002F5D6E">
        <w:t>Balakian</w:t>
      </w:r>
      <w:ins w:id="3129" w:author="Patterson Lamb" w:date="2014-08-10T13:35:00Z">
        <w:r>
          <w:t>,</w:t>
        </w:r>
      </w:ins>
      <w:r w:rsidRPr="002F5D6E">
        <w:t xml:space="preserve"> </w:t>
      </w:r>
      <w:r w:rsidRPr="005D071C">
        <w:rPr>
          <w:shd w:val="clear" w:color="auto" w:fill="C0C0C0"/>
        </w:rPr>
        <w:t>Figs. 4.3</w:t>
      </w:r>
      <w:r w:rsidRPr="00C967A9">
        <w:t xml:space="preserve">, </w:t>
      </w:r>
      <w:r w:rsidRPr="00023746">
        <w:rPr>
          <w:shd w:val="clear" w:color="auto" w:fill="C0C0C0"/>
        </w:rPr>
        <w:t>4.4</w:t>
      </w:r>
      <w:ins w:id="3130" w:author="Patterson Lamb" w:date="2014-08-10T13:35:00Z">
        <w:r>
          <w:t>)</w:t>
        </w:r>
      </w:ins>
      <w:del w:id="3131" w:author="Patterson Lamb" w:date="2014-08-10T13:35:00Z">
        <w:r w:rsidRPr="002F5D6E" w:rsidDel="006B3D6F">
          <w:delText>]</w:delText>
        </w:r>
      </w:del>
      <w:r w:rsidRPr="002F5D6E">
        <w:t xml:space="preserve"> over the cold </w:t>
      </w:r>
      <w:del w:id="3132" w:author="Patterson Lamb" w:date="2014-08-10T13:35:00Z">
        <w:r w:rsidRPr="002F5D6E" w:rsidDel="006B3D6F">
          <w:delText xml:space="preserve">grey </w:delText>
        </w:r>
      </w:del>
      <w:ins w:id="3133" w:author="Patterson Lamb" w:date="2014-08-10T13:35:00Z">
        <w:r w:rsidRPr="002F5D6E">
          <w:t>gr</w:t>
        </w:r>
        <w:r>
          <w:t>a</w:t>
        </w:r>
        <w:r w:rsidRPr="002F5D6E">
          <w:t xml:space="preserve">y </w:t>
        </w:r>
      </w:ins>
      <w:r w:rsidRPr="002F5D6E">
        <w:t>tones of the atrocity photograph. Atrocity photos, while not completely absent, were circulated in books and specialized newsletters that were viewed privately</w:t>
      </w:r>
      <w:del w:id="3134" w:author="Patterson Lamb" w:date="2014-08-10T13:35:00Z">
        <w:r w:rsidRPr="002F5D6E" w:rsidDel="006B3D6F">
          <w:delText>,</w:delText>
        </w:r>
      </w:del>
      <w:r w:rsidRPr="002F5D6E">
        <w:t xml:space="preserve"> rather than in public.</w:t>
      </w:r>
      <w:r w:rsidRPr="002F5D6E">
        <w:rPr>
          <w:vertAlign w:val="superscript"/>
        </w:rPr>
        <w:endnoteReference w:id="448"/>
      </w:r>
      <w:r w:rsidRPr="002F5D6E">
        <w:t xml:space="preserve"> Here too we see evidence of repeated use of the mother-child trope. Such photos sought to prick the viewer</w:t>
      </w:r>
      <w:r w:rsidRPr="006308EC">
        <w:t>’</w:t>
      </w:r>
      <w:r w:rsidRPr="002F5D6E">
        <w:t>s heart and conscience by emphasizing the failure or insufficiency of a mother</w:t>
      </w:r>
      <w:r w:rsidRPr="006308EC">
        <w:t>’</w:t>
      </w:r>
      <w:r w:rsidRPr="002F5D6E">
        <w:t xml:space="preserve">s protection through no fault of her own: she was depicted as a victim, along with her children, in death </w:t>
      </w:r>
      <w:ins w:id="3144" w:author="Patterson Lamb" w:date="2014-08-10T13:35:00Z">
        <w:r>
          <w:t>(</w:t>
        </w:r>
      </w:ins>
      <w:del w:id="3145" w:author="Patterson Lamb" w:date="2014-08-10T13:35:00Z">
        <w:r w:rsidRPr="002F5D6E" w:rsidDel="006B3D6F">
          <w:delText>[</w:delText>
        </w:r>
      </w:del>
      <w:r w:rsidRPr="002F5D6E">
        <w:t>Balakian</w:t>
      </w:r>
      <w:ins w:id="3146" w:author="Patterson Lamb" w:date="2014-08-10T13:35:00Z">
        <w:r>
          <w:t>,</w:t>
        </w:r>
      </w:ins>
      <w:r w:rsidRPr="002F5D6E">
        <w:t xml:space="preserve"> </w:t>
      </w:r>
      <w:r w:rsidRPr="005D071C">
        <w:rPr>
          <w:shd w:val="clear" w:color="auto" w:fill="C0C0C0"/>
        </w:rPr>
        <w:t>Fig. 4.5</w:t>
      </w:r>
      <w:ins w:id="3147" w:author="Patterson Lamb" w:date="2014-08-10T13:36:00Z">
        <w:r>
          <w:t>)</w:t>
        </w:r>
      </w:ins>
      <w:del w:id="3148" w:author="Patterson Lamb" w:date="2014-08-10T13:36:00Z">
        <w:r w:rsidRPr="002F5D6E" w:rsidDel="006B3D6F">
          <w:delText>]</w:delText>
        </w:r>
      </w:del>
      <w:r w:rsidRPr="002F5D6E">
        <w:t xml:space="preserve"> or in mourning over the bodies of massacred children.</w:t>
      </w:r>
      <w:r w:rsidRPr="002F5D6E">
        <w:rPr>
          <w:vertAlign w:val="superscript"/>
        </w:rPr>
        <w:endnoteReference w:id="449"/>
      </w:r>
    </w:p>
    <w:p w:rsidR="005600E9" w:rsidRPr="002F5D6E" w:rsidRDefault="005600E9" w:rsidP="001A4F98">
      <w:pPr>
        <w:pStyle w:val="para"/>
      </w:pPr>
      <w:r w:rsidRPr="002F5D6E">
        <w:t>Atrocity photos were used to raise viewers</w:t>
      </w:r>
      <w:r w:rsidRPr="006308EC">
        <w:t>’</w:t>
      </w:r>
      <w:r w:rsidRPr="002F5D6E">
        <w:t xml:space="preserve"> ire</w:t>
      </w:r>
      <w:del w:id="3155" w:author="Patterson Lamb" w:date="2014-08-10T13:38:00Z">
        <w:r w:rsidRPr="002F5D6E" w:rsidDel="006B3D6F">
          <w:delText>,</w:delText>
        </w:r>
      </w:del>
      <w:r w:rsidRPr="002F5D6E">
        <w:t xml:space="preserve"> as well as </w:t>
      </w:r>
      <w:ins w:id="3156" w:author="Patterson Lamb" w:date="2014-08-10T13:38:00Z">
        <w:r>
          <w:t xml:space="preserve">their </w:t>
        </w:r>
      </w:ins>
      <w:r w:rsidRPr="002F5D6E">
        <w:t>sympathy, and to make a broader political point. Henry Morgenthau, former U</w:t>
      </w:r>
      <w:del w:id="3157" w:author="Patterson Lamb" w:date="2014-08-10T13:38:00Z">
        <w:r w:rsidRPr="002F5D6E" w:rsidDel="006B3D6F">
          <w:delText>.</w:delText>
        </w:r>
      </w:del>
      <w:r w:rsidRPr="002F5D6E">
        <w:t>S</w:t>
      </w:r>
      <w:del w:id="3158" w:author="Patterson Lamb" w:date="2014-08-10T13:38:00Z">
        <w:r w:rsidRPr="002F5D6E" w:rsidDel="006B3D6F">
          <w:delText>.</w:delText>
        </w:r>
      </w:del>
      <w:r w:rsidRPr="002F5D6E">
        <w:t xml:space="preserve"> Ambassador to Turkey, published an essay, </w:t>
      </w:r>
      <w:r w:rsidRPr="006308EC">
        <w:t>“</w:t>
      </w:r>
      <w:r w:rsidRPr="002F5D6E">
        <w:t>The Greatest Horror in History,</w:t>
      </w:r>
      <w:r w:rsidRPr="006308EC">
        <w:t>”</w:t>
      </w:r>
      <w:r w:rsidRPr="002F5D6E">
        <w:t xml:space="preserve"> in </w:t>
      </w:r>
      <w:del w:id="3159" w:author="Patterson Lamb" w:date="2014-08-10T13:38:00Z">
        <w:r w:rsidRPr="005600E9">
          <w:rPr>
            <w:rPrChange w:id="3160" w:author="Patterson Lamb" w:date="2014-08-10T13:38:00Z">
              <w:rPr>
                <w:i/>
              </w:rPr>
            </w:rPrChange>
          </w:rPr>
          <w:delText xml:space="preserve">The </w:delText>
        </w:r>
      </w:del>
      <w:ins w:id="3161" w:author="Patterson Lamb" w:date="2014-08-10T13:38:00Z">
        <w:r>
          <w:t xml:space="preserve">the </w:t>
        </w:r>
      </w:ins>
      <w:r w:rsidRPr="007D5122">
        <w:rPr>
          <w:i/>
        </w:rPr>
        <w:t xml:space="preserve">American Red Cross Magazine </w:t>
      </w:r>
      <w:r w:rsidRPr="002F5D6E">
        <w:t xml:space="preserve">in March 1918. Included among the illustrations was the photo of a mother with the sheathed bodies of her five dead sons, as well as a group shot of </w:t>
      </w:r>
      <w:r w:rsidRPr="006308EC">
        <w:t>“</w:t>
      </w:r>
      <w:r w:rsidRPr="002F5D6E">
        <w:t>starving children</w:t>
      </w:r>
      <w:r w:rsidRPr="006308EC">
        <w:t>”</w:t>
      </w:r>
      <w:r w:rsidRPr="002F5D6E">
        <w:t xml:space="preserve"> with a caption explaining that they were </w:t>
      </w:r>
      <w:r w:rsidRPr="006308EC">
        <w:t>“</w:t>
      </w:r>
      <w:r w:rsidRPr="002F5D6E">
        <w:t>sold</w:t>
      </w:r>
      <w:r w:rsidRPr="006308EC">
        <w:t>”</w:t>
      </w:r>
      <w:r w:rsidRPr="002F5D6E">
        <w:t xml:space="preserve"> to strangers by desperate mothers hoping to rescue them from certain death. In his essay, Morgenthau insisted that the German government shared responsibility for the Ottoman-authored atrocity since they </w:t>
      </w:r>
      <w:r w:rsidRPr="005600E9">
        <w:rPr>
          <w:rPrChange w:id="3162" w:author="Patterson Lamb" w:date="2014-08-10T13:39:00Z">
            <w:rPr>
              <w:i/>
            </w:rPr>
          </w:rPrChange>
        </w:rPr>
        <w:t>“</w:t>
      </w:r>
      <w:r w:rsidRPr="007D5122">
        <w:rPr>
          <w:i/>
        </w:rPr>
        <w:t>could have prevented</w:t>
      </w:r>
      <w:r w:rsidRPr="002F5D6E">
        <w:t xml:space="preserve"> </w:t>
      </w:r>
      <w:r w:rsidRPr="007D5122">
        <w:rPr>
          <w:i/>
        </w:rPr>
        <w:t>it.</w:t>
      </w:r>
      <w:r w:rsidRPr="005600E9">
        <w:rPr>
          <w:rPrChange w:id="3163" w:author="Patterson Lamb" w:date="2014-08-10T13:39:00Z">
            <w:rPr>
              <w:i/>
            </w:rPr>
          </w:rPrChange>
        </w:rPr>
        <w:t>”</w:t>
      </w:r>
      <w:r w:rsidRPr="007D5122">
        <w:rPr>
          <w:i/>
        </w:rPr>
        <w:t xml:space="preserve"> </w:t>
      </w:r>
      <w:r w:rsidRPr="002F5D6E">
        <w:t xml:space="preserve">He argued that it was now the duty of Christians of Europe and America to make certain that Armenians </w:t>
      </w:r>
      <w:r w:rsidRPr="006308EC">
        <w:t>“</w:t>
      </w:r>
      <w:r w:rsidRPr="002F5D6E">
        <w:t>be freed from the yoke of Turkish rule.</w:t>
      </w:r>
      <w:r w:rsidRPr="006308EC">
        <w:t>”</w:t>
      </w:r>
      <w:r w:rsidRPr="002F5D6E">
        <w:rPr>
          <w:vertAlign w:val="superscript"/>
        </w:rPr>
        <w:endnoteReference w:id="450"/>
      </w:r>
      <w:r w:rsidRPr="002F5D6E">
        <w:t xml:space="preserve"> The atrocity images served a dual purpose as evidence and as emotional provocation: they were to provide the factual and visceral motivation for readers</w:t>
      </w:r>
      <w:del w:id="3168" w:author="Patterson Lamb" w:date="2014-08-10T13:39:00Z">
        <w:r w:rsidRPr="006308EC" w:rsidDel="006B3D6F">
          <w:delText>’</w:delText>
        </w:r>
      </w:del>
      <w:r w:rsidRPr="002F5D6E">
        <w:t xml:space="preserve"> to respond to his political plea for the impending peace settlement and an altered postwar order. The </w:t>
      </w:r>
      <w:r w:rsidRPr="006308EC">
        <w:t>“</w:t>
      </w:r>
      <w:r w:rsidRPr="002F5D6E">
        <w:t>diabolical cruelties</w:t>
      </w:r>
      <w:r w:rsidRPr="006308EC">
        <w:t>”</w:t>
      </w:r>
      <w:r w:rsidRPr="002F5D6E">
        <w:t xml:space="preserve"> against Armenian, Syrian and Greek Christians must be remembered and punished, he insisted</w:t>
      </w:r>
      <w:del w:id="3169" w:author="Patterson Lamb" w:date="2014-08-10T13:39:00Z">
        <w:r w:rsidRPr="002F5D6E" w:rsidDel="006B3D6F">
          <w:delText>,</w:delText>
        </w:r>
      </w:del>
      <w:ins w:id="3170" w:author="Patterson Lamb" w:date="2014-08-10T13:39:00Z">
        <w:r>
          <w:t>;</w:t>
        </w:r>
      </w:ins>
      <w:r w:rsidRPr="002F5D6E">
        <w:t xml:space="preserve"> their perpetrators must be neutralized and prevented from victimizing </w:t>
      </w:r>
      <w:r w:rsidRPr="006308EC">
        <w:t>“</w:t>
      </w:r>
      <w:r w:rsidRPr="002F5D6E">
        <w:t>fine, old, civilized</w:t>
      </w:r>
      <w:r w:rsidRPr="006308EC">
        <w:t>”</w:t>
      </w:r>
      <w:r w:rsidRPr="002F5D6E">
        <w:t xml:space="preserve"> Christian minorities ever again. Like Hobhouse</w:t>
      </w:r>
      <w:r w:rsidRPr="006308EC">
        <w:t>’</w:t>
      </w:r>
      <w:r w:rsidRPr="002F5D6E">
        <w:t>s campaign against her own government, the photos in Morgenthau</w:t>
      </w:r>
      <w:del w:id="3171" w:author="Patterson Lamb" w:date="2014-08-10T13:40:00Z">
        <w:r w:rsidRPr="002F5D6E" w:rsidDel="006B3D6F">
          <w:delText>s</w:delText>
        </w:r>
      </w:del>
      <w:r w:rsidRPr="006308EC">
        <w:t>’</w:t>
      </w:r>
      <w:r w:rsidRPr="002F5D6E">
        <w:t xml:space="preserve">s essay were used to censure wartime behavior </w:t>
      </w:r>
      <w:r w:rsidRPr="006308EC">
        <w:t>–</w:t>
      </w:r>
      <w:r w:rsidRPr="002F5D6E">
        <w:t xml:space="preserve"> in this case, the enemy</w:t>
      </w:r>
      <w:r w:rsidRPr="006308EC">
        <w:t>’</w:t>
      </w:r>
      <w:r w:rsidRPr="002F5D6E">
        <w:t xml:space="preserve">s </w:t>
      </w:r>
      <w:r w:rsidRPr="006308EC">
        <w:t>–</w:t>
      </w:r>
      <w:r w:rsidRPr="002F5D6E">
        <w:t xml:space="preserve"> by depicting it, through a sentimental lens, as the wanton destruction of the mother-child bond and the very possibility of maternal nurture. Such photographs sought to cultivate sympathy for non</w:t>
      </w:r>
      <w:del w:id="3172" w:author="Patterson Lamb" w:date="2014-08-10T13:40:00Z">
        <w:r w:rsidRPr="002F5D6E" w:rsidDel="006B3D6F">
          <w:delText>-</w:delText>
        </w:r>
      </w:del>
      <w:r w:rsidRPr="002F5D6E">
        <w:t>combatants, summon viewers</w:t>
      </w:r>
      <w:r w:rsidRPr="006308EC">
        <w:t>’</w:t>
      </w:r>
      <w:r w:rsidRPr="002F5D6E">
        <w:t xml:space="preserve"> moral indignation, and ignite a sense of moral duty to effect political reform or political action. The sentimental object was depoliticized; the purpose in displaying such images was not.</w:t>
      </w:r>
    </w:p>
    <w:p w:rsidR="005600E9" w:rsidRPr="002F5D6E" w:rsidRDefault="005600E9" w:rsidP="001A4F98">
      <w:pPr>
        <w:pStyle w:val="A"/>
      </w:pPr>
      <w:bookmarkStart w:id="3173" w:name="CBML_ch07_sec1_002"/>
      <w:r w:rsidRPr="006308EC">
        <w:t>Mere Children: Save the Children Fund</w:t>
      </w:r>
    </w:p>
    <w:bookmarkEnd w:id="3173"/>
    <w:p w:rsidR="005600E9" w:rsidRPr="002F5D6E" w:rsidRDefault="005600E9" w:rsidP="001A4F98">
      <w:pPr>
        <w:pStyle w:val="para-no-indent"/>
      </w:pPr>
      <w:r w:rsidRPr="002F5D6E">
        <w:t xml:space="preserve">A different type of politics was embraced by Save the Children Fund </w:t>
      </w:r>
      <w:ins w:id="3174" w:author="Patterson Lamb" w:date="2014-08-10T13:40:00Z">
        <w:r>
          <w:t>(</w:t>
        </w:r>
      </w:ins>
      <w:del w:id="3175" w:author="Patterson Lamb" w:date="2014-08-10T13:40:00Z">
        <w:r w:rsidRPr="002F5D6E" w:rsidDel="006B3D6F">
          <w:delText>[</w:delText>
        </w:r>
      </w:del>
      <w:r w:rsidRPr="002F5D6E">
        <w:t>SCF</w:t>
      </w:r>
      <w:ins w:id="3176" w:author="Patterson Lamb" w:date="2014-08-10T13:40:00Z">
        <w:r>
          <w:t>)</w:t>
        </w:r>
      </w:ins>
      <w:del w:id="3177" w:author="Patterson Lamb" w:date="2014-08-10T13:40:00Z">
        <w:r w:rsidRPr="002F5D6E" w:rsidDel="006B3D6F">
          <w:delText>]</w:delText>
        </w:r>
      </w:del>
      <w:r w:rsidRPr="002F5D6E">
        <w:t xml:space="preserve">, which advertised itself as an </w:t>
      </w:r>
      <w:r w:rsidRPr="006308EC">
        <w:t>“</w:t>
      </w:r>
      <w:r w:rsidRPr="002F5D6E">
        <w:t>avowedly non-political fund</w:t>
      </w:r>
      <w:r w:rsidRPr="006308EC">
        <w:t>”</w:t>
      </w:r>
      <w:r w:rsidRPr="002F5D6E">
        <w:t xml:space="preserve"> in the aftermath of the First World War.</w:t>
      </w:r>
      <w:r w:rsidRPr="002F5D6E">
        <w:rPr>
          <w:vertAlign w:val="superscript"/>
        </w:rPr>
        <w:endnoteReference w:id="451"/>
      </w:r>
      <w:r w:rsidRPr="002F5D6E">
        <w:t xml:space="preserve"> Founded in London in May 1919 by sisters Eglantyne Jebb and Dorothy Burton, its purpose was to provide relief for children living in famine-stricken areas of Central and Eastern Europe and the Near East, including former enemy nations such as Germany and Austria, whose food supplies were constricted by an ongoing British blockade.</w:t>
      </w:r>
      <w:r w:rsidRPr="002F5D6E">
        <w:rPr>
          <w:vertAlign w:val="superscript"/>
        </w:rPr>
        <w:endnoteReference w:id="452"/>
      </w:r>
      <w:r w:rsidRPr="002F5D6E">
        <w:t xml:space="preserve"> Jebb is famous for having distributed a leaflet in Trafalgar Square in April 1919 featuring the image of a deformed Austrian girl, with a large head and withered body, whose physical development was stunted by severe malnutrition. In fact, the leaflet and image did not initially cause a stir; Jebb</w:t>
      </w:r>
      <w:r w:rsidRPr="006308EC">
        <w:t>’</w:t>
      </w:r>
      <w:r w:rsidRPr="002F5D6E">
        <w:t>s subsequent arrest and trial did.</w:t>
      </w:r>
      <w:r w:rsidRPr="002F5D6E">
        <w:rPr>
          <w:vertAlign w:val="superscript"/>
        </w:rPr>
        <w:endnoteReference w:id="453"/>
      </w:r>
      <w:r w:rsidRPr="002F5D6E">
        <w:t xml:space="preserve"> That experience allowed Jebb and Burton to conceive of, and develop, an effective strategy for attracting public support for their otherwise unpopular cause of European famine relief: they would found an organization devoted to the nurture and well-being of </w:t>
      </w:r>
      <w:r w:rsidRPr="006308EC">
        <w:t>“</w:t>
      </w:r>
      <w:r w:rsidRPr="002F5D6E">
        <w:t>the child.</w:t>
      </w:r>
      <w:r w:rsidRPr="006308EC">
        <w:t>”</w:t>
      </w:r>
      <w:r w:rsidRPr="002F5D6E">
        <w:rPr>
          <w:vertAlign w:val="superscript"/>
        </w:rPr>
        <w:endnoteReference w:id="454"/>
      </w:r>
      <w:r w:rsidRPr="002F5D6E">
        <w:t xml:space="preserve"> This exclusive focus on children was fueled by principles, politics, and a quest for publicity and rhetorical persuasiveness: </w:t>
      </w:r>
      <w:del w:id="3181" w:author="Patterson Lamb" w:date="2014-08-10T13:41:00Z">
        <w:r w:rsidRPr="002F5D6E" w:rsidDel="006B3D6F">
          <w:delText>I</w:delText>
        </w:r>
      </w:del>
      <w:ins w:id="3182" w:author="Patterson Lamb" w:date="2014-08-10T13:41:00Z">
        <w:r>
          <w:t>i</w:t>
        </w:r>
      </w:ins>
      <w:r w:rsidRPr="002F5D6E">
        <w:t xml:space="preserve">f </w:t>
      </w:r>
      <w:r w:rsidRPr="006308EC">
        <w:t>“</w:t>
      </w:r>
      <w:r w:rsidRPr="002F5D6E">
        <w:t>war stops</w:t>
      </w:r>
      <w:r w:rsidRPr="006308EC">
        <w:t>”</w:t>
      </w:r>
      <w:r w:rsidRPr="002F5D6E">
        <w:t xml:space="preserve"> for </w:t>
      </w:r>
      <w:r w:rsidRPr="006308EC">
        <w:t>“</w:t>
      </w:r>
      <w:r w:rsidRPr="002F5D6E">
        <w:t>wounded soldiers,</w:t>
      </w:r>
      <w:r w:rsidRPr="006308EC">
        <w:t>”</w:t>
      </w:r>
      <w:r w:rsidRPr="002F5D6E">
        <w:t xml:space="preserve"> she declared, it </w:t>
      </w:r>
      <w:r w:rsidRPr="006308EC">
        <w:t>“</w:t>
      </w:r>
      <w:r w:rsidRPr="002F5D6E">
        <w:t>must even more respect the innocent child.</w:t>
      </w:r>
      <w:r w:rsidRPr="006308EC">
        <w:t>”</w:t>
      </w:r>
      <w:r w:rsidRPr="002F5D6E">
        <w:rPr>
          <w:vertAlign w:val="superscript"/>
        </w:rPr>
        <w:endnoteReference w:id="455"/>
      </w:r>
      <w:r w:rsidRPr="002F5D6E">
        <w:t xml:space="preserve"> Jebb conceived of the humanitarian focus on children as a way to build good</w:t>
      </w:r>
      <w:del w:id="3183" w:author="Patterson Lamb" w:date="2014-08-10T13:42:00Z">
        <w:r w:rsidRPr="002F5D6E" w:rsidDel="006B3D6F">
          <w:delText xml:space="preserve"> </w:delText>
        </w:r>
      </w:del>
      <w:r w:rsidRPr="002F5D6E">
        <w:t>will among former enemy nations and populations: feeding and socializing younger generations was a practical and symbolic investment in a better postwar future. Her vision was to use the common denominator of children to transcend national and ethnic hostilities, foster international cooperation, and secure lasting peace.</w:t>
      </w:r>
      <w:r w:rsidRPr="002F5D6E">
        <w:rPr>
          <w:vertAlign w:val="superscript"/>
        </w:rPr>
        <w:endnoteReference w:id="456"/>
      </w:r>
    </w:p>
    <w:p w:rsidR="005600E9" w:rsidRPr="002F5D6E" w:rsidRDefault="005600E9" w:rsidP="001A4F98">
      <w:pPr>
        <w:pStyle w:val="para"/>
      </w:pPr>
      <w:r w:rsidRPr="002F5D6E">
        <w:t>Children had already become a focus for reformers and protection socie</w:t>
      </w:r>
      <w:del w:id="3185" w:author="Patterson Lamb" w:date="2014-08-10T13:42:00Z">
        <w:r w:rsidRPr="002F5D6E" w:rsidDel="001458F4">
          <w:delText>i</w:delText>
        </w:r>
      </w:del>
      <w:r w:rsidRPr="002F5D6E">
        <w:t>t</w:t>
      </w:r>
      <w:ins w:id="3186" w:author="Patterson Lamb" w:date="2014-08-10T13:42:00Z">
        <w:r>
          <w:t>i</w:t>
        </w:r>
      </w:ins>
      <w:r w:rsidRPr="002F5D6E">
        <w:t>es, medical professionals, social and child-welfare workers in the United States and Europe in the years leading up to the First World War. All understood</w:t>
      </w:r>
      <w:del w:id="3187" w:author="Patterson Lamb" w:date="2014-08-10T13:43:00Z">
        <w:r w:rsidRPr="002F5D6E" w:rsidDel="001458F4">
          <w:delText>,</w:delText>
        </w:r>
      </w:del>
      <w:r w:rsidRPr="002F5D6E">
        <w:t xml:space="preserve"> </w:t>
      </w:r>
      <w:ins w:id="3188" w:author="Patterson Lamb" w:date="2014-08-10T13:45:00Z">
        <w:r>
          <w:t xml:space="preserve">the importance of childhood </w:t>
        </w:r>
      </w:ins>
      <w:r w:rsidRPr="002F5D6E">
        <w:t xml:space="preserve">and advocated </w:t>
      </w:r>
      <w:del w:id="3189" w:author="Patterson Lamb" w:date="2014-08-10T13:44:00Z">
        <w:r w:rsidRPr="002F5D6E" w:rsidDel="001458F4">
          <w:delText xml:space="preserve">for </w:delText>
        </w:r>
      </w:del>
      <w:del w:id="3190" w:author="Patterson Lamb" w:date="2014-08-10T13:45:00Z">
        <w:r w:rsidRPr="006308EC" w:rsidDel="001458F4">
          <w:delText>“</w:delText>
        </w:r>
        <w:r w:rsidRPr="002F5D6E" w:rsidDel="001458F4">
          <w:delText>childhood</w:delText>
        </w:r>
        <w:r w:rsidRPr="006308EC" w:rsidDel="001458F4">
          <w:delText>”</w:delText>
        </w:r>
      </w:del>
      <w:ins w:id="3191" w:author="Patterson Lamb" w:date="2014-08-10T13:45:00Z">
        <w:r>
          <w:t>its recognition</w:t>
        </w:r>
      </w:ins>
      <w:r w:rsidRPr="002F5D6E">
        <w:t xml:space="preserve"> as a unique formative phase of human life marked by specific normative stages that required nurture, attention, and oversight. Children were identified as </w:t>
      </w:r>
      <w:r w:rsidRPr="006308EC">
        <w:t>“</w:t>
      </w:r>
      <w:r w:rsidRPr="002F5D6E">
        <w:t>object</w:t>
      </w:r>
      <w:ins w:id="3192" w:author="Patterson Lamb" w:date="2014-08-10T13:46:00Z">
        <w:r>
          <w:t>s</w:t>
        </w:r>
      </w:ins>
      <w:r w:rsidRPr="002F5D6E">
        <w:t xml:space="preserve"> of development</w:t>
      </w:r>
      <w:r w:rsidRPr="006308EC">
        <w:t>”</w:t>
      </w:r>
      <w:r w:rsidRPr="002F5D6E">
        <w:t xml:space="preserve"> to be educated and fed in public schools, protected in, or from, work. They became a </w:t>
      </w:r>
      <w:r w:rsidRPr="006308EC">
        <w:t>“</w:t>
      </w:r>
      <w:r w:rsidRPr="002F5D6E">
        <w:t>site of investment</w:t>
      </w:r>
      <w:r w:rsidRPr="006308EC">
        <w:t>”</w:t>
      </w:r>
      <w:r w:rsidRPr="002F5D6E">
        <w:t xml:space="preserve"> by parents and the state: a </w:t>
      </w:r>
      <w:r w:rsidRPr="006308EC">
        <w:t>“</w:t>
      </w:r>
      <w:r w:rsidRPr="002F5D6E">
        <w:t>future resource</w:t>
      </w:r>
      <w:r w:rsidRPr="006308EC">
        <w:t>”</w:t>
      </w:r>
      <w:r w:rsidRPr="002F5D6E">
        <w:t xml:space="preserve"> for one</w:t>
      </w:r>
      <w:r w:rsidRPr="006308EC">
        <w:t>’</w:t>
      </w:r>
      <w:r w:rsidRPr="002F5D6E">
        <w:t>s family, economy, and national polity. Eglantyne Jebb</w:t>
      </w:r>
      <w:r w:rsidRPr="006308EC">
        <w:t>’</w:t>
      </w:r>
      <w:r w:rsidRPr="002F5D6E">
        <w:t>s innovation was to suggest children</w:t>
      </w:r>
      <w:r w:rsidRPr="006308EC">
        <w:t>’</w:t>
      </w:r>
      <w:r w:rsidRPr="002F5D6E">
        <w:t>s utility beyond the nation: she recast them as universal symbols and the valued building blocks of a peaceful, internationalist future.</w:t>
      </w:r>
      <w:r w:rsidRPr="002F5D6E">
        <w:rPr>
          <w:vertAlign w:val="superscript"/>
        </w:rPr>
        <w:endnoteReference w:id="457"/>
      </w:r>
      <w:del w:id="3207" w:author="Patterson Lamb" w:date="2014-08-10T13:46:00Z">
        <w:r w:rsidRPr="0026244A" w:rsidDel="001458F4">
          <w:rPr>
            <w:vertAlign w:val="superscript"/>
          </w:rPr>
          <w:footnoteReference w:id="3"/>
        </w:r>
      </w:del>
    </w:p>
    <w:p w:rsidR="005600E9" w:rsidRPr="002F5D6E" w:rsidRDefault="005600E9" w:rsidP="001A4F98">
      <w:pPr>
        <w:pStyle w:val="para"/>
      </w:pPr>
      <w:r w:rsidRPr="002F5D6E">
        <w:t>Jebb</w:t>
      </w:r>
      <w:r w:rsidRPr="006308EC">
        <w:t>’</w:t>
      </w:r>
      <w:r w:rsidRPr="002F5D6E">
        <w:t xml:space="preserve">s humanitarian work was initially at odds with British foreign policy and its protracted economic blockade of Germany and Austria. Her vision was a hard sell to the British press and public, which reacted with hostility to the suggestion that the suffering of their recent enemy </w:t>
      </w:r>
      <w:r w:rsidRPr="006308EC">
        <w:t>–</w:t>
      </w:r>
      <w:r w:rsidRPr="002F5D6E">
        <w:t xml:space="preserve"> even in diminutive form</w:t>
      </w:r>
      <w:r w:rsidRPr="006308EC">
        <w:t>–</w:t>
      </w:r>
      <w:r w:rsidRPr="002F5D6E">
        <w:t xml:space="preserve"> should attract Britons</w:t>
      </w:r>
      <w:r w:rsidRPr="006308EC">
        <w:t>’</w:t>
      </w:r>
      <w:r w:rsidRPr="002F5D6E">
        <w:t xml:space="preserve"> concern or cash. Already during the war, Burton had been informed and alarmed about the dire health of European children; evidence suggests that she, as a mother, genuinely believed the SCF to be engaged in non</w:t>
      </w:r>
      <w:del w:id="3209" w:author="Patterson Lamb" w:date="2014-08-10T13:47:00Z">
        <w:r w:rsidRPr="002F5D6E" w:rsidDel="001458F4">
          <w:delText>-</w:delText>
        </w:r>
      </w:del>
      <w:r w:rsidRPr="002F5D6E">
        <w:t>political work.</w:t>
      </w:r>
      <w:r w:rsidRPr="002F5D6E">
        <w:rPr>
          <w:vertAlign w:val="superscript"/>
        </w:rPr>
        <w:endnoteReference w:id="458"/>
      </w:r>
      <w:r w:rsidRPr="002F5D6E">
        <w:t xml:space="preserve"> Her sister Eglantyne was substantially less sentimental about children but recognized a strategic tool when she saw one. Mounting her own defense at her trial on </w:t>
      </w:r>
      <w:ins w:id="3212" w:author="Patterson Lamb" w:date="2014-08-10T13:47:00Z">
        <w:r w:rsidRPr="002F5D6E">
          <w:t>15</w:t>
        </w:r>
        <w:r>
          <w:t xml:space="preserve"> </w:t>
        </w:r>
      </w:ins>
      <w:r w:rsidRPr="002F5D6E">
        <w:t>May</w:t>
      </w:r>
      <w:del w:id="3213" w:author="Patterson Lamb" w:date="2014-08-10T13:47:00Z">
        <w:r w:rsidRPr="002F5D6E" w:rsidDel="001458F4">
          <w:delText xml:space="preserve"> 15,</w:delText>
        </w:r>
      </w:del>
      <w:r w:rsidRPr="002F5D6E">
        <w:t xml:space="preserve"> 1919, she argued that she should not be convicted for distributing leaflets under the 1914 Defense of the Realm Act since they were humanitarian materials, not </w:t>
      </w:r>
      <w:r w:rsidRPr="006308EC">
        <w:t>“</w:t>
      </w:r>
      <w:r w:rsidRPr="002F5D6E">
        <w:t>political propaganda.</w:t>
      </w:r>
      <w:r w:rsidRPr="006308EC">
        <w:t>”</w:t>
      </w:r>
      <w:r w:rsidRPr="002F5D6E">
        <w:t xml:space="preserve"> Although she was ultimately found guilty as charged, she scored a moral success, receiving the reduced sentence of a </w:t>
      </w:r>
      <w:ins w:id="3214" w:author="Patterson Lamb" w:date="2014-08-10T13:47:00Z">
        <w:r>
          <w:t>₤5</w:t>
        </w:r>
      </w:ins>
      <w:del w:id="3215" w:author="Patterson Lamb" w:date="2014-08-10T13:47:00Z">
        <w:r w:rsidRPr="002F5D6E" w:rsidDel="001458F4">
          <w:delText xml:space="preserve">five-pound </w:delText>
        </w:r>
      </w:del>
      <w:ins w:id="3216" w:author="Patterson Lamb" w:date="2014-08-10T13:48:00Z">
        <w:r>
          <w:t xml:space="preserve"> </w:t>
        </w:r>
      </w:ins>
      <w:r w:rsidRPr="002F5D6E">
        <w:t xml:space="preserve">fine along with a </w:t>
      </w:r>
      <w:ins w:id="3217" w:author="Patterson Lamb" w:date="2014-08-10T13:48:00Z">
        <w:r>
          <w:t xml:space="preserve">₤5 </w:t>
        </w:r>
      </w:ins>
      <w:del w:id="3218" w:author="Patterson Lamb" w:date="2014-08-10T13:48:00Z">
        <w:r w:rsidRPr="002F5D6E" w:rsidDel="001458F4">
          <w:delText xml:space="preserve">five-pound </w:delText>
        </w:r>
      </w:del>
      <w:r w:rsidRPr="002F5D6E">
        <w:t>donation to her fund from none other than the chief prosecutor. The formal foundation of the organization occurred just four days later in a well-attended famine relief meeting at Royal Albert Hall. Over course of the year, Jebb would experiment with modern fundraising methods, drawing charges of sensationalism from prominent supporters when she chose to place full</w:t>
      </w:r>
      <w:del w:id="3219" w:author="Patterson Lamb" w:date="2014-08-10T13:48:00Z">
        <w:r w:rsidRPr="002F5D6E" w:rsidDel="001458F4">
          <w:delText xml:space="preserve"> </w:delText>
        </w:r>
      </w:del>
      <w:ins w:id="3220" w:author="Patterson Lamb" w:date="2014-08-10T13:48:00Z">
        <w:r>
          <w:t>-</w:t>
        </w:r>
      </w:ins>
      <w:r w:rsidRPr="002F5D6E">
        <w:t>page ads in newspapers to attract donors. Such tactics nonetheless worked and the Fund succeeded in attracting cross-class support.</w:t>
      </w:r>
      <w:r w:rsidRPr="002F5D6E">
        <w:rPr>
          <w:vertAlign w:val="superscript"/>
        </w:rPr>
        <w:endnoteReference w:id="459"/>
      </w:r>
    </w:p>
    <w:p w:rsidR="005600E9" w:rsidRPr="002F5D6E" w:rsidRDefault="005600E9" w:rsidP="001A4F98">
      <w:pPr>
        <w:pStyle w:val="para"/>
      </w:pPr>
      <w:r w:rsidRPr="007D5122">
        <w:rPr>
          <w:i/>
        </w:rPr>
        <w:t xml:space="preserve">The Record of the Save the Children Fund, </w:t>
      </w:r>
      <w:r w:rsidRPr="002F5D6E">
        <w:t>the organization</w:t>
      </w:r>
      <w:r w:rsidRPr="006308EC">
        <w:t>’</w:t>
      </w:r>
      <w:r w:rsidRPr="002F5D6E">
        <w:t>s primary public face, published a range of photos.</w:t>
      </w:r>
      <w:r w:rsidRPr="002F5D6E">
        <w:rPr>
          <w:vertAlign w:val="superscript"/>
        </w:rPr>
        <w:endnoteReference w:id="460"/>
      </w:r>
      <w:r w:rsidRPr="002F5D6E">
        <w:t xml:space="preserve"> Only one, early on, featured a disheveled mother and her children, squatting inside a bedframe sans mattress: </w:t>
      </w:r>
      <w:r w:rsidRPr="006308EC">
        <w:t>“</w:t>
      </w:r>
      <w:r w:rsidRPr="002F5D6E">
        <w:t xml:space="preserve">an </w:t>
      </w:r>
      <w:r w:rsidRPr="007D5122">
        <w:rPr>
          <w:i/>
        </w:rPr>
        <w:t>actual</w:t>
      </w:r>
      <w:r w:rsidRPr="002F5D6E">
        <w:t xml:space="preserve"> photograph showing the condition of destitution and utter helplessness under which some families are living </w:t>
      </w:r>
      <w:del w:id="3228" w:author="Patterson Lamb" w:date="2014-08-10T13:50:00Z">
        <w:r w:rsidRPr="006308EC" w:rsidDel="001458F4">
          <w:delText>…</w:delText>
        </w:r>
        <w:r w:rsidRPr="002F5D6E" w:rsidDel="001458F4">
          <w:delText xml:space="preserve"> </w:delText>
        </w:r>
      </w:del>
      <w:ins w:id="3229" w:author="Patterson Lamb" w:date="2014-08-10T13:50:00Z">
        <w:r>
          <w:t>. . .</w:t>
        </w:r>
        <w:r w:rsidRPr="002F5D6E">
          <w:t xml:space="preserve"> </w:t>
        </w:r>
      </w:ins>
      <w:r w:rsidRPr="002F5D6E">
        <w:t>in parts of the Famine Area. All bedding has been sold to secure mere Fragments of food.</w:t>
      </w:r>
      <w:r w:rsidRPr="006308EC">
        <w:t>”</w:t>
      </w:r>
      <w:r w:rsidRPr="002F5D6E">
        <w:t xml:space="preserve"> In 1920, the first year of publication, reports from the field were punctuated by photographs that omitted mothers in favor of lone children: </w:t>
      </w:r>
      <w:r w:rsidRPr="006308EC">
        <w:t>“</w:t>
      </w:r>
      <w:r w:rsidRPr="002F5D6E">
        <w:t>Doomed!</w:t>
      </w:r>
      <w:r w:rsidRPr="006308EC">
        <w:t>”</w:t>
      </w:r>
      <w:r w:rsidRPr="002F5D6E">
        <w:t xml:space="preserve"> read one headline over the head-shot of a </w:t>
      </w:r>
      <w:r w:rsidRPr="006308EC">
        <w:t>“</w:t>
      </w:r>
      <w:r w:rsidRPr="002F5D6E">
        <w:t>Russian boy</w:t>
      </w:r>
      <w:r w:rsidRPr="006308EC">
        <w:t>”</w:t>
      </w:r>
      <w:r w:rsidRPr="002F5D6E">
        <w:t xml:space="preserve"> who </w:t>
      </w:r>
      <w:r w:rsidRPr="006308EC">
        <w:t>“</w:t>
      </w:r>
      <w:r w:rsidRPr="002F5D6E">
        <w:t>must die unless food is sent quickly.</w:t>
      </w:r>
      <w:r w:rsidRPr="006308EC">
        <w:t>”</w:t>
      </w:r>
      <w:r w:rsidRPr="002F5D6E">
        <w:rPr>
          <w:vertAlign w:val="superscript"/>
        </w:rPr>
        <w:endnoteReference w:id="461"/>
      </w:r>
      <w:r w:rsidRPr="002F5D6E">
        <w:t xml:space="preserve"> Another, titled </w:t>
      </w:r>
      <w:r w:rsidRPr="006308EC">
        <w:t>“</w:t>
      </w:r>
      <w:r w:rsidRPr="002F5D6E">
        <w:t>Orphaned and Destitute,</w:t>
      </w:r>
      <w:r w:rsidRPr="006308EC">
        <w:t>”</w:t>
      </w:r>
      <w:r w:rsidRPr="002F5D6E">
        <w:t xml:space="preserve"> showed a pair of </w:t>
      </w:r>
      <w:r w:rsidRPr="006308EC">
        <w:t>“</w:t>
      </w:r>
      <w:r w:rsidRPr="002F5D6E">
        <w:t>little Armenians who might be saved</w:t>
      </w:r>
      <w:r w:rsidRPr="006308EC">
        <w:t>”</w:t>
      </w:r>
      <w:r w:rsidRPr="002F5D6E">
        <w:t xml:space="preserve"> standing against a stone wall, the hand of the taller boy resting on the shoulder of his diminutive brother. It was accompanied </w:t>
      </w:r>
      <w:ins w:id="3236" w:author="Patterson Lamb" w:date="2014-08-10T13:51:00Z">
        <w:r>
          <w:t xml:space="preserve">by </w:t>
        </w:r>
      </w:ins>
      <w:r w:rsidRPr="002F5D6E">
        <w:t>a report on a children</w:t>
      </w:r>
      <w:r w:rsidRPr="006308EC">
        <w:t>’</w:t>
      </w:r>
      <w:r w:rsidRPr="002F5D6E">
        <w:t>s camp in Cyprus housing 650 such children.</w:t>
      </w:r>
      <w:r w:rsidRPr="002F5D6E">
        <w:rPr>
          <w:vertAlign w:val="superscript"/>
        </w:rPr>
        <w:endnoteReference w:id="462"/>
      </w:r>
    </w:p>
    <w:p w:rsidR="005600E9" w:rsidRPr="002F5D6E" w:rsidRDefault="005600E9" w:rsidP="001A4F98">
      <w:pPr>
        <w:pStyle w:val="para"/>
      </w:pPr>
      <w:r w:rsidRPr="002F5D6E">
        <w:t xml:space="preserve">By late 1921, images of the Volga famine took precedence. </w:t>
      </w:r>
      <w:del w:id="3239" w:author="Patterson Lamb" w:date="2014-08-10T13:51:00Z">
        <w:r w:rsidRPr="002F5D6E" w:rsidDel="001458F4">
          <w:delText xml:space="preserve">SCF </w:delText>
        </w:r>
      </w:del>
      <w:ins w:id="3240" w:author="Patterson Lamb" w:date="2014-08-10T13:51:00Z">
        <w:r>
          <w:t>Save the Children</w:t>
        </w:r>
        <w:r w:rsidRPr="002F5D6E">
          <w:t xml:space="preserve"> </w:t>
        </w:r>
      </w:ins>
      <w:r w:rsidRPr="002F5D6E">
        <w:t>had followed Herbert Hoover</w:t>
      </w:r>
      <w:r w:rsidRPr="006308EC">
        <w:t>’</w:t>
      </w:r>
      <w:r w:rsidRPr="002F5D6E">
        <w:t>s American Relief Administration into Russia to address the worsening famine provoked by drought and exacerbated by disrupted agricultural production and food distribution accompanying World War I, the Bolshevik Revolution, and the subsequent civil war.</w:t>
      </w:r>
      <w:r w:rsidRPr="002F5D6E">
        <w:rPr>
          <w:vertAlign w:val="superscript"/>
        </w:rPr>
        <w:endnoteReference w:id="463"/>
      </w:r>
      <w:r w:rsidRPr="002F5D6E">
        <w:t xml:space="preserve"> Multiple full-body shots of somber, malnourished individual children or groups of children, inadequately clothed or naked from the waist up, appeared from Saratov Province in </w:t>
      </w:r>
      <w:r w:rsidRPr="002F65EA">
        <w:rPr>
          <w:i/>
        </w:rPr>
        <w:t xml:space="preserve">The </w:t>
      </w:r>
      <w:r w:rsidRPr="007D5122">
        <w:rPr>
          <w:i/>
        </w:rPr>
        <w:t xml:space="preserve">Record </w:t>
      </w:r>
      <w:r w:rsidRPr="002F5D6E">
        <w:t>that fall. Just before Christmas 1921, a posed group photo of nine Tartar refugee children, likely between the ages of four and ten, accompanied a poem by the British pacifist writer Israel Zangwill:</w:t>
      </w:r>
    </w:p>
    <w:p w:rsidR="005600E9" w:rsidRPr="002F5D6E" w:rsidRDefault="005600E9" w:rsidP="001A4F98">
      <w:pPr>
        <w:pStyle w:val="Pty"/>
      </w:pPr>
      <w:r w:rsidRPr="002F5D6E">
        <w:t>Alas! For the wizened infants</w:t>
      </w:r>
    </w:p>
    <w:p w:rsidR="005600E9" w:rsidRPr="002F5D6E" w:rsidRDefault="005600E9" w:rsidP="00033B99">
      <w:pPr>
        <w:pStyle w:val="Pty"/>
        <w:ind w:firstLine="720"/>
      </w:pPr>
      <w:r w:rsidRPr="002F5D6E">
        <w:t>Sucking at stone-dry breasts;</w:t>
      </w:r>
    </w:p>
    <w:p w:rsidR="005600E9" w:rsidRPr="002F5D6E" w:rsidRDefault="005600E9" w:rsidP="001A4F98">
      <w:pPr>
        <w:pStyle w:val="Pty"/>
      </w:pPr>
      <w:r w:rsidRPr="002F5D6E">
        <w:t>Alas! For the babies writhing</w:t>
      </w:r>
    </w:p>
    <w:p w:rsidR="005600E9" w:rsidRPr="002F5D6E" w:rsidRDefault="005600E9" w:rsidP="00033B99">
      <w:pPr>
        <w:pStyle w:val="Pty"/>
        <w:ind w:firstLine="720"/>
      </w:pPr>
      <w:r w:rsidRPr="002F5D6E">
        <w:t>In the grip of plagues and pests.</w:t>
      </w:r>
    </w:p>
    <w:p w:rsidR="005600E9" w:rsidRPr="002F5D6E" w:rsidRDefault="005600E9" w:rsidP="001A4F98">
      <w:pPr>
        <w:pStyle w:val="Pty"/>
      </w:pPr>
      <w:r w:rsidRPr="002F5D6E">
        <w:t>They are fever-stricken and famished,</w:t>
      </w:r>
    </w:p>
    <w:p w:rsidR="005600E9" w:rsidRPr="002F5D6E" w:rsidRDefault="005600E9" w:rsidP="00033B99">
      <w:pPr>
        <w:pStyle w:val="Pty"/>
        <w:ind w:firstLine="720"/>
      </w:pPr>
      <w:r w:rsidRPr="002F5D6E">
        <w:t>They are rotten of skin and bone;</w:t>
      </w:r>
    </w:p>
    <w:p w:rsidR="005600E9" w:rsidRPr="002F5D6E" w:rsidRDefault="005600E9" w:rsidP="001A4F98">
      <w:pPr>
        <w:pStyle w:val="Pty"/>
      </w:pPr>
      <w:r w:rsidRPr="002F5D6E">
        <w:t>Yet their mothers must die and leave them</w:t>
      </w:r>
    </w:p>
    <w:p w:rsidR="005600E9" w:rsidRPr="002F5D6E" w:rsidRDefault="005600E9" w:rsidP="00033B99">
      <w:pPr>
        <w:pStyle w:val="Pty"/>
        <w:ind w:firstLine="720"/>
      </w:pPr>
      <w:r w:rsidRPr="002F5D6E">
        <w:t>To suffer and starve alone;</w:t>
      </w:r>
    </w:p>
    <w:p w:rsidR="005600E9" w:rsidRPr="002F5D6E" w:rsidRDefault="005600E9" w:rsidP="001A4F98">
      <w:pPr>
        <w:pStyle w:val="Pty"/>
      </w:pPr>
      <w:r w:rsidRPr="002F5D6E">
        <w:t>And any one of these children</w:t>
      </w:r>
    </w:p>
    <w:p w:rsidR="005600E9" w:rsidRPr="002F5D6E" w:rsidRDefault="005600E9" w:rsidP="00033B99">
      <w:pPr>
        <w:pStyle w:val="Pty"/>
        <w:ind w:firstLine="720"/>
      </w:pPr>
      <w:r w:rsidRPr="002F5D6E">
        <w:t>Might be your very own.</w:t>
      </w:r>
      <w:r w:rsidRPr="002F5D6E">
        <w:rPr>
          <w:vertAlign w:val="superscript"/>
        </w:rPr>
        <w:endnoteReference w:id="464"/>
      </w:r>
    </w:p>
    <w:p w:rsidR="005600E9" w:rsidRPr="002F5D6E" w:rsidRDefault="005600E9" w:rsidP="001A4F98">
      <w:pPr>
        <w:pStyle w:val="para"/>
      </w:pPr>
      <w:r w:rsidRPr="002F5D6E">
        <w:t>Earlier that year, a set of striking ads appeared by London-based companies Virol and Mellin</w:t>
      </w:r>
      <w:r w:rsidRPr="006308EC">
        <w:t>’</w:t>
      </w:r>
      <w:r w:rsidRPr="002F5D6E">
        <w:t xml:space="preserve">s Foods that were reprised in </w:t>
      </w:r>
      <w:r w:rsidRPr="007D5122">
        <w:rPr>
          <w:i/>
        </w:rPr>
        <w:t xml:space="preserve">The Record </w:t>
      </w:r>
      <w:r w:rsidRPr="002F5D6E">
        <w:t>over the course of 1921. A full-paged Mellin</w:t>
      </w:r>
      <w:r w:rsidRPr="006308EC">
        <w:t>’</w:t>
      </w:r>
      <w:r w:rsidRPr="002F5D6E">
        <w:t xml:space="preserve">s ad </w:t>
      </w:r>
      <w:ins w:id="3247" w:author="Patterson Lamb" w:date="2014-08-10T13:52:00Z">
        <w:r>
          <w:t xml:space="preserve">(Figure 7.3) </w:t>
        </w:r>
      </w:ins>
      <w:del w:id="3248" w:author="Patterson Lamb" w:date="2014-08-10T13:53:00Z">
        <w:r w:rsidRPr="006308EC" w:rsidDel="002F65EA">
          <w:rPr>
            <w:b/>
          </w:rPr>
          <w:delText>[</w:delText>
        </w:r>
      </w:del>
      <w:del w:id="3249" w:author="Newgen2" w:date="2014-11-08T20:43:00Z">
        <w:r w:rsidRPr="005D071C" w:rsidDel="008302A5">
          <w:rPr>
            <w:shd w:val="clear" w:color="auto" w:fill="C0C0C0"/>
          </w:rPr>
          <w:delText>Fig. 7.3</w:delText>
        </w:r>
      </w:del>
      <w:del w:id="3250" w:author="Patterson Lamb" w:date="2014-08-10T13:53:00Z">
        <w:r w:rsidRPr="006308EC" w:rsidDel="002F65EA">
          <w:rPr>
            <w:b/>
          </w:rPr>
          <w:delText>]</w:delText>
        </w:r>
        <w:r w:rsidRPr="002F5D6E" w:rsidDel="002F65EA">
          <w:delText xml:space="preserve"> </w:delText>
        </w:r>
      </w:del>
      <w:r w:rsidRPr="002F5D6E">
        <w:t>was prominently placed on the opening pages of the magazine and featured before</w:t>
      </w:r>
      <w:del w:id="3251" w:author="Patterson Lamb" w:date="2014-08-10T14:18:00Z">
        <w:r w:rsidRPr="002F5D6E" w:rsidDel="003A713A">
          <w:delText>/</w:delText>
        </w:r>
      </w:del>
      <w:ins w:id="3252" w:author="Patterson Lamb" w:date="2014-08-10T14:18:00Z">
        <w:r>
          <w:t xml:space="preserve"> and </w:t>
        </w:r>
      </w:ins>
      <w:r w:rsidRPr="002F5D6E">
        <w:t xml:space="preserve">after images of a reclining baby </w:t>
      </w:r>
      <w:r w:rsidRPr="006308EC">
        <w:t>–</w:t>
      </w:r>
      <w:r w:rsidRPr="002F5D6E">
        <w:t xml:space="preserve"> putatively the same child </w:t>
      </w:r>
      <w:r w:rsidRPr="006308EC">
        <w:t>–</w:t>
      </w:r>
      <w:r w:rsidRPr="002F5D6E">
        <w:t xml:space="preserve"> depicted first in a severely malnourished state and then, some months later, as a thriving well-fed infant. The ad by </w:t>
      </w:r>
      <w:del w:id="3253" w:author="Patterson Lamb" w:date="2014-08-10T14:19:00Z">
        <w:r w:rsidRPr="006308EC" w:rsidDel="003A713A">
          <w:delText>“</w:delText>
        </w:r>
      </w:del>
      <w:r w:rsidRPr="002F5D6E">
        <w:t>Virol</w:t>
      </w:r>
      <w:del w:id="3254" w:author="Patterson Lamb" w:date="2014-08-10T14:19:00Z">
        <w:r w:rsidRPr="006308EC" w:rsidDel="003A713A">
          <w:delText>”</w:delText>
        </w:r>
      </w:del>
      <w:r w:rsidRPr="002F5D6E">
        <w:t xml:space="preserve"> </w:t>
      </w:r>
      <w:r w:rsidRPr="006308EC">
        <w:t>–</w:t>
      </w:r>
      <w:r w:rsidRPr="002F5D6E">
        <w:t xml:space="preserve"> which claimed that its product was used </w:t>
      </w:r>
      <w:r w:rsidRPr="006308EC">
        <w:t>“</w:t>
      </w:r>
      <w:r w:rsidRPr="002F5D6E">
        <w:t>in large quantities in more than 2,500 hospitals and public health institutions</w:t>
      </w:r>
      <w:r w:rsidRPr="006308EC">
        <w:t>”</w:t>
      </w:r>
      <w:r w:rsidRPr="002F5D6E">
        <w:t xml:space="preserve"> </w:t>
      </w:r>
      <w:r w:rsidRPr="006308EC">
        <w:t>–</w:t>
      </w:r>
      <w:r w:rsidRPr="002F5D6E">
        <w:t xml:space="preserve"> contained a similar (although not identical) set of before</w:t>
      </w:r>
      <w:del w:id="3255" w:author="Patterson Lamb" w:date="2014-08-10T14:19:00Z">
        <w:r w:rsidRPr="002F5D6E" w:rsidDel="003A713A">
          <w:delText>/</w:delText>
        </w:r>
      </w:del>
      <w:ins w:id="3256" w:author="Patterson Lamb" w:date="2014-08-10T14:19:00Z">
        <w:r>
          <w:t xml:space="preserve"> and </w:t>
        </w:r>
      </w:ins>
      <w:r w:rsidRPr="002F5D6E">
        <w:t>after photos and cited a report from a University of Cambridge laboratory attributing Virol</w:t>
      </w:r>
      <w:r w:rsidRPr="006308EC">
        <w:t>’</w:t>
      </w:r>
      <w:r w:rsidRPr="002F5D6E">
        <w:t xml:space="preserve">s </w:t>
      </w:r>
      <w:r w:rsidRPr="006308EC">
        <w:t>“</w:t>
      </w:r>
      <w:r w:rsidRPr="002F5D6E">
        <w:t>remarkable results</w:t>
      </w:r>
      <w:r w:rsidRPr="006308EC">
        <w:t>”</w:t>
      </w:r>
      <w:r w:rsidRPr="002F5D6E">
        <w:t xml:space="preserve"> to the presence of </w:t>
      </w:r>
      <w:r w:rsidRPr="006308EC">
        <w:t>“</w:t>
      </w:r>
      <w:r w:rsidRPr="002F5D6E">
        <w:t>Vitamines [</w:t>
      </w:r>
      <w:r w:rsidRPr="005600E9">
        <w:rPr>
          <w:i/>
          <w:rPrChange w:id="3257" w:author="Patterson Lamb" w:date="2014-08-10T14:19:00Z">
            <w:rPr/>
          </w:rPrChange>
        </w:rPr>
        <w:t>sic</w:t>
      </w:r>
      <w:r w:rsidRPr="002F5D6E">
        <w:t>] essential to growth and development.</w:t>
      </w:r>
      <w:r w:rsidRPr="006308EC">
        <w:t>”</w:t>
      </w:r>
      <w:r w:rsidRPr="002F5D6E">
        <w:rPr>
          <w:vertAlign w:val="superscript"/>
        </w:rPr>
        <w:endnoteReference w:id="465"/>
      </w:r>
      <w:r w:rsidRPr="002F5D6E">
        <w:t xml:space="preserve"> A subsequent issue of </w:t>
      </w:r>
      <w:r w:rsidRPr="007D5122">
        <w:rPr>
          <w:i/>
        </w:rPr>
        <w:t xml:space="preserve">The Record </w:t>
      </w:r>
      <w:r w:rsidRPr="002F5D6E">
        <w:t>published this scientific endorsement of Virol and vitamins as editorial content</w:t>
      </w:r>
      <w:del w:id="3258" w:author="Patterson Lamb" w:date="2014-08-10T14:19:00Z">
        <w:r w:rsidRPr="002F5D6E" w:rsidDel="003A713A">
          <w:delText>,</w:delText>
        </w:r>
      </w:del>
      <w:r w:rsidRPr="002F5D6E">
        <w:t xml:space="preserve"> rather than advertising copy, blurring the lines between commercial and humanitarian enterprises.</w:t>
      </w:r>
    </w:p>
    <w:p w:rsidR="005600E9" w:rsidRPr="00033B99" w:rsidRDefault="005600E9" w:rsidP="001A4F98">
      <w:pPr>
        <w:pStyle w:val="fig"/>
      </w:pPr>
      <w:r w:rsidRPr="00033B99">
        <w:t>Fig. 7.3 Here</w:t>
      </w:r>
    </w:p>
    <w:p w:rsidR="005600E9" w:rsidRPr="002F5D6E" w:rsidRDefault="005600E9" w:rsidP="001A4F98">
      <w:pPr>
        <w:pStyle w:val="para"/>
      </w:pPr>
      <w:r w:rsidRPr="002F5D6E">
        <w:t xml:space="preserve">The </w:t>
      </w:r>
      <w:r w:rsidRPr="006308EC">
        <w:t>“</w:t>
      </w:r>
      <w:r w:rsidRPr="002F5D6E">
        <w:t>before and after</w:t>
      </w:r>
      <w:r w:rsidRPr="006308EC">
        <w:t>”</w:t>
      </w:r>
      <w:r w:rsidRPr="002F5D6E">
        <w:t xml:space="preserve"> presentation was already a long-standing photographic convention and rhetorical strategy employed by abolitionists, missionaries, and child reformers since at least the 1860s. For fundraising purposes, such groups would sell </w:t>
      </w:r>
      <w:r w:rsidRPr="005600E9">
        <w:rPr>
          <w:i/>
          <w:rPrChange w:id="3259" w:author="Patterson Lamb" w:date="2014-08-10T14:20:00Z">
            <w:rPr/>
          </w:rPrChange>
        </w:rPr>
        <w:t>carte</w:t>
      </w:r>
      <w:ins w:id="3260" w:author="Patterson Lamb" w:date="2014-08-10T14:21:00Z">
        <w:r>
          <w:rPr>
            <w:i/>
          </w:rPr>
          <w:t>s</w:t>
        </w:r>
      </w:ins>
      <w:r w:rsidRPr="005600E9">
        <w:rPr>
          <w:i/>
          <w:rPrChange w:id="3261" w:author="Patterson Lamb" w:date="2014-08-10T14:20:00Z">
            <w:rPr/>
          </w:rPrChange>
        </w:rPr>
        <w:t>-de-visite</w:t>
      </w:r>
      <w:r w:rsidRPr="002F5D6E">
        <w:t xml:space="preserve"> photos, printed on stiff paper, showing posed studio shots of slave children </w:t>
      </w:r>
      <w:r w:rsidRPr="006308EC">
        <w:t>“</w:t>
      </w:r>
      <w:r w:rsidRPr="002F5D6E">
        <w:t>as we found them</w:t>
      </w:r>
      <w:r w:rsidRPr="006308EC">
        <w:t>”</w:t>
      </w:r>
      <w:r w:rsidRPr="002F5D6E">
        <w:t xml:space="preserve"> along with a post-liberation shot of the same children, now well-groomed and respectable, after having been redeemed and educated by the reformers. Similar before</w:t>
      </w:r>
      <w:del w:id="3262" w:author="Patterson Lamb" w:date="2014-08-10T14:21:00Z">
        <w:r w:rsidRPr="002F5D6E" w:rsidDel="003A713A">
          <w:delText>/</w:delText>
        </w:r>
      </w:del>
      <w:ins w:id="3263" w:author="Patterson Lamb" w:date="2014-08-10T14:21:00Z">
        <w:r>
          <w:t xml:space="preserve"> and </w:t>
        </w:r>
      </w:ins>
      <w:r w:rsidRPr="002F5D6E">
        <w:t xml:space="preserve">after photos were sold in London in the 1870s to benefit Dr. Barnardo homes </w:t>
      </w:r>
      <w:del w:id="3264" w:author="Patterson Lamb" w:date="2014-08-10T14:21:00Z">
        <w:r w:rsidRPr="002F5D6E" w:rsidDel="003A713A">
          <w:delText xml:space="preserve">which </w:delText>
        </w:r>
      </w:del>
      <w:ins w:id="3265" w:author="Patterson Lamb" w:date="2014-08-10T14:21:00Z">
        <w:r>
          <w:t>that</w:t>
        </w:r>
        <w:r w:rsidRPr="002F5D6E">
          <w:t xml:space="preserve"> </w:t>
        </w:r>
      </w:ins>
      <w:r w:rsidRPr="002F5D6E">
        <w:t>reformed street children, training them to be productive members of the workforce.</w:t>
      </w:r>
      <w:r w:rsidRPr="002F5D6E">
        <w:rPr>
          <w:vertAlign w:val="superscript"/>
        </w:rPr>
        <w:endnoteReference w:id="466"/>
      </w:r>
      <w:r w:rsidRPr="002F5D6E">
        <w:t xml:space="preserve"> Save the Children Fund also used the convention in </w:t>
      </w:r>
      <w:r w:rsidRPr="007D5122">
        <w:rPr>
          <w:i/>
        </w:rPr>
        <w:t xml:space="preserve">The Record </w:t>
      </w:r>
      <w:r w:rsidRPr="002F5D6E">
        <w:t xml:space="preserve">in early 1922 in a feature titled </w:t>
      </w:r>
      <w:r w:rsidRPr="006308EC">
        <w:t>“</w:t>
      </w:r>
      <w:r w:rsidRPr="002F5D6E">
        <w:t>The Deadly Contrast.</w:t>
      </w:r>
      <w:r w:rsidRPr="006308EC">
        <w:t>”</w:t>
      </w:r>
      <w:r w:rsidRPr="002F5D6E">
        <w:t xml:space="preserve"> In the first photo, the frozen body of a dead child sits upright, wrapped in rags with cap askew, tucked into the outdoor corner of a brick building. The second shot shows a small child, snug in a jacket with a fur-trimmed hood, sitting at a table and slurping soup from a pot with large spoon. Behind him </w:t>
      </w:r>
      <w:del w:id="3269" w:author="Patterson Lamb" w:date="2014-08-10T14:22:00Z">
        <w:r w:rsidRPr="002F5D6E" w:rsidDel="003A713A">
          <w:delText xml:space="preserve">shines </w:delText>
        </w:r>
      </w:del>
      <w:ins w:id="3270" w:author="Patterson Lamb" w:date="2014-08-10T14:22:00Z">
        <w:r>
          <w:t>were</w:t>
        </w:r>
        <w:r w:rsidRPr="002F5D6E">
          <w:t xml:space="preserve"> </w:t>
        </w:r>
      </w:ins>
      <w:r w:rsidRPr="002F5D6E">
        <w:t xml:space="preserve">two white </w:t>
      </w:r>
      <w:del w:id="3271" w:author="Patterson Lamb" w:date="2014-08-10T14:22:00Z">
        <w:r w:rsidRPr="006308EC" w:rsidDel="003A713A">
          <w:delText>“</w:delText>
        </w:r>
      </w:del>
      <w:r w:rsidRPr="002F5D6E">
        <w:t>SCF</w:t>
      </w:r>
      <w:del w:id="3272" w:author="Patterson Lamb" w:date="2014-08-10T14:22:00Z">
        <w:r w:rsidRPr="006308EC" w:rsidDel="003A713A">
          <w:delText>”</w:delText>
        </w:r>
      </w:del>
      <w:r w:rsidRPr="002F5D6E">
        <w:t xml:space="preserve"> logos, framing the child and broadcasting the organization</w:t>
      </w:r>
      <w:r w:rsidRPr="006308EC">
        <w:t>’</w:t>
      </w:r>
      <w:r w:rsidRPr="002F5D6E">
        <w:t>s life-saving relief work.</w:t>
      </w:r>
      <w:r w:rsidRPr="002F5D6E">
        <w:rPr>
          <w:vertAlign w:val="superscript"/>
        </w:rPr>
        <w:t xml:space="preserve"> </w:t>
      </w:r>
      <w:r w:rsidRPr="002F5D6E">
        <w:rPr>
          <w:vertAlign w:val="superscript"/>
        </w:rPr>
        <w:endnoteReference w:id="467"/>
      </w:r>
      <w:r w:rsidRPr="002F5D6E">
        <w:t xml:space="preserve"> By the early </w:t>
      </w:r>
      <w:del w:id="3278" w:author="Patterson Lamb" w:date="2014-08-10T14:22:00Z">
        <w:r w:rsidRPr="002F5D6E" w:rsidDel="003A713A">
          <w:delText xml:space="preserve">20th </w:delText>
        </w:r>
      </w:del>
      <w:ins w:id="3279" w:author="Patterson Lamb" w:date="2014-08-10T14:22:00Z">
        <w:r>
          <w:t>twentieth</w:t>
        </w:r>
        <w:r w:rsidRPr="002F5D6E">
          <w:t xml:space="preserve"> </w:t>
        </w:r>
      </w:ins>
      <w:r w:rsidRPr="002F5D6E">
        <w:t>century, before</w:t>
      </w:r>
      <w:del w:id="3280" w:author="Patterson Lamb" w:date="2014-08-10T14:22:00Z">
        <w:r w:rsidRPr="002F5D6E" w:rsidDel="003A713A">
          <w:delText>/</w:delText>
        </w:r>
      </w:del>
      <w:ins w:id="3281" w:author="Patterson Lamb" w:date="2014-08-10T14:22:00Z">
        <w:r>
          <w:t xml:space="preserve"> and </w:t>
        </w:r>
      </w:ins>
      <w:r w:rsidRPr="002F5D6E">
        <w:t>after photography had become a shared rhetorical strategy used by non</w:t>
      </w:r>
      <w:del w:id="3282" w:author="Patterson Lamb" w:date="2014-08-10T14:22:00Z">
        <w:r w:rsidRPr="002F5D6E" w:rsidDel="003A713A">
          <w:delText>-</w:delText>
        </w:r>
      </w:del>
      <w:r w:rsidRPr="002F5D6E">
        <w:t>profit groups and for-profit businesses to advertise the effectiveness of their humanitarian missions and commercial products.</w:t>
      </w:r>
    </w:p>
    <w:p w:rsidR="005600E9" w:rsidRPr="002F5D6E" w:rsidRDefault="005600E9" w:rsidP="001A4F98">
      <w:pPr>
        <w:pStyle w:val="para"/>
      </w:pPr>
      <w:r w:rsidRPr="002F5D6E">
        <w:t>The Mellin</w:t>
      </w:r>
      <w:r w:rsidRPr="006308EC">
        <w:t>’</w:t>
      </w:r>
      <w:r w:rsidRPr="002F5D6E">
        <w:t xml:space="preserve">s Food ad </w:t>
      </w:r>
      <w:r w:rsidRPr="006308EC">
        <w:t>–</w:t>
      </w:r>
      <w:r w:rsidRPr="002F5D6E">
        <w:t xml:space="preserve"> and the Fund</w:t>
      </w:r>
      <w:r w:rsidRPr="006308EC">
        <w:t>’</w:t>
      </w:r>
      <w:r w:rsidRPr="002F5D6E">
        <w:t>s editorial endorsement of Virol</w:t>
      </w:r>
      <w:r w:rsidRPr="006308EC">
        <w:t>’</w:t>
      </w:r>
      <w:r w:rsidRPr="002F5D6E">
        <w:t xml:space="preserve">s vitamin-packed formula </w:t>
      </w:r>
      <w:r w:rsidRPr="006308EC">
        <w:t>–</w:t>
      </w:r>
      <w:r w:rsidRPr="002F5D6E">
        <w:t xml:space="preserve"> linked the domestic and international projects of postwar recovery, centering both on the proper nutrition and nurture of </w:t>
      </w:r>
      <w:r w:rsidRPr="006308EC">
        <w:t>“</w:t>
      </w:r>
      <w:r w:rsidRPr="002F5D6E">
        <w:t>the wasting child.</w:t>
      </w:r>
      <w:r w:rsidRPr="006308EC">
        <w:t>”</w:t>
      </w:r>
      <w:r w:rsidRPr="002F5D6E">
        <w:t xml:space="preserve"> The ad, with its savvy blend of sensationalism and scientific expertise, echoed Jebb</w:t>
      </w:r>
      <w:r w:rsidRPr="006308EC">
        <w:t>’</w:t>
      </w:r>
      <w:r w:rsidRPr="002F5D6E">
        <w:t>s own strategy of combining shocking images with expert reports authored by the respected medical doctors and public health officials she recruited for fact-finding missions abroad.</w:t>
      </w:r>
      <w:r w:rsidRPr="002F5D6E">
        <w:rPr>
          <w:vertAlign w:val="superscript"/>
        </w:rPr>
        <w:endnoteReference w:id="468"/>
      </w:r>
      <w:r w:rsidRPr="002F5D6E">
        <w:t xml:space="preserve"> Such reports convinced Jebb that while starving adults, once fed, could </w:t>
      </w:r>
      <w:r w:rsidRPr="006308EC">
        <w:t>“</w:t>
      </w:r>
      <w:r w:rsidRPr="002F5D6E">
        <w:t>recover vitality later on,</w:t>
      </w:r>
      <w:r w:rsidRPr="006308EC">
        <w:t>”</w:t>
      </w:r>
      <w:r w:rsidRPr="002F5D6E">
        <w:t xml:space="preserve"> children were a special case. If their normal physical and psychological development was interrupted, it could not be readily put right but would have negative life</w:t>
      </w:r>
      <w:del w:id="3287" w:author="Patterson Lamb" w:date="2014-08-10T14:23:00Z">
        <w:r w:rsidRPr="002F5D6E" w:rsidDel="003A713A">
          <w:delText>-</w:delText>
        </w:r>
      </w:del>
      <w:r w:rsidRPr="002F5D6E">
        <w:t>long individual and social effects. Emerging medical models of child development and welfare thus informed SCF</w:t>
      </w:r>
      <w:r w:rsidRPr="006308EC">
        <w:t>’</w:t>
      </w:r>
      <w:r w:rsidRPr="002F5D6E">
        <w:t>s humanitarian mission and imagery.</w:t>
      </w:r>
      <w:r w:rsidRPr="002F5D6E">
        <w:rPr>
          <w:vertAlign w:val="superscript"/>
        </w:rPr>
        <w:endnoteReference w:id="469"/>
      </w:r>
      <w:r w:rsidRPr="002F5D6E">
        <w:t xml:space="preserve"> The Mellin</w:t>
      </w:r>
      <w:r w:rsidRPr="006308EC">
        <w:t>’</w:t>
      </w:r>
      <w:r w:rsidRPr="002F5D6E">
        <w:t xml:space="preserve">s Food ad </w:t>
      </w:r>
      <w:r w:rsidRPr="006308EC">
        <w:t>–</w:t>
      </w:r>
      <w:r w:rsidRPr="002F5D6E">
        <w:t xml:space="preserve"> and its prominent placement in SCF</w:t>
      </w:r>
      <w:r w:rsidRPr="006308EC">
        <w:t>’</w:t>
      </w:r>
      <w:r w:rsidRPr="002F5D6E">
        <w:t xml:space="preserve">s magazine </w:t>
      </w:r>
      <w:r w:rsidRPr="006308EC">
        <w:t>–</w:t>
      </w:r>
      <w:r w:rsidRPr="002F5D6E">
        <w:t xml:space="preserve"> broadcast the message that child hunger and malnutrition were shared human problems that required scientific solutions and provoked maternal distress both domestically, within Britain, and beyond it. This message, which connected the experiences of underfed children at home and abroad, may help explain the organization</w:t>
      </w:r>
      <w:r w:rsidRPr="006308EC">
        <w:t>’</w:t>
      </w:r>
      <w:r w:rsidRPr="002F5D6E">
        <w:t>s success in attracting donations from workers as well as the wealthy.</w:t>
      </w:r>
      <w:r w:rsidRPr="002F5D6E">
        <w:rPr>
          <w:vertAlign w:val="superscript"/>
        </w:rPr>
        <w:endnoteReference w:id="470"/>
      </w:r>
      <w:r w:rsidRPr="002F5D6E">
        <w:t xml:space="preserve"> When it came to endangered infants the world over, Cambridge University scientists affirmed, there was but one universal cure: vitamin-rich baby food.</w:t>
      </w:r>
      <w:r w:rsidRPr="002F5D6E">
        <w:rPr>
          <w:vertAlign w:val="superscript"/>
        </w:rPr>
        <w:endnoteReference w:id="471"/>
      </w:r>
    </w:p>
    <w:p w:rsidR="005600E9" w:rsidRPr="002F5D6E" w:rsidRDefault="005600E9" w:rsidP="001A4F98">
      <w:pPr>
        <w:pStyle w:val="para"/>
      </w:pPr>
      <w:r w:rsidRPr="007D5122">
        <w:rPr>
          <w:i/>
        </w:rPr>
        <w:t>The Record</w:t>
      </w:r>
      <w:r>
        <w:t>’</w:t>
      </w:r>
      <w:r w:rsidRPr="005600E9">
        <w:rPr>
          <w:rPrChange w:id="3294" w:author="Patterson Lamb" w:date="2014-08-10T14:24:00Z">
            <w:rPr>
              <w:i/>
            </w:rPr>
          </w:rPrChange>
        </w:rPr>
        <w:t>s</w:t>
      </w:r>
      <w:r w:rsidRPr="007D5122">
        <w:rPr>
          <w:i/>
        </w:rPr>
        <w:t xml:space="preserve"> </w:t>
      </w:r>
      <w:r w:rsidRPr="002F5D6E">
        <w:t>visual shift to lone and orphaned children was accompanied by a new fundraising initiative, perhaps SCF</w:t>
      </w:r>
      <w:r w:rsidRPr="006308EC">
        <w:t>’</w:t>
      </w:r>
      <w:r w:rsidRPr="002F5D6E">
        <w:t xml:space="preserve">s most famous: the child-adoption subscription. In November 1920, donors could choose between making a one-time pledge to feed </w:t>
      </w:r>
      <w:r w:rsidRPr="006308EC">
        <w:t>“</w:t>
      </w:r>
      <w:r w:rsidRPr="002F5D6E">
        <w:t>suffering children in the Famine districts</w:t>
      </w:r>
      <w:r w:rsidRPr="006308EC">
        <w:t>”</w:t>
      </w:r>
      <w:r w:rsidRPr="002F5D6E">
        <w:t xml:space="preserve"> or becoming a </w:t>
      </w:r>
      <w:r w:rsidRPr="006308EC">
        <w:t>“</w:t>
      </w:r>
      <w:r w:rsidRPr="002F5D6E">
        <w:t>godparent</w:t>
      </w:r>
      <w:r w:rsidRPr="006308EC">
        <w:t>”</w:t>
      </w:r>
      <w:r w:rsidRPr="002F5D6E">
        <w:t xml:space="preserve"> by contributing to a child</w:t>
      </w:r>
      <w:r w:rsidRPr="006308EC">
        <w:t>’</w:t>
      </w:r>
      <w:r w:rsidRPr="002F5D6E">
        <w:t xml:space="preserve">s in-country care abroad on a monthly basis. Initially no photos of children were published, but gradually </w:t>
      </w:r>
      <w:r w:rsidRPr="006308EC">
        <w:t>“</w:t>
      </w:r>
      <w:r w:rsidRPr="002F5D6E">
        <w:t>adopt a child</w:t>
      </w:r>
      <w:r w:rsidRPr="006308EC">
        <w:t>”</w:t>
      </w:r>
      <w:r w:rsidRPr="002F5D6E">
        <w:t xml:space="preserve"> photos did appear scattered throughout the publication. Unlike the children-in-distress shots that accompanied reports from the field, these photos were respectable head-shots of un</w:t>
      </w:r>
      <w:del w:id="3295" w:author="Patterson Lamb" w:date="2014-08-10T14:24:00Z">
        <w:r w:rsidRPr="002F5D6E" w:rsidDel="00D42702">
          <w:delText>-</w:delText>
        </w:r>
      </w:del>
      <w:r w:rsidRPr="002F5D6E">
        <w:t xml:space="preserve">named children, properly clothed and groomed. Sometimes they appeared individually; other times a number of individual portraits were artfully grouped together using a graphic frame. Usually, children were identified by nationality; only in the late 1920s was a first name supplied: </w:t>
      </w:r>
      <w:r w:rsidRPr="006308EC">
        <w:t>“</w:t>
      </w:r>
      <w:r w:rsidRPr="002F5D6E">
        <w:t>Juliska is a Hungarian child now in her fifth year suffering from rickets and chronic catarrh due to undernourishment.</w:t>
      </w:r>
      <w:r w:rsidRPr="006308EC">
        <w:t>”</w:t>
      </w:r>
      <w:r w:rsidRPr="002F5D6E">
        <w:rPr>
          <w:vertAlign w:val="superscript"/>
        </w:rPr>
        <w:endnoteReference w:id="472"/>
      </w:r>
    </w:p>
    <w:p w:rsidR="005600E9" w:rsidRPr="002F5D6E" w:rsidRDefault="005600E9" w:rsidP="001A4F98">
      <w:pPr>
        <w:pStyle w:val="para"/>
      </w:pPr>
      <w:r w:rsidRPr="002F5D6E">
        <w:t xml:space="preserve">If SCF invoked the universal category of </w:t>
      </w:r>
      <w:r w:rsidRPr="006308EC">
        <w:t>“</w:t>
      </w:r>
      <w:r w:rsidRPr="002F5D6E">
        <w:t>the child</w:t>
      </w:r>
      <w:r w:rsidRPr="006308EC">
        <w:t>”</w:t>
      </w:r>
      <w:r w:rsidRPr="002F5D6E">
        <w:t xml:space="preserve"> as a protracted stage of human development requiring protection and nurture, its adopt-a-child fundraising and individual portraits gestured to that other, more </w:t>
      </w:r>
      <w:r w:rsidRPr="006308EC">
        <w:t>“</w:t>
      </w:r>
      <w:r w:rsidRPr="002F5D6E">
        <w:t>priceless</w:t>
      </w:r>
      <w:r w:rsidRPr="006308EC">
        <w:t>”</w:t>
      </w:r>
      <w:r w:rsidRPr="002F5D6E">
        <w:t xml:space="preserve"> child: the reader</w:t>
      </w:r>
      <w:r w:rsidRPr="006308EC">
        <w:t>’</w:t>
      </w:r>
      <w:r w:rsidRPr="002F5D6E">
        <w:t>s own.</w:t>
      </w:r>
      <w:r w:rsidRPr="002F5D6E">
        <w:rPr>
          <w:vertAlign w:val="superscript"/>
        </w:rPr>
        <w:endnoteReference w:id="473"/>
      </w:r>
      <w:r w:rsidRPr="002F5D6E">
        <w:t xml:space="preserve"> Since the photos appeared with vague captions and impersonal reports from the field</w:t>
      </w:r>
      <w:del w:id="3297" w:author="Patterson Lamb" w:date="2014-08-10T14:25:00Z">
        <w:r w:rsidRPr="002F5D6E" w:rsidDel="00D42702">
          <w:delText>,</w:delText>
        </w:r>
      </w:del>
      <w:r w:rsidRPr="002F5D6E">
        <w:t xml:space="preserve"> rather than detailed stories of individual children</w:t>
      </w:r>
      <w:r w:rsidRPr="006308EC">
        <w:t>’</w:t>
      </w:r>
      <w:r w:rsidRPr="002F5D6E">
        <w:t>s circumstances, their emotional pull was dependent on the strength of the beseeching child</w:t>
      </w:r>
      <w:r w:rsidRPr="006308EC">
        <w:t>’</w:t>
      </w:r>
      <w:r w:rsidRPr="002F5D6E">
        <w:t>s portrait read against the reader</w:t>
      </w:r>
      <w:r w:rsidRPr="006308EC">
        <w:t>’</w:t>
      </w:r>
      <w:r w:rsidRPr="002F5D6E">
        <w:t xml:space="preserve">s accumulated knowledge of conditions in the </w:t>
      </w:r>
      <w:r w:rsidRPr="006308EC">
        <w:t>“</w:t>
      </w:r>
      <w:r w:rsidRPr="002F5D6E">
        <w:t>famine district.</w:t>
      </w:r>
      <w:r w:rsidRPr="006308EC">
        <w:t>”</w:t>
      </w:r>
      <w:r w:rsidRPr="002F5D6E">
        <w:rPr>
          <w:vertAlign w:val="superscript"/>
        </w:rPr>
        <w:endnoteReference w:id="474"/>
      </w:r>
      <w:r w:rsidRPr="002F5D6E">
        <w:t xml:space="preserve"> After the worst of the famine years had passed, the children</w:t>
      </w:r>
      <w:r w:rsidRPr="006308EC">
        <w:t>’</w:t>
      </w:r>
      <w:r w:rsidRPr="002F5D6E">
        <w:t xml:space="preserve">s faces, unanimated by gripping narratives, remained but two-dimensional images on the page and contributions fell off. By the late 1920s, SCF addressed this issue by launching a </w:t>
      </w:r>
      <w:r w:rsidRPr="006308EC">
        <w:t>“</w:t>
      </w:r>
      <w:r w:rsidRPr="002F5D6E">
        <w:t>choose your child</w:t>
      </w:r>
      <w:r w:rsidRPr="006308EC">
        <w:t>”</w:t>
      </w:r>
      <w:r w:rsidRPr="002F5D6E">
        <w:t xml:space="preserve"> campaign, which put donors </w:t>
      </w:r>
      <w:r w:rsidRPr="006308EC">
        <w:t>“</w:t>
      </w:r>
      <w:r w:rsidRPr="002F5D6E">
        <w:t>in direct touch</w:t>
      </w:r>
      <w:r w:rsidRPr="006308EC">
        <w:t>”</w:t>
      </w:r>
      <w:r w:rsidRPr="002F5D6E">
        <w:t xml:space="preserve"> with children. After indicating a preferred sex and nationality for </w:t>
      </w:r>
      <w:r w:rsidRPr="006308EC">
        <w:t>“</w:t>
      </w:r>
      <w:r w:rsidRPr="002F5D6E">
        <w:t>their</w:t>
      </w:r>
      <w:r w:rsidRPr="006308EC">
        <w:t>”</w:t>
      </w:r>
      <w:r w:rsidRPr="002F5D6E">
        <w:t xml:space="preserve"> child, contributors received the child</w:t>
      </w:r>
      <w:r w:rsidRPr="006308EC">
        <w:t>’</w:t>
      </w:r>
      <w:r w:rsidRPr="002F5D6E">
        <w:t xml:space="preserve">s photo and the possibility of exchanging letters with her. </w:t>
      </w:r>
      <w:r w:rsidRPr="006308EC">
        <w:t>“</w:t>
      </w:r>
      <w:r w:rsidRPr="002F5D6E">
        <w:t>Very touching and interesting letters are frequently received,</w:t>
      </w:r>
      <w:r w:rsidRPr="006308EC">
        <w:t>”</w:t>
      </w:r>
      <w:r w:rsidRPr="002F5D6E">
        <w:t xml:space="preserve"> claimed the insert, dangling the promise of individual stories to bring the adorable faces to life.</w:t>
      </w:r>
      <w:r w:rsidRPr="002F5D6E">
        <w:rPr>
          <w:vertAlign w:val="superscript"/>
        </w:rPr>
        <w:endnoteReference w:id="475"/>
      </w:r>
    </w:p>
    <w:p w:rsidR="005600E9" w:rsidRPr="002F5D6E" w:rsidRDefault="005600E9" w:rsidP="001A4F98">
      <w:pPr>
        <w:pStyle w:val="A"/>
      </w:pPr>
      <w:bookmarkStart w:id="3308" w:name="CBML_ch07_sec1_003"/>
      <w:r w:rsidRPr="006308EC">
        <w:t>Feed the Children, Save the Revolution</w:t>
      </w:r>
    </w:p>
    <w:bookmarkEnd w:id="3308"/>
    <w:p w:rsidR="005600E9" w:rsidRPr="00033B99" w:rsidDel="00D42702" w:rsidRDefault="005600E9" w:rsidP="001A4F98">
      <w:pPr>
        <w:pStyle w:val="para"/>
        <w:rPr>
          <w:del w:id="3309" w:author="Patterson Lamb" w:date="2014-08-10T14:25:00Z"/>
        </w:rPr>
      </w:pPr>
      <w:del w:id="3310" w:author="Patterson Lamb" w:date="2014-08-10T14:25:00Z">
        <w:r w:rsidRPr="00033B99" w:rsidDel="00D42702">
          <w:delText>Fig. 7.4 Here</w:delText>
        </w:r>
      </w:del>
    </w:p>
    <w:p w:rsidR="005600E9" w:rsidRDefault="005600E9" w:rsidP="001A4F98">
      <w:pPr>
        <w:pStyle w:val="para"/>
      </w:pPr>
      <w:r w:rsidRPr="002F5D6E">
        <w:t xml:space="preserve">In February 1922 the New York-based magazine </w:t>
      </w:r>
      <w:r w:rsidRPr="007D5122">
        <w:rPr>
          <w:i/>
        </w:rPr>
        <w:t>Soviet Russia</w:t>
      </w:r>
      <w:r w:rsidRPr="002F5D6E">
        <w:t xml:space="preserve">, published by Friends of Soviet Russia </w:t>
      </w:r>
      <w:ins w:id="3311" w:author="Patterson Lamb" w:date="2014-08-10T14:26:00Z">
        <w:r>
          <w:t>(</w:t>
        </w:r>
      </w:ins>
      <w:del w:id="3312" w:author="Patterson Lamb" w:date="2014-08-10T14:26:00Z">
        <w:r w:rsidRPr="002F5D6E" w:rsidDel="00D42702">
          <w:delText>[</w:delText>
        </w:r>
      </w:del>
      <w:r w:rsidRPr="002F5D6E">
        <w:t>FSR</w:t>
      </w:r>
      <w:ins w:id="3313" w:author="Patterson Lamb" w:date="2014-08-10T14:26:00Z">
        <w:r>
          <w:t>)</w:t>
        </w:r>
      </w:ins>
      <w:del w:id="3314" w:author="Patterson Lamb" w:date="2014-08-10T14:26:00Z">
        <w:r w:rsidRPr="002F5D6E" w:rsidDel="00D42702">
          <w:delText>]</w:delText>
        </w:r>
      </w:del>
      <w:r w:rsidRPr="002F5D6E">
        <w:t>,</w:t>
      </w:r>
      <w:r w:rsidRPr="007D5122">
        <w:rPr>
          <w:i/>
        </w:rPr>
        <w:t xml:space="preserve"> </w:t>
      </w:r>
      <w:r w:rsidRPr="002F5D6E">
        <w:t xml:space="preserve">ran this photo </w:t>
      </w:r>
      <w:ins w:id="3315" w:author="Patterson Lamb" w:date="2014-08-10T14:27:00Z">
        <w:r>
          <w:t xml:space="preserve">(Figure 7.4) </w:t>
        </w:r>
      </w:ins>
      <w:r w:rsidRPr="002F5D6E">
        <w:t xml:space="preserve">of a starving child to publicize the Volga famine. The goal was to encourage reader donations for relief and thereby counter the efforts of </w:t>
      </w:r>
      <w:r w:rsidRPr="006308EC">
        <w:t>“</w:t>
      </w:r>
      <w:r w:rsidRPr="002F5D6E">
        <w:t>bourgeois</w:t>
      </w:r>
      <w:r w:rsidRPr="006308EC">
        <w:t>”</w:t>
      </w:r>
      <w:r w:rsidRPr="002F5D6E">
        <w:t xml:space="preserve"> organizations like Herbert Hoover</w:t>
      </w:r>
      <w:r w:rsidRPr="006308EC">
        <w:t>’</w:t>
      </w:r>
      <w:r w:rsidRPr="002F5D6E">
        <w:t>s American Relief Administration. In the ten months between late September 1921 and July 1922, the FSR fundraising drive collected over a half million dollars.</w:t>
      </w:r>
      <w:r w:rsidRPr="002F5D6E">
        <w:rPr>
          <w:vertAlign w:val="superscript"/>
        </w:rPr>
        <w:endnoteReference w:id="476"/>
      </w:r>
      <w:r w:rsidRPr="002F5D6E">
        <w:t xml:space="preserve"> Donations poured in from individuals, families, and groups of workers from around the United States. Part of </w:t>
      </w:r>
      <w:r w:rsidRPr="005600E9">
        <w:rPr>
          <w:rPrChange w:id="3321" w:author="Patterson Lamb" w:date="2014-08-10T14:28:00Z">
            <w:rPr>
              <w:i/>
            </w:rPr>
          </w:rPrChange>
        </w:rPr>
        <w:t>Internationale Arbeiterhilfe</w:t>
      </w:r>
      <w:r w:rsidRPr="002F5D6E">
        <w:t xml:space="preserve"> (IAH, International Worker</w:t>
      </w:r>
      <w:r w:rsidRPr="006308EC">
        <w:t>’</w:t>
      </w:r>
      <w:r w:rsidRPr="002F5D6E">
        <w:t>s Relief) led by the prominent German communist Willi M</w:t>
      </w:r>
      <w:r w:rsidRPr="006308EC">
        <w:t>ü</w:t>
      </w:r>
      <w:r w:rsidRPr="002F5D6E">
        <w:t>nzenberg in Berlin, the American fund drive was wildly successful, especially compared to its German counterpart. Perhaps this was not surprising given the desperate straits of the postwar German economy following military defeat in 1918.</w:t>
      </w:r>
      <w:r w:rsidRPr="002F5D6E">
        <w:rPr>
          <w:vertAlign w:val="superscript"/>
        </w:rPr>
        <w:endnoteReference w:id="477"/>
      </w:r>
      <w:r w:rsidRPr="002F5D6E">
        <w:t xml:space="preserve"> Yet even in the United States, public support for humanitarian causes abroad was beginning to wane after enthusiastic wartime support for the relief work of the American Red Cross.</w:t>
      </w:r>
      <w:r w:rsidRPr="002F5D6E">
        <w:rPr>
          <w:vertAlign w:val="superscript"/>
        </w:rPr>
        <w:endnoteReference w:id="478"/>
      </w:r>
    </w:p>
    <w:p w:rsidR="005600E9" w:rsidRDefault="005600E9" w:rsidP="001A4F98">
      <w:pPr>
        <w:pStyle w:val="para"/>
      </w:pPr>
      <w:r w:rsidRPr="002F5D6E">
        <w:t xml:space="preserve">The photo was unique among the images in </w:t>
      </w:r>
      <w:r w:rsidRPr="007D5122">
        <w:rPr>
          <w:i/>
        </w:rPr>
        <w:t>Soviet Russia</w:t>
      </w:r>
      <w:r w:rsidRPr="002F5D6E">
        <w:t>: it was one of only a handful of photographs for famine relief published in the magazine over the course of the year, and the only one that featured a lone suffering child. Although uncredited, the photo was taken on behalf of the International Committee of the Red Cross.</w:t>
      </w:r>
      <w:r w:rsidRPr="002F5D6E">
        <w:rPr>
          <w:vertAlign w:val="superscript"/>
        </w:rPr>
        <w:endnoteReference w:id="479"/>
      </w:r>
      <w:r w:rsidRPr="002F5D6E">
        <w:t xml:space="preserve"> Why were so few famine photos published? Perhaps it was due to difficulty securing such shots; after all, Willi M</w:t>
      </w:r>
      <w:r w:rsidRPr="006308EC">
        <w:t>ü</w:t>
      </w:r>
      <w:r w:rsidRPr="002F5D6E">
        <w:t>nzenberg complained numerous times during the same period that his fundraising efforts in Germany were hampered by a lack of photos, which he urged Soviet officials to send. In his case, when a packet of photos was finally dispatched in January 1922, it got lost in transit and never arrived in Berlin.</w:t>
      </w:r>
      <w:r w:rsidRPr="002F5D6E">
        <w:rPr>
          <w:vertAlign w:val="superscript"/>
        </w:rPr>
        <w:endnoteReference w:id="480"/>
      </w:r>
      <w:r w:rsidRPr="002F5D6E">
        <w:t xml:space="preserve"> Yet </w:t>
      </w:r>
      <w:r w:rsidRPr="007D5122">
        <w:rPr>
          <w:i/>
        </w:rPr>
        <w:t xml:space="preserve">Soviet Russia </w:t>
      </w:r>
      <w:r w:rsidRPr="002F5D6E">
        <w:t>proved willing to publish shots taken by the ICRC. It also regularly published a range of non-famine</w:t>
      </w:r>
      <w:del w:id="3326" w:author="Patterson Lamb" w:date="2014-08-10T14:29:00Z">
        <w:r w:rsidRPr="002F5D6E" w:rsidDel="00D42702">
          <w:delText xml:space="preserve"> </w:delText>
        </w:r>
      </w:del>
      <w:ins w:id="3327" w:author="Patterson Lamb" w:date="2014-08-10T14:29:00Z">
        <w:r>
          <w:t>-</w:t>
        </w:r>
      </w:ins>
      <w:r w:rsidRPr="002F5D6E">
        <w:t>related photos. So the paucity of famine photos was likely the result of editorial choice</w:t>
      </w:r>
      <w:del w:id="3328" w:author="Patterson Lamb" w:date="2014-08-10T14:30:00Z">
        <w:r w:rsidRPr="002F5D6E" w:rsidDel="00D42702">
          <w:delText>,</w:delText>
        </w:r>
      </w:del>
      <w:r w:rsidRPr="002F5D6E">
        <w:t xml:space="preserve"> rather than a consideration of access, cost, or aversion to the medium.</w:t>
      </w:r>
      <w:r w:rsidRPr="002F5D6E">
        <w:rPr>
          <w:vertAlign w:val="superscript"/>
        </w:rPr>
        <w:endnoteReference w:id="481"/>
      </w:r>
    </w:p>
    <w:p w:rsidR="005600E9" w:rsidRPr="002F5D6E" w:rsidRDefault="005600E9" w:rsidP="001A4F98">
      <w:pPr>
        <w:pStyle w:val="para"/>
      </w:pPr>
      <w:r w:rsidRPr="002F5D6E">
        <w:t xml:space="preserve">That does not mean that famine-related imagery was lacking. Both </w:t>
      </w:r>
      <w:r w:rsidRPr="007D5122">
        <w:rPr>
          <w:i/>
        </w:rPr>
        <w:t xml:space="preserve">Soviet Russia </w:t>
      </w:r>
      <w:r w:rsidRPr="002F5D6E">
        <w:t xml:space="preserve">magazine and the German branch of the IAH drew upon stark graphic imagery </w:t>
      </w:r>
      <w:r w:rsidRPr="006308EC">
        <w:t>–</w:t>
      </w:r>
      <w:r w:rsidRPr="002F5D6E">
        <w:t xml:space="preserve"> in this case a dramatic woodcut of an anguished mother and dying child by the Berlin-based artist K</w:t>
      </w:r>
      <w:r w:rsidRPr="006308EC">
        <w:t>ä</w:t>
      </w:r>
      <w:r w:rsidRPr="002F5D6E">
        <w:t>t</w:t>
      </w:r>
      <w:del w:id="3329" w:author="Patterson Lamb" w:date="2014-08-10T14:35:00Z">
        <w:r w:rsidRPr="002F5D6E" w:rsidDel="007074B5">
          <w:delText>h</w:delText>
        </w:r>
      </w:del>
      <w:r w:rsidRPr="002F5D6E">
        <w:t xml:space="preserve">e Kollwitz </w:t>
      </w:r>
      <w:r w:rsidRPr="006308EC">
        <w:t>–</w:t>
      </w:r>
      <w:r w:rsidRPr="002F5D6E">
        <w:t xml:space="preserve"> to dramatize starvation and the need for response.</w:t>
      </w:r>
      <w:r w:rsidRPr="002F5D6E">
        <w:rPr>
          <w:vertAlign w:val="superscript"/>
        </w:rPr>
        <w:endnoteReference w:id="482"/>
      </w:r>
      <w:r w:rsidRPr="002F5D6E">
        <w:t xml:space="preserve"> The magazine prominently displayed the work of a number of left-leaning artists on its covers from December 1921 until late 1922.</w:t>
      </w:r>
      <w:r w:rsidRPr="002F5D6E">
        <w:rPr>
          <w:vertAlign w:val="superscript"/>
        </w:rPr>
        <w:endnoteReference w:id="483"/>
      </w:r>
      <w:r w:rsidRPr="002F5D6E">
        <w:t xml:space="preserve"> In </w:t>
      </w:r>
      <w:del w:id="3330" w:author="Patterson Lamb" w:date="2014-08-10T14:36:00Z">
        <w:r w:rsidRPr="002F5D6E" w:rsidDel="007074B5">
          <w:delText xml:space="preserve">each and </w:delText>
        </w:r>
      </w:del>
      <w:r w:rsidRPr="002F5D6E">
        <w:t>every case, the artwork portrayed either a secular piet</w:t>
      </w:r>
      <w:ins w:id="3331" w:author="Patterson Lamb" w:date="2014-08-10T14:37:00Z">
        <w:r>
          <w:t>à</w:t>
        </w:r>
      </w:ins>
      <w:del w:id="3332" w:author="Patterson Lamb" w:date="2014-08-10T14:37:00Z">
        <w:r w:rsidRPr="002F5D6E" w:rsidDel="007074B5">
          <w:delText>a</w:delText>
        </w:r>
      </w:del>
      <w:r w:rsidRPr="002F5D6E">
        <w:t xml:space="preserve"> of </w:t>
      </w:r>
      <w:ins w:id="3333" w:author="Patterson Lamb" w:date="2014-08-10T14:37:00Z">
        <w:r>
          <w:t xml:space="preserve">a </w:t>
        </w:r>
      </w:ins>
      <w:r w:rsidRPr="002F5D6E">
        <w:t xml:space="preserve">starving mother and child </w:t>
      </w:r>
      <w:ins w:id="3334" w:author="Patterson Lamb" w:date="2014-08-10T14:36:00Z">
        <w:r>
          <w:t xml:space="preserve">(Figure 7.5), </w:t>
        </w:r>
      </w:ins>
      <w:del w:id="3335" w:author="Patterson Lamb" w:date="2014-08-10T14:36:00Z">
        <w:r w:rsidRPr="005600E9">
          <w:rPr>
            <w:rPrChange w:id="3336" w:author="Patterson Lamb" w:date="2014-08-10T14:38:00Z">
              <w:rPr>
                <w:b/>
              </w:rPr>
            </w:rPrChange>
          </w:rPr>
          <w:delText>[</w:delText>
        </w:r>
      </w:del>
      <w:del w:id="3337" w:author="Newgen2" w:date="2014-11-08T20:43:00Z">
        <w:r w:rsidRPr="005D071C" w:rsidDel="008302A5">
          <w:rPr>
            <w:shd w:val="clear" w:color="auto" w:fill="C0C0C0"/>
          </w:rPr>
          <w:delText>Fig. 7.5</w:delText>
        </w:r>
      </w:del>
      <w:del w:id="3338" w:author="Patterson Lamb" w:date="2014-08-10T14:36:00Z">
        <w:r w:rsidRPr="005600E9">
          <w:rPr>
            <w:rPrChange w:id="3339" w:author="Patterson Lamb" w:date="2014-08-10T14:38:00Z">
              <w:rPr>
                <w:b/>
              </w:rPr>
            </w:rPrChange>
          </w:rPr>
          <w:delText>],</w:delText>
        </w:r>
        <w:r w:rsidRPr="007074B5" w:rsidDel="007074B5">
          <w:delText xml:space="preserve"> </w:delText>
        </w:r>
      </w:del>
      <w:del w:id="3340" w:author="Patterson Lamb" w:date="2014-08-10T14:37:00Z">
        <w:r w:rsidRPr="007074B5" w:rsidDel="007074B5">
          <w:delText>mothers</w:delText>
        </w:r>
      </w:del>
      <w:ins w:id="3341" w:author="Patterson Lamb" w:date="2014-08-10T14:37:00Z">
        <w:r w:rsidRPr="005600E9">
          <w:rPr>
            <w:rPrChange w:id="3342" w:author="Patterson Lamb" w:date="2014-08-10T14:38:00Z">
              <w:rPr>
                <w:b/>
              </w:rPr>
            </w:rPrChange>
          </w:rPr>
          <w:t>a mother</w:t>
        </w:r>
      </w:ins>
      <w:r w:rsidRPr="002F5D6E">
        <w:t xml:space="preserve"> slinging her babies into the Volga River, or groups of starving children. The famine, that is to say, was envisioned through the plight of mothers and children and of children alone. The graphic imagery provided a visceral and narrative punch. Yet the visual style of choice was not photographic realism, with its visual representation of </w:t>
      </w:r>
      <w:r w:rsidRPr="007D5122">
        <w:rPr>
          <w:i/>
        </w:rPr>
        <w:t xml:space="preserve">actual </w:t>
      </w:r>
      <w:r w:rsidRPr="002F5D6E">
        <w:t>individuals and their specific idiosyncratic physical and emotional states. Rather, the imagery showcased the revolutionary aesthetics of German Expressionism and Soviet Proletkult, already appearing in the political posters and publications of workers</w:t>
      </w:r>
      <w:r w:rsidRPr="006308EC">
        <w:t>’</w:t>
      </w:r>
      <w:r w:rsidRPr="002F5D6E">
        <w:t xml:space="preserve"> parties and organizations, to construct a generalized narrative of dying mothers and children.</w:t>
      </w:r>
      <w:r w:rsidRPr="002F5D6E">
        <w:rPr>
          <w:vertAlign w:val="superscript"/>
        </w:rPr>
        <w:endnoteReference w:id="484"/>
      </w:r>
      <w:r w:rsidRPr="002F5D6E">
        <w:t xml:space="preserve"> In </w:t>
      </w:r>
      <w:r w:rsidRPr="007D5122">
        <w:rPr>
          <w:i/>
        </w:rPr>
        <w:t xml:space="preserve">Soviet Russia </w:t>
      </w:r>
      <w:r w:rsidRPr="002F5D6E">
        <w:t xml:space="preserve">magazine, short text periodically appeared noting that </w:t>
      </w:r>
      <w:r w:rsidRPr="006308EC">
        <w:t>“</w:t>
      </w:r>
      <w:r w:rsidRPr="002F5D6E">
        <w:t xml:space="preserve">the dying are eating their dead </w:t>
      </w:r>
      <w:del w:id="3345" w:author="Patterson Lamb" w:date="2014-08-10T14:39:00Z">
        <w:r w:rsidRPr="006308EC" w:rsidDel="007074B5">
          <w:delText>…</w:delText>
        </w:r>
        <w:r w:rsidRPr="002F5D6E" w:rsidDel="007074B5">
          <w:delText xml:space="preserve"> </w:delText>
        </w:r>
      </w:del>
      <w:ins w:id="3346" w:author="Patterson Lamb" w:date="2014-08-10T14:39:00Z">
        <w:r>
          <w:t>. . .</w:t>
        </w:r>
        <w:r w:rsidRPr="002F5D6E">
          <w:t xml:space="preserve"> </w:t>
        </w:r>
      </w:ins>
      <w:r w:rsidRPr="002F5D6E">
        <w:t>mothers are drowning their children to silence their heartrending cries for bread,</w:t>
      </w:r>
      <w:r w:rsidRPr="006308EC">
        <w:t>”</w:t>
      </w:r>
      <w:r w:rsidRPr="002F5D6E">
        <w:t xml:space="preserve"> or that orphaned children were begging for money to bury their mother. Yet these descriptions typically did not accompany images: emotionally affecting words and images were segregated from one another, rather than used in concert.</w:t>
      </w:r>
      <w:r w:rsidRPr="002F5D6E">
        <w:rPr>
          <w:vertAlign w:val="superscript"/>
        </w:rPr>
        <w:endnoteReference w:id="485"/>
      </w:r>
      <w:r w:rsidRPr="002F5D6E">
        <w:t xml:space="preserve"> Action was necessary to </w:t>
      </w:r>
      <w:r w:rsidRPr="006308EC">
        <w:t>“</w:t>
      </w:r>
      <w:r w:rsidRPr="002F5D6E">
        <w:t>save the children</w:t>
      </w:r>
      <w:r w:rsidRPr="006308EC">
        <w:t>”</w:t>
      </w:r>
      <w:r w:rsidRPr="002F5D6E">
        <w:t xml:space="preserve"> and, with them, the revolution, the magazine instructed. Yet its editorial staff chose to minimize the use of famine photography, perhaps to avoid excessive pathos </w:t>
      </w:r>
      <w:r w:rsidRPr="006308EC">
        <w:t>–</w:t>
      </w:r>
      <w:r w:rsidRPr="002F5D6E">
        <w:t xml:space="preserve"> or to preemptively deflect criticism regarding the social effects of the revolution and civil war. Either way, in the early 1920s, the preference for graphic art over photos differentiated the visual culture of communist relief work from that of liberal organizations like the Save the Children Fund. Ultimately, however, they all relied on the shared sentimental themes of broken mother-child bonds and endangered children.</w:t>
      </w:r>
      <w:ins w:id="3350" w:author="Patterson Lamb" w:date="2014-08-10T14:33:00Z">
        <w:r>
          <w:t xml:space="preserve"> </w:t>
        </w:r>
      </w:ins>
    </w:p>
    <w:p w:rsidR="005600E9" w:rsidRPr="00033B99" w:rsidRDefault="005600E9" w:rsidP="001A4F98">
      <w:pPr>
        <w:pStyle w:val="fig"/>
      </w:pPr>
      <w:bookmarkStart w:id="3351" w:name="CBML_ch07_sec1_004"/>
      <w:r w:rsidRPr="00033B99">
        <w:t>Fig. 7.5 Here</w:t>
      </w:r>
    </w:p>
    <w:p w:rsidR="005600E9" w:rsidRPr="002F5D6E" w:rsidRDefault="005600E9" w:rsidP="001A4F98">
      <w:pPr>
        <w:pStyle w:val="A"/>
      </w:pPr>
      <w:r w:rsidRPr="006308EC">
        <w:t>Wartime Disorder, Displacement, Destruction: Children as Civilians</w:t>
      </w:r>
    </w:p>
    <w:bookmarkEnd w:id="3351"/>
    <w:p w:rsidR="005600E9" w:rsidRPr="002F5D6E" w:rsidRDefault="005600E9" w:rsidP="001A4F98">
      <w:pPr>
        <w:pStyle w:val="para-no-indent"/>
      </w:pPr>
      <w:r w:rsidRPr="002F5D6E">
        <w:t>The Spanish Civil War (1936</w:t>
      </w:r>
      <w:r w:rsidRPr="006308EC">
        <w:t>–</w:t>
      </w:r>
      <w:r w:rsidRPr="002F5D6E">
        <w:t xml:space="preserve">39) has been widely credited as the advent of modern war photography. This was the first conflict covered by an international corps of photographers whose work was immediately transmitted and published in the mass-circulation press. The innovation of the light-weight Leica camera, with its portability and fast shutter speed, allowed photographers to capture action shots and establish professional careers in the growing field of photojournalism. Photographers Robert Capa, David </w:t>
      </w:r>
      <w:r w:rsidRPr="006308EC">
        <w:t>“</w:t>
      </w:r>
      <w:r w:rsidRPr="002F5D6E">
        <w:t>Chim</w:t>
      </w:r>
      <w:r w:rsidRPr="006308EC">
        <w:t>”</w:t>
      </w:r>
      <w:r w:rsidRPr="002F5D6E">
        <w:t xml:space="preserve"> Seymour, and until her early death in mid-1937, Gerda Taro, built their reputations, and those of European and American news magazines </w:t>
      </w:r>
      <w:r w:rsidRPr="007D5122">
        <w:rPr>
          <w:i/>
        </w:rPr>
        <w:t>Regards, VU, Match, Picture Post,</w:t>
      </w:r>
      <w:r w:rsidRPr="002F5D6E">
        <w:t xml:space="preserve"> </w:t>
      </w:r>
      <w:r w:rsidRPr="007D5122">
        <w:rPr>
          <w:i/>
        </w:rPr>
        <w:t xml:space="preserve">Life, </w:t>
      </w:r>
      <w:r w:rsidRPr="002F5D6E">
        <w:t xml:space="preserve">and </w:t>
      </w:r>
      <w:r w:rsidRPr="007D5122">
        <w:rPr>
          <w:i/>
        </w:rPr>
        <w:t>Look</w:t>
      </w:r>
      <w:r w:rsidRPr="002F5D6E">
        <w:t>,</w:t>
      </w:r>
      <w:r w:rsidRPr="007D5122">
        <w:rPr>
          <w:i/>
        </w:rPr>
        <w:t xml:space="preserve"> </w:t>
      </w:r>
      <w:r w:rsidRPr="002F5D6E">
        <w:t>among others, by supplying exciting wartime images starting in Spain and spanning out across the continent as Nazi Germany launched its war of aggression.</w:t>
      </w:r>
      <w:r w:rsidRPr="002F5D6E">
        <w:rPr>
          <w:vertAlign w:val="superscript"/>
        </w:rPr>
        <w:endnoteReference w:id="486"/>
      </w:r>
    </w:p>
    <w:p w:rsidR="005600E9" w:rsidRPr="002F5D6E" w:rsidRDefault="005600E9" w:rsidP="001A4F98">
      <w:pPr>
        <w:pStyle w:val="para"/>
      </w:pPr>
      <w:r w:rsidRPr="002F5D6E">
        <w:t xml:space="preserve">Beyond the renown of their striking wartime images, Capa and Chim have been credited for their humanitarian focus on non-combatant refugees and especially children: those ultimate innocents who suffer disproportionately greatly from the violence of war. Yet if one reviews their wartime work </w:t>
      </w:r>
      <w:r w:rsidRPr="006308EC">
        <w:t>–</w:t>
      </w:r>
      <w:r w:rsidRPr="002F5D6E">
        <w:t>as opposed to postwar commissions for UNESCO</w:t>
      </w:r>
      <w:r w:rsidRPr="006308EC">
        <w:t>–</w:t>
      </w:r>
      <w:r w:rsidRPr="002F5D6E">
        <w:t xml:space="preserve"> it is puzzling how this reputation developed.</w:t>
      </w:r>
      <w:r w:rsidRPr="002F5D6E">
        <w:rPr>
          <w:vertAlign w:val="superscript"/>
        </w:rPr>
        <w:endnoteReference w:id="487"/>
      </w:r>
      <w:r w:rsidRPr="002F5D6E">
        <w:t xml:space="preserve"> Although it included images of non-combatants, their wartime photography focused disproportionately on the destruction of the built environment and of soldiers readying for the fight, fighting or falling in battle, and relaxing afterwards. Capa</w:t>
      </w:r>
      <w:r w:rsidRPr="006308EC">
        <w:t>’</w:t>
      </w:r>
      <w:r w:rsidRPr="002F5D6E">
        <w:t xml:space="preserve">s now-iconic photo, </w:t>
      </w:r>
      <w:r w:rsidRPr="006308EC">
        <w:t>“</w:t>
      </w:r>
      <w:r w:rsidRPr="002F5D6E">
        <w:t>The Death of the Republic Soldier,</w:t>
      </w:r>
      <w:r w:rsidRPr="006308EC">
        <w:t>”</w:t>
      </w:r>
      <w:r w:rsidRPr="002F5D6E">
        <w:t xml:space="preserve"> for example, appeared on the left of a two-page spread on </w:t>
      </w:r>
      <w:r w:rsidRPr="006308EC">
        <w:t>“</w:t>
      </w:r>
      <w:r w:rsidRPr="002F5D6E">
        <w:t>The Civil War in Spain</w:t>
      </w:r>
      <w:r w:rsidRPr="006308EC">
        <w:t>”</w:t>
      </w:r>
      <w:r w:rsidRPr="002F5D6E">
        <w:t xml:space="preserve"> under the subtitle </w:t>
      </w:r>
      <w:r w:rsidRPr="006308EC">
        <w:t>“</w:t>
      </w:r>
      <w:r w:rsidRPr="002F5D6E">
        <w:t>How They Fell.</w:t>
      </w:r>
      <w:r w:rsidRPr="006308EC">
        <w:t>”</w:t>
      </w:r>
      <w:r w:rsidRPr="002F5D6E">
        <w:t xml:space="preserve"> The facing page contained a set of five smaller photos of women, carrying belongings or children, subtitled </w:t>
      </w:r>
      <w:r w:rsidRPr="006308EC">
        <w:t>“</w:t>
      </w:r>
      <w:r w:rsidRPr="002F5D6E">
        <w:t>How They Fled.</w:t>
      </w:r>
      <w:r w:rsidRPr="006308EC">
        <w:t>”</w:t>
      </w:r>
      <w:r w:rsidRPr="002F5D6E">
        <w:t xml:space="preserve"> The first photo, which captured </w:t>
      </w:r>
      <w:r w:rsidRPr="006308EC">
        <w:t>‘</w:t>
      </w:r>
      <w:r w:rsidRPr="002F5D6E">
        <w:t>the moment of death</w:t>
      </w:r>
      <w:r w:rsidRPr="006308EC">
        <w:t>’</w:t>
      </w:r>
      <w:r w:rsidRPr="002F5D6E">
        <w:t xml:space="preserve"> in meaningfully heroic form, is the one that seized contemporaries</w:t>
      </w:r>
      <w:r w:rsidRPr="006308EC">
        <w:t>’</w:t>
      </w:r>
      <w:r w:rsidRPr="002F5D6E">
        <w:t xml:space="preserve"> imagination, was reprinted widely on both sides of the Atlantic, and has been the object of endless critical fascination and debate since, effectively nudging his images of refugee women and children from view.</w:t>
      </w:r>
      <w:r w:rsidRPr="002F5D6E">
        <w:rPr>
          <w:vertAlign w:val="superscript"/>
        </w:rPr>
        <w:endnoteReference w:id="488"/>
      </w:r>
      <w:r w:rsidRPr="002F5D6E">
        <w:t xml:space="preserve"> Similarly, Chim</w:t>
      </w:r>
      <w:r w:rsidRPr="006308EC">
        <w:t>’</w:t>
      </w:r>
      <w:r w:rsidRPr="002F5D6E">
        <w:t>s now-famous photo of a woman, with upturned face, nursing her child at an outdoor political meeting on land reform in Badajoz was an immediate hit among Republicans in 1936. But it became iconic only the next year when it was reprinted on a book cover, set against a sky and the vertical thrust of a falling bomb bearing a Nazi swastika. Now the emotional center of a photo montage, the politically engaged mother was thus subsequently re-cast as the victim of fascist bombing.</w:t>
      </w:r>
      <w:r w:rsidRPr="002F5D6E">
        <w:rPr>
          <w:vertAlign w:val="superscript"/>
        </w:rPr>
        <w:endnoteReference w:id="489"/>
      </w:r>
    </w:p>
    <w:p w:rsidR="005600E9" w:rsidRPr="002F5D6E" w:rsidRDefault="005600E9" w:rsidP="001A4F98">
      <w:pPr>
        <w:pStyle w:val="para"/>
      </w:pPr>
      <w:r w:rsidRPr="002F5D6E">
        <w:t>A third telling example can be found among the work of Gerda Taro, the German-born romantic partner of Capa, whose photographs, after her untimely death in the field, were merged with Capa</w:t>
      </w:r>
      <w:r w:rsidRPr="006308EC">
        <w:t>’</w:t>
      </w:r>
      <w:r w:rsidRPr="002F5D6E">
        <w:t>s and often attributed to him. In early 1937, she commuted several times from the fighting front in Spain to shoot a series on children orphaned by the war and living in a home run by the Spanish Red Cross. Drawn to socially responsible reportage, she did the piece freelance. However she found she could not interest mainstream news magazines in the story and had to resort to its less lucrative sale to the newsletter of the International Red Aid, the Communist International</w:t>
      </w:r>
      <w:r w:rsidRPr="006308EC">
        <w:t>’</w:t>
      </w:r>
      <w:r w:rsidRPr="002F5D6E">
        <w:t>s version of the Red Cross.</w:t>
      </w:r>
      <w:r w:rsidRPr="002F5D6E">
        <w:rPr>
          <w:vertAlign w:val="superscript"/>
        </w:rPr>
        <w:endnoteReference w:id="490"/>
      </w:r>
    </w:p>
    <w:p w:rsidR="005600E9" w:rsidRPr="002F5D6E" w:rsidRDefault="005600E9" w:rsidP="001A4F98">
      <w:pPr>
        <w:pStyle w:val="para"/>
      </w:pPr>
      <w:r w:rsidRPr="002F5D6E">
        <w:t>If photojournalism</w:t>
      </w:r>
      <w:r w:rsidRPr="006308EC">
        <w:t>’</w:t>
      </w:r>
      <w:r w:rsidRPr="002F5D6E">
        <w:t>s coverage of the Spanish Civil War initiated the image-rich interpretation of war as a breakdown of civil society, photographic responses to World War II further developed this trope, using the innovative techniques developed by the pictorial press in Germany, France, Britain and the United States in the interwar period: the photo story. The photo story created meaning and narrative through conceptual and pictorial sequences of shots and text, rather than through single shots or cluster layouts.</w:t>
      </w:r>
      <w:r w:rsidRPr="002F5D6E">
        <w:rPr>
          <w:vertAlign w:val="superscript"/>
        </w:rPr>
        <w:endnoteReference w:id="491"/>
      </w:r>
      <w:r w:rsidRPr="002F5D6E">
        <w:t xml:space="preserve"> A prominent example that narrated World War II through the lens of destroyed families and children alone was published in 1943 by Th</w:t>
      </w:r>
      <w:r w:rsidRPr="006308EC">
        <w:t>é</w:t>
      </w:r>
      <w:r w:rsidRPr="002F5D6E">
        <w:t>r</w:t>
      </w:r>
      <w:r w:rsidRPr="006308EC">
        <w:t>è</w:t>
      </w:r>
      <w:r w:rsidRPr="002F5D6E">
        <w:t xml:space="preserve">se Bonney. Bonney, an American-born photographer, studied at the University of California, Berkeley, before becoming an expatriate in 1920s Paris and founding her own photo agency there. In the 1920s and </w:t>
      </w:r>
      <w:r w:rsidRPr="006308EC">
        <w:t>‘</w:t>
      </w:r>
      <w:r w:rsidRPr="002F5D6E">
        <w:t xml:space="preserve">30s, she made her name in fashion photography and with a well-received coffee-table book offering an inside-look at the Vatican. In 1939, she began to document civilian wartime experience: </w:t>
      </w:r>
      <w:r w:rsidRPr="006308EC">
        <w:t>“</w:t>
      </w:r>
      <w:r w:rsidRPr="002F5D6E">
        <w:t xml:space="preserve">the story of human tragedy not in terms of soldiers, guns, tanks, </w:t>
      </w:r>
      <w:r w:rsidRPr="006308EC">
        <w:t>…</w:t>
      </w:r>
      <w:r w:rsidRPr="002F5D6E">
        <w:t xml:space="preserve"> and other weapons of war, but in their total and terrible effect on the little people of the earth who cannot fight back: the children, the old people, the mothers with babies, the wounded and the forever lost.</w:t>
      </w:r>
      <w:r w:rsidRPr="006308EC">
        <w:t>”</w:t>
      </w:r>
      <w:r w:rsidRPr="002F5D6E">
        <w:t xml:space="preserve"> Her wartime work appeared in prominent newspapers and magazines in the United States and Europe and was featured in one of the first exhibits devoted to photography at the Museum of Modern Art in New York.</w:t>
      </w:r>
      <w:r w:rsidRPr="002F5D6E">
        <w:rPr>
          <w:vertAlign w:val="superscript"/>
        </w:rPr>
        <w:endnoteReference w:id="492"/>
      </w:r>
      <w:r w:rsidRPr="002F5D6E">
        <w:t xml:space="preserve"> In 1943, Bonney</w:t>
      </w:r>
      <w:r w:rsidRPr="006308EC">
        <w:t>’</w:t>
      </w:r>
      <w:r w:rsidRPr="002F5D6E">
        <w:t xml:space="preserve">s self-published book, </w:t>
      </w:r>
      <w:r w:rsidRPr="007D5122">
        <w:rPr>
          <w:i/>
        </w:rPr>
        <w:t>Europe</w:t>
      </w:r>
      <w:r w:rsidRPr="006308EC">
        <w:rPr>
          <w:i/>
        </w:rPr>
        <w:t>’</w:t>
      </w:r>
      <w:r w:rsidRPr="007D5122">
        <w:rPr>
          <w:i/>
        </w:rPr>
        <w:t>s Children, 1939</w:t>
      </w:r>
      <w:r w:rsidRPr="006308EC">
        <w:rPr>
          <w:i/>
        </w:rPr>
        <w:t>–</w:t>
      </w:r>
      <w:r w:rsidRPr="007D5122">
        <w:rPr>
          <w:i/>
        </w:rPr>
        <w:t xml:space="preserve">1943, </w:t>
      </w:r>
      <w:r w:rsidRPr="002F5D6E">
        <w:t>became an overnight success and media sensation. The first run immediately sold out, the book was reprinted by a commercial press, and its photos were turned into an exhibit that toured forty American cities.</w:t>
      </w:r>
      <w:r w:rsidRPr="002F5D6E">
        <w:rPr>
          <w:vertAlign w:val="superscript"/>
        </w:rPr>
        <w:endnoteReference w:id="493"/>
      </w:r>
    </w:p>
    <w:p w:rsidR="005600E9" w:rsidRPr="002F5D6E" w:rsidRDefault="005600E9" w:rsidP="001A4F98">
      <w:pPr>
        <w:pStyle w:val="para"/>
      </w:pPr>
      <w:r w:rsidRPr="002F5D6E">
        <w:t>Bonney</w:t>
      </w:r>
      <w:r w:rsidRPr="006308EC">
        <w:t>’</w:t>
      </w:r>
      <w:r w:rsidRPr="002F5D6E">
        <w:t xml:space="preserve">s book disseminated a shockingly intimate view of the ravages of war, capturing how it broke the bonds of family and destroyed the reassuring predictabilities of daily life. The full-page photos were offered with minimal commentary yet had a distinct narrative sweep, chronicling the destruction of the patterns and protections of </w:t>
      </w:r>
      <w:r w:rsidRPr="006308EC">
        <w:t>“</w:t>
      </w:r>
      <w:r w:rsidRPr="002F5D6E">
        <w:t>normal</w:t>
      </w:r>
      <w:r w:rsidRPr="006308EC">
        <w:t>”</w:t>
      </w:r>
      <w:r w:rsidRPr="002F5D6E">
        <w:t xml:space="preserve"> childhood </w:t>
      </w:r>
      <w:r w:rsidRPr="006308EC">
        <w:t>–</w:t>
      </w:r>
      <w:r w:rsidRPr="002F5D6E">
        <w:t xml:space="preserve"> school, home, family life, mealtime, bedtime. Terrified and exhausted children cling to traumatized mothers on the road during the invasion of France or are separated from parents due to death, illness, or flight. A young boy with bare legs on a chilly day, slumped over from fatigue at the side of a road (</w:t>
      </w:r>
      <w:del w:id="3377" w:author="Newgen2" w:date="2014-11-08T20:43:00Z">
        <w:r w:rsidDel="008302A5">
          <w:rPr>
            <w:shd w:val="clear" w:color="auto" w:fill="C0C0C0"/>
          </w:rPr>
          <w:delText>fig. 7.1</w:delText>
        </w:r>
      </w:del>
      <w:ins w:id="3378" w:author="Newgen2" w:date="2014-11-08T19:03:00Z">
        <w:r w:rsidRPr="005600E9">
          <w:rPr>
            <w:rPrChange w:id="3379" w:author="Newgen2" w:date="2014-11-08T19:05:00Z">
              <w:rPr>
                <w:shd w:val="clear" w:color="auto" w:fill="C0C0C0"/>
              </w:rPr>
            </w:rPrChange>
          </w:rPr>
          <w:t>F</w:t>
        </w:r>
      </w:ins>
      <w:ins w:id="3380" w:author="Newgen2" w:date="2014-11-08T19:00:00Z">
        <w:r w:rsidRPr="005600E9">
          <w:rPr>
            <w:rPrChange w:id="3381" w:author="Newgen2" w:date="2014-11-08T19:05:00Z">
              <w:rPr>
                <w:shd w:val="clear" w:color="auto" w:fill="C0C0C0"/>
              </w:rPr>
            </w:rPrChange>
          </w:rPr>
          <w:t>ig</w:t>
        </w:r>
      </w:ins>
      <w:ins w:id="3382" w:author="Newgen2" w:date="2014-11-08T19:04:00Z">
        <w:r w:rsidRPr="005600E9">
          <w:rPr>
            <w:rPrChange w:id="3383" w:author="Newgen2" w:date="2014-11-08T19:05:00Z">
              <w:rPr>
                <w:shd w:val="clear" w:color="auto" w:fill="C0C0C0"/>
              </w:rPr>
            </w:rPrChange>
          </w:rPr>
          <w:t>ure</w:t>
        </w:r>
      </w:ins>
      <w:ins w:id="3384" w:author="Newgen2" w:date="2014-11-08T19:00:00Z">
        <w:r w:rsidRPr="005600E9">
          <w:rPr>
            <w:rPrChange w:id="3385" w:author="Newgen2" w:date="2014-11-08T19:05:00Z">
              <w:rPr>
                <w:shd w:val="clear" w:color="auto" w:fill="C0C0C0"/>
              </w:rPr>
            </w:rPrChange>
          </w:rPr>
          <w:t>. 7.1</w:t>
        </w:r>
      </w:ins>
      <w:r w:rsidRPr="002F5D6E">
        <w:t>); two young, solemn girls, likely sisters, peering through the barbed wire of a unnamed concentration camp; Finnish toddlers on a child transport to Sweden in search of safety; a premature newborn wrapped in paper rather than blankets; starving children and infants with bony limbs and distended stomachs</w:t>
      </w:r>
      <w:r w:rsidRPr="006308EC">
        <w:rPr>
          <w:b/>
        </w:rPr>
        <w:t>,</w:t>
      </w:r>
      <w:r w:rsidRPr="002F5D6E">
        <w:t xml:space="preserve"> staring hollowly at the camera. All vulnerable, some of the verge of extinction, each an iconic child-in-need, silently pleading for care, nurture, rescue, and a compassionate maternal or parental response.</w:t>
      </w:r>
    </w:p>
    <w:p w:rsidR="005600E9" w:rsidRPr="002F5D6E" w:rsidRDefault="005600E9" w:rsidP="001A4F98">
      <w:pPr>
        <w:pStyle w:val="para"/>
      </w:pPr>
      <w:r w:rsidRPr="002F5D6E">
        <w:t>Bonney disavowed the distancing lens of ethnic or national distinctiveness. Her photos favored intimate</w:t>
      </w:r>
      <w:ins w:id="3386" w:author="Patterson Lamb" w:date="2014-08-10T15:38:00Z">
        <w:r>
          <w:t>,</w:t>
        </w:r>
      </w:ins>
      <w:r w:rsidRPr="002F5D6E">
        <w:t xml:space="preserve"> individual</w:t>
      </w:r>
      <w:del w:id="3387" w:author="Patterson Lamb" w:date="2014-08-10T15:38:00Z">
        <w:r w:rsidRPr="002F5D6E" w:rsidDel="00852624">
          <w:delText>,</w:delText>
        </w:r>
      </w:del>
      <w:r w:rsidRPr="002F5D6E">
        <w:t xml:space="preserve"> portraits of suffering that encouraged white American viewers to respond to these children-in-need viscerally and on the basis of shared humanity, even kinship.</w:t>
      </w:r>
      <w:r w:rsidRPr="002F5D6E">
        <w:rPr>
          <w:vertAlign w:val="superscript"/>
        </w:rPr>
        <w:endnoteReference w:id="494"/>
      </w:r>
      <w:r w:rsidRPr="002F5D6E">
        <w:t xml:space="preserve"> Bonney drew </w:t>
      </w:r>
      <w:del w:id="3396" w:author="Patterson Lamb" w:date="2014-08-10T15:38:00Z">
        <w:r w:rsidRPr="002F5D6E" w:rsidDel="00852624">
          <w:delText>up</w:delText>
        </w:r>
      </w:del>
      <w:r w:rsidRPr="002F5D6E">
        <w:t>on the visual vocabulary of social documentary photography developed over the previous three decades by American photographers like Lewis Hine (on child labor in the 1910s) and Dorothea Lange (on migrant labor and poverty in the 1930s) in an effort to document, expose, and reform domestic problems. Like Hine and Lange, she focused on children alone or with mothers to clarify and interpret social experience. Unlike those photographers, Bonney used an extended sequence of photos to visually narrate the continent-wide dissolution of community and family. With each turn of the page, she depicted children released into a wartime world: being rendered vulnerable, exhausted, and hungry; dislocated and disconnected from family; in jeopardy, orphaned. Through its pictorial progression, her book constitutes readers as moral witnesses of war, charting its devastating effects through the destruction of mother-child bonds, and makes an emotional appeal for the children</w:t>
      </w:r>
      <w:r w:rsidRPr="006308EC">
        <w:t>’</w:t>
      </w:r>
      <w:r w:rsidRPr="002F5D6E">
        <w:t>s need for nurture and for humanitarian food aid abroad. Her book and trave</w:t>
      </w:r>
      <w:del w:id="3397" w:author="Patterson Lamb" w:date="2014-08-10T15:39:00Z">
        <w:r w:rsidRPr="002F5D6E" w:rsidDel="00852624">
          <w:delText>l</w:delText>
        </w:r>
      </w:del>
      <w:r w:rsidRPr="002F5D6E">
        <w:t xml:space="preserve">ling exhibition helped popularize a particular moral vision based </w:t>
      </w:r>
      <w:del w:id="3398" w:author="Patterson Lamb" w:date="2014-08-10T15:39:00Z">
        <w:r w:rsidRPr="002F5D6E" w:rsidDel="00852624">
          <w:delText>up</w:delText>
        </w:r>
      </w:del>
      <w:r w:rsidRPr="002F5D6E">
        <w:t xml:space="preserve">on a specific </w:t>
      </w:r>
      <w:r w:rsidRPr="007D5122">
        <w:rPr>
          <w:i/>
        </w:rPr>
        <w:t>interpretative lens</w:t>
      </w:r>
      <w:r w:rsidRPr="002F5D6E">
        <w:t xml:space="preserve">, fixed on a foreign subject yet articulated through the figure </w:t>
      </w:r>
      <w:r w:rsidRPr="006308EC">
        <w:t>–</w:t>
      </w:r>
      <w:r w:rsidRPr="002F5D6E">
        <w:t xml:space="preserve"> and, as important</w:t>
      </w:r>
      <w:del w:id="3399" w:author="Patterson Lamb" w:date="2014-08-10T15:39:00Z">
        <w:r w:rsidRPr="002F5D6E" w:rsidDel="00852624">
          <w:delText>ly</w:delText>
        </w:r>
      </w:del>
      <w:r w:rsidRPr="002F5D6E">
        <w:t xml:space="preserve">, the as-yet unresolved future </w:t>
      </w:r>
      <w:r w:rsidRPr="006308EC">
        <w:t>–</w:t>
      </w:r>
      <w:r w:rsidRPr="002F5D6E">
        <w:t xml:space="preserve"> of the </w:t>
      </w:r>
      <w:r w:rsidRPr="006308EC">
        <w:t>“</w:t>
      </w:r>
      <w:r w:rsidRPr="002F5D6E">
        <w:t xml:space="preserve">imperiled </w:t>
      </w:r>
      <w:del w:id="3400" w:author="Patterson Lamb" w:date="2014-08-10T15:39:00Z">
        <w:r w:rsidRPr="006308EC" w:rsidDel="00852624">
          <w:delText>…</w:delText>
        </w:r>
        <w:r w:rsidRPr="002F5D6E" w:rsidDel="00852624">
          <w:delText xml:space="preserve"> </w:delText>
        </w:r>
      </w:del>
      <w:ins w:id="3401" w:author="Patterson Lamb" w:date="2014-08-10T15:39:00Z">
        <w:r>
          <w:t>. . .</w:t>
        </w:r>
        <w:r w:rsidRPr="002F5D6E">
          <w:t xml:space="preserve"> </w:t>
        </w:r>
      </w:ins>
      <w:r w:rsidRPr="002F5D6E">
        <w:t>helpless</w:t>
      </w:r>
      <w:r w:rsidRPr="006308EC">
        <w:t>”</w:t>
      </w:r>
      <w:r w:rsidRPr="002F5D6E">
        <w:t xml:space="preserve"> child.</w:t>
      </w:r>
      <w:r w:rsidRPr="002F5D6E">
        <w:rPr>
          <w:vertAlign w:val="superscript"/>
        </w:rPr>
        <w:endnoteReference w:id="495"/>
      </w:r>
      <w:r w:rsidRPr="002F5D6E">
        <w:t xml:space="preserve"> This lens shaped the way Americans apprehended social problems </w:t>
      </w:r>
      <w:ins w:id="3403" w:author="Patterson Lamb" w:date="2014-08-10T15:39:00Z">
        <w:r>
          <w:t>“</w:t>
        </w:r>
      </w:ins>
      <w:del w:id="3404" w:author="Patterson Lamb" w:date="2014-08-10T15:39:00Z">
        <w:r w:rsidRPr="006308EC" w:rsidDel="00852624">
          <w:delText>‘</w:delText>
        </w:r>
      </w:del>
      <w:r w:rsidRPr="002F5D6E">
        <w:t>out there</w:t>
      </w:r>
      <w:ins w:id="3405" w:author="Patterson Lamb" w:date="2014-08-10T15:39:00Z">
        <w:r>
          <w:t>”</w:t>
        </w:r>
      </w:ins>
      <w:del w:id="3406" w:author="Patterson Lamb" w:date="2014-08-10T15:39:00Z">
        <w:r w:rsidRPr="006308EC" w:rsidDel="00852624">
          <w:delText>’</w:delText>
        </w:r>
      </w:del>
      <w:r w:rsidRPr="002F5D6E">
        <w:t xml:space="preserve"> and the ways they began to conceive of involving themselves in the postwar solutions to those problems. Visioning the European war as the continent-wide crisis of destroyed families and vulnerable children-in-need combined with American social trends to suggest particular humanitarian </w:t>
      </w:r>
      <w:r w:rsidRPr="006308EC">
        <w:t>“</w:t>
      </w:r>
      <w:r w:rsidRPr="002F5D6E">
        <w:t>solutions</w:t>
      </w:r>
      <w:r w:rsidRPr="006308EC">
        <w:t>”</w:t>
      </w:r>
      <w:r w:rsidRPr="002F5D6E">
        <w:t xml:space="preserve"> to these problems after 1945. One notable such solution was the innovation of international adoption, and in particular the eager adoption of European children by American couples at home in the United States or stationed abroad with the American military, a trend avidly covered in various sectors of the American media.</w:t>
      </w:r>
      <w:r w:rsidRPr="002F5D6E">
        <w:rPr>
          <w:vertAlign w:val="superscript"/>
        </w:rPr>
        <w:endnoteReference w:id="496"/>
      </w:r>
    </w:p>
    <w:p w:rsidR="005600E9" w:rsidRPr="002F5D6E" w:rsidRDefault="005600E9" w:rsidP="001A4F98">
      <w:pPr>
        <w:pStyle w:val="para"/>
      </w:pPr>
      <w:r w:rsidRPr="002F5D6E">
        <w:t xml:space="preserve">The pictorial focus on children during the Second World War was not the preserve of Allied nations alone. The Nazi Regime mobilized positive images of children and the mother-child bond in its nationalist propaganda to celebrate Aryan supremacy and convince Germans of the need to practice proper racial hygiene. Nazi publications also drew upon the now popularized </w:t>
      </w:r>
      <w:r w:rsidRPr="007D5122">
        <w:rPr>
          <w:i/>
        </w:rPr>
        <w:t>conventions</w:t>
      </w:r>
      <w:r w:rsidRPr="002F5D6E">
        <w:t xml:space="preserve"> of humanitarian photography for purposes of ideological persuasion: to explain and justify the regime</w:t>
      </w:r>
      <w:r w:rsidRPr="006308EC">
        <w:t>’</w:t>
      </w:r>
      <w:r w:rsidRPr="002F5D6E">
        <w:t xml:space="preserve">s </w:t>
      </w:r>
      <w:del w:id="3414" w:author="Patterson Lamb" w:date="2014-08-10T15:40:00Z">
        <w:r w:rsidRPr="002F5D6E" w:rsidDel="00852624">
          <w:delText>socio-</w:delText>
        </w:r>
      </w:del>
      <w:ins w:id="3415" w:author="Patterson Lamb" w:date="2014-08-10T15:40:00Z">
        <w:r>
          <w:t>socio</w:t>
        </w:r>
      </w:ins>
      <w:r w:rsidRPr="002F5D6E">
        <w:t>political and foreign policy goals in moral language.</w:t>
      </w:r>
      <w:r w:rsidRPr="002F5D6E">
        <w:rPr>
          <w:vertAlign w:val="superscript"/>
        </w:rPr>
        <w:endnoteReference w:id="497"/>
      </w:r>
      <w:r w:rsidRPr="002F5D6E">
        <w:t xml:space="preserve"> The photo-story book, </w:t>
      </w:r>
      <w:r w:rsidRPr="007D5122">
        <w:rPr>
          <w:i/>
        </w:rPr>
        <w:t xml:space="preserve">Der Untermensch </w:t>
      </w:r>
      <w:r w:rsidRPr="002F5D6E">
        <w:t>[The Subhuman], like Bonney</w:t>
      </w:r>
      <w:r w:rsidRPr="006308EC">
        <w:t>’</w:t>
      </w:r>
      <w:r w:rsidRPr="002F5D6E">
        <w:t xml:space="preserve">s, uses the lens of family, mothers, and children to document the destruction of Europe and European civilization. One page toward the middle of the book </w:t>
      </w:r>
      <w:del w:id="3419" w:author="Patterson Lamb" w:date="2014-08-10T15:41:00Z">
        <w:r w:rsidRPr="006308EC" w:rsidDel="00852624">
          <w:rPr>
            <w:b/>
          </w:rPr>
          <w:delText>[</w:delText>
        </w:r>
      </w:del>
      <w:del w:id="3420" w:author="Newgen2" w:date="2014-11-08T20:43:00Z">
        <w:r w:rsidRPr="005D071C" w:rsidDel="008302A5">
          <w:rPr>
            <w:shd w:val="clear" w:color="auto" w:fill="C0C0C0"/>
          </w:rPr>
          <w:delText>Fig. 7.6</w:delText>
        </w:r>
      </w:del>
      <w:del w:id="3421" w:author="Patterson Lamb" w:date="2014-08-10T15:41:00Z">
        <w:r w:rsidRPr="006308EC" w:rsidDel="00852624">
          <w:rPr>
            <w:b/>
          </w:rPr>
          <w:delText>]</w:delText>
        </w:r>
        <w:r w:rsidRPr="002F5D6E" w:rsidDel="00852624">
          <w:delText xml:space="preserve"> </w:delText>
        </w:r>
      </w:del>
      <w:r w:rsidRPr="002F5D6E">
        <w:t xml:space="preserve">illustrates the deplorable state of Soviet children under </w:t>
      </w:r>
      <w:r w:rsidRPr="006308EC">
        <w:t>“</w:t>
      </w:r>
      <w:r w:rsidRPr="002F5D6E">
        <w:t>Jewish-Bolshevik</w:t>
      </w:r>
      <w:r w:rsidRPr="006308EC">
        <w:t>”</w:t>
      </w:r>
      <w:r w:rsidRPr="002F5D6E">
        <w:t xml:space="preserve"> leadership</w:t>
      </w:r>
      <w:ins w:id="3422" w:author="Patterson Lamb" w:date="2014-08-10T15:41:00Z">
        <w:r>
          <w:t xml:space="preserve"> (Figure 7.6)</w:t>
        </w:r>
      </w:ins>
      <w:r w:rsidRPr="002F5D6E">
        <w:t xml:space="preserve">: </w:t>
      </w:r>
      <w:r w:rsidRPr="006308EC">
        <w:t>“</w:t>
      </w:r>
      <w:r w:rsidRPr="002F5D6E">
        <w:t>These ten-year-olds in the horrors of Soviet hell,</w:t>
      </w:r>
      <w:r w:rsidRPr="006308EC">
        <w:t>”</w:t>
      </w:r>
      <w:r w:rsidRPr="002F5D6E">
        <w:t xml:space="preserve"> reads the caption of the shot at bottom-left, </w:t>
      </w:r>
      <w:r w:rsidRPr="006308EC">
        <w:t>“</w:t>
      </w:r>
      <w:r w:rsidRPr="002F5D6E">
        <w:t>are certainly the most frightful indictment of this anathema of humanity.</w:t>
      </w:r>
      <w:r w:rsidRPr="006308EC">
        <w:t>”</w:t>
      </w:r>
      <w:r w:rsidRPr="002F5D6E">
        <w:rPr>
          <w:vertAlign w:val="superscript"/>
        </w:rPr>
        <w:endnoteReference w:id="498"/>
      </w:r>
      <w:r w:rsidRPr="002F5D6E">
        <w:t xml:space="preserve"> Yet the Nazi publication also employed the before</w:t>
      </w:r>
      <w:del w:id="3423" w:author="Patterson Lamb" w:date="2014-08-10T15:42:00Z">
        <w:r w:rsidRPr="002F5D6E" w:rsidDel="00852624">
          <w:delText>/</w:delText>
        </w:r>
      </w:del>
      <w:ins w:id="3424" w:author="Patterson Lamb" w:date="2014-08-10T15:42:00Z">
        <w:r>
          <w:t xml:space="preserve"> and </w:t>
        </w:r>
      </w:ins>
      <w:r w:rsidRPr="002F5D6E">
        <w:t xml:space="preserve">after convention to contrast the </w:t>
      </w:r>
      <w:r w:rsidRPr="006308EC">
        <w:t>“</w:t>
      </w:r>
      <w:r w:rsidRPr="002F5D6E">
        <w:t>Soviet hell</w:t>
      </w:r>
      <w:r w:rsidRPr="006308EC">
        <w:t>”</w:t>
      </w:r>
      <w:r w:rsidRPr="002F5D6E">
        <w:t xml:space="preserve"> of suffering </w:t>
      </w:r>
      <w:r w:rsidRPr="006308EC">
        <w:t>“</w:t>
      </w:r>
      <w:r w:rsidRPr="002F5D6E">
        <w:t>children of the state</w:t>
      </w:r>
      <w:r w:rsidRPr="006308EC">
        <w:t>”</w:t>
      </w:r>
      <w:r w:rsidRPr="002F5D6E">
        <w:t xml:space="preserve"> to the intact bonds of beaming, rosy-cheeked children and eugenically healthy mothers in Switzerland, the Netherlands, Germany, and Denmark. In this case, the paired pages of photo</w:t>
      </w:r>
      <w:ins w:id="3425" w:author="Patterson Lamb" w:date="2014-08-10T15:42:00Z">
        <w:r>
          <w:t>s</w:t>
        </w:r>
      </w:ins>
      <w:r w:rsidRPr="002F5D6E">
        <w:t xml:space="preserve">, left and right, connoted both social </w:t>
      </w:r>
      <w:r w:rsidRPr="006308EC">
        <w:t>“</w:t>
      </w:r>
      <w:r w:rsidRPr="002F5D6E">
        <w:t>problem</w:t>
      </w:r>
      <w:r w:rsidRPr="006308EC">
        <w:t>”</w:t>
      </w:r>
      <w:r w:rsidRPr="002F5D6E">
        <w:t xml:space="preserve"> and </w:t>
      </w:r>
      <w:r w:rsidRPr="006308EC">
        <w:t>“</w:t>
      </w:r>
      <w:r w:rsidRPr="002F5D6E">
        <w:t>social solution,</w:t>
      </w:r>
      <w:r w:rsidRPr="006308EC">
        <w:t>”</w:t>
      </w:r>
      <w:r w:rsidRPr="002F5D6E">
        <w:t xml:space="preserve"> but also </w:t>
      </w:r>
      <w:r w:rsidRPr="006308EC">
        <w:t>“</w:t>
      </w:r>
      <w:r w:rsidRPr="002F5D6E">
        <w:t>social threat</w:t>
      </w:r>
      <w:r w:rsidRPr="006308EC">
        <w:t>”</w:t>
      </w:r>
      <w:r w:rsidRPr="002F5D6E">
        <w:t xml:space="preserve"> and </w:t>
      </w:r>
      <w:r w:rsidRPr="006308EC">
        <w:t>“</w:t>
      </w:r>
      <w:r w:rsidRPr="002F5D6E">
        <w:t>social ideal.</w:t>
      </w:r>
      <w:r w:rsidRPr="006308EC">
        <w:t>”</w:t>
      </w:r>
      <w:r w:rsidRPr="002F5D6E">
        <w:t xml:space="preserve"> The Nazi publication, unlike Bonney</w:t>
      </w:r>
      <w:r w:rsidRPr="006308EC">
        <w:t>’</w:t>
      </w:r>
      <w:r w:rsidRPr="002F5D6E">
        <w:t xml:space="preserve">s, did not call upon its readers to aid or feed Soviet children. The photos of Soviet youth acknowledged </w:t>
      </w:r>
      <w:r w:rsidRPr="006308EC">
        <w:t>–</w:t>
      </w:r>
      <w:r w:rsidRPr="002F5D6E">
        <w:t xml:space="preserve"> and played upon </w:t>
      </w:r>
      <w:r w:rsidRPr="006308EC">
        <w:t>–</w:t>
      </w:r>
      <w:r w:rsidRPr="002F5D6E">
        <w:t xml:space="preserve"> reader sympathy for suffering children: after all</w:t>
      </w:r>
      <w:ins w:id="3426" w:author="Patterson Lamb" w:date="2014-08-10T15:43:00Z">
        <w:r>
          <w:t>,</w:t>
        </w:r>
      </w:ins>
      <w:r w:rsidRPr="002F5D6E">
        <w:t xml:space="preserve"> this was presented as powerful evidence for </w:t>
      </w:r>
      <w:r w:rsidRPr="006308EC">
        <w:t>“</w:t>
      </w:r>
      <w:r w:rsidRPr="002F5D6E">
        <w:t>indicting</w:t>
      </w:r>
      <w:r w:rsidRPr="006308EC">
        <w:t>”</w:t>
      </w:r>
      <w:r w:rsidRPr="002F5D6E">
        <w:t xml:space="preserve"> the </w:t>
      </w:r>
      <w:r w:rsidRPr="006308EC">
        <w:t>“</w:t>
      </w:r>
      <w:r w:rsidRPr="002F5D6E">
        <w:t>Soviet-Jewish system.</w:t>
      </w:r>
      <w:r w:rsidRPr="006308EC">
        <w:t>”</w:t>
      </w:r>
      <w:r w:rsidRPr="002F5D6E">
        <w:t xml:space="preserve"> Yet the rallying call forsook humanitarian assistance for armed </w:t>
      </w:r>
      <w:r w:rsidRPr="006308EC">
        <w:t>“</w:t>
      </w:r>
      <w:r w:rsidRPr="002F5D6E">
        <w:t>defense.</w:t>
      </w:r>
      <w:r w:rsidRPr="006308EC">
        <w:t>”</w:t>
      </w:r>
      <w:r w:rsidRPr="002F5D6E">
        <w:t xml:space="preserve"> The book</w:t>
      </w:r>
      <w:r w:rsidRPr="006308EC">
        <w:t>’</w:t>
      </w:r>
      <w:r w:rsidRPr="002F5D6E">
        <w:t xml:space="preserve">s moral message </w:t>
      </w:r>
      <w:r w:rsidRPr="006308EC">
        <w:t>–</w:t>
      </w:r>
      <w:r w:rsidRPr="002F5D6E">
        <w:t xml:space="preserve"> and its instructions regarding readers</w:t>
      </w:r>
      <w:r w:rsidRPr="006308EC">
        <w:t>’</w:t>
      </w:r>
      <w:r w:rsidRPr="002F5D6E">
        <w:t xml:space="preserve"> moral duty </w:t>
      </w:r>
      <w:r w:rsidRPr="006308EC">
        <w:t>–</w:t>
      </w:r>
      <w:r w:rsidRPr="002F5D6E">
        <w:t xml:space="preserve"> was contained not in a single photo, or a set of photos</w:t>
      </w:r>
      <w:ins w:id="3427" w:author="Patterson Lamb" w:date="2014-08-10T15:46:00Z">
        <w:r>
          <w:t>,</w:t>
        </w:r>
      </w:ins>
      <w:r w:rsidRPr="002F5D6E">
        <w:t xml:space="preserve"> </w:t>
      </w:r>
      <w:del w:id="3428" w:author="Patterson Lamb" w:date="2014-08-10T15:46:00Z">
        <w:r w:rsidRPr="002F5D6E" w:rsidDel="00852624">
          <w:delText>(</w:delText>
        </w:r>
      </w:del>
      <w:del w:id="3429" w:author="Newgen2" w:date="2014-11-08T20:43:00Z">
        <w:r w:rsidDel="008302A5">
          <w:rPr>
            <w:shd w:val="clear" w:color="auto" w:fill="C0C0C0"/>
          </w:rPr>
          <w:delText>Fig. 7.6</w:delText>
        </w:r>
      </w:del>
      <w:del w:id="3430" w:author="Patterson Lamb" w:date="2014-08-10T15:46:00Z">
        <w:r w:rsidRPr="002F5D6E" w:rsidDel="00852624">
          <w:delText xml:space="preserve">), </w:delText>
        </w:r>
      </w:del>
      <w:r w:rsidRPr="002F5D6E">
        <w:t>but in the narrative sweep of its full photographic sequence. The book concludes with a medium-close</w:t>
      </w:r>
      <w:del w:id="3431" w:author="Patterson Lamb" w:date="2014-08-10T15:44:00Z">
        <w:r w:rsidRPr="002F5D6E" w:rsidDel="00852624">
          <w:delText xml:space="preserve"> </w:delText>
        </w:r>
      </w:del>
      <w:ins w:id="3432" w:author="Patterson Lamb" w:date="2014-08-10T15:44:00Z">
        <w:r>
          <w:t>-</w:t>
        </w:r>
      </w:ins>
      <w:r w:rsidRPr="002F5D6E">
        <w:t xml:space="preserve">up shot of the body of a prone boy, spread across the page, lying face-up on a bed of hay, his lifeless eyes half-open and his mouth ajar: </w:t>
      </w:r>
      <w:r w:rsidRPr="006308EC">
        <w:t>“</w:t>
      </w:r>
      <w:r w:rsidRPr="002F5D6E">
        <w:t>The children of Europe will be murdered just as this innocent boy was,</w:t>
      </w:r>
      <w:r w:rsidRPr="006308EC">
        <w:t>”</w:t>
      </w:r>
      <w:r w:rsidRPr="002F5D6E">
        <w:t xml:space="preserve"> exclaims the over-title. </w:t>
      </w:r>
      <w:r w:rsidRPr="006308EC">
        <w:t>“</w:t>
      </w:r>
      <w:r w:rsidRPr="002F5D6E">
        <w:t>The subhuman has risen up to conquer the world. Woe to you members of humanity who don</w:t>
      </w:r>
      <w:r w:rsidRPr="006308EC">
        <w:t>’</w:t>
      </w:r>
      <w:r w:rsidRPr="002F5D6E">
        <w:t>t stand together! Defend Europe!</w:t>
      </w:r>
      <w:r w:rsidRPr="006308EC">
        <w:t>”</w:t>
      </w:r>
      <w:r w:rsidRPr="002F5D6E">
        <w:rPr>
          <w:vertAlign w:val="superscript"/>
        </w:rPr>
        <w:endnoteReference w:id="499"/>
      </w:r>
      <w:r w:rsidRPr="002F5D6E">
        <w:t xml:space="preserve"> The visual conventions of humanitarian photography, summoning viewer sympathy and moral outrage with its focus on the suffering child, gave way to the visual conventions of atrocity photography, with its moral denunciation and call for retribution for the </w:t>
      </w:r>
      <w:r w:rsidRPr="007D5122">
        <w:rPr>
          <w:i/>
        </w:rPr>
        <w:t>crime</w:t>
      </w:r>
      <w:r w:rsidRPr="002F5D6E">
        <w:t xml:space="preserve"> of the murdered Aryan child.</w:t>
      </w:r>
    </w:p>
    <w:p w:rsidR="005600E9" w:rsidRPr="00033B99" w:rsidRDefault="005600E9" w:rsidP="001A4F98">
      <w:pPr>
        <w:pStyle w:val="fig"/>
      </w:pPr>
      <w:r w:rsidRPr="00033B99">
        <w:t>Fig. 7.6 Here</w:t>
      </w:r>
    </w:p>
    <w:p w:rsidR="005600E9" w:rsidRPr="002F5D6E" w:rsidRDefault="005600E9" w:rsidP="001A4F98">
      <w:pPr>
        <w:pStyle w:val="para"/>
      </w:pPr>
      <w:r w:rsidRPr="002F5D6E">
        <w:t xml:space="preserve">The persuasive capacity of Nazi propaganda was limited, by design, to </w:t>
      </w:r>
      <w:r w:rsidRPr="006308EC">
        <w:t>“</w:t>
      </w:r>
      <w:r w:rsidRPr="002F5D6E">
        <w:t>Aryan</w:t>
      </w:r>
      <w:r w:rsidRPr="006308EC">
        <w:t>”</w:t>
      </w:r>
      <w:r w:rsidRPr="002F5D6E">
        <w:t xml:space="preserve"> audiences and their affiliates. Hitler reviled humanitarianism as an ideology that aided the weak and inferior: those, in his eyes, who were unviable human beings. Nazi propaganda like </w:t>
      </w:r>
      <w:r w:rsidRPr="007D5122">
        <w:rPr>
          <w:i/>
        </w:rPr>
        <w:t xml:space="preserve">Der Untermensch </w:t>
      </w:r>
      <w:r w:rsidRPr="002F5D6E">
        <w:t xml:space="preserve">selectively employed the moral address of humanitarian photography but did not embrace its universalist values. The gritty, ugly, clinical quality of the photos of naked and soiled Soviet children contrasted sharply with the monumental individual portrait of the respectably clothed </w:t>
      </w:r>
      <w:r w:rsidRPr="006308EC">
        <w:t>“</w:t>
      </w:r>
      <w:r w:rsidRPr="002F5D6E">
        <w:t>murdered</w:t>
      </w:r>
      <w:r w:rsidRPr="006308EC">
        <w:t>”</w:t>
      </w:r>
      <w:r w:rsidRPr="002F5D6E">
        <w:t xml:space="preserve"> boy with well-lit face and clean, graceful hands. In visual terms, these children </w:t>
      </w:r>
      <w:r w:rsidRPr="006308EC">
        <w:t>–</w:t>
      </w:r>
      <w:r w:rsidRPr="002F5D6E">
        <w:t xml:space="preserve"> and their suffering </w:t>
      </w:r>
      <w:r w:rsidRPr="006308EC">
        <w:t>–</w:t>
      </w:r>
      <w:r w:rsidRPr="002F5D6E">
        <w:t xml:space="preserve"> were represented as neither equal nor interchangeable.</w:t>
      </w:r>
    </w:p>
    <w:p w:rsidR="005600E9" w:rsidRPr="00033B99" w:rsidDel="00FC35A1" w:rsidRDefault="005600E9" w:rsidP="001A4F98">
      <w:pPr>
        <w:pStyle w:val="para"/>
        <w:rPr>
          <w:del w:id="3434" w:author="Patterson Lamb" w:date="2014-08-10T15:50:00Z"/>
        </w:rPr>
      </w:pPr>
      <w:del w:id="3435" w:author="Patterson Lamb" w:date="2014-08-10T15:50:00Z">
        <w:r w:rsidRPr="00033B99" w:rsidDel="00FC35A1">
          <w:delText>Fig. 7.7 Here</w:delText>
        </w:r>
      </w:del>
    </w:p>
    <w:p w:rsidR="005600E9" w:rsidRPr="002F5D6E" w:rsidRDefault="005600E9" w:rsidP="001A4F98">
      <w:pPr>
        <w:pStyle w:val="para"/>
      </w:pPr>
      <w:r w:rsidRPr="002F5D6E">
        <w:t>In contrast, Th</w:t>
      </w:r>
      <w:r w:rsidRPr="006308EC">
        <w:t>é</w:t>
      </w:r>
      <w:r w:rsidRPr="002F5D6E">
        <w:t>r</w:t>
      </w:r>
      <w:r w:rsidRPr="006308EC">
        <w:t>è</w:t>
      </w:r>
      <w:r w:rsidRPr="002F5D6E">
        <w:t>se Bonney</w:t>
      </w:r>
      <w:r w:rsidRPr="006308EC">
        <w:t>’</w:t>
      </w:r>
      <w:r w:rsidRPr="002F5D6E">
        <w:t>s photos brought her readers into close proximity with her child subjects (</w:t>
      </w:r>
      <w:del w:id="3436" w:author="Newgen2" w:date="2014-11-08T20:43:00Z">
        <w:r w:rsidDel="008302A5">
          <w:rPr>
            <w:shd w:val="clear" w:color="auto" w:fill="C0C0C0"/>
          </w:rPr>
          <w:delText>fig. 7.1</w:delText>
        </w:r>
      </w:del>
      <w:ins w:id="3437" w:author="Newgen2" w:date="2014-11-08T19:04:00Z">
        <w:r w:rsidRPr="005600E9">
          <w:rPr>
            <w:rPrChange w:id="3438" w:author="Newgen2" w:date="2014-11-08T19:05:00Z">
              <w:rPr>
                <w:shd w:val="clear" w:color="auto" w:fill="C0C0C0"/>
              </w:rPr>
            </w:rPrChange>
          </w:rPr>
          <w:t xml:space="preserve">Figure. </w:t>
        </w:r>
      </w:ins>
      <w:ins w:id="3439" w:author="Newgen2" w:date="2014-11-08T19:00:00Z">
        <w:r w:rsidRPr="005600E9">
          <w:rPr>
            <w:rPrChange w:id="3440" w:author="Newgen2" w:date="2014-11-08T19:05:00Z">
              <w:rPr>
                <w:shd w:val="clear" w:color="auto" w:fill="C0C0C0"/>
              </w:rPr>
            </w:rPrChange>
          </w:rPr>
          <w:t>7.1</w:t>
        </w:r>
      </w:ins>
      <w:r w:rsidRPr="002F5D6E">
        <w:t>). Even naked, they are rendered sentimentally as more than clinical objects: they retain their individuality and a somber human dignity, leavened with childhood innocence (</w:t>
      </w:r>
      <w:del w:id="3441" w:author="Newgen2" w:date="2014-11-08T20:43:00Z">
        <w:r w:rsidDel="008302A5">
          <w:rPr>
            <w:shd w:val="clear" w:color="auto" w:fill="C0C0C0"/>
          </w:rPr>
          <w:delText>fig. 7.7</w:delText>
        </w:r>
      </w:del>
      <w:ins w:id="3442" w:author="Newgen2" w:date="2014-11-08T19:04:00Z">
        <w:r w:rsidRPr="005600E9">
          <w:rPr>
            <w:rPrChange w:id="3443" w:author="Newgen2" w:date="2014-11-08T19:05:00Z">
              <w:rPr>
                <w:shd w:val="clear" w:color="auto" w:fill="C0C0C0"/>
              </w:rPr>
            </w:rPrChange>
          </w:rPr>
          <w:t xml:space="preserve">Figure. </w:t>
        </w:r>
      </w:ins>
      <w:ins w:id="3444" w:author="Newgen2" w:date="2014-11-08T19:00:00Z">
        <w:r w:rsidRPr="005600E9">
          <w:rPr>
            <w:rPrChange w:id="3445" w:author="Newgen2" w:date="2014-11-08T19:05:00Z">
              <w:rPr>
                <w:shd w:val="clear" w:color="auto" w:fill="C0C0C0"/>
              </w:rPr>
            </w:rPrChange>
          </w:rPr>
          <w:t>7.7</w:t>
        </w:r>
      </w:ins>
      <w:r w:rsidRPr="002F5D6E">
        <w:t>). In formal terms, Bonney</w:t>
      </w:r>
      <w:r w:rsidRPr="006308EC">
        <w:t>’</w:t>
      </w:r>
      <w:r w:rsidRPr="002F5D6E">
        <w:t xml:space="preserve">s photos evoke child portraits taken by commercial studios or doting parents: recognizable photographic practices of middle-class families that could have contributed to the call of moral duty. </w:t>
      </w:r>
      <w:r w:rsidRPr="007D5122">
        <w:rPr>
          <w:i/>
        </w:rPr>
        <w:t>This is like your child</w:t>
      </w:r>
      <w:r w:rsidRPr="002F5D6E">
        <w:t>, the photo</w:t>
      </w:r>
      <w:r w:rsidRPr="006308EC">
        <w:t>’</w:t>
      </w:r>
      <w:r w:rsidRPr="002F5D6E">
        <w:t xml:space="preserve">s genre and form suggested to Western viewers, </w:t>
      </w:r>
      <w:r w:rsidRPr="007D5122">
        <w:rPr>
          <w:i/>
        </w:rPr>
        <w:t>absent food, clothing, nurture, and a reason to smile.</w:t>
      </w:r>
      <w:r w:rsidRPr="002F5D6E">
        <w:t xml:space="preserve"> Provided these things, this child would be like yours</w:t>
      </w:r>
      <w:r w:rsidRPr="008D1236">
        <w:t xml:space="preserve"> [</w:t>
      </w:r>
      <w:r w:rsidRPr="005D071C">
        <w:rPr>
          <w:shd w:val="clear" w:color="auto" w:fill="C0C0C0"/>
        </w:rPr>
        <w:t>Fig. 7.8</w:t>
      </w:r>
      <w:r w:rsidRPr="008D1236">
        <w:t>]</w:t>
      </w:r>
      <w:r>
        <w:t>.</w:t>
      </w:r>
      <w:r w:rsidRPr="002F5D6E">
        <w:rPr>
          <w:vertAlign w:val="superscript"/>
        </w:rPr>
        <w:t xml:space="preserve"> </w:t>
      </w:r>
      <w:r w:rsidRPr="002F5D6E">
        <w:rPr>
          <w:vertAlign w:val="superscript"/>
        </w:rPr>
        <w:endnoteReference w:id="500"/>
      </w:r>
    </w:p>
    <w:p w:rsidR="005600E9" w:rsidRPr="00033B99" w:rsidRDefault="005600E9" w:rsidP="001A4F98">
      <w:pPr>
        <w:pStyle w:val="fig"/>
      </w:pPr>
      <w:r w:rsidRPr="00033B99">
        <w:t>Fig. 7.8 Here</w:t>
      </w:r>
    </w:p>
    <w:p w:rsidR="005600E9" w:rsidRPr="002F5D6E" w:rsidRDefault="005600E9" w:rsidP="001A4F98">
      <w:pPr>
        <w:pStyle w:val="para"/>
      </w:pPr>
      <w:r w:rsidRPr="002F5D6E">
        <w:t>By World War II, photos like Bonney</w:t>
      </w:r>
      <w:r w:rsidRPr="006308EC">
        <w:t>’</w:t>
      </w:r>
      <w:r w:rsidRPr="002F5D6E">
        <w:t xml:space="preserve">s popularized the notion of </w:t>
      </w:r>
      <w:r w:rsidRPr="006308EC">
        <w:t>“</w:t>
      </w:r>
      <w:r w:rsidRPr="002F5D6E">
        <w:t>the civilian</w:t>
      </w:r>
      <w:r w:rsidRPr="006308EC">
        <w:t>”</w:t>
      </w:r>
      <w:r w:rsidRPr="002F5D6E">
        <w:t xml:space="preserve"> as imagined through the figure of the innocent endangered child. This doubly depoliticized category </w:t>
      </w:r>
      <w:r w:rsidRPr="006308EC">
        <w:t>–</w:t>
      </w:r>
      <w:r w:rsidRPr="002F5D6E">
        <w:t xml:space="preserve"> civilian as child </w:t>
      </w:r>
      <w:r w:rsidRPr="006308EC">
        <w:t>–</w:t>
      </w:r>
      <w:r w:rsidRPr="002F5D6E">
        <w:t xml:space="preserve"> is a moral construct. Bonney</w:t>
      </w:r>
      <w:r w:rsidRPr="006308EC">
        <w:t>’</w:t>
      </w:r>
      <w:r w:rsidRPr="002F5D6E">
        <w:t xml:space="preserve">s camera lens lent it geographical and cultural particularity: civilian as </w:t>
      </w:r>
      <w:r w:rsidRPr="007D5122">
        <w:rPr>
          <w:i/>
        </w:rPr>
        <w:t xml:space="preserve">European </w:t>
      </w:r>
      <w:r w:rsidRPr="002F5D6E">
        <w:t xml:space="preserve">child. Familiar photographic form </w:t>
      </w:r>
      <w:r w:rsidRPr="006308EC">
        <w:t>–</w:t>
      </w:r>
      <w:r w:rsidRPr="002F5D6E">
        <w:t xml:space="preserve"> child portraiture </w:t>
      </w:r>
      <w:r w:rsidRPr="006308EC">
        <w:t>–</w:t>
      </w:r>
      <w:r w:rsidRPr="002F5D6E">
        <w:t xml:space="preserve"> helped make the moral argument on the basis of recognition: </w:t>
      </w:r>
      <w:r w:rsidRPr="006308EC">
        <w:t>“</w:t>
      </w:r>
      <w:r w:rsidRPr="002F5D6E">
        <w:t>civilian as European child</w:t>
      </w:r>
      <w:r w:rsidRPr="006308EC">
        <w:t>”</w:t>
      </w:r>
      <w:r w:rsidRPr="002F5D6E">
        <w:t xml:space="preserve"> deserved the protection of white Western viewers. Violence against it was emotionally upsetting, worse than unjust, because it could imaginably be violence against one</w:t>
      </w:r>
      <w:r w:rsidRPr="006308EC">
        <w:t>’</w:t>
      </w:r>
      <w:r w:rsidRPr="002F5D6E">
        <w:t xml:space="preserve">s own child. Historically, then, humanitarian photos </w:t>
      </w:r>
      <w:r w:rsidRPr="006308EC">
        <w:t>–</w:t>
      </w:r>
      <w:r w:rsidRPr="002F5D6E">
        <w:t xml:space="preserve"> even those that claimed to have a </w:t>
      </w:r>
      <w:r w:rsidRPr="006308EC">
        <w:t>“</w:t>
      </w:r>
      <w:r w:rsidRPr="002F5D6E">
        <w:t>global object</w:t>
      </w:r>
      <w:r w:rsidRPr="006308EC">
        <w:t>”</w:t>
      </w:r>
      <w:r w:rsidRPr="002F5D6E">
        <w:t xml:space="preserve"> (the suffering child) </w:t>
      </w:r>
      <w:r w:rsidRPr="006308EC">
        <w:t>–</w:t>
      </w:r>
      <w:r w:rsidRPr="002F5D6E">
        <w:t xml:space="preserve"> have addressed specific audiences that were necessarily narrower than global humanity. Strategies of emotional address were developed that played upon the emotional resonance of familiar, and sometimes familial, photographic genres and practices. In addition, appeals to a viewer</w:t>
      </w:r>
      <w:r w:rsidRPr="006308EC">
        <w:t>’</w:t>
      </w:r>
      <w:r w:rsidRPr="002F5D6E">
        <w:t xml:space="preserve">s moral duty were often cast in languages of national, imperial, religious, or civilizational responsibility. Unlike the </w:t>
      </w:r>
      <w:r w:rsidRPr="006308EC">
        <w:t>“</w:t>
      </w:r>
      <w:r w:rsidRPr="002F5D6E">
        <w:t>iconography of childhood</w:t>
      </w:r>
      <w:r w:rsidRPr="006308EC">
        <w:t>”</w:t>
      </w:r>
      <w:r w:rsidRPr="002F5D6E">
        <w:t xml:space="preserve"> discussed by social scientists for the period after 1945, with its focus on the previously colonized regions of the </w:t>
      </w:r>
      <w:r w:rsidRPr="006308EC">
        <w:t>“</w:t>
      </w:r>
      <w:r w:rsidRPr="002F5D6E">
        <w:t>Third World,</w:t>
      </w:r>
      <w:r w:rsidRPr="006308EC">
        <w:t>”</w:t>
      </w:r>
      <w:r w:rsidRPr="002F5D6E">
        <w:t xml:space="preserve"> humanitarian imagery after the First World War focused predominantly on European environs and was informed by representational practices connected family photography, social documentary photography, and photojournalism. Concerns about European families, societies, and civilization gave rise to the powerful trope of the </w:t>
      </w:r>
      <w:r w:rsidRPr="006308EC">
        <w:t>“</w:t>
      </w:r>
      <w:r w:rsidRPr="002F5D6E">
        <w:t>civilian</w:t>
      </w:r>
      <w:r w:rsidRPr="006308EC">
        <w:t>”</w:t>
      </w:r>
      <w:r w:rsidRPr="002F5D6E">
        <w:t xml:space="preserve"> expressed through the image of the innocent imperiled child.</w:t>
      </w:r>
      <w:r w:rsidRPr="002F5D6E">
        <w:rPr>
          <w:vertAlign w:val="superscript"/>
        </w:rPr>
        <w:endnoteReference w:id="501"/>
      </w:r>
    </w:p>
    <w:p w:rsidR="005600E9" w:rsidRDefault="005600E9" w:rsidP="001A4F98">
      <w:pPr>
        <w:pStyle w:val="para"/>
      </w:pPr>
      <w:r w:rsidRPr="002F5D6E">
        <w:t>This selective survey of pre-1945 humanitarian photography has shown that a significant number of humanitarian image-makers and image</w:t>
      </w:r>
      <w:del w:id="3448" w:author="Patterson Lamb" w:date="2014-08-10T15:53:00Z">
        <w:r w:rsidRPr="006308EC" w:rsidDel="00FC35A1">
          <w:delText>–</w:delText>
        </w:r>
      </w:del>
      <w:ins w:id="3449" w:author="Patterson Lamb" w:date="2014-08-10T15:54:00Z">
        <w:r>
          <w:t>-</w:t>
        </w:r>
      </w:ins>
      <w:r w:rsidRPr="002F5D6E">
        <w:t>purveyors of the period were women. This is not to suggest that humanitarian photography was propelled by maternal instinct, but to note that humanitarian photography</w:t>
      </w:r>
      <w:del w:id="3450" w:author="Patterson Lamb" w:date="2014-08-10T15:54:00Z">
        <w:r w:rsidRPr="002F5D6E" w:rsidDel="00FC35A1">
          <w:delText>,</w:delText>
        </w:r>
      </w:del>
      <w:r w:rsidRPr="002F5D6E">
        <w:t xml:space="preserve"> and its visual and narrative expressions</w:t>
      </w:r>
      <w:del w:id="3451" w:author="Patterson Lamb" w:date="2014-08-10T15:54:00Z">
        <w:r w:rsidRPr="002F5D6E" w:rsidDel="00FC35A1">
          <w:delText>,</w:delText>
        </w:r>
      </w:del>
      <w:r w:rsidRPr="002F5D6E">
        <w:t xml:space="preserve"> reflect a marked perception of, and sensitivity to, the peculiar experiences of women and children in war. After all, these were sectors of the population </w:t>
      </w:r>
      <w:r w:rsidRPr="006308EC">
        <w:t>–</w:t>
      </w:r>
      <w:r w:rsidRPr="002F5D6E">
        <w:t xml:space="preserve"> whether living in nation-states or empires </w:t>
      </w:r>
      <w:r w:rsidRPr="006308EC">
        <w:t>–</w:t>
      </w:r>
      <w:r w:rsidRPr="002F5D6E">
        <w:t xml:space="preserve"> who did not enjoy political representation or rights, or had only recently acquired them in the interwar period. Emily Hobhouse and Eglantyne Jebb advocated </w:t>
      </w:r>
      <w:del w:id="3452" w:author="Patterson Lamb" w:date="2014-08-10T15:55:00Z">
        <w:r w:rsidRPr="002F5D6E" w:rsidDel="00FC35A1">
          <w:delText xml:space="preserve">for </w:delText>
        </w:r>
      </w:del>
      <w:r w:rsidRPr="002F5D6E">
        <w:t>pacifism, internationalism, and women</w:t>
      </w:r>
      <w:r w:rsidRPr="006308EC">
        <w:t>’</w:t>
      </w:r>
      <w:r w:rsidRPr="002F5D6E">
        <w:t>s suffrage; K</w:t>
      </w:r>
      <w:r w:rsidRPr="006308EC">
        <w:t>ä</w:t>
      </w:r>
      <w:r w:rsidRPr="002F5D6E">
        <w:t>the Kollwitz supported socialist causes and the decriminalization of abortion. Their humanitarian efforts and imagery were informed by these political commitments, along with their recognition of the inadequacies, particularly in wartime, of the patriarchal protections of one</w:t>
      </w:r>
      <w:r w:rsidRPr="006308EC">
        <w:t>’</w:t>
      </w:r>
      <w:r w:rsidRPr="002F5D6E">
        <w:t>s state, one</w:t>
      </w:r>
      <w:r w:rsidRPr="006308EC">
        <w:t>’</w:t>
      </w:r>
      <w:r w:rsidRPr="002F5D6E">
        <w:t>s husband, and one</w:t>
      </w:r>
      <w:r w:rsidRPr="006308EC">
        <w:t>’</w:t>
      </w:r>
      <w:r w:rsidRPr="002F5D6E">
        <w:t xml:space="preserve">s father. The historical question remains, then, of the extent to which the </w:t>
      </w:r>
      <w:r w:rsidRPr="006308EC">
        <w:t>“</w:t>
      </w:r>
      <w:r w:rsidRPr="002F5D6E">
        <w:t>humanitarian eye</w:t>
      </w:r>
      <w:r w:rsidRPr="006308EC">
        <w:t>”</w:t>
      </w:r>
      <w:r w:rsidRPr="002F5D6E">
        <w:t xml:space="preserve"> that developed prior to 1945 </w:t>
      </w:r>
      <w:r w:rsidRPr="006308EC">
        <w:t>–</w:t>
      </w:r>
      <w:r w:rsidRPr="002F5D6E">
        <w:t xml:space="preserve"> articulated through photography and other visual media and based upon the moral training of vision and emotion </w:t>
      </w:r>
      <w:r w:rsidRPr="006308EC">
        <w:t>–</w:t>
      </w:r>
      <w:r w:rsidRPr="002F5D6E">
        <w:t xml:space="preserve"> has been shaped by specifically </w:t>
      </w:r>
      <w:r w:rsidRPr="007D5122">
        <w:rPr>
          <w:i/>
        </w:rPr>
        <w:t xml:space="preserve">female </w:t>
      </w:r>
      <w:r w:rsidRPr="002F5D6E">
        <w:t>politics, experiences, and sensibilities.</w:t>
      </w:r>
      <w:r w:rsidRPr="002F5D6E">
        <w:rPr>
          <w:vertAlign w:val="superscript"/>
        </w:rPr>
        <w:endnoteReference w:id="502"/>
      </w:r>
    </w:p>
    <w:p w:rsidR="005600E9" w:rsidRDefault="005600E9">
      <w:pPr>
        <w:pStyle w:val="capt"/>
        <w:rPr>
          <w:del w:id="3454" w:author="Patterson Lamb" w:date="2014-07-23T13:44:00Z"/>
        </w:rPr>
      </w:pPr>
      <w:r>
        <w:br w:type="page"/>
      </w:r>
      <w:bookmarkStart w:id="3455" w:name="CBML_ch07_fig_001"/>
      <w:bookmarkEnd w:id="3455"/>
      <w:del w:id="3456" w:author="Patterson Lamb" w:date="2014-07-23T13:44:00Z">
        <w:r w:rsidRPr="002F5D6E" w:rsidDel="005B27A4">
          <w:rPr>
            <w:rStyle w:val="Figurenumber"/>
          </w:rPr>
          <w:delText>Fig. 7.1</w:delText>
        </w:r>
        <w:r w:rsidRPr="002F5D6E" w:rsidDel="005B27A4">
          <w:delText xml:space="preserve"> </w:delText>
        </w:r>
        <w:r w:rsidRPr="006308EC" w:rsidDel="005B27A4">
          <w:delText>“…</w:delText>
        </w:r>
        <w:r w:rsidRPr="002F5D6E" w:rsidDel="005B27A4">
          <w:delText>it seemed almost impossible to trudge on.</w:delText>
        </w:r>
        <w:r w:rsidRPr="006308EC" w:rsidDel="005B27A4">
          <w:delText>”</w:delText>
        </w:r>
        <w:r w:rsidRPr="002F5D6E" w:rsidDel="005B27A4">
          <w:delText xml:space="preserve"> Th</w:delText>
        </w:r>
        <w:r w:rsidRPr="006308EC" w:rsidDel="005B27A4">
          <w:delText>é</w:delText>
        </w:r>
        <w:r w:rsidRPr="002F5D6E" w:rsidDel="005B27A4">
          <w:delText>r</w:delText>
        </w:r>
        <w:r w:rsidRPr="006308EC" w:rsidDel="005B27A4">
          <w:delText>è</w:delText>
        </w:r>
        <w:r w:rsidRPr="002F5D6E" w:rsidDel="005B27A4">
          <w:delText xml:space="preserve">se Bonney, </w:delText>
        </w:r>
        <w:r w:rsidRPr="007D5122" w:rsidDel="005B27A4">
          <w:rPr>
            <w:i/>
          </w:rPr>
          <w:delText>Europe</w:delText>
        </w:r>
        <w:r w:rsidRPr="006308EC" w:rsidDel="005B27A4">
          <w:rPr>
            <w:i/>
          </w:rPr>
          <w:delText>’</w:delText>
        </w:r>
        <w:r w:rsidRPr="007D5122" w:rsidDel="005B27A4">
          <w:rPr>
            <w:i/>
          </w:rPr>
          <w:delText xml:space="preserve">s Children, 1939 to 1943 </w:delText>
        </w:r>
        <w:r w:rsidRPr="002F5D6E" w:rsidDel="005B27A4">
          <w:delText>(New York, 1943).</w:delText>
        </w:r>
      </w:del>
    </w:p>
    <w:p w:rsidR="005600E9" w:rsidRDefault="005600E9">
      <w:pPr>
        <w:pStyle w:val="capt"/>
        <w:rPr>
          <w:del w:id="3457" w:author="Patterson Lamb" w:date="2014-07-23T13:44:00Z"/>
        </w:rPr>
      </w:pPr>
      <w:bookmarkStart w:id="3458" w:name="CBML_ch07_fig_002"/>
      <w:bookmarkEnd w:id="3458"/>
      <w:del w:id="3459" w:author="Patterson Lamb" w:date="2014-07-23T13:44:00Z">
        <w:r w:rsidRPr="002F5D6E" w:rsidDel="005B27A4">
          <w:rPr>
            <w:rStyle w:val="Figurenumber"/>
          </w:rPr>
          <w:delText>Fig. 7.2</w:delText>
        </w:r>
        <w:r w:rsidRPr="002F5D6E" w:rsidDel="005B27A4">
          <w:delText xml:space="preserve"> </w:delText>
        </w:r>
        <w:r w:rsidRPr="006308EC" w:rsidDel="005B27A4">
          <w:delText>“</w:delText>
        </w:r>
        <w:r w:rsidRPr="002F5D6E" w:rsidDel="005B27A4">
          <w:delText>Feeling the Brunt of War (1901).</w:delText>
        </w:r>
        <w:r w:rsidRPr="006308EC" w:rsidDel="005B27A4">
          <w:delText>”</w:delText>
        </w:r>
        <w:r w:rsidRPr="002F5D6E" w:rsidDel="005B27A4">
          <w:delText xml:space="preserve"> Emily Hobhouse, </w:delText>
        </w:r>
        <w:r w:rsidRPr="007D5122" w:rsidDel="005B27A4">
          <w:rPr>
            <w:i/>
          </w:rPr>
          <w:delText xml:space="preserve">The Brunt of War and Where it Fell </w:delText>
        </w:r>
        <w:r w:rsidRPr="002F5D6E" w:rsidDel="005B27A4">
          <w:delText>(London, 1902).</w:delText>
        </w:r>
      </w:del>
    </w:p>
    <w:p w:rsidR="005600E9" w:rsidRDefault="005600E9">
      <w:pPr>
        <w:pStyle w:val="capt"/>
        <w:rPr>
          <w:del w:id="3460" w:author="Patterson Lamb" w:date="2014-07-23T13:44:00Z"/>
        </w:rPr>
      </w:pPr>
      <w:bookmarkStart w:id="3461" w:name="CBML_ch07_fig_003"/>
      <w:bookmarkEnd w:id="3461"/>
      <w:del w:id="3462" w:author="Patterson Lamb" w:date="2014-07-23T13:44:00Z">
        <w:r w:rsidRPr="002F5D6E" w:rsidDel="005B27A4">
          <w:rPr>
            <w:rStyle w:val="Figurenumber"/>
          </w:rPr>
          <w:delText>Fig. 7.3</w:delText>
        </w:r>
        <w:r w:rsidRPr="002F5D6E" w:rsidDel="005B27A4">
          <w:delText xml:space="preserve"> Mellin</w:delText>
        </w:r>
        <w:r w:rsidRPr="006308EC" w:rsidDel="005B27A4">
          <w:delText>’</w:delText>
        </w:r>
        <w:r w:rsidRPr="002F5D6E" w:rsidDel="005B27A4">
          <w:delText xml:space="preserve">s Food advertisement. </w:delText>
        </w:r>
        <w:r w:rsidRPr="007D5122" w:rsidDel="005B27A4">
          <w:rPr>
            <w:i/>
          </w:rPr>
          <w:delText>The Record of Save the Children Fund</w:delText>
        </w:r>
        <w:r w:rsidRPr="002F5D6E" w:rsidDel="005B27A4">
          <w:delText>, June 1, 1921.</w:delText>
        </w:r>
      </w:del>
    </w:p>
    <w:p w:rsidR="005600E9" w:rsidRDefault="005600E9">
      <w:pPr>
        <w:pStyle w:val="capt"/>
        <w:rPr>
          <w:del w:id="3463" w:author="Patterson Lamb" w:date="2014-07-23T13:44:00Z"/>
        </w:rPr>
      </w:pPr>
      <w:bookmarkStart w:id="3464" w:name="CBML_ch07_fig_004"/>
      <w:bookmarkEnd w:id="3464"/>
      <w:del w:id="3465" w:author="Patterson Lamb" w:date="2014-07-23T13:44:00Z">
        <w:r w:rsidRPr="002F5D6E" w:rsidDel="005B27A4">
          <w:rPr>
            <w:rStyle w:val="Figurenumber"/>
          </w:rPr>
          <w:delText>Fig. 7.4</w:delText>
        </w:r>
        <w:r w:rsidRPr="002F5D6E" w:rsidDel="005B27A4">
          <w:delText xml:space="preserve"> Save the Children, Save the Revolution. </w:delText>
        </w:r>
        <w:r w:rsidRPr="007D5122" w:rsidDel="005B27A4">
          <w:rPr>
            <w:i/>
          </w:rPr>
          <w:delText>Soviet Russia</w:delText>
        </w:r>
        <w:r w:rsidRPr="002F5D6E" w:rsidDel="005B27A4">
          <w:delText xml:space="preserve"> magazine, February 1, 1922, p. 55.</w:delText>
        </w:r>
      </w:del>
    </w:p>
    <w:p w:rsidR="005600E9" w:rsidRDefault="005600E9">
      <w:pPr>
        <w:pStyle w:val="capt"/>
        <w:rPr>
          <w:del w:id="3466" w:author="Patterson Lamb" w:date="2014-07-23T13:44:00Z"/>
        </w:rPr>
      </w:pPr>
      <w:bookmarkStart w:id="3467" w:name="CBML_ch07_fig_005"/>
      <w:bookmarkEnd w:id="3467"/>
      <w:del w:id="3468" w:author="Patterson Lamb" w:date="2014-07-23T13:44:00Z">
        <w:r w:rsidRPr="002F5D6E" w:rsidDel="005B27A4">
          <w:rPr>
            <w:rStyle w:val="Figurenumber"/>
          </w:rPr>
          <w:delText>Fig. 7.5</w:delText>
        </w:r>
        <w:r w:rsidRPr="002F5D6E" w:rsidDel="005B27A4">
          <w:delText xml:space="preserve"> K</w:delText>
        </w:r>
        <w:r w:rsidRPr="006308EC" w:rsidDel="005B27A4">
          <w:delText>ä</w:delText>
        </w:r>
        <w:r w:rsidRPr="002F5D6E" w:rsidDel="005B27A4">
          <w:delText xml:space="preserve">the Kollwitz, </w:delText>
        </w:r>
        <w:r w:rsidRPr="006308EC" w:rsidDel="005B27A4">
          <w:delText>“</w:delText>
        </w:r>
        <w:r w:rsidRPr="002F5D6E" w:rsidDel="005B27A4">
          <w:delText>Hunger.</w:delText>
        </w:r>
        <w:r w:rsidRPr="006308EC" w:rsidDel="005B27A4">
          <w:delText>”</w:delText>
        </w:r>
        <w:r w:rsidRPr="002F5D6E" w:rsidDel="005B27A4">
          <w:delText xml:space="preserve"> </w:delText>
        </w:r>
        <w:r w:rsidRPr="007D5122" w:rsidDel="005B27A4">
          <w:rPr>
            <w:i/>
          </w:rPr>
          <w:delText xml:space="preserve">Soviet Russia </w:delText>
        </w:r>
        <w:r w:rsidRPr="002F5D6E" w:rsidDel="005B27A4">
          <w:delText>magazine</w:delText>
        </w:r>
        <w:r w:rsidRPr="007D5122" w:rsidDel="005B27A4">
          <w:rPr>
            <w:i/>
          </w:rPr>
          <w:delText xml:space="preserve">, </w:delText>
        </w:r>
        <w:r w:rsidRPr="002F5D6E" w:rsidDel="005B27A4">
          <w:delText>October 1, 1922, p. 197.</w:delText>
        </w:r>
      </w:del>
    </w:p>
    <w:p w:rsidR="005600E9" w:rsidRDefault="005600E9">
      <w:pPr>
        <w:pStyle w:val="capt"/>
        <w:rPr>
          <w:del w:id="3469" w:author="Patterson Lamb" w:date="2014-07-23T13:44:00Z"/>
        </w:rPr>
      </w:pPr>
      <w:bookmarkStart w:id="3470" w:name="CBML_ch07_fig_006"/>
      <w:bookmarkEnd w:id="3470"/>
      <w:del w:id="3471" w:author="Patterson Lamb" w:date="2014-07-23T13:44:00Z">
        <w:r w:rsidRPr="002F5D6E" w:rsidDel="005B27A4">
          <w:rPr>
            <w:rStyle w:val="Figurenumber"/>
          </w:rPr>
          <w:delText>Fig. 7.6</w:delText>
        </w:r>
        <w:r w:rsidRPr="002F5D6E" w:rsidDel="005B27A4">
          <w:delText xml:space="preserve"> </w:delText>
        </w:r>
        <w:r w:rsidRPr="006308EC" w:rsidDel="005B27A4">
          <w:delText>“</w:delText>
        </w:r>
        <w:r w:rsidRPr="002F5D6E" w:rsidDel="005B27A4">
          <w:delText>This is the picture of youth under the Soviet state! These are the results of the systematic destruction of the family by Jews! Centuries will not suffice to dry this ocean of children</w:delText>
        </w:r>
        <w:r w:rsidRPr="006308EC" w:rsidDel="005B27A4">
          <w:delText>’</w:delText>
        </w:r>
        <w:r w:rsidRPr="002F5D6E" w:rsidDel="005B27A4">
          <w:delText>s tears.</w:delText>
        </w:r>
        <w:r w:rsidRPr="006308EC" w:rsidDel="005B27A4">
          <w:delText>”</w:delText>
        </w:r>
        <w:r w:rsidRPr="002F5D6E" w:rsidDel="005B27A4">
          <w:delText xml:space="preserve"> </w:delText>
        </w:r>
        <w:r w:rsidRPr="007D5122" w:rsidDel="005B27A4">
          <w:rPr>
            <w:i/>
          </w:rPr>
          <w:delText xml:space="preserve">Der Untermensch </w:delText>
        </w:r>
        <w:r w:rsidRPr="002F5D6E" w:rsidDel="005B27A4">
          <w:delText>(Berlin: Nordland Verlag, 1943), p. 18.</w:delText>
        </w:r>
      </w:del>
    </w:p>
    <w:p w:rsidR="005600E9" w:rsidRDefault="005600E9">
      <w:pPr>
        <w:pStyle w:val="capt"/>
        <w:rPr>
          <w:del w:id="3472" w:author="Patterson Lamb" w:date="2014-07-23T13:44:00Z"/>
        </w:rPr>
      </w:pPr>
      <w:bookmarkStart w:id="3473" w:name="CBML_ch07_fig_007"/>
      <w:bookmarkEnd w:id="3473"/>
      <w:del w:id="3474" w:author="Patterson Lamb" w:date="2014-07-23T13:44:00Z">
        <w:r w:rsidRPr="002F5D6E" w:rsidDel="005B27A4">
          <w:rPr>
            <w:rStyle w:val="Figurenumber"/>
          </w:rPr>
          <w:delText>Fig. 7.7</w:delText>
        </w:r>
        <w:r w:rsidRPr="002F5D6E" w:rsidDel="005B27A4">
          <w:delText xml:space="preserve"> </w:delText>
        </w:r>
        <w:r w:rsidRPr="006308EC" w:rsidDel="005B27A4">
          <w:delText>“</w:delText>
        </w:r>
        <w:r w:rsidRPr="002F5D6E" w:rsidDel="005B27A4">
          <w:delText>Not just in one country, one child</w:delText>
        </w:r>
        <w:r w:rsidRPr="006308EC" w:rsidDel="005B27A4">
          <w:delText>…”</w:delText>
        </w:r>
        <w:r w:rsidRPr="002F5D6E" w:rsidDel="005B27A4">
          <w:delText xml:space="preserve"> Bonney, </w:delText>
        </w:r>
        <w:r w:rsidRPr="007D5122" w:rsidDel="005B27A4">
          <w:rPr>
            <w:i/>
          </w:rPr>
          <w:delText>Europe</w:delText>
        </w:r>
        <w:r w:rsidRPr="006308EC" w:rsidDel="005B27A4">
          <w:rPr>
            <w:i/>
          </w:rPr>
          <w:delText>’</w:delText>
        </w:r>
        <w:r w:rsidRPr="007D5122" w:rsidDel="005B27A4">
          <w:rPr>
            <w:i/>
          </w:rPr>
          <w:delText>s Children.</w:delText>
        </w:r>
      </w:del>
    </w:p>
    <w:p w:rsidR="005600E9" w:rsidRDefault="005600E9">
      <w:pPr>
        <w:pStyle w:val="capt"/>
      </w:pPr>
      <w:bookmarkStart w:id="3475" w:name="CBML_ch07_fig_008"/>
      <w:bookmarkEnd w:id="3475"/>
      <w:del w:id="3476" w:author="Patterson Lamb" w:date="2014-07-23T13:44:00Z">
        <w:r w:rsidRPr="002F5D6E" w:rsidDel="005B27A4">
          <w:rPr>
            <w:rStyle w:val="Figurenumber"/>
          </w:rPr>
          <w:delText>Fig. 7.8</w:delText>
        </w:r>
        <w:r w:rsidRPr="002F5D6E" w:rsidDel="005B27A4">
          <w:delText xml:space="preserve"> Boy with telephone. American studio portrait, c. 1930s, photographer unknown.</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FA6080" w:rsidRDefault="005600E9" w:rsidP="001A4F98">
      <w:pPr>
        <w:pStyle w:val="CN"/>
      </w:pPr>
      <w:del w:id="3477" w:author="Patterson Lamb" w:date="2014-07-23T13:11:00Z">
        <w:r w:rsidRPr="00FA6080" w:rsidDel="00EE1BB9">
          <w:delText xml:space="preserve">Chapter </w:delText>
        </w:r>
      </w:del>
      <w:r w:rsidRPr="00FA6080">
        <w:t>8</w:t>
      </w:r>
    </w:p>
    <w:p w:rsidR="005600E9" w:rsidRDefault="005600E9">
      <w:pPr>
        <w:pStyle w:val="CST"/>
      </w:pPr>
      <w:bookmarkStart w:id="3478" w:name="CBML_ch08_ch_001"/>
      <w:r w:rsidRPr="006308EC">
        <w:t>Sights of Benevolence</w:t>
      </w:r>
    </w:p>
    <w:p w:rsidR="005600E9" w:rsidRDefault="005600E9" w:rsidP="005600E9">
      <w:pPr>
        <w:pStyle w:val="CST"/>
        <w:pPrChange w:id="3479" w:author="Patterson Lamb" w:date="2014-07-23T13:11:00Z">
          <w:pPr>
            <w:pStyle w:val="CT"/>
          </w:pPr>
        </w:pPrChange>
      </w:pPr>
      <w:r w:rsidRPr="006308EC">
        <w:t>UNRRA’s Recipients Portrayed</w:t>
      </w:r>
    </w:p>
    <w:bookmarkEnd w:id="3478"/>
    <w:p w:rsidR="005600E9" w:rsidRPr="003C478B" w:rsidRDefault="005600E9" w:rsidP="001A4F98">
      <w:pPr>
        <w:pStyle w:val="CA"/>
      </w:pPr>
      <w:r w:rsidRPr="00FA6080">
        <w:t>Silvia Salvatici</w:t>
      </w:r>
    </w:p>
    <w:p w:rsidR="005600E9" w:rsidRPr="006308EC" w:rsidRDefault="005600E9" w:rsidP="001A4F98">
      <w:pPr>
        <w:pStyle w:val="A"/>
      </w:pPr>
      <w:bookmarkStart w:id="3480" w:name="CBML_ch08_sec1_001"/>
      <w:r w:rsidRPr="006308EC">
        <w:t>Introduction</w:t>
      </w:r>
    </w:p>
    <w:bookmarkEnd w:id="3480"/>
    <w:p w:rsidR="005600E9" w:rsidRPr="00FA6080" w:rsidRDefault="005600E9" w:rsidP="001A4F98">
      <w:pPr>
        <w:pStyle w:val="para-no-indent"/>
      </w:pPr>
      <w:r w:rsidRPr="00FA6080">
        <w:t>The last years of World War II and its immediate aftermath offer meaningful glimpses into the complex and uneven historical path of humanitarianism. Initially, the United Nations Relief and Rehabilitation Administration (UNRRA), and later the UN itself, were in charge of rebooting humanitarian action in the new international order.</w:t>
      </w:r>
      <w:r w:rsidRPr="00FA6080">
        <w:rPr>
          <w:vertAlign w:val="superscript"/>
        </w:rPr>
        <w:endnoteReference w:id="503"/>
      </w:r>
      <w:r w:rsidRPr="00FA6080">
        <w:t xml:space="preserve"> These two intergovernmental organizations portrayed themselves as the champions of a </w:t>
      </w:r>
      <w:ins w:id="3482" w:author="Patterson Lamb" w:date="2014-08-11T08:31:00Z">
        <w:r>
          <w:t>“</w:t>
        </w:r>
      </w:ins>
      <w:del w:id="3483" w:author="Patterson Lamb" w:date="2014-08-11T08:31:00Z">
        <w:r w:rsidRPr="006308EC" w:rsidDel="00913D36">
          <w:delText>‘</w:delText>
        </w:r>
      </w:del>
      <w:r w:rsidRPr="00FA6080">
        <w:t>new humanitarianism</w:t>
      </w:r>
      <w:ins w:id="3484" w:author="Patterson Lamb" w:date="2014-08-11T08:31:00Z">
        <w:r>
          <w:t>”</w:t>
        </w:r>
      </w:ins>
      <w:del w:id="3485" w:author="Patterson Lamb" w:date="2014-08-11T08:31:00Z">
        <w:r w:rsidRPr="006308EC" w:rsidDel="00913D36">
          <w:delText>’</w:delText>
        </w:r>
      </w:del>
      <w:r w:rsidRPr="00FA6080">
        <w:t xml:space="preserve"> that was based on revived ideas of internationalism and the modernization of relief practices. This </w:t>
      </w:r>
      <w:del w:id="3486" w:author="Patterson Lamb" w:date="2014-08-11T08:31:00Z">
        <w:r w:rsidRPr="00FA6080" w:rsidDel="00913D36">
          <w:delText xml:space="preserve">essay </w:delText>
        </w:r>
      </w:del>
      <w:ins w:id="3487" w:author="Patterson Lamb" w:date="2014-08-11T08:31:00Z">
        <w:r>
          <w:t>chapter</w:t>
        </w:r>
        <w:r w:rsidRPr="00FA6080">
          <w:t xml:space="preserve"> </w:t>
        </w:r>
      </w:ins>
      <w:r w:rsidRPr="00FA6080">
        <w:t>concentrates on the case of UNRRA and analyzes the role played by photography in representing the post</w:t>
      </w:r>
      <w:del w:id="3488" w:author="Patterson Lamb" w:date="2014-08-11T08:32:00Z">
        <w:r w:rsidRPr="00FA6080" w:rsidDel="00913D36">
          <w:delText>-</w:delText>
        </w:r>
      </w:del>
      <w:r w:rsidRPr="00FA6080">
        <w:t>war years as the founding period of modern humanitarianism. Photography also contributed to forging a very particular humanitarian narrative. This narrative claimed that rehabilitation was a necessary aim of immediate relief and made much of UNRRA</w:t>
      </w:r>
      <w:r w:rsidRPr="006308EC">
        <w:t>’</w:t>
      </w:r>
      <w:r w:rsidRPr="00FA6080">
        <w:t>s effectiveness in providing it. The visual representation of UNRRA</w:t>
      </w:r>
      <w:r w:rsidRPr="006308EC">
        <w:t>’</w:t>
      </w:r>
      <w:r w:rsidRPr="00FA6080">
        <w:t>s duties did not dwell on distressed victims and suffering bodies: images that might be expected to raise sympathy among the public.</w:t>
      </w:r>
      <w:r w:rsidRPr="00FA6080">
        <w:rPr>
          <w:vertAlign w:val="superscript"/>
        </w:rPr>
        <w:endnoteReference w:id="504"/>
      </w:r>
      <w:r w:rsidRPr="00FA6080">
        <w:t xml:space="preserve"> Rather, photographs focused on displaced men, women</w:t>
      </w:r>
      <w:ins w:id="3489" w:author="Patterson Lamb" w:date="2014-08-11T08:32:00Z">
        <w:r>
          <w:t>,</w:t>
        </w:r>
      </w:ins>
      <w:r w:rsidRPr="00FA6080">
        <w:t xml:space="preserve"> and children who </w:t>
      </w:r>
      <w:r w:rsidRPr="006308EC">
        <w:t>–</w:t>
      </w:r>
      <w:r w:rsidRPr="00FA6080">
        <w:t xml:space="preserve"> in the Administration</w:t>
      </w:r>
      <w:r w:rsidRPr="006308EC">
        <w:t>’</w:t>
      </w:r>
      <w:r w:rsidRPr="00FA6080">
        <w:t xml:space="preserve">s view </w:t>
      </w:r>
      <w:r w:rsidRPr="006308EC">
        <w:t>–</w:t>
      </w:r>
      <w:r w:rsidRPr="00FA6080">
        <w:t xml:space="preserve"> were being successfully rehabilitated both physically and spiritually. Should we regard portrayals of children beaming with joy as they consumed their meals or of displaced persons </w:t>
      </w:r>
      <w:ins w:id="3490" w:author="Patterson Lamb" w:date="2014-08-11T08:46:00Z">
        <w:r>
          <w:t xml:space="preserve">(DPs) </w:t>
        </w:r>
      </w:ins>
      <w:r w:rsidRPr="00FA6080">
        <w:t>being trained in the camps as examples of humanitarian photography? I argue that UNRRA regarded them as such, since the physical and spiritual rehabilitation of recipients was the heart of the organization</w:t>
      </w:r>
      <w:r w:rsidRPr="006308EC">
        <w:t>’</w:t>
      </w:r>
      <w:r w:rsidRPr="00FA6080">
        <w:t>s humanitarian mission, and such pictures were intended to show the job was being successfully accomplished. UNRRA</w:t>
      </w:r>
      <w:r w:rsidRPr="006308EC">
        <w:t>’</w:t>
      </w:r>
      <w:r w:rsidRPr="00FA6080">
        <w:t>s photographs call on us, as historians, to investigate the emergence of different humanitarian narratives and the role played by visual language in shaping them.</w:t>
      </w:r>
    </w:p>
    <w:p w:rsidR="005600E9" w:rsidRPr="00FA6080" w:rsidRDefault="005600E9" w:rsidP="001A4F98">
      <w:pPr>
        <w:pStyle w:val="para"/>
      </w:pPr>
      <w:r w:rsidRPr="00FA6080">
        <w:t xml:space="preserve">The United Nations Relief and Rehabilitation Administration was established in November 1943 by an agreement signed in Washington by </w:t>
      </w:r>
      <w:del w:id="3491" w:author="Patterson Lamb" w:date="2014-08-11T08:33:00Z">
        <w:r w:rsidRPr="00FA6080" w:rsidDel="00913D36">
          <w:delText xml:space="preserve">44 </w:delText>
        </w:r>
      </w:del>
      <w:ins w:id="3492" w:author="Patterson Lamb" w:date="2014-08-11T08:33:00Z">
        <w:r>
          <w:t>forty-four</w:t>
        </w:r>
        <w:r w:rsidRPr="00FA6080">
          <w:t xml:space="preserve"> </w:t>
        </w:r>
      </w:ins>
      <w:r w:rsidRPr="00FA6080">
        <w:t xml:space="preserve">countries, and it was presented to the world as the </w:t>
      </w:r>
      <w:r w:rsidRPr="006308EC">
        <w:t>“</w:t>
      </w:r>
      <w:r w:rsidRPr="00FA6080">
        <w:t>humanitarian side</w:t>
      </w:r>
      <w:r w:rsidRPr="006308EC">
        <w:t>”</w:t>
      </w:r>
      <w:r w:rsidRPr="00FA6080">
        <w:t xml:space="preserve"> of the Great Alliance that was going to defeat the Axis Powers.</w:t>
      </w:r>
      <w:r w:rsidRPr="00FA6080">
        <w:rPr>
          <w:vertAlign w:val="superscript"/>
        </w:rPr>
        <w:endnoteReference w:id="505"/>
      </w:r>
      <w:r w:rsidRPr="00FA6080">
        <w:t xml:space="preserve"> In the words </w:t>
      </w:r>
      <w:r w:rsidRPr="00FA6080">
        <w:rPr>
          <w:lang w:val="en-CA"/>
        </w:rPr>
        <w:t>of President Franklin Delano Roosevelt, UNRRA</w:t>
      </w:r>
      <w:r w:rsidRPr="006308EC">
        <w:rPr>
          <w:lang w:val="en-CA"/>
        </w:rPr>
        <w:t>’</w:t>
      </w:r>
      <w:r w:rsidRPr="00FA6080">
        <w:rPr>
          <w:lang w:val="en-CA"/>
        </w:rPr>
        <w:t>s job was to provide</w:t>
      </w:r>
      <w:ins w:id="3494" w:author="Patterson Lamb" w:date="2014-08-11T08:33:00Z">
        <w:r>
          <w:rPr>
            <w:lang w:val="en-CA"/>
          </w:rPr>
          <w:t xml:space="preserve"> </w:t>
        </w:r>
      </w:ins>
      <w:r w:rsidRPr="006308EC">
        <w:t>“</w:t>
      </w:r>
      <w:r w:rsidRPr="00FA6080">
        <w:t>relief and help in rehabilitation for the victims of German and Japanese barbarism.</w:t>
      </w:r>
      <w:r w:rsidRPr="006308EC">
        <w:t>”</w:t>
      </w:r>
      <w:r w:rsidRPr="00FA6080">
        <w:rPr>
          <w:vertAlign w:val="superscript"/>
        </w:rPr>
        <w:endnoteReference w:id="506"/>
      </w:r>
      <w:r w:rsidRPr="00FA6080">
        <w:t xml:space="preserve"> In accomplishing this mission, the new organization aimed to bring about a sea change </w:t>
      </w:r>
      <w:r w:rsidRPr="00FA6080">
        <w:rPr>
          <w:iCs/>
        </w:rPr>
        <w:t>in the way aid had been traditionally conceived and administered</w:t>
      </w:r>
      <w:r w:rsidRPr="00FA6080">
        <w:t xml:space="preserve">. It sought to assume control of rescue operations, thanks to its privileged relationship with the Allied </w:t>
      </w:r>
      <w:del w:id="3507" w:author="Patterson Lamb" w:date="2014-08-11T08:58:00Z">
        <w:r w:rsidRPr="00FA6080" w:rsidDel="007B075C">
          <w:delText xml:space="preserve">Army </w:delText>
        </w:r>
      </w:del>
      <w:ins w:id="3508" w:author="Patterson Lamb" w:date="2014-08-11T08:58:00Z">
        <w:r>
          <w:t>a</w:t>
        </w:r>
        <w:r w:rsidRPr="00FA6080">
          <w:t xml:space="preserve">rmy </w:t>
        </w:r>
      </w:ins>
      <w:r w:rsidRPr="00FA6080">
        <w:t>in the liberated countries. Military authorities appointed UNRRA as the agency in charge of rescuing civilians, and it was engaged in food distribution, medical care, tracing missing people, and administering refugee camps.</w:t>
      </w:r>
      <w:r w:rsidRPr="00FA6080">
        <w:rPr>
          <w:vertAlign w:val="superscript"/>
        </w:rPr>
        <w:endnoteReference w:id="507"/>
      </w:r>
      <w:r w:rsidRPr="00FA6080">
        <w:t xml:space="preserve"> Many voluntary agencies were also in the field, but it was UNRRA</w:t>
      </w:r>
      <w:r w:rsidRPr="006308EC">
        <w:t>’</w:t>
      </w:r>
      <w:r w:rsidRPr="00FA6080">
        <w:t>s job to coordinate and supervise them; the aim was to drive private philanthropy into the background, thus permitting the intergovernmental management of international aid to dominate.</w:t>
      </w:r>
      <w:r w:rsidRPr="00FA6080">
        <w:rPr>
          <w:vertAlign w:val="superscript"/>
        </w:rPr>
        <w:endnoteReference w:id="508"/>
      </w:r>
      <w:r w:rsidRPr="00FA6080">
        <w:t xml:space="preserve"> UNRRA founders planned a complex machinery that was designed to modernize relief; institutionalization, secularization</w:t>
      </w:r>
      <w:ins w:id="3509" w:author="Patterson Lamb" w:date="2014-08-11T08:34:00Z">
        <w:r>
          <w:t>,</w:t>
        </w:r>
      </w:ins>
      <w:r w:rsidRPr="00FA6080">
        <w:t xml:space="preserve"> and professionalization defined, to them, what modern humanitarianism was all about.</w:t>
      </w:r>
    </w:p>
    <w:p w:rsidR="005600E9" w:rsidRPr="00FA6080" w:rsidRDefault="005600E9" w:rsidP="001A4F98">
      <w:pPr>
        <w:pStyle w:val="para"/>
      </w:pPr>
      <w:r w:rsidRPr="00FA6080">
        <w:t xml:space="preserve">In the history of humanitarianism, there is a recurrent rhetoric of discontinuity and </w:t>
      </w:r>
      <w:r w:rsidRPr="006308EC">
        <w:t>“</w:t>
      </w:r>
      <w:r w:rsidRPr="00FA6080">
        <w:t>new foundations.</w:t>
      </w:r>
      <w:r w:rsidRPr="006308EC">
        <w:t>”</w:t>
      </w:r>
      <w:r w:rsidRPr="00FA6080">
        <w:t xml:space="preserve"> From Henri Dunant and the International Committee of</w:t>
      </w:r>
      <w:ins w:id="3510" w:author="Patterson Lamb" w:date="2014-08-11T08:35:00Z">
        <w:r>
          <w:t xml:space="preserve"> the</w:t>
        </w:r>
      </w:ins>
      <w:r w:rsidRPr="00FA6080">
        <w:t xml:space="preserve"> Red Cross on</w:t>
      </w:r>
      <w:ins w:id="3511" w:author="Patterson Lamb" w:date="2014-08-11T08:35:00Z">
        <w:r>
          <w:t>ward</w:t>
        </w:r>
      </w:ins>
      <w:r w:rsidRPr="00FA6080">
        <w:t xml:space="preserve">, most newly founded institutions presented themselves as initiating a </w:t>
      </w:r>
      <w:r w:rsidRPr="006308EC">
        <w:t>“</w:t>
      </w:r>
      <w:r w:rsidRPr="00FA6080">
        <w:t>new era.</w:t>
      </w:r>
      <w:r w:rsidRPr="006308EC">
        <w:t>”</w:t>
      </w:r>
      <w:r w:rsidRPr="00FA6080">
        <w:rPr>
          <w:vertAlign w:val="superscript"/>
        </w:rPr>
        <w:endnoteReference w:id="509"/>
      </w:r>
      <w:r w:rsidRPr="00FA6080">
        <w:t xml:space="preserve"> Furthermore, the idea of professionalization was not new. In the aftermath of World War I, the values of professional qualifications and expertise had already emerged as main requirements for international relief workers.</w:t>
      </w:r>
      <w:r w:rsidRPr="00FA6080">
        <w:rPr>
          <w:vertAlign w:val="superscript"/>
        </w:rPr>
        <w:endnoteReference w:id="510"/>
      </w:r>
      <w:r w:rsidRPr="00FA6080">
        <w:t xml:space="preserve"> However, after World War II, the United Nations agencies played up the idea of a </w:t>
      </w:r>
      <w:r w:rsidRPr="006308EC">
        <w:t>“</w:t>
      </w:r>
      <w:r w:rsidRPr="00FA6080">
        <w:t>new beginning</w:t>
      </w:r>
      <w:r w:rsidRPr="006308EC">
        <w:t>”</w:t>
      </w:r>
      <w:r w:rsidRPr="00FA6080">
        <w:t xml:space="preserve"> in order to emphasize the break between the present and a past marked by </w:t>
      </w:r>
      <w:r w:rsidRPr="006308EC">
        <w:t>“</w:t>
      </w:r>
      <w:r w:rsidRPr="00FA6080">
        <w:t>barbarism.</w:t>
      </w:r>
      <w:r w:rsidRPr="006308EC">
        <w:t>”</w:t>
      </w:r>
      <w:r w:rsidRPr="00FA6080">
        <w:rPr>
          <w:vertAlign w:val="superscript"/>
        </w:rPr>
        <w:endnoteReference w:id="511"/>
      </w:r>
      <w:r w:rsidRPr="00FA6080">
        <w:t xml:space="preserve"> Of particular relevance for UNRRA founders was that information about the new agency be disseminated to the public and its activities be recorded. Here they had two aims in mind: to sell the public on the fact that UNRRA was doing its job effectively </w:t>
      </w:r>
      <w:r w:rsidRPr="006308EC">
        <w:t>–</w:t>
      </w:r>
      <w:r w:rsidRPr="00FA6080">
        <w:t xml:space="preserve"> thereby justifying the massive allocation of resources to international relief </w:t>
      </w:r>
      <w:r w:rsidRPr="006308EC">
        <w:t>–</w:t>
      </w:r>
      <w:r w:rsidRPr="00FA6080">
        <w:t xml:space="preserve"> and to create a public memory of the path</w:t>
      </w:r>
      <w:del w:id="3513" w:author="Patterson Lamb" w:date="2014-08-11T08:35:00Z">
        <w:r w:rsidRPr="00FA6080" w:rsidDel="00913D36">
          <w:delText xml:space="preserve"> </w:delText>
        </w:r>
      </w:del>
      <w:r w:rsidRPr="00FA6080">
        <w:t xml:space="preserve">breaking role played by UNRRA in pioneering a </w:t>
      </w:r>
      <w:r w:rsidRPr="006308EC">
        <w:t>“</w:t>
      </w:r>
      <w:r w:rsidRPr="00FA6080">
        <w:t>new humanitarianism.</w:t>
      </w:r>
      <w:r w:rsidRPr="006308EC">
        <w:t>”</w:t>
      </w:r>
      <w:r w:rsidRPr="00FA6080">
        <w:t xml:space="preserve"> In order to achieve these aims they established a Public Information Office, with a Visual Information section and created the Office of Historian tasked with documenting and writing the organization</w:t>
      </w:r>
      <w:r w:rsidRPr="006308EC">
        <w:t>’</w:t>
      </w:r>
      <w:r w:rsidRPr="00FA6080">
        <w:t>s history.</w:t>
      </w:r>
      <w:r w:rsidRPr="00FA6080">
        <w:rPr>
          <w:vertAlign w:val="superscript"/>
        </w:rPr>
        <w:endnoteReference w:id="512"/>
      </w:r>
      <w:r w:rsidRPr="00FA6080">
        <w:t xml:space="preserve"> It was believed that the thousands of pictures taken in the different regions throughout the world would help persuade Western citizens of the major role played by UNRRA in bringing aid to peoples and countries devastated by the war.</w:t>
      </w:r>
      <w:r w:rsidRPr="00FA6080">
        <w:rPr>
          <w:vertAlign w:val="superscript"/>
        </w:rPr>
        <w:endnoteReference w:id="513"/>
      </w:r>
    </w:p>
    <w:p w:rsidR="005600E9" w:rsidRPr="00FA6080" w:rsidRDefault="005600E9" w:rsidP="001A4F98">
      <w:pPr>
        <w:pStyle w:val="para"/>
      </w:pPr>
      <w:r w:rsidRPr="00FA6080">
        <w:t>The shots of UNRRA official photographers filled the pages of the many booklets illustrating the organization</w:t>
      </w:r>
      <w:r w:rsidRPr="006308EC">
        <w:t>’</w:t>
      </w:r>
      <w:r w:rsidRPr="00FA6080">
        <w:t xml:space="preserve">s purposes and activities. The leaflet </w:t>
      </w:r>
      <w:r w:rsidRPr="007D5122">
        <w:rPr>
          <w:i/>
        </w:rPr>
        <w:t>Fifty Facts about UNRRA</w:t>
      </w:r>
      <w:r w:rsidRPr="00FA6080">
        <w:t xml:space="preserve"> is a good example of this type of publication. It was obviously meant for ordinary people who had little or no knowledge about international humanitarianism, and it addressed the supposedly </w:t>
      </w:r>
      <w:r w:rsidRPr="006308EC">
        <w:t>“</w:t>
      </w:r>
      <w:r w:rsidRPr="00FA6080">
        <w:t>frequently asked questions</w:t>
      </w:r>
      <w:r w:rsidRPr="006308EC">
        <w:t>”</w:t>
      </w:r>
      <w:r w:rsidRPr="00FA6080">
        <w:t xml:space="preserve"> about the new organi</w:t>
      </w:r>
      <w:del w:id="3522" w:author="Patterson Lamb" w:date="2014-08-11T08:36:00Z">
        <w:r w:rsidRPr="00FA6080" w:rsidDel="00913D36">
          <w:delText>s</w:delText>
        </w:r>
      </w:del>
      <w:ins w:id="3523" w:author="Patterson Lamb" w:date="2014-08-11T08:36:00Z">
        <w:r>
          <w:t>z</w:t>
        </w:r>
      </w:ins>
      <w:r w:rsidRPr="00FA6080">
        <w:t xml:space="preserve">ation, such as </w:t>
      </w:r>
      <w:r w:rsidRPr="006308EC">
        <w:t>“</w:t>
      </w:r>
      <w:r w:rsidRPr="00FA6080">
        <w:t>How is UNRRA helping the Italian people?</w:t>
      </w:r>
      <w:r w:rsidRPr="006308EC">
        <w:t>”</w:t>
      </w:r>
      <w:r w:rsidRPr="00FA6080">
        <w:t xml:space="preserve"> or </w:t>
      </w:r>
      <w:r w:rsidRPr="006308EC">
        <w:t>“</w:t>
      </w:r>
      <w:r w:rsidRPr="00FA6080">
        <w:t>With so many problems at home, why should we bother about UNRRA?</w:t>
      </w:r>
      <w:r w:rsidRPr="006308EC">
        <w:t>”</w:t>
      </w:r>
      <w:r w:rsidRPr="00FA6080">
        <w:t xml:space="preserve"> Answers were given in words and in pictures: photographs depicted UNRRA</w:t>
      </w:r>
      <w:r w:rsidRPr="006308EC">
        <w:t>’</w:t>
      </w:r>
      <w:r w:rsidRPr="00FA6080">
        <w:t xml:space="preserve">s activities in sixteen </w:t>
      </w:r>
      <w:r w:rsidRPr="006308EC">
        <w:t>“</w:t>
      </w:r>
      <w:r w:rsidRPr="00FA6080">
        <w:t>receiving countries,</w:t>
      </w:r>
      <w:r w:rsidRPr="006308EC">
        <w:t>”</w:t>
      </w:r>
      <w:r w:rsidRPr="00FA6080">
        <w:t xml:space="preserve"> most of them European.</w:t>
      </w:r>
      <w:r w:rsidRPr="00FA6080">
        <w:rPr>
          <w:vertAlign w:val="superscript"/>
        </w:rPr>
        <w:endnoteReference w:id="514"/>
      </w:r>
      <w:r w:rsidRPr="00FA6080">
        <w:t xml:space="preserve"> </w:t>
      </w:r>
      <w:r w:rsidRPr="007D5122">
        <w:rPr>
          <w:i/>
        </w:rPr>
        <w:t xml:space="preserve">Fifty Facts about UNRRA </w:t>
      </w:r>
      <w:r w:rsidRPr="00FA6080">
        <w:t xml:space="preserve">was reprinted several times and distributed in the main </w:t>
      </w:r>
      <w:r w:rsidRPr="006308EC">
        <w:t>“</w:t>
      </w:r>
      <w:r w:rsidRPr="00FA6080">
        <w:t>contributing countries,</w:t>
      </w:r>
      <w:r w:rsidRPr="006308EC">
        <w:t>”</w:t>
      </w:r>
      <w:r w:rsidRPr="00FA6080">
        <w:t xml:space="preserve"> as were other similar booklets. Thirty-eight governments participated in founding UNRRA operations, but </w:t>
      </w:r>
      <w:r w:rsidRPr="00FA6080">
        <w:rPr>
          <w:lang w:val="en-US"/>
        </w:rPr>
        <w:t xml:space="preserve">contributions made by the United States, </w:t>
      </w:r>
      <w:ins w:id="3525" w:author="Patterson Lamb" w:date="2014-08-11T08:37:00Z">
        <w:r>
          <w:rPr>
            <w:lang w:val="en-US"/>
          </w:rPr>
          <w:t xml:space="preserve">the </w:t>
        </w:r>
      </w:ins>
      <w:r w:rsidRPr="00FA6080">
        <w:rPr>
          <w:lang w:val="en-US"/>
        </w:rPr>
        <w:t>United Kingdom</w:t>
      </w:r>
      <w:ins w:id="3526" w:author="Patterson Lamb" w:date="2014-08-11T08:37:00Z">
        <w:r>
          <w:rPr>
            <w:lang w:val="en-US"/>
          </w:rPr>
          <w:t>,</w:t>
        </w:r>
      </w:ins>
      <w:r w:rsidRPr="00FA6080">
        <w:rPr>
          <w:lang w:val="en-US"/>
        </w:rPr>
        <w:t xml:space="preserve"> and Canada together accounted for 94 per</w:t>
      </w:r>
      <w:del w:id="3527" w:author="Patterson Lamb" w:date="2014-08-11T08:37:00Z">
        <w:r w:rsidRPr="00FA6080" w:rsidDel="00913D36">
          <w:rPr>
            <w:lang w:val="en-US"/>
          </w:rPr>
          <w:delText xml:space="preserve"> </w:delText>
        </w:r>
      </w:del>
      <w:r w:rsidRPr="00FA6080">
        <w:rPr>
          <w:lang w:val="en-US"/>
        </w:rPr>
        <w:t>cent of the total</w:t>
      </w:r>
      <w:r w:rsidRPr="00FA6080">
        <w:t xml:space="preserve"> budget.</w:t>
      </w:r>
      <w:r w:rsidRPr="00FA6080">
        <w:rPr>
          <w:vertAlign w:val="superscript"/>
        </w:rPr>
        <w:endnoteReference w:id="515"/>
      </w:r>
      <w:r w:rsidRPr="00FA6080">
        <w:t xml:space="preserve"> There is little doubt that UNRRA </w:t>
      </w:r>
      <w:r w:rsidRPr="006308EC">
        <w:t>“</w:t>
      </w:r>
      <w:r w:rsidRPr="00FA6080">
        <w:t xml:space="preserve">was one of the products of Anglo-American </w:t>
      </w:r>
      <w:r w:rsidRPr="006308EC">
        <w:t>“</w:t>
      </w:r>
      <w:r w:rsidRPr="00FA6080">
        <w:t>post-conflict planning.</w:t>
      </w:r>
      <w:r w:rsidRPr="006308EC">
        <w:t>”</w:t>
      </w:r>
      <w:r w:rsidRPr="00FA6080">
        <w:rPr>
          <w:vertAlign w:val="superscript"/>
        </w:rPr>
        <w:endnoteReference w:id="516"/>
      </w:r>
      <w:r>
        <w:t xml:space="preserve"> </w:t>
      </w:r>
      <w:r w:rsidRPr="00FA6080">
        <w:t>Photographs were not only destined for UNRRA publications.</w:t>
      </w:r>
    </w:p>
    <w:p w:rsidR="005600E9" w:rsidRPr="00FA6080" w:rsidRDefault="005600E9" w:rsidP="001A4F98">
      <w:pPr>
        <w:pStyle w:val="para"/>
      </w:pPr>
      <w:r w:rsidRPr="00FA6080">
        <w:t>UNRRA</w:t>
      </w:r>
      <w:r w:rsidRPr="006308EC">
        <w:t>’</w:t>
      </w:r>
      <w:r w:rsidRPr="00FA6080">
        <w:t>s Public Information Office handed over the pictures, along with news items, statistics, and reports to bureaus in the member states, which were committed to supporting the dissemination of information about the international agency.</w:t>
      </w:r>
      <w:r w:rsidRPr="00FA6080">
        <w:rPr>
          <w:vertAlign w:val="superscript"/>
        </w:rPr>
        <w:endnoteReference w:id="517"/>
      </w:r>
    </w:p>
    <w:p w:rsidR="005600E9" w:rsidRPr="00FA6080" w:rsidRDefault="005600E9" w:rsidP="001A4F98">
      <w:pPr>
        <w:pStyle w:val="para"/>
      </w:pPr>
      <w:r w:rsidRPr="00FA6080">
        <w:t xml:space="preserve">UNRRA </w:t>
      </w:r>
      <w:del w:id="3538" w:author="Patterson Lamb" w:date="2014-08-11T08:38:00Z">
        <w:r w:rsidRPr="00FA6080" w:rsidDel="00913D36">
          <w:delText xml:space="preserve">Headquarters </w:delText>
        </w:r>
      </w:del>
      <w:ins w:id="3539" w:author="Patterson Lamb" w:date="2014-08-11T08:38:00Z">
        <w:r>
          <w:t>h</w:t>
        </w:r>
        <w:r w:rsidRPr="00FA6080">
          <w:t xml:space="preserve">eadquarters </w:t>
        </w:r>
      </w:ins>
      <w:del w:id="3540" w:author="Patterson Lamb" w:date="2014-08-11T08:38:00Z">
        <w:r w:rsidRPr="00FA6080" w:rsidDel="00913D36">
          <w:delText xml:space="preserve">deemed </w:delText>
        </w:r>
      </w:del>
      <w:ins w:id="3541" w:author="Patterson Lamb" w:date="2014-08-11T08:38:00Z">
        <w:r>
          <w:t>considered</w:t>
        </w:r>
        <w:r w:rsidRPr="00FA6080">
          <w:t xml:space="preserve"> </w:t>
        </w:r>
      </w:ins>
      <w:r w:rsidRPr="00FA6080">
        <w:t>images to be a great asset in familiarizing Western citizens with the new organizations</w:t>
      </w:r>
      <w:ins w:id="3542" w:author="Patterson Lamb" w:date="2014-08-11T08:39:00Z">
        <w:r>
          <w:t>,</w:t>
        </w:r>
      </w:ins>
      <w:del w:id="3543" w:author="Patterson Lamb" w:date="2014-08-11T08:38:00Z">
        <w:r w:rsidRPr="00FA6080" w:rsidDel="00913D36">
          <w:delText>,</w:delText>
        </w:r>
      </w:del>
      <w:r w:rsidRPr="00FA6080">
        <w:t xml:space="preserve"> and </w:t>
      </w:r>
      <w:del w:id="3544" w:author="Patterson Lamb" w:date="2014-08-11T08:38:00Z">
        <w:r w:rsidRPr="00FA6080" w:rsidDel="00913D36">
          <w:delText xml:space="preserve">they </w:delText>
        </w:r>
      </w:del>
      <w:del w:id="3545" w:author="Patterson Lamb" w:date="2014-08-11T08:39:00Z">
        <w:r w:rsidRPr="00FA6080" w:rsidDel="00913D36">
          <w:delText xml:space="preserve">recruited </w:delText>
        </w:r>
      </w:del>
      <w:r w:rsidRPr="00FA6080">
        <w:t xml:space="preserve">a pool of professional photographers </w:t>
      </w:r>
      <w:ins w:id="3546" w:author="Patterson Lamb" w:date="2014-08-11T08:39:00Z">
        <w:r>
          <w:t xml:space="preserve">was </w:t>
        </w:r>
        <w:r w:rsidRPr="00FA6080">
          <w:t xml:space="preserve">recruited </w:t>
        </w:r>
      </w:ins>
      <w:r w:rsidRPr="00FA6080">
        <w:t>to make a record of relief operations. Of course</w:t>
      </w:r>
      <w:ins w:id="3547" w:author="Patterson Lamb" w:date="2014-08-11T08:39:00Z">
        <w:r>
          <w:t>,</w:t>
        </w:r>
      </w:ins>
      <w:r w:rsidRPr="00FA6080">
        <w:t xml:space="preserve"> not all their pictures were published. Some of them were printed in UNRRA</w:t>
      </w:r>
      <w:r w:rsidRPr="006308EC">
        <w:t>’</w:t>
      </w:r>
      <w:r w:rsidRPr="00FA6080">
        <w:t xml:space="preserve">s brochures, but it is quite possible that others appeared in local newspapers or magazines, since the representatives of member states were charged with disseminating all the material dispatched by the UNRRA Information Office in their countries. This </w:t>
      </w:r>
      <w:del w:id="3548" w:author="Patterson Lamb" w:date="2014-08-11T08:39:00Z">
        <w:r w:rsidRPr="00FA6080" w:rsidDel="00913D36">
          <w:delText xml:space="preserve">essay </w:delText>
        </w:r>
      </w:del>
      <w:ins w:id="3549" w:author="Patterson Lamb" w:date="2014-08-11T08:39:00Z">
        <w:r>
          <w:t>chapter</w:t>
        </w:r>
        <w:r w:rsidRPr="00FA6080">
          <w:t xml:space="preserve"> </w:t>
        </w:r>
      </w:ins>
      <w:r w:rsidRPr="00FA6080">
        <w:t>analy</w:t>
      </w:r>
      <w:del w:id="3550" w:author="Patterson Lamb" w:date="2014-08-11T08:39:00Z">
        <w:r w:rsidRPr="00FA6080" w:rsidDel="00913D36">
          <w:delText>s</w:delText>
        </w:r>
      </w:del>
      <w:ins w:id="3551" w:author="Patterson Lamb" w:date="2014-08-11T08:39:00Z">
        <w:r>
          <w:t>z</w:t>
        </w:r>
      </w:ins>
      <w:r w:rsidRPr="00FA6080">
        <w:t>es photographs that illustrated UNRRA official publications, as well as other available shots, in order to outline the main narrative that, taken together, they suggest.</w:t>
      </w:r>
    </w:p>
    <w:p w:rsidR="005600E9" w:rsidRPr="006308EC" w:rsidRDefault="005600E9" w:rsidP="001A4F98">
      <w:pPr>
        <w:pStyle w:val="A"/>
      </w:pPr>
      <w:bookmarkStart w:id="3552" w:name="CBML_ch08_sec1_002"/>
      <w:r w:rsidRPr="006308EC">
        <w:t>Photographers of Relief</w:t>
      </w:r>
    </w:p>
    <w:bookmarkEnd w:id="3552"/>
    <w:p w:rsidR="005600E9" w:rsidRPr="00FA6080" w:rsidRDefault="005600E9" w:rsidP="001A4F98">
      <w:pPr>
        <w:pStyle w:val="para-no-indent"/>
      </w:pPr>
      <w:r w:rsidRPr="00FA6080">
        <w:t>UNRRA</w:t>
      </w:r>
      <w:r w:rsidRPr="006308EC">
        <w:t>’</w:t>
      </w:r>
      <w:r w:rsidRPr="00FA6080">
        <w:t>s visual policies should be seen in the light of both the historical development of narratives about humanitarianism</w:t>
      </w:r>
      <w:del w:id="3553" w:author="Patterson Lamb" w:date="2014-08-11T08:40:00Z">
        <w:r w:rsidRPr="00FA6080" w:rsidDel="00913D36">
          <w:delText>,</w:delText>
        </w:r>
      </w:del>
      <w:r w:rsidRPr="00FA6080">
        <w:t xml:space="preserve"> and the increasing reliance of institutions on photography to document their activities throughout the twentieth century. In the United States, the Information Division of the</w:t>
      </w:r>
      <w:ins w:id="3554" w:author="Patterson Lamb" w:date="2014-08-11T08:41:00Z">
        <w:r>
          <w:t xml:space="preserve"> government’s </w:t>
        </w:r>
      </w:ins>
      <w:del w:id="3555" w:author="Patterson Lamb" w:date="2014-08-11T08:41:00Z">
        <w:r w:rsidRPr="00FA6080" w:rsidDel="001A6F77">
          <w:delText xml:space="preserve"> </w:delText>
        </w:r>
      </w:del>
      <w:r w:rsidRPr="00FA6080">
        <w:t>Farm Security Administration (FSA) was a well-known milestone; New Deal social policies influenced the portrayal of people</w:t>
      </w:r>
      <w:r w:rsidRPr="006308EC">
        <w:t>’</w:t>
      </w:r>
      <w:r w:rsidRPr="00FA6080">
        <w:t xml:space="preserve">s poor living conditions in shots taken by a group of photographers under the direction of Roy Stryker. For example, the special attention devoted to </w:t>
      </w:r>
      <w:del w:id="3556" w:author="Patterson Lamb" w:date="2014-08-11T08:42:00Z">
        <w:r w:rsidRPr="00FA6080" w:rsidDel="001A6F77">
          <w:delText xml:space="preserve">daily lives of </w:delText>
        </w:r>
      </w:del>
      <w:r w:rsidRPr="00FA6080">
        <w:t xml:space="preserve">migrant workers </w:t>
      </w:r>
      <w:r w:rsidRPr="006308EC">
        <w:t>–</w:t>
      </w:r>
      <w:r w:rsidRPr="00FA6080">
        <w:t xml:space="preserve"> photographed while eating, sleeping</w:t>
      </w:r>
      <w:ins w:id="3557" w:author="Patterson Lamb" w:date="2014-08-11T08:41:00Z">
        <w:r>
          <w:t>,</w:t>
        </w:r>
      </w:ins>
      <w:r w:rsidRPr="00FA6080">
        <w:t xml:space="preserve"> or praying </w:t>
      </w:r>
      <w:r w:rsidRPr="006308EC">
        <w:t>–</w:t>
      </w:r>
      <w:r w:rsidRPr="00FA6080">
        <w:t xml:space="preserve"> was intimately connected to the plan to resettle them and to make land available to them.</w:t>
      </w:r>
      <w:r w:rsidRPr="00FA6080">
        <w:rPr>
          <w:vertAlign w:val="superscript"/>
        </w:rPr>
        <w:endnoteReference w:id="518"/>
      </w:r>
      <w:r w:rsidRPr="00FA6080">
        <w:t xml:space="preserve"> A few years, later the Public Information Office of UNRRA </w:t>
      </w:r>
      <w:r w:rsidRPr="006308EC">
        <w:t>–</w:t>
      </w:r>
      <w:r w:rsidRPr="00FA6080">
        <w:t xml:space="preserve"> headed by Morse Salisbury, who was brought in from the identical position with the</w:t>
      </w:r>
      <w:del w:id="3564" w:author="Patterson Lamb" w:date="2014-08-11T10:18:00Z">
        <w:r w:rsidRPr="00FA6080" w:rsidDel="00B72284">
          <w:delText xml:space="preserve"> US</w:delText>
        </w:r>
      </w:del>
      <w:ins w:id="3565" w:author="Patterson Lamb" w:date="2014-08-11T10:18:00Z">
        <w:r>
          <w:t>U.S.</w:t>
        </w:r>
      </w:ins>
      <w:r w:rsidRPr="00FA6080">
        <w:t xml:space="preserve"> Department of Agriculture </w:t>
      </w:r>
      <w:r w:rsidRPr="006308EC">
        <w:t>–</w:t>
      </w:r>
      <w:r w:rsidRPr="00FA6080">
        <w:t xml:space="preserve"> assumed a similar mandate.</w:t>
      </w:r>
      <w:r w:rsidRPr="00FA6080">
        <w:rPr>
          <w:vertAlign w:val="superscript"/>
        </w:rPr>
        <w:endnoteReference w:id="519"/>
      </w:r>
      <w:r w:rsidRPr="00FA6080">
        <w:t xml:space="preserve"> Such converging visual policies are one more reason to investigate the foundation of UNRRA as part of the</w:t>
      </w:r>
      <w:del w:id="3567" w:author="Patterson Lamb" w:date="2014-08-11T10:18:00Z">
        <w:r w:rsidRPr="00FA6080" w:rsidDel="00B72284">
          <w:delText xml:space="preserve"> US</w:delText>
        </w:r>
      </w:del>
      <w:ins w:id="3568" w:author="Patterson Lamb" w:date="2014-08-11T10:18:00Z">
        <w:r>
          <w:t>U.S.</w:t>
        </w:r>
      </w:ins>
      <w:r w:rsidRPr="00FA6080">
        <w:t xml:space="preserve"> program</w:t>
      </w:r>
      <w:del w:id="3569" w:author="Patterson Lamb" w:date="2014-08-11T08:42:00Z">
        <w:r w:rsidRPr="00FA6080" w:rsidDel="001A6F77">
          <w:delText>me</w:delText>
        </w:r>
      </w:del>
      <w:r w:rsidRPr="00FA6080">
        <w:t xml:space="preserve"> to internationalize the New Deal, a program</w:t>
      </w:r>
      <w:del w:id="3570" w:author="Patterson Lamb" w:date="2014-08-11T08:42:00Z">
        <w:r w:rsidRPr="00FA6080" w:rsidDel="001A6F77">
          <w:delText>me</w:delText>
        </w:r>
      </w:del>
      <w:r w:rsidRPr="00FA6080">
        <w:t xml:space="preserve"> </w:t>
      </w:r>
      <w:del w:id="3571" w:author="Patterson Lamb" w:date="2014-08-11T08:42:00Z">
        <w:r w:rsidRPr="00FA6080" w:rsidDel="001A6F77">
          <w:delText xml:space="preserve">which </w:delText>
        </w:r>
      </w:del>
      <w:ins w:id="3572" w:author="Patterson Lamb" w:date="2014-08-11T08:42:00Z">
        <w:r>
          <w:t>that</w:t>
        </w:r>
        <w:r w:rsidRPr="00FA6080">
          <w:t xml:space="preserve"> </w:t>
        </w:r>
      </w:ins>
      <w:r w:rsidRPr="00FA6080">
        <w:t xml:space="preserve">epitomized American multilateralism between the 1940s and the 1950s. From the FSA, UNRRA inherited the medium of photography to document and persuade, and it proceeded </w:t>
      </w:r>
      <w:r w:rsidRPr="00FA6080">
        <w:rPr>
          <w:iCs/>
        </w:rPr>
        <w:t>to employ photographers directly as staff</w:t>
      </w:r>
      <w:ins w:id="3573" w:author="Patterson Lamb" w:date="2014-08-11T08:43:00Z">
        <w:r>
          <w:rPr>
            <w:iCs/>
          </w:rPr>
          <w:t>,</w:t>
        </w:r>
      </w:ins>
      <w:r w:rsidRPr="00FA6080">
        <w:rPr>
          <w:iCs/>
        </w:rPr>
        <w:t xml:space="preserve"> subjecting them to its requirements and directives</w:t>
      </w:r>
      <w:r w:rsidRPr="00FA6080">
        <w:t>. The U</w:t>
      </w:r>
      <w:del w:id="3574" w:author="Patterson Lamb" w:date="2014-08-11T08:43:00Z">
        <w:r w:rsidRPr="00FA6080" w:rsidDel="001A6F77">
          <w:delText>.</w:delText>
        </w:r>
      </w:del>
      <w:r w:rsidRPr="00FA6080">
        <w:t>S</w:t>
      </w:r>
      <w:del w:id="3575" w:author="Patterson Lamb" w:date="2014-08-11T08:43:00Z">
        <w:r w:rsidRPr="00FA6080" w:rsidDel="001A6F77">
          <w:delText>.</w:delText>
        </w:r>
      </w:del>
      <w:r w:rsidRPr="00FA6080">
        <w:t xml:space="preserve"> Office of War Information (OWI) provided the link between the FSA and the UNRRA. As is well known, the OWI absorbed the FSA photographic section and made wide use of pictures in reporting from the frontline and in covering stories on the home front.</w:t>
      </w:r>
      <w:r w:rsidRPr="00FA6080">
        <w:rPr>
          <w:vertAlign w:val="superscript"/>
        </w:rPr>
        <w:endnoteReference w:id="520"/>
      </w:r>
    </w:p>
    <w:p w:rsidR="005600E9" w:rsidRPr="00FA6080" w:rsidRDefault="005600E9" w:rsidP="001A4F98">
      <w:pPr>
        <w:pStyle w:val="para"/>
      </w:pPr>
      <w:r w:rsidRPr="00FA6080">
        <w:t xml:space="preserve">Professional biographies of photographers reveal a lot about the entangled connections between various institutions. Arthur Rothstein </w:t>
      </w:r>
      <w:r w:rsidRPr="006308EC">
        <w:t>–</w:t>
      </w:r>
      <w:r w:rsidRPr="00FA6080">
        <w:t xml:space="preserve"> a leading figure among the professionals who took pictures for UNRRA </w:t>
      </w:r>
      <w:r w:rsidRPr="006308EC">
        <w:t>–</w:t>
      </w:r>
      <w:r w:rsidRPr="00FA6080">
        <w:t xml:space="preserve"> is one of the most interesting cases. Roy Stryker had hired him to help launch the FSA</w:t>
      </w:r>
      <w:r w:rsidRPr="006308EC">
        <w:t>’</w:t>
      </w:r>
      <w:r w:rsidRPr="00FA6080">
        <w:t xml:space="preserve">s photographic activities, and over the following five years Rothstein shot some of the most memorable pictures of rural America. In 1940, after a brief stint at </w:t>
      </w:r>
      <w:r w:rsidRPr="007D5122">
        <w:rPr>
          <w:i/>
        </w:rPr>
        <w:t>Look</w:t>
      </w:r>
      <w:r w:rsidRPr="00FA6080">
        <w:t xml:space="preserve"> magazine, Rothstein joined the OWI and then the</w:t>
      </w:r>
      <w:del w:id="3576" w:author="Patterson Lamb" w:date="2014-08-11T10:19:00Z">
        <w:r w:rsidRPr="00FA6080" w:rsidDel="00B72284">
          <w:delText xml:space="preserve"> US</w:delText>
        </w:r>
      </w:del>
      <w:ins w:id="3577" w:author="Patterson Lamb" w:date="2014-08-11T10:19:00Z">
        <w:r>
          <w:t>U.S.</w:t>
        </w:r>
      </w:ins>
      <w:r w:rsidRPr="00FA6080">
        <w:t xml:space="preserve"> Army as a photographer in the Signal Corps. The military assignment took him to China, where he remained between 1945 and 1947 as chief photographer of the local UNRRA mission.</w:t>
      </w:r>
      <w:r w:rsidRPr="00FA6080">
        <w:rPr>
          <w:vertAlign w:val="superscript"/>
        </w:rPr>
        <w:endnoteReference w:id="521"/>
      </w:r>
      <w:r w:rsidRPr="00FA6080">
        <w:t xml:space="preserve"> His less famous colleague John Vachon followed a similar path. Vachon trained as photographer in his seven years with the FSA, trave</w:t>
      </w:r>
      <w:del w:id="3584" w:author="Patterson Lamb" w:date="2014-08-11T08:44:00Z">
        <w:r w:rsidRPr="00FA6080" w:rsidDel="001A6F77">
          <w:delText>l</w:delText>
        </w:r>
      </w:del>
      <w:r w:rsidRPr="00FA6080">
        <w:t>ling all around the States and photographing farmers</w:t>
      </w:r>
      <w:r w:rsidRPr="006308EC">
        <w:t>’</w:t>
      </w:r>
      <w:r w:rsidRPr="00FA6080">
        <w:t xml:space="preserve"> wives cooking meals for the family, kids playing in the fields, stockyard workers sitting on the fence during lunchtime, and the many other faces that </w:t>
      </w:r>
      <w:r w:rsidRPr="006308EC">
        <w:t>“</w:t>
      </w:r>
      <w:r w:rsidRPr="00FA6080">
        <w:t>introduced America to Americans.</w:t>
      </w:r>
      <w:r w:rsidRPr="006308EC">
        <w:t>”</w:t>
      </w:r>
      <w:r w:rsidRPr="00FA6080">
        <w:t xml:space="preserve"> Between 1942</w:t>
      </w:r>
      <w:del w:id="3585" w:author="Patterson Lamb" w:date="2014-08-11T08:45:00Z">
        <w:r w:rsidRPr="006308EC" w:rsidDel="001A6F77">
          <w:delText>–</w:delText>
        </w:r>
      </w:del>
      <w:ins w:id="3586" w:author="Patterson Lamb" w:date="2014-08-11T08:45:00Z">
        <w:r>
          <w:t xml:space="preserve"> and </w:t>
        </w:r>
      </w:ins>
      <w:r w:rsidRPr="00FA6080">
        <w:t>1943, he served in the Office of War Information, then moved with Roy Stryker to the Standard Oil Company for a couple of years. In November 1945 he joined UNRRA and was later dispatched to Poland.</w:t>
      </w:r>
      <w:r w:rsidRPr="00FA6080">
        <w:rPr>
          <w:vertAlign w:val="superscript"/>
        </w:rPr>
        <w:endnoteReference w:id="522"/>
      </w:r>
    </w:p>
    <w:p w:rsidR="005600E9" w:rsidRPr="00FA6080" w:rsidRDefault="005600E9" w:rsidP="001A4F98">
      <w:pPr>
        <w:pStyle w:val="para"/>
      </w:pPr>
      <w:r w:rsidRPr="00FA6080">
        <w:t>Many of the photographers who wore the UNRRA flash on their sleeve had previously worked for the military. Georges Dimitri Boria and Norman Weaver, for example, had served as photographers for the Allies, Boria in the</w:t>
      </w:r>
      <w:del w:id="3594" w:author="Patterson Lamb" w:date="2014-08-11T10:19:00Z">
        <w:r w:rsidRPr="00FA6080" w:rsidDel="00B72284">
          <w:delText xml:space="preserve"> US</w:delText>
        </w:r>
      </w:del>
      <w:ins w:id="3595" w:author="Patterson Lamb" w:date="2014-08-11T10:19:00Z">
        <w:r>
          <w:t>U.S.</w:t>
        </w:r>
      </w:ins>
      <w:r w:rsidRPr="00FA6080">
        <w:t xml:space="preserve"> Army Signal Corps</w:t>
      </w:r>
      <w:del w:id="3596" w:author="Patterson Lamb" w:date="2014-08-11T08:45:00Z">
        <w:r w:rsidRPr="00FA6080" w:rsidDel="001A6F77">
          <w:delText>,</w:delText>
        </w:r>
      </w:del>
      <w:r w:rsidRPr="00FA6080">
        <w:t xml:space="preserve"> and Weaver for the Supreme Headquarters of the Allied Expeditionary Force, Civil Affairs Division.</w:t>
      </w:r>
      <w:r w:rsidRPr="00FA6080">
        <w:rPr>
          <w:vertAlign w:val="superscript"/>
        </w:rPr>
        <w:endnoteReference w:id="523"/>
      </w:r>
      <w:r w:rsidRPr="00FA6080">
        <w:t xml:space="preserve"> In 1945</w:t>
      </w:r>
      <w:ins w:id="3604" w:author="Patterson Lamb" w:date="2014-08-11T08:46:00Z">
        <w:r>
          <w:t>,</w:t>
        </w:r>
      </w:ins>
      <w:r w:rsidRPr="00FA6080">
        <w:t xml:space="preserve"> both men began portraying humanitarian actions: Weaver among the displaced persons in Germany and Boria among DPs and local civilians in Austria, in Italy, and his native Balkans.</w:t>
      </w:r>
      <w:r w:rsidRPr="00FA6080">
        <w:rPr>
          <w:vertAlign w:val="superscript"/>
        </w:rPr>
        <w:endnoteReference w:id="524"/>
      </w:r>
      <w:r w:rsidRPr="00FA6080">
        <w:t xml:space="preserve"> In Germany, Norman Weaver was on the same team as Maxine Rude, who had also served the</w:t>
      </w:r>
      <w:del w:id="3606" w:author="Patterson Lamb" w:date="2014-08-11T10:19:00Z">
        <w:r w:rsidRPr="00FA6080" w:rsidDel="00B72284">
          <w:delText xml:space="preserve"> US</w:delText>
        </w:r>
      </w:del>
      <w:ins w:id="3607" w:author="Patterson Lamb" w:date="2014-08-11T10:19:00Z">
        <w:r>
          <w:t>U.S.</w:t>
        </w:r>
      </w:ins>
      <w:r w:rsidRPr="00FA6080">
        <w:t xml:space="preserve"> Army during the war and in 1946 had trave</w:t>
      </w:r>
      <w:del w:id="3608" w:author="Patterson Lamb" w:date="2014-08-11T08:46:00Z">
        <w:r w:rsidRPr="00FA6080" w:rsidDel="001A6F77">
          <w:delText>l</w:delText>
        </w:r>
      </w:del>
      <w:r w:rsidRPr="00FA6080">
        <w:t>led to several countries taking hundreds of exposures for UNRRA.</w:t>
      </w:r>
      <w:r w:rsidRPr="00FA6080">
        <w:rPr>
          <w:vertAlign w:val="superscript"/>
        </w:rPr>
        <w:endnoteReference w:id="525"/>
      </w:r>
    </w:p>
    <w:p w:rsidR="005600E9" w:rsidRPr="00FA6080" w:rsidRDefault="005600E9" w:rsidP="001A4F98">
      <w:pPr>
        <w:pStyle w:val="para"/>
      </w:pPr>
      <w:r w:rsidRPr="00FA6080">
        <w:t>Soldiers-turned-photographers were not isolated cases in UNRRA. The agency massively recruited former servicemen who, incidentally, also contributed to shaping the very practices and methods of relief work in the field.</w:t>
      </w:r>
      <w:r w:rsidRPr="00FA6080">
        <w:rPr>
          <w:vertAlign w:val="superscript"/>
        </w:rPr>
        <w:endnoteReference w:id="526"/>
      </w:r>
      <w:r w:rsidRPr="00FA6080">
        <w:t xml:space="preserve"> According to one of the</w:t>
      </w:r>
      <w:del w:id="3615" w:author="Patterson Lamb" w:date="2014-08-11T10:19:00Z">
        <w:r w:rsidRPr="00FA6080" w:rsidDel="00B72284">
          <w:delText xml:space="preserve"> US</w:delText>
        </w:r>
      </w:del>
      <w:ins w:id="3616" w:author="Patterson Lamb" w:date="2014-08-11T10:19:00Z">
        <w:r>
          <w:t>U.S.</w:t>
        </w:r>
      </w:ins>
      <w:r w:rsidRPr="00FA6080">
        <w:t xml:space="preserve"> ex-soldiers hired to assist DP</w:t>
      </w:r>
      <w:del w:id="3617" w:author="Patterson Lamb" w:date="2014-08-11T08:47:00Z">
        <w:r w:rsidRPr="006308EC" w:rsidDel="001A6F77">
          <w:delText>’</w:delText>
        </w:r>
      </w:del>
      <w:r w:rsidRPr="00FA6080">
        <w:t xml:space="preserve">s, the new humanitarian agency needed </w:t>
      </w:r>
      <w:r w:rsidRPr="006308EC">
        <w:t>“</w:t>
      </w:r>
      <w:r w:rsidRPr="00FA6080">
        <w:t>a cadre of people</w:t>
      </w:r>
      <w:r w:rsidRPr="006308EC">
        <w:t>”</w:t>
      </w:r>
      <w:r w:rsidRPr="00FA6080">
        <w:t xml:space="preserve"> who </w:t>
      </w:r>
      <w:r w:rsidRPr="006308EC">
        <w:t>“</w:t>
      </w:r>
      <w:r w:rsidRPr="00FA6080">
        <w:t>talk[ed] militarized,</w:t>
      </w:r>
      <w:r w:rsidRPr="006308EC">
        <w:t>”</w:t>
      </w:r>
      <w:r w:rsidRPr="00FA6080">
        <w:t xml:space="preserve"> since in the occupied countries of Europe UNRRA was supposed to deal with military authorities to implement aid programs.</w:t>
      </w:r>
      <w:r w:rsidRPr="00FA6080">
        <w:rPr>
          <w:vertAlign w:val="superscript"/>
        </w:rPr>
        <w:endnoteReference w:id="527"/>
      </w:r>
      <w:r w:rsidRPr="00FA6080">
        <w:t xml:space="preserve"> UNRRA had to </w:t>
      </w:r>
      <w:r w:rsidRPr="006308EC">
        <w:t>“</w:t>
      </w:r>
      <w:r w:rsidRPr="00FA6080">
        <w:t>talk militarized</w:t>
      </w:r>
      <w:r w:rsidRPr="006308EC">
        <w:t>”</w:t>
      </w:r>
      <w:r w:rsidRPr="00FA6080">
        <w:t xml:space="preserve"> in order to accomplish its tasks, and it relied on former army personnel, who consequently contributed to forging the language of relief.</w:t>
      </w:r>
      <w:ins w:id="3619" w:author="Patterson Lamb" w:date="2014-08-11T08:47:00Z">
        <w:r>
          <w:t xml:space="preserve"> </w:t>
        </w:r>
      </w:ins>
    </w:p>
    <w:p w:rsidR="005600E9" w:rsidRPr="00FA6080" w:rsidRDefault="005600E9" w:rsidP="001A4F98">
      <w:pPr>
        <w:pStyle w:val="para"/>
      </w:pPr>
      <w:r w:rsidRPr="00FA6080">
        <w:t>Did the same also happen for the visual narrative about rescuing post</w:t>
      </w:r>
      <w:del w:id="3620" w:author="Patterson Lamb" w:date="2014-08-11T08:48:00Z">
        <w:r w:rsidRPr="00FA6080" w:rsidDel="001A6F77">
          <w:delText>-</w:delText>
        </w:r>
      </w:del>
      <w:r w:rsidRPr="00FA6080">
        <w:t xml:space="preserve">war Europe? The fact that UNRRA photographers had previously served in the </w:t>
      </w:r>
      <w:del w:id="3621" w:author="Patterson Lamb" w:date="2014-08-11T08:58:00Z">
        <w:r w:rsidRPr="00FA6080" w:rsidDel="007B075C">
          <w:delText xml:space="preserve">Army </w:delText>
        </w:r>
      </w:del>
      <w:ins w:id="3622" w:author="Patterson Lamb" w:date="2014-08-11T08:58:00Z">
        <w:r>
          <w:t>a</w:t>
        </w:r>
        <w:r w:rsidRPr="00FA6080">
          <w:t xml:space="preserve">rmy </w:t>
        </w:r>
      </w:ins>
      <w:r w:rsidRPr="00FA6080">
        <w:t xml:space="preserve">suggests that it might be productive to trace how war photography evolved into a new visual language intended to document humanitarianism. Photographers in the American </w:t>
      </w:r>
      <w:del w:id="3623" w:author="Patterson Lamb" w:date="2014-08-11T08:48:00Z">
        <w:r w:rsidRPr="00FA6080" w:rsidDel="001A6F77">
          <w:delText xml:space="preserve">Army </w:delText>
        </w:r>
      </w:del>
      <w:ins w:id="3624" w:author="Patterson Lamb" w:date="2014-08-11T08:48:00Z">
        <w:r>
          <w:t>a</w:t>
        </w:r>
        <w:r w:rsidRPr="00FA6080">
          <w:t xml:space="preserve">rmy </w:t>
        </w:r>
      </w:ins>
      <w:r w:rsidRPr="00FA6080">
        <w:t>were commanded to report the fighting realistically. At the same time they were supposed to censor the horror of war and avoid frightening the public. Their shots were meant to convey the power and strength of the Allies</w:t>
      </w:r>
      <w:r w:rsidRPr="006308EC">
        <w:t>’</w:t>
      </w:r>
      <w:r w:rsidRPr="00FA6080">
        <w:t xml:space="preserve"> military operations. Once the war was over, pictures were supposed to perform the same functions: to engage people at home without frightening them. Only now the work of visual documentation focu</w:t>
      </w:r>
      <w:del w:id="3625" w:author="Patterson Lamb" w:date="2014-08-11T08:49:00Z">
        <w:r w:rsidRPr="00FA6080" w:rsidDel="001A6F77">
          <w:delText>s</w:delText>
        </w:r>
      </w:del>
      <w:r w:rsidRPr="00FA6080">
        <w:t xml:space="preserve">sed on the new </w:t>
      </w:r>
      <w:r w:rsidRPr="006308EC">
        <w:t>“</w:t>
      </w:r>
      <w:r w:rsidRPr="00FA6080">
        <w:t>humanitarian army,</w:t>
      </w:r>
      <w:r w:rsidRPr="006308EC">
        <w:t>”</w:t>
      </w:r>
      <w:r w:rsidRPr="00FA6080">
        <w:t xml:space="preserve"> whose mission was not to defeat the enemy</w:t>
      </w:r>
      <w:del w:id="3626" w:author="Patterson Lamb" w:date="2014-08-11T08:49:00Z">
        <w:r w:rsidRPr="00FA6080" w:rsidDel="001A6F77">
          <w:delText>,</w:delText>
        </w:r>
      </w:del>
      <w:r w:rsidRPr="00FA6080">
        <w:t xml:space="preserve"> but to relieve his victims.</w:t>
      </w:r>
      <w:r w:rsidRPr="00FA6080">
        <w:rPr>
          <w:vertAlign w:val="superscript"/>
        </w:rPr>
        <w:endnoteReference w:id="528"/>
      </w:r>
    </w:p>
    <w:p w:rsidR="005600E9" w:rsidRPr="00FA6080" w:rsidRDefault="005600E9" w:rsidP="001A4F98">
      <w:pPr>
        <w:pStyle w:val="para"/>
      </w:pPr>
      <w:r w:rsidRPr="00FA6080">
        <w:t xml:space="preserve">UNRRA deployed a team of photographers in the field who had trodden similar paths but had different skill levels. In some cases, UNRRA was an important stepping stone to a longer professional career. Arthur Rothstein rejoined </w:t>
      </w:r>
      <w:r w:rsidRPr="007D5122">
        <w:rPr>
          <w:i/>
        </w:rPr>
        <w:t>Look</w:t>
      </w:r>
      <w:r w:rsidRPr="00FA6080">
        <w:t xml:space="preserve"> in 1947 and remained the </w:t>
      </w:r>
      <w:del w:id="3628" w:author="Patterson Lamb" w:date="2014-08-11T08:50:00Z">
        <w:r w:rsidRPr="00FA6080" w:rsidDel="001A6F77">
          <w:delText xml:space="preserve">Director </w:delText>
        </w:r>
      </w:del>
      <w:ins w:id="3629" w:author="Patterson Lamb" w:date="2014-08-11T08:50:00Z">
        <w:r>
          <w:t>d</w:t>
        </w:r>
        <w:r w:rsidRPr="00FA6080">
          <w:t xml:space="preserve">irector </w:t>
        </w:r>
      </w:ins>
      <w:r w:rsidRPr="00FA6080">
        <w:t xml:space="preserve">of </w:t>
      </w:r>
      <w:del w:id="3630" w:author="Patterson Lamb" w:date="2014-08-11T08:50:00Z">
        <w:r w:rsidRPr="00FA6080" w:rsidDel="001A6F77">
          <w:delText xml:space="preserve">Photography </w:delText>
        </w:r>
      </w:del>
      <w:ins w:id="3631" w:author="Patterson Lamb" w:date="2014-08-11T08:50:00Z">
        <w:r>
          <w:t>p</w:t>
        </w:r>
        <w:r w:rsidRPr="00FA6080">
          <w:t xml:space="preserve">hotography </w:t>
        </w:r>
      </w:ins>
      <w:r w:rsidRPr="00FA6080">
        <w:t xml:space="preserve">until 1971, when the popular American magazine shut down. During the same period, John Vachon also worked for </w:t>
      </w:r>
      <w:r w:rsidRPr="007D5122">
        <w:rPr>
          <w:i/>
        </w:rPr>
        <w:t>Look</w:t>
      </w:r>
      <w:r w:rsidRPr="00FA6080">
        <w:t xml:space="preserve">, where Rothstein was his boss; in 1956 he returned to Poland for a </w:t>
      </w:r>
      <w:r w:rsidRPr="006308EC">
        <w:t>“</w:t>
      </w:r>
      <w:r w:rsidRPr="00FA6080">
        <w:t>ten years later</w:t>
      </w:r>
      <w:r w:rsidRPr="006308EC">
        <w:t>”</w:t>
      </w:r>
      <w:r w:rsidRPr="00FA6080">
        <w:t xml:space="preserve"> follow</w:t>
      </w:r>
      <w:del w:id="3632" w:author="Patterson Lamb" w:date="2014-08-11T08:50:00Z">
        <w:r w:rsidRPr="006308EC" w:rsidDel="001A6F77">
          <w:delText>–</w:delText>
        </w:r>
      </w:del>
      <w:ins w:id="3633" w:author="Patterson Lamb" w:date="2014-08-11T08:50:00Z">
        <w:r>
          <w:t>-</w:t>
        </w:r>
      </w:ins>
      <w:r w:rsidRPr="00FA6080">
        <w:t>up story for the magazine, though the memory of UNRRA and DP relief was quickly fading in the post</w:t>
      </w:r>
      <w:del w:id="3634" w:author="Patterson Lamb" w:date="2014-08-11T08:50:00Z">
        <w:r w:rsidRPr="00FA6080" w:rsidDel="001A6F77">
          <w:delText>-</w:delText>
        </w:r>
      </w:del>
      <w:r w:rsidRPr="00FA6080">
        <w:t>war economic boom. For other photographers, the skills acquired in visualizing the humanitarian narrative for UNRRA could lead to a new profession. Maxine Rude, for example, went on to work as photographer for the World Health Organization in Latin America in the 1950s. George Dimitri Boria</w:t>
      </w:r>
      <w:r w:rsidRPr="006308EC">
        <w:t>’</w:t>
      </w:r>
      <w:r w:rsidRPr="00FA6080">
        <w:t xml:space="preserve">s career shows </w:t>
      </w:r>
      <w:r w:rsidRPr="00FA6080">
        <w:rPr>
          <w:lang w:val="en-CA"/>
        </w:rPr>
        <w:t xml:space="preserve">how pathways between the military and humanitarian photography could lead in both directions. </w:t>
      </w:r>
      <w:r w:rsidRPr="00FA6080">
        <w:t>After his contract with UNRRA was over, Boria went back to the</w:t>
      </w:r>
      <w:del w:id="3635" w:author="Patterson Lamb" w:date="2014-08-11T10:19:00Z">
        <w:r w:rsidRPr="00FA6080" w:rsidDel="00B72284">
          <w:delText xml:space="preserve"> US</w:delText>
        </w:r>
      </w:del>
      <w:ins w:id="3636" w:author="Patterson Lamb" w:date="2014-08-11T10:19:00Z">
        <w:r>
          <w:t>U.S.</w:t>
        </w:r>
      </w:ins>
      <w:r w:rsidRPr="00FA6080">
        <w:t xml:space="preserve"> Army as supervisor of the colo</w:t>
      </w:r>
      <w:del w:id="3637" w:author="Patterson Lamb" w:date="2014-08-11T08:50:00Z">
        <w:r w:rsidRPr="00FA6080" w:rsidDel="007B075C">
          <w:delText>u</w:delText>
        </w:r>
      </w:del>
      <w:r w:rsidRPr="00FA6080">
        <w:t>r photographic laboratory of the Far East Command during the Occupation of Japan (1947</w:t>
      </w:r>
      <w:r w:rsidRPr="006308EC">
        <w:t>–</w:t>
      </w:r>
      <w:del w:id="3638" w:author="Patterson Lamb" w:date="2014-08-11T08:51:00Z">
        <w:r w:rsidRPr="00FA6080" w:rsidDel="007B075C">
          <w:delText>19</w:delText>
        </w:r>
      </w:del>
      <w:r w:rsidRPr="00FA6080">
        <w:t>52).</w:t>
      </w:r>
      <w:r w:rsidRPr="00FA6080">
        <w:rPr>
          <w:vertAlign w:val="superscript"/>
        </w:rPr>
        <w:endnoteReference w:id="529"/>
      </w:r>
    </w:p>
    <w:p w:rsidR="005600E9" w:rsidRPr="00FA6080" w:rsidRDefault="005600E9" w:rsidP="001A4F98">
      <w:pPr>
        <w:pStyle w:val="para"/>
      </w:pPr>
      <w:r w:rsidRPr="00FA6080">
        <w:t>UNRRA dispatched most of its photographers to Europe, which was the core of the organization</w:t>
      </w:r>
      <w:r w:rsidRPr="006308EC">
        <w:t>’</w:t>
      </w:r>
      <w:r w:rsidRPr="00FA6080">
        <w:t xml:space="preserve">s rehabilitation mission. As General Dwight D. Eisenhower wrote in 1945 to Herbert H. Lehman, director general of UNRRA, the continent had gone through </w:t>
      </w:r>
      <w:r w:rsidRPr="006308EC">
        <w:t>“</w:t>
      </w:r>
      <w:r w:rsidRPr="00FA6080">
        <w:t>one of the grimmest ordeals of history,</w:t>
      </w:r>
      <w:r w:rsidRPr="006308EC">
        <w:t>”</w:t>
      </w:r>
      <w:r w:rsidRPr="00FA6080">
        <w:rPr>
          <w:vertAlign w:val="superscript"/>
        </w:rPr>
        <w:endnoteReference w:id="530"/>
      </w:r>
      <w:r w:rsidRPr="00FA6080">
        <w:t xml:space="preserve"> and its reconstruction was crucial for the post</w:t>
      </w:r>
      <w:del w:id="3645" w:author="Patterson Lamb" w:date="2014-08-11T08:51:00Z">
        <w:r w:rsidRPr="00FA6080" w:rsidDel="007B075C">
          <w:delText>-</w:delText>
        </w:r>
      </w:del>
      <w:r w:rsidRPr="00FA6080">
        <w:t>war world order. In the European theat</w:t>
      </w:r>
      <w:del w:id="3646" w:author="Patterson Lamb" w:date="2014-08-11T08:51:00Z">
        <w:r w:rsidRPr="00FA6080" w:rsidDel="007B075C">
          <w:delText>re</w:delText>
        </w:r>
      </w:del>
      <w:ins w:id="3647" w:author="Patterson Lamb" w:date="2014-08-11T08:51:00Z">
        <w:r>
          <w:t>er</w:t>
        </w:r>
      </w:ins>
      <w:r w:rsidRPr="00FA6080">
        <w:t xml:space="preserve"> of humanitarian operations, camera lenses were trained on Germany, and in particular on the millions of displaced persons the organization cared for.</w:t>
      </w:r>
      <w:r w:rsidRPr="00FA6080">
        <w:rPr>
          <w:vertAlign w:val="superscript"/>
        </w:rPr>
        <w:endnoteReference w:id="531"/>
      </w:r>
      <w:r w:rsidRPr="00FA6080">
        <w:t xml:space="preserve"> In the immediate aftermath of the war, DPs were deemed to be the quintessential victims of </w:t>
      </w:r>
      <w:r w:rsidRPr="006308EC">
        <w:t>“</w:t>
      </w:r>
      <w:r w:rsidRPr="00FA6080">
        <w:t>German barbarism.</w:t>
      </w:r>
      <w:r w:rsidRPr="006308EC">
        <w:t>”</w:t>
      </w:r>
      <w:r w:rsidRPr="00FA6080">
        <w:t xml:space="preserve"> According to the UNRRA</w:t>
      </w:r>
      <w:r w:rsidRPr="006308EC">
        <w:t>’</w:t>
      </w:r>
      <w:r w:rsidRPr="00FA6080">
        <w:t xml:space="preserve">s official historian, George Woodbridge, </w:t>
      </w:r>
      <w:r w:rsidRPr="006308EC">
        <w:t>“</w:t>
      </w:r>
      <w:r w:rsidRPr="00FA6080">
        <w:t xml:space="preserve">no operations of the Administration were to get so much publicity </w:t>
      </w:r>
      <w:r w:rsidRPr="006308EC">
        <w:t>–</w:t>
      </w:r>
      <w:r w:rsidRPr="00FA6080">
        <w:t xml:space="preserve"> good and bad</w:t>
      </w:r>
      <w:r w:rsidRPr="006308EC">
        <w:t>”</w:t>
      </w:r>
      <w:r w:rsidRPr="00FA6080">
        <w:t xml:space="preserve"> as the relief of Europe</w:t>
      </w:r>
      <w:r w:rsidRPr="006308EC">
        <w:t>’</w:t>
      </w:r>
      <w:r w:rsidRPr="00FA6080">
        <w:t>s displaced.</w:t>
      </w:r>
      <w:r w:rsidRPr="00FA6080">
        <w:rPr>
          <w:vertAlign w:val="superscript"/>
        </w:rPr>
        <w:endnoteReference w:id="532"/>
      </w:r>
      <w:r w:rsidRPr="00FA6080">
        <w:t xml:space="preserve"> Here Woodbridge was referring to the tense public debate over the massive employment of supplies and personnel for the assistance of the camp population in Europe. His remarks provide a good indication of the context of the time </w:t>
      </w:r>
      <w:r w:rsidRPr="006308EC">
        <w:t>–</w:t>
      </w:r>
      <w:r w:rsidRPr="00FA6080">
        <w:t xml:space="preserve"> and pictures taken in the assembly centers must be analyzed in the light of divided opinions about the effectiveness of the agency</w:t>
      </w:r>
      <w:r w:rsidRPr="006308EC">
        <w:t>’</w:t>
      </w:r>
      <w:r w:rsidRPr="00FA6080">
        <w:t xml:space="preserve">s DP </w:t>
      </w:r>
      <w:del w:id="3664" w:author="Patterson Lamb" w:date="2014-08-11T08:52:00Z">
        <w:r w:rsidRPr="00FA6080" w:rsidDel="007B075C">
          <w:delText xml:space="preserve">Operations </w:delText>
        </w:r>
      </w:del>
      <w:ins w:id="3665" w:author="Patterson Lamb" w:date="2014-08-11T08:52:00Z">
        <w:r>
          <w:t>o</w:t>
        </w:r>
        <w:r w:rsidRPr="00FA6080">
          <w:t xml:space="preserve">perations </w:t>
        </w:r>
      </w:ins>
      <w:r w:rsidRPr="00FA6080">
        <w:t>and the symbolic meaning of European refugees in UNRRA</w:t>
      </w:r>
      <w:r w:rsidRPr="006308EC">
        <w:t>’</w:t>
      </w:r>
      <w:r w:rsidRPr="00FA6080">
        <w:t xml:space="preserve">s attempt to launch a </w:t>
      </w:r>
      <w:r w:rsidRPr="006308EC">
        <w:t>“</w:t>
      </w:r>
      <w:r w:rsidRPr="00FA6080">
        <w:t>new humanitarianism</w:t>
      </w:r>
      <w:r w:rsidRPr="006308EC">
        <w:t>”</w:t>
      </w:r>
      <w:r w:rsidRPr="00FA6080">
        <w:t xml:space="preserve"> in the postwar period.</w:t>
      </w:r>
    </w:p>
    <w:p w:rsidR="005600E9" w:rsidRPr="006308EC" w:rsidRDefault="005600E9" w:rsidP="001A4F98">
      <w:pPr>
        <w:pStyle w:val="A"/>
      </w:pPr>
      <w:bookmarkStart w:id="3666" w:name="CBML_ch08_sec1_003"/>
      <w:r w:rsidRPr="006308EC">
        <w:t>“Public Relation Stories”</w:t>
      </w:r>
    </w:p>
    <w:bookmarkEnd w:id="3666"/>
    <w:p w:rsidR="005600E9" w:rsidRPr="00FA6080" w:rsidRDefault="005600E9" w:rsidP="001A4F98">
      <w:pPr>
        <w:pStyle w:val="para-no-indent"/>
      </w:pPr>
      <w:r w:rsidRPr="00FA6080">
        <w:t xml:space="preserve">In her personal account </w:t>
      </w:r>
      <w:r w:rsidRPr="007D5122">
        <w:rPr>
          <w:i/>
        </w:rPr>
        <w:t>The Wild Place</w:t>
      </w:r>
      <w:r w:rsidRPr="00FA6080">
        <w:t xml:space="preserve">, UNRRA Welfare Officer Kathryn Hulme described her arrival at the displaced person camp of Wildflecken, in the American zone of Germany. Hulme </w:t>
      </w:r>
      <w:del w:id="3667" w:author="Patterson Lamb" w:date="2014-08-11T08:52:00Z">
        <w:r w:rsidRPr="00FA6080" w:rsidDel="007B075C">
          <w:delText xml:space="preserve">emphasised </w:delText>
        </w:r>
      </w:del>
      <w:ins w:id="3668" w:author="Patterson Lamb" w:date="2014-08-11T08:52:00Z">
        <w:r w:rsidRPr="00FA6080">
          <w:t>emphasi</w:t>
        </w:r>
        <w:r>
          <w:t>z</w:t>
        </w:r>
        <w:r w:rsidRPr="00FA6080">
          <w:t xml:space="preserve">ed </w:t>
        </w:r>
      </w:ins>
      <w:r w:rsidRPr="00FA6080">
        <w:t xml:space="preserve">the chaotic flows of people, the appalling lack of facilities, and the nightmare of overcrowded dwellings. She did not depict in any detail what she saw around her, but insisted on how what she had seen had affected her. </w:t>
      </w:r>
      <w:r w:rsidRPr="006308EC">
        <w:t>“</w:t>
      </w:r>
      <w:r w:rsidRPr="00FA6080">
        <w:t>The sight of human beings crowded into cattle cars makes a singular first impression,</w:t>
      </w:r>
      <w:r w:rsidRPr="006308EC">
        <w:t>”</w:t>
      </w:r>
      <w:r w:rsidRPr="00FA6080">
        <w:t xml:space="preserve"> she stated, referring to the massive arrivals and departure of DPs to and from the camp. She had seen similar sights in newspaper photographs published during World War I, </w:t>
      </w:r>
      <w:r w:rsidRPr="006308EC">
        <w:t>“</w:t>
      </w:r>
      <w:r w:rsidRPr="00FA6080">
        <w:t>but like everything else where humans are concerned, it is one thing to read about it and quite another to witness it.</w:t>
      </w:r>
      <w:r w:rsidRPr="006308EC">
        <w:t>”</w:t>
      </w:r>
      <w:r w:rsidRPr="00FA6080">
        <w:rPr>
          <w:vertAlign w:val="superscript"/>
        </w:rPr>
        <w:endnoteReference w:id="533"/>
      </w:r>
      <w:r w:rsidRPr="00FA6080">
        <w:t xml:space="preserve"> Kathryn Hulme wrote about her visual experience of displacement and how this affected her performance of relief. Three hundred kilomet</w:t>
      </w:r>
      <w:del w:id="3669" w:author="Patterson Lamb" w:date="2014-08-11T08:53:00Z">
        <w:r w:rsidRPr="00FA6080" w:rsidDel="007B075C">
          <w:delText>re</w:delText>
        </w:r>
      </w:del>
      <w:ins w:id="3670" w:author="Patterson Lamb" w:date="2014-08-11T08:53:00Z">
        <w:r>
          <w:t>er</w:t>
        </w:r>
      </w:ins>
      <w:r w:rsidRPr="00FA6080">
        <w:t xml:space="preserve">s to the </w:t>
      </w:r>
      <w:del w:id="3671" w:author="Patterson Lamb" w:date="2014-08-11T08:53:00Z">
        <w:r w:rsidRPr="00FA6080" w:rsidDel="007B075C">
          <w:delText>South</w:delText>
        </w:r>
      </w:del>
      <w:ins w:id="3672" w:author="Patterson Lamb" w:date="2014-08-11T08:53:00Z">
        <w:r>
          <w:t>s</w:t>
        </w:r>
        <w:r w:rsidRPr="00FA6080">
          <w:t>outh</w:t>
        </w:r>
      </w:ins>
      <w:r w:rsidRPr="00FA6080">
        <w:t xml:space="preserve">, not far from Munich, the former social worker Susan Pettiss described the beginning of her service for UNRRA as </w:t>
      </w:r>
      <w:r w:rsidRPr="006308EC">
        <w:t>“</w:t>
      </w:r>
      <w:r w:rsidRPr="00FA6080">
        <w:t>unbelievable.</w:t>
      </w:r>
      <w:r w:rsidRPr="006308EC">
        <w:t>”</w:t>
      </w:r>
      <w:r w:rsidRPr="00FA6080">
        <w:t xml:space="preserve"> In her journal she complained about the people </w:t>
      </w:r>
      <w:r w:rsidRPr="006308EC">
        <w:t>“</w:t>
      </w:r>
      <w:r w:rsidRPr="00FA6080">
        <w:t>piled up</w:t>
      </w:r>
      <w:r w:rsidRPr="006308EC">
        <w:t>”</w:t>
      </w:r>
      <w:r w:rsidRPr="00FA6080">
        <w:t xml:space="preserve"> in the Assembly Centers, described rooms with </w:t>
      </w:r>
      <w:r w:rsidRPr="006308EC">
        <w:t>“</w:t>
      </w:r>
      <w:r w:rsidRPr="00FA6080">
        <w:t>no beds, no covers,</w:t>
      </w:r>
      <w:r w:rsidRPr="006308EC">
        <w:t>”</w:t>
      </w:r>
      <w:r w:rsidRPr="00FA6080">
        <w:t xml:space="preserve"> and noted that </w:t>
      </w:r>
      <w:r w:rsidRPr="006308EC">
        <w:t>“</w:t>
      </w:r>
      <w:r w:rsidRPr="00FA6080">
        <w:t>everything else seemed to be chaos,</w:t>
      </w:r>
      <w:r w:rsidRPr="006308EC">
        <w:t>”</w:t>
      </w:r>
      <w:r w:rsidRPr="00FA6080">
        <w:t xml:space="preserve"> although </w:t>
      </w:r>
      <w:r w:rsidRPr="006308EC">
        <w:t>“</w:t>
      </w:r>
      <w:r w:rsidRPr="00FA6080">
        <w:t>things somehow got done.</w:t>
      </w:r>
      <w:r w:rsidRPr="006308EC">
        <w:t>”</w:t>
      </w:r>
      <w:r w:rsidRPr="00FA6080">
        <w:rPr>
          <w:vertAlign w:val="superscript"/>
        </w:rPr>
        <w:endnoteReference w:id="534"/>
      </w:r>
      <w:r w:rsidRPr="00FA6080">
        <w:t xml:space="preserve"> Hulme, Pettis, and the authors of many reports drafted from the field</w:t>
      </w:r>
      <w:del w:id="3673" w:author="Patterson Lamb" w:date="2014-08-11T08:53:00Z">
        <w:r w:rsidRPr="00FA6080" w:rsidDel="007B075C">
          <w:delText>,</w:delText>
        </w:r>
      </w:del>
      <w:r w:rsidRPr="00FA6080">
        <w:t xml:space="preserve"> described the reality surrounding them in order to get across how challenging their mission was. They also just wanted to record what they had seen in post</w:t>
      </w:r>
      <w:del w:id="3674" w:author="Patterson Lamb" w:date="2014-08-11T08:53:00Z">
        <w:r w:rsidRPr="00FA6080" w:rsidDel="007B075C">
          <w:delText>-</w:delText>
        </w:r>
      </w:del>
      <w:r w:rsidRPr="00FA6080">
        <w:t>war Germany and DP camps, which were a far cry from anything they or their fellow citizens had imagined back home.</w:t>
      </w:r>
    </w:p>
    <w:p w:rsidR="005600E9" w:rsidRPr="00FA6080" w:rsidRDefault="005600E9" w:rsidP="001A4F98">
      <w:pPr>
        <w:pStyle w:val="para"/>
      </w:pPr>
      <w:r w:rsidRPr="00FA6080">
        <w:t>The visual narrative promulgated by UNRRA was of a very different type. Chaos, camp overpopulation</w:t>
      </w:r>
      <w:ins w:id="3675" w:author="Patterson Lamb" w:date="2014-08-11T08:53:00Z">
        <w:r>
          <w:t>,</w:t>
        </w:r>
      </w:ins>
      <w:r w:rsidRPr="00FA6080">
        <w:t xml:space="preserve"> and poor living conditions of refugees were not salient features of the photographs released by the Administration, not even in the shots taken immediately after the end of the war.</w:t>
      </w:r>
      <w:r w:rsidRPr="00FA6080">
        <w:rPr>
          <w:vertAlign w:val="superscript"/>
        </w:rPr>
        <w:endnoteReference w:id="535"/>
      </w:r>
      <w:r w:rsidRPr="00FA6080">
        <w:t xml:space="preserve"> Photos taken by Maxine Rude in 1945 are a good example. The row of trucks and the piles of sacks convey a sense of order and efficiency, while the open spaces and the few people around seem to contradict the very idea of overpopulation in the camps. We find the same features in the portrait of DPs getting ready for repatriation: they all stand at attention in ordered military formation</w:t>
      </w:r>
      <w:ins w:id="3677" w:author="Patterson Lamb" w:date="2014-08-11T08:54:00Z">
        <w:r>
          <w:t xml:space="preserve"> (Figure 8.1)</w:t>
        </w:r>
      </w:ins>
      <w:r w:rsidRPr="00FA6080">
        <w:t>.</w:t>
      </w:r>
      <w:r w:rsidRPr="00FA6080">
        <w:rPr>
          <w:vertAlign w:val="superscript"/>
        </w:rPr>
        <w:endnoteReference w:id="536"/>
      </w:r>
    </w:p>
    <w:p w:rsidR="005600E9" w:rsidRPr="006F6810" w:rsidRDefault="005600E9" w:rsidP="001A4F98">
      <w:pPr>
        <w:pStyle w:val="fig"/>
      </w:pPr>
      <w:r w:rsidRPr="006F6810">
        <w:t>Fig. 8.1 Here</w:t>
      </w:r>
    </w:p>
    <w:p w:rsidR="005600E9" w:rsidRPr="00FA6080" w:rsidRDefault="005600E9" w:rsidP="001A4F98">
      <w:pPr>
        <w:pStyle w:val="para"/>
      </w:pPr>
      <w:r w:rsidRPr="00FA6080">
        <w:t xml:space="preserve">This is an interesting picture for several reasons. It comes from the UNRRA collection housed in the UN Archives, but the </w:t>
      </w:r>
      <w:r w:rsidRPr="006308EC">
        <w:t>“</w:t>
      </w:r>
      <w:r w:rsidRPr="00FA6080">
        <w:t xml:space="preserve">Signal Corps </w:t>
      </w:r>
      <w:r w:rsidRPr="006308EC">
        <w:t>–</w:t>
      </w:r>
      <w:del w:id="3678" w:author="Patterson Lamb" w:date="2014-08-11T10:19:00Z">
        <w:r w:rsidRPr="00FA6080" w:rsidDel="00B72284">
          <w:delText xml:space="preserve"> US</w:delText>
        </w:r>
      </w:del>
      <w:ins w:id="3679" w:author="Patterson Lamb" w:date="2014-08-11T10:19:00Z">
        <w:r>
          <w:t>U.S.</w:t>
        </w:r>
      </w:ins>
      <w:r w:rsidRPr="00FA6080">
        <w:t xml:space="preserve"> Army</w:t>
      </w:r>
      <w:r w:rsidRPr="006308EC">
        <w:t>”</w:t>
      </w:r>
      <w:r w:rsidRPr="00FA6080">
        <w:t xml:space="preserve"> logo is visible in the bottom</w:t>
      </w:r>
      <w:del w:id="3680" w:author="Patterson Lamb" w:date="2014-08-11T08:56:00Z">
        <w:r w:rsidRPr="00FA6080" w:rsidDel="007B075C">
          <w:delText>-</w:delText>
        </w:r>
      </w:del>
      <w:ins w:id="3681" w:author="Patterson Lamb" w:date="2014-08-11T08:56:00Z">
        <w:r>
          <w:t xml:space="preserve"> </w:t>
        </w:r>
      </w:ins>
      <w:r w:rsidRPr="00FA6080">
        <w:t>right</w:t>
      </w:r>
      <w:del w:id="3682" w:author="Patterson Lamb" w:date="2014-08-11T08:56:00Z">
        <w:r w:rsidRPr="00FA6080" w:rsidDel="007B075C">
          <w:delText xml:space="preserve"> </w:delText>
        </w:r>
      </w:del>
      <w:ins w:id="3683" w:author="Patterson Lamb" w:date="2014-08-11T08:57:00Z">
        <w:r>
          <w:t>-</w:t>
        </w:r>
      </w:ins>
      <w:r w:rsidRPr="00FA6080">
        <w:t xml:space="preserve">hand corner. We can account for this in two ways. Photographic materials were always in short supply in occupied Germany, but the problem was particularly serious in the early days after the war, and UNRRA photographers frequently used the </w:t>
      </w:r>
      <w:del w:id="3684" w:author="Patterson Lamb" w:date="2014-08-11T08:57:00Z">
        <w:r w:rsidRPr="00FA6080" w:rsidDel="007B075C">
          <w:delText>Army</w:delText>
        </w:r>
        <w:r w:rsidRPr="006308EC" w:rsidDel="007B075C">
          <w:delText>’</w:delText>
        </w:r>
        <w:r w:rsidRPr="00FA6080" w:rsidDel="007B075C">
          <w:delText xml:space="preserve">s </w:delText>
        </w:r>
      </w:del>
      <w:ins w:id="3685" w:author="Patterson Lamb" w:date="2014-08-11T08:57:00Z">
        <w:r>
          <w:t>a</w:t>
        </w:r>
        <w:r w:rsidRPr="00FA6080">
          <w:t>rmy</w:t>
        </w:r>
        <w:r w:rsidRPr="006308EC">
          <w:t>’</w:t>
        </w:r>
        <w:r w:rsidRPr="00FA6080">
          <w:t xml:space="preserve">s </w:t>
        </w:r>
      </w:ins>
      <w:r w:rsidRPr="00FA6080">
        <w:t>equipment</w:t>
      </w:r>
      <w:del w:id="3686" w:author="Patterson Lamb" w:date="2014-08-11T08:57:00Z">
        <w:r w:rsidRPr="00FA6080" w:rsidDel="007B075C">
          <w:delText xml:space="preserve">, </w:delText>
        </w:r>
      </w:del>
      <w:ins w:id="3687" w:author="Patterson Lamb" w:date="2014-08-11T08:57:00Z">
        <w:r>
          <w:t>;</w:t>
        </w:r>
        <w:r w:rsidRPr="00FA6080">
          <w:t xml:space="preserve"> </w:t>
        </w:r>
      </w:ins>
      <w:r w:rsidRPr="00FA6080">
        <w:t xml:space="preserve">therefore the logo may have been added automatically when the film was printed. Another possible explanation is that in its initial phase, the UNRRA Public Information Office circulated the photographs taken by the </w:t>
      </w:r>
      <w:del w:id="3688" w:author="Patterson Lamb" w:date="2014-08-11T08:57:00Z">
        <w:r w:rsidRPr="00FA6080" w:rsidDel="007B075C">
          <w:delText>Army</w:delText>
        </w:r>
      </w:del>
      <w:ins w:id="3689" w:author="Patterson Lamb" w:date="2014-08-11T08:57:00Z">
        <w:r>
          <w:t>a</w:t>
        </w:r>
        <w:r w:rsidRPr="00FA6080">
          <w:t>rmy</w:t>
        </w:r>
      </w:ins>
      <w:r w:rsidRPr="00FA6080">
        <w:t>.</w:t>
      </w:r>
      <w:r w:rsidRPr="00FA6080">
        <w:rPr>
          <w:vertAlign w:val="superscript"/>
        </w:rPr>
        <w:endnoteReference w:id="537"/>
      </w:r>
      <w:r w:rsidRPr="00FA6080">
        <w:t xml:space="preserve"> Whatever the case, the uncertain attribution of such early photos documenting relief reminds us of the collaboration between the UN agency and the military authorities in arranging the public information campaigns.</w:t>
      </w:r>
      <w:ins w:id="3694" w:author="Patterson Lamb" w:date="2014-08-11T08:57:00Z">
        <w:r>
          <w:t xml:space="preserve"> </w:t>
        </w:r>
      </w:ins>
    </w:p>
    <w:p w:rsidR="005600E9" w:rsidRPr="00FA6080" w:rsidRDefault="005600E9" w:rsidP="001A4F98">
      <w:pPr>
        <w:pStyle w:val="para"/>
      </w:pPr>
      <w:r w:rsidRPr="00FA6080">
        <w:t>Assisting the military authorities in repatriating the DPs was one of UNRRA</w:t>
      </w:r>
      <w:r w:rsidRPr="006308EC">
        <w:t>’</w:t>
      </w:r>
      <w:r w:rsidRPr="00FA6080">
        <w:t>s main tasks in post</w:t>
      </w:r>
      <w:del w:id="3695" w:author="Patterson Lamb" w:date="2014-08-11T08:58:00Z">
        <w:r w:rsidRPr="00FA6080" w:rsidDel="007B075C">
          <w:delText>-</w:delText>
        </w:r>
      </w:del>
      <w:r w:rsidRPr="00FA6080">
        <w:t>war Germany</w:t>
      </w:r>
      <w:ins w:id="3696" w:author="Patterson Lamb" w:date="2014-08-11T08:58:00Z">
        <w:r>
          <w:t>,</w:t>
        </w:r>
      </w:ins>
      <w:r w:rsidRPr="00FA6080">
        <w:t xml:space="preserve"> and these efforts were widely documented. According to the final report on the Public Information Office in the</w:t>
      </w:r>
      <w:del w:id="3697" w:author="Patterson Lamb" w:date="2014-08-11T10:19:00Z">
        <w:r w:rsidRPr="00FA6080" w:rsidDel="00B72284">
          <w:delText xml:space="preserve"> US</w:delText>
        </w:r>
      </w:del>
      <w:ins w:id="3698" w:author="Patterson Lamb" w:date="2014-08-11T10:19:00Z">
        <w:r>
          <w:t>U.S.</w:t>
        </w:r>
      </w:ins>
      <w:r w:rsidRPr="00FA6080">
        <w:t xml:space="preserve"> zone, the intensive circulation of accounts and pictures on repatriation had a twofold purpose. On the one hand, it was aimed at </w:t>
      </w:r>
      <w:r w:rsidRPr="006308EC">
        <w:t>“</w:t>
      </w:r>
      <w:r w:rsidRPr="00FA6080">
        <w:t>carrying on a campaign of constructive publicity</w:t>
      </w:r>
      <w:r w:rsidRPr="006308EC">
        <w:t>”</w:t>
      </w:r>
      <w:r w:rsidRPr="00FA6080">
        <w:t xml:space="preserve"> about the activity </w:t>
      </w:r>
      <w:r w:rsidRPr="00FA6080">
        <w:rPr>
          <w:lang w:val="en-CA"/>
        </w:rPr>
        <w:t>to which the UNRRA Council had given the highest priority</w:t>
      </w:r>
      <w:r w:rsidRPr="00FA6080">
        <w:t xml:space="preserve">; on the other, UNRRA sought to disseminate </w:t>
      </w:r>
      <w:r w:rsidRPr="006308EC">
        <w:t>“</w:t>
      </w:r>
      <w:r w:rsidRPr="00FA6080">
        <w:t>information designed to acquaint displaced persons with the desirability of a return to their homelands.</w:t>
      </w:r>
      <w:r w:rsidRPr="006308EC">
        <w:t>”</w:t>
      </w:r>
      <w:r w:rsidRPr="00FA6080">
        <w:rPr>
          <w:vertAlign w:val="superscript"/>
        </w:rPr>
        <w:endnoteReference w:id="538"/>
      </w:r>
      <w:r w:rsidRPr="00FA6080">
        <w:t xml:space="preserve"> Pictures were meant for two viewing publics: ordinary people in Western countries, who needed to be convinced that UNRRA was </w:t>
      </w:r>
      <w:ins w:id="3702" w:author="Patterson Lamb" w:date="2014-08-11T08:59:00Z">
        <w:r w:rsidRPr="00FA6080">
          <w:t>successfully</w:t>
        </w:r>
        <w:r w:rsidRPr="00FA6080" w:rsidDel="007B075C">
          <w:t xml:space="preserve"> </w:t>
        </w:r>
      </w:ins>
      <w:del w:id="3703" w:author="Patterson Lamb" w:date="2014-08-11T08:59:00Z">
        <w:r w:rsidRPr="00FA6080" w:rsidDel="007B075C">
          <w:delText>bringing back</w:delText>
        </w:r>
      </w:del>
      <w:ins w:id="3704" w:author="Patterson Lamb" w:date="2014-08-11T08:59:00Z">
        <w:r>
          <w:t>returning</w:t>
        </w:r>
      </w:ins>
      <w:r w:rsidRPr="00FA6080">
        <w:t xml:space="preserve"> </w:t>
      </w:r>
      <w:del w:id="3705" w:author="Patterson Lamb" w:date="2014-08-11T08:59:00Z">
        <w:r w:rsidRPr="00FA6080" w:rsidDel="007B075C">
          <w:delText xml:space="preserve">home </w:delText>
        </w:r>
      </w:del>
      <w:r w:rsidRPr="00FA6080">
        <w:t xml:space="preserve">the refugees </w:t>
      </w:r>
      <w:ins w:id="3706" w:author="Patterson Lamb" w:date="2014-08-11T08:59:00Z">
        <w:r w:rsidRPr="00FA6080">
          <w:t>home</w:t>
        </w:r>
      </w:ins>
      <w:del w:id="3707" w:author="Patterson Lamb" w:date="2014-08-11T08:59:00Z">
        <w:r w:rsidRPr="00FA6080" w:rsidDel="007B075C">
          <w:delText>successfully</w:delText>
        </w:r>
      </w:del>
      <w:r w:rsidRPr="00FA6080">
        <w:t>, and the refugees themselves, who had to be persuaded to accept repatriation. Norman Weaver</w:t>
      </w:r>
      <w:r w:rsidRPr="006308EC">
        <w:t>’</w:t>
      </w:r>
      <w:r w:rsidRPr="00FA6080">
        <w:t>s sequence on the repatriation of 1</w:t>
      </w:r>
      <w:del w:id="3708" w:author="Patterson Lamb" w:date="2014-08-11T09:00:00Z">
        <w:r w:rsidRPr="00FA6080" w:rsidDel="007B075C">
          <w:delText>.</w:delText>
        </w:r>
      </w:del>
      <w:ins w:id="3709" w:author="Patterson Lamb" w:date="2014-08-11T09:00:00Z">
        <w:r>
          <w:t>,</w:t>
        </w:r>
      </w:ins>
      <w:r w:rsidRPr="00FA6080">
        <w:t>400 Polish DPs is a good example of how this kind of information was visually choreographed. Weaver portrayed women and men sailing for Danzig: a tidy line of people embarking on the ship</w:t>
      </w:r>
      <w:ins w:id="3710" w:author="Patterson Lamb" w:date="2014-08-11T09:00:00Z">
        <w:r>
          <w:t xml:space="preserve"> (Figure 8.2)</w:t>
        </w:r>
      </w:ins>
      <w:r w:rsidRPr="00FA6080">
        <w:t>.</w:t>
      </w:r>
      <w:r w:rsidRPr="00FA6080">
        <w:rPr>
          <w:vertAlign w:val="superscript"/>
        </w:rPr>
        <w:endnoteReference w:id="539"/>
      </w:r>
    </w:p>
    <w:p w:rsidR="005600E9" w:rsidRPr="006F6810" w:rsidRDefault="005600E9" w:rsidP="001A4F98">
      <w:pPr>
        <w:pStyle w:val="fig"/>
      </w:pPr>
      <w:r w:rsidRPr="006F6810">
        <w:t>Fig. 8.2 Here</w:t>
      </w:r>
    </w:p>
    <w:p w:rsidR="005600E9" w:rsidRPr="00FA6080" w:rsidRDefault="005600E9" w:rsidP="001A4F98">
      <w:pPr>
        <w:pStyle w:val="para"/>
      </w:pPr>
      <w:r w:rsidRPr="00FA6080">
        <w:t>Cases, sacks</w:t>
      </w:r>
      <w:ins w:id="3715" w:author="Patterson Lamb" w:date="2014-08-11T09:01:00Z">
        <w:r>
          <w:t>,</w:t>
        </w:r>
      </w:ins>
      <w:r w:rsidRPr="00FA6080">
        <w:t xml:space="preserve"> and mattresses take center stage in the picture. This is not surprising: undoubtedly luggage is one of the </w:t>
      </w:r>
      <w:r w:rsidRPr="006308EC">
        <w:t>“</w:t>
      </w:r>
      <w:r w:rsidRPr="00FA6080">
        <w:t>visual signs of refugeeness</w:t>
      </w:r>
      <w:r w:rsidRPr="006308EC">
        <w:t>”</w:t>
      </w:r>
      <w:r w:rsidRPr="00FA6080">
        <w:t xml:space="preserve"> which, according to the anthropologist Lisa Malkki, has played an important </w:t>
      </w:r>
      <w:r w:rsidRPr="003C478B">
        <w:t>part in</w:t>
      </w:r>
      <w:r w:rsidRPr="00FA6080">
        <w:t xml:space="preserve"> shaping the collective imagination about refugees.</w:t>
      </w:r>
      <w:r w:rsidRPr="00FA6080">
        <w:rPr>
          <w:vertAlign w:val="superscript"/>
        </w:rPr>
        <w:endnoteReference w:id="540"/>
      </w:r>
      <w:r w:rsidRPr="00FA6080">
        <w:t xml:space="preserve"> However, here sacks, cases</w:t>
      </w:r>
      <w:ins w:id="3716" w:author="Patterson Lamb" w:date="2014-08-11T09:01:00Z">
        <w:r>
          <w:t>,</w:t>
        </w:r>
      </w:ins>
      <w:r w:rsidRPr="00FA6080">
        <w:t xml:space="preserve"> and mattresses were meant to be positive rather than negative symbols, since they spoke of people</w:t>
      </w:r>
      <w:r w:rsidRPr="006308EC">
        <w:t>’</w:t>
      </w:r>
      <w:r w:rsidRPr="00FA6080">
        <w:t xml:space="preserve">s return rather than of their </w:t>
      </w:r>
      <w:del w:id="3717" w:author="Patterson Lamb" w:date="2014-08-11T09:01:00Z">
        <w:r w:rsidRPr="00FA6080" w:rsidDel="004A026E">
          <w:delText>uprootedness</w:delText>
        </w:r>
      </w:del>
      <w:ins w:id="3718" w:author="Patterson Lamb" w:date="2014-08-11T09:01:00Z">
        <w:r>
          <w:t>displac</w:t>
        </w:r>
      </w:ins>
      <w:ins w:id="3719" w:author="Patterson Lamb" w:date="2014-08-11T09:02:00Z">
        <w:r>
          <w:t>ement</w:t>
        </w:r>
      </w:ins>
      <w:r w:rsidRPr="00FA6080">
        <w:t>. In the following picture we see a group of smiling men waving their hands from the ship</w:t>
      </w:r>
      <w:r w:rsidRPr="006308EC">
        <w:t>’</w:t>
      </w:r>
      <w:r w:rsidRPr="00FA6080">
        <w:t>s deck; their cheerful goodbyes conveyed the feeling that they were happy to be going home, as they had allegedly wished to do for a long time. At the same time</w:t>
      </w:r>
      <w:ins w:id="3720" w:author="Patterson Lamb" w:date="2014-08-11T09:02:00Z">
        <w:r>
          <w:t>,</w:t>
        </w:r>
      </w:ins>
      <w:r w:rsidRPr="00FA6080">
        <w:t xml:space="preserve"> people</w:t>
      </w:r>
      <w:r w:rsidRPr="006308EC">
        <w:t>’</w:t>
      </w:r>
      <w:r w:rsidRPr="00FA6080">
        <w:t xml:space="preserve">s smiles and goodbyes showed that they were satisfied and, therefore, appreciative of the organization </w:t>
      </w:r>
      <w:del w:id="3721" w:author="Patterson Lamb" w:date="2014-08-11T09:02:00Z">
        <w:r w:rsidRPr="00FA6080" w:rsidDel="004A026E">
          <w:delText xml:space="preserve">which </w:delText>
        </w:r>
      </w:del>
      <w:ins w:id="3722" w:author="Patterson Lamb" w:date="2014-08-11T09:02:00Z">
        <w:r>
          <w:t>that</w:t>
        </w:r>
        <w:r w:rsidRPr="00FA6080">
          <w:t xml:space="preserve"> </w:t>
        </w:r>
      </w:ins>
      <w:r w:rsidRPr="00FA6080">
        <w:t>had so efficiently arranged the massive departure. The following pictures were taken first in the Transit Center, which temporarily hosted the repatriating Polish DPs, and then at the train station. The story of refugee repatriation was reported by looking at its different stages. A sequence of shots made it easier for the public to grasp what was going on and to visuali</w:t>
      </w:r>
      <w:ins w:id="3723" w:author="Patterson Lamb" w:date="2014-08-11T09:02:00Z">
        <w:r>
          <w:t>z</w:t>
        </w:r>
      </w:ins>
      <w:del w:id="3724" w:author="Patterson Lamb" w:date="2014-08-11T09:02:00Z">
        <w:r w:rsidRPr="00FA6080" w:rsidDel="004A026E">
          <w:delText>s</w:delText>
        </w:r>
      </w:del>
      <w:r w:rsidRPr="00FA6080">
        <w:t>e relief, turning it from an abstract goal into concrete action.</w:t>
      </w:r>
      <w:r w:rsidRPr="00FA6080">
        <w:rPr>
          <w:vertAlign w:val="superscript"/>
        </w:rPr>
        <w:endnoteReference w:id="541"/>
      </w:r>
    </w:p>
    <w:p w:rsidR="005600E9" w:rsidRPr="00FA6080" w:rsidRDefault="005600E9" w:rsidP="001A4F98">
      <w:pPr>
        <w:pStyle w:val="para"/>
      </w:pPr>
      <w:r w:rsidRPr="00FA6080">
        <w:t>Of course</w:t>
      </w:r>
      <w:ins w:id="3725" w:author="Patterson Lamb" w:date="2014-08-11T09:03:00Z">
        <w:r>
          <w:t>,</w:t>
        </w:r>
      </w:ins>
      <w:r w:rsidRPr="00FA6080">
        <w:t xml:space="preserve"> these pictures tell a largely incomplete and partial story. As is well known, many displaced persons from Eastern Europe actually refused repatriation. Under the terms of the Yalta Agreement, British and American military authorities turned over most Soviet citizens to Moscow</w:t>
      </w:r>
      <w:r w:rsidRPr="006308EC">
        <w:t>’</w:t>
      </w:r>
      <w:r w:rsidRPr="00FA6080">
        <w:t>s representatives even if they were unwilling to go.</w:t>
      </w:r>
      <w:r w:rsidRPr="00FA6080">
        <w:rPr>
          <w:vertAlign w:val="superscript"/>
        </w:rPr>
        <w:endnoteReference w:id="542"/>
      </w:r>
      <w:r w:rsidRPr="00FA6080">
        <w:t xml:space="preserve"> Kathryn Hulme was shocked when she learned from a colleague that Russians refugees </w:t>
      </w:r>
      <w:r w:rsidRPr="006308EC">
        <w:t>“</w:t>
      </w:r>
      <w:r w:rsidRPr="00FA6080">
        <w:t>had slashed their wrists, stripped naked and hanged themselves rather than get into the repatriation train.</w:t>
      </w:r>
      <w:r w:rsidRPr="006308EC">
        <w:t>”</w:t>
      </w:r>
      <w:r w:rsidRPr="00FA6080">
        <w:rPr>
          <w:vertAlign w:val="superscript"/>
        </w:rPr>
        <w:endnoteReference w:id="543"/>
      </w:r>
      <w:r w:rsidRPr="00FA6080">
        <w:t xml:space="preserve"> Balts claimed that they had no country to return to, since the Soviet Union had annexed Estonia, Latvia</w:t>
      </w:r>
      <w:ins w:id="3731" w:author="Patterson Lamb" w:date="2014-08-11T09:03:00Z">
        <w:r>
          <w:t>,</w:t>
        </w:r>
      </w:ins>
      <w:r w:rsidRPr="00FA6080">
        <w:t xml:space="preserve"> and Lithuania; therefore, they violently rejected any negotiation with the Soviet representatives. Only half of the Poles voluntarily opted for return, and the Allies asked UNRRA to pressure the resisters to follow the example of their fellow-nationals.</w:t>
      </w:r>
      <w:r w:rsidRPr="00FA6080">
        <w:rPr>
          <w:vertAlign w:val="superscript"/>
        </w:rPr>
        <w:endnoteReference w:id="544"/>
      </w:r>
      <w:r w:rsidRPr="00FA6080">
        <w:t xml:space="preserve"> What the UN agency</w:t>
      </w:r>
      <w:r w:rsidRPr="006308EC">
        <w:t>’</w:t>
      </w:r>
      <w:r w:rsidRPr="00FA6080">
        <w:t xml:space="preserve">s pictures showed </w:t>
      </w:r>
      <w:r w:rsidRPr="006308EC">
        <w:t>–</w:t>
      </w:r>
      <w:r w:rsidRPr="00FA6080">
        <w:t xml:space="preserve"> those taken by Weaver are just an example </w:t>
      </w:r>
      <w:r w:rsidRPr="006308EC">
        <w:t>–</w:t>
      </w:r>
      <w:r w:rsidRPr="00FA6080">
        <w:t xml:space="preserve"> was the very opposite of what repatriation really meant in many of the camps: disorder, confrontation, passive and active resistance. Moreover, the long journeys toward Eastern Europe were anything but smooth and well organized; UNRRA reports complained of the trave</w:t>
      </w:r>
      <w:del w:id="3742" w:author="Patterson Lamb" w:date="2014-08-11T09:03:00Z">
        <w:r w:rsidRPr="00FA6080" w:rsidDel="004A026E">
          <w:delText>l</w:delText>
        </w:r>
      </w:del>
      <w:r w:rsidRPr="00FA6080">
        <w:t>lers</w:t>
      </w:r>
      <w:r w:rsidRPr="006308EC">
        <w:t>’</w:t>
      </w:r>
      <w:r w:rsidRPr="00FA6080">
        <w:t xml:space="preserve"> unruly behavio</w:t>
      </w:r>
      <w:del w:id="3743" w:author="Patterson Lamb" w:date="2014-08-11T09:04:00Z">
        <w:r w:rsidRPr="00FA6080" w:rsidDel="004A026E">
          <w:delText>u</w:delText>
        </w:r>
      </w:del>
      <w:r w:rsidRPr="00FA6080">
        <w:t xml:space="preserve">r, of the lack of food and supplies, of continuously </w:t>
      </w:r>
      <w:del w:id="3744" w:author="Patterson Lamb" w:date="2014-08-11T09:04:00Z">
        <w:r w:rsidRPr="00FA6080" w:rsidDel="004A026E">
          <w:delText xml:space="preserve">unexpected </w:delText>
        </w:r>
      </w:del>
      <w:ins w:id="3745" w:author="Patterson Lamb" w:date="2014-08-11T09:04:00Z">
        <w:r>
          <w:t>occurring</w:t>
        </w:r>
        <w:r w:rsidRPr="00FA6080">
          <w:t xml:space="preserve"> </w:t>
        </w:r>
      </w:ins>
      <w:r w:rsidRPr="00FA6080">
        <w:t>accidents. Quite understandably, UNRRA photographers were not expected to document these sides of the story, which were evidence of the Administration</w:t>
      </w:r>
      <w:r w:rsidRPr="006308EC">
        <w:t>’</w:t>
      </w:r>
      <w:r w:rsidRPr="00FA6080">
        <w:t>s failings</w:t>
      </w:r>
      <w:del w:id="3746" w:author="Patterson Lamb" w:date="2014-08-11T09:04:00Z">
        <w:r w:rsidRPr="00FA6080" w:rsidDel="004A026E">
          <w:delText>,</w:delText>
        </w:r>
      </w:del>
      <w:r w:rsidRPr="00FA6080">
        <w:t xml:space="preserve"> and which cast doubts on the very nature and sincerity of its humanitarian mandate. </w:t>
      </w:r>
      <w:r w:rsidRPr="00FA6080">
        <w:rPr>
          <w:iCs/>
        </w:rPr>
        <w:t>The humanitarian narratives implicit in these photographs warrant further analysis and can reveal a lot about both how UNRRA aimed to shape public opinion and the kind</w:t>
      </w:r>
      <w:ins w:id="3747" w:author="Patterson Lamb" w:date="2014-08-11T09:04:00Z">
        <w:r>
          <w:rPr>
            <w:iCs/>
          </w:rPr>
          <w:t>s</w:t>
        </w:r>
      </w:ins>
      <w:r w:rsidRPr="00FA6080">
        <w:rPr>
          <w:iCs/>
        </w:rPr>
        <w:t xml:space="preserve"> of views they sought to advocate.</w:t>
      </w:r>
    </w:p>
    <w:p w:rsidR="005600E9" w:rsidRPr="00FA6080" w:rsidRDefault="005600E9" w:rsidP="001A4F98">
      <w:pPr>
        <w:pStyle w:val="para"/>
      </w:pPr>
      <w:r w:rsidRPr="00FA6080">
        <w:t xml:space="preserve">Toward the end of his life, Norman Weaver remembered that UNRRA had hired him because they </w:t>
      </w:r>
      <w:r w:rsidRPr="006308EC">
        <w:t>“</w:t>
      </w:r>
      <w:r w:rsidRPr="00FA6080">
        <w:t>needed a photo-reporter in the field, covering repatriation from concentration camps, welfare, tracing bureaus, etc.</w:t>
      </w:r>
      <w:r w:rsidRPr="006308EC">
        <w:t>”</w:t>
      </w:r>
      <w:r w:rsidRPr="00FA6080">
        <w:t xml:space="preserve"> His job was to produce </w:t>
      </w:r>
      <w:r w:rsidRPr="006308EC">
        <w:t>“</w:t>
      </w:r>
      <w:r w:rsidRPr="00FA6080">
        <w:t>public relations stories for official publications [</w:t>
      </w:r>
      <w:r w:rsidRPr="005600E9">
        <w:rPr>
          <w:i/>
          <w:rPrChange w:id="3748" w:author="Patterson Lamb" w:date="2014-08-11T09:05:00Z">
            <w:rPr/>
          </w:rPrChange>
        </w:rPr>
        <w:t>sic</w:t>
      </w:r>
      <w:r w:rsidRPr="00FA6080">
        <w:t xml:space="preserve">] such as </w:t>
      </w:r>
      <w:r w:rsidRPr="007D5122">
        <w:rPr>
          <w:i/>
        </w:rPr>
        <w:t>Life</w:t>
      </w:r>
      <w:r w:rsidRPr="00FA6080">
        <w:t xml:space="preserve">, </w:t>
      </w:r>
      <w:r w:rsidRPr="007D5122">
        <w:rPr>
          <w:i/>
        </w:rPr>
        <w:t>Time</w:t>
      </w:r>
      <w:r w:rsidRPr="00FA6080">
        <w:t xml:space="preserve">, </w:t>
      </w:r>
      <w:r w:rsidRPr="007D5122">
        <w:rPr>
          <w:i/>
        </w:rPr>
        <w:t>Ebony</w:t>
      </w:r>
      <w:r w:rsidRPr="00FA6080">
        <w:t xml:space="preserve"> and others.</w:t>
      </w:r>
      <w:r w:rsidRPr="006308EC">
        <w:t>”</w:t>
      </w:r>
      <w:r w:rsidRPr="00FA6080">
        <w:rPr>
          <w:vertAlign w:val="superscript"/>
        </w:rPr>
        <w:endnoteReference w:id="545"/>
      </w:r>
      <w:r w:rsidRPr="00FA6080">
        <w:t xml:space="preserve"> As we have seen, pictures taken </w:t>
      </w:r>
      <w:r w:rsidRPr="006308EC">
        <w:t>“</w:t>
      </w:r>
      <w:r w:rsidRPr="00FA6080">
        <w:t>in the field</w:t>
      </w:r>
      <w:r w:rsidRPr="006308EC">
        <w:t>”</w:t>
      </w:r>
      <w:r w:rsidRPr="00FA6080">
        <w:t xml:space="preserve"> were mainly meant for UNRRA publications and appropriate agencies in the member states, whose job was to distribute them to their own populations. Popular illustrated magazines were not a priority target, especially not </w:t>
      </w:r>
      <w:r w:rsidRPr="007D5122">
        <w:rPr>
          <w:i/>
        </w:rPr>
        <w:t>Life</w:t>
      </w:r>
      <w:r w:rsidRPr="00FA6080">
        <w:t xml:space="preserve">, whose publisher </w:t>
      </w:r>
      <w:r w:rsidRPr="006308EC">
        <w:t>–</w:t>
      </w:r>
      <w:r w:rsidRPr="00FA6080">
        <w:t xml:space="preserve"> Henry R. Luce </w:t>
      </w:r>
      <w:r w:rsidRPr="006308EC">
        <w:t>–</w:t>
      </w:r>
      <w:r w:rsidRPr="00FA6080">
        <w:t xml:space="preserve"> was a Republican and very critical of Roosevelt</w:t>
      </w:r>
      <w:r w:rsidRPr="006308EC">
        <w:t>’</w:t>
      </w:r>
      <w:r w:rsidRPr="00FA6080">
        <w:t>s policy in Europe and UNRRA</w:t>
      </w:r>
      <w:r w:rsidRPr="006308EC">
        <w:t>’</w:t>
      </w:r>
      <w:r w:rsidRPr="00FA6080">
        <w:t>s mission.</w:t>
      </w:r>
      <w:r w:rsidRPr="00FA6080">
        <w:rPr>
          <w:vertAlign w:val="superscript"/>
        </w:rPr>
        <w:endnoteReference w:id="546"/>
      </w:r>
      <w:r w:rsidRPr="00FA6080">
        <w:t xml:space="preserve"> Weaver merely wished to emphasi</w:t>
      </w:r>
      <w:del w:id="3757" w:author="Patterson Lamb" w:date="2014-08-11T09:05:00Z">
        <w:r w:rsidRPr="00FA6080" w:rsidDel="004A026E">
          <w:delText>s</w:delText>
        </w:r>
      </w:del>
      <w:ins w:id="3758" w:author="Patterson Lamb" w:date="2014-08-11T09:05:00Z">
        <w:r>
          <w:t>z</w:t>
        </w:r>
      </w:ins>
      <w:r w:rsidRPr="00FA6080">
        <w:t>e the prominence of UNRRA photographers</w:t>
      </w:r>
      <w:r w:rsidRPr="006308EC">
        <w:t>’</w:t>
      </w:r>
      <w:r w:rsidRPr="00FA6080">
        <w:t xml:space="preserve"> work, associating it with the most prestigious publications of the era. More important</w:t>
      </w:r>
      <w:del w:id="3759" w:author="Patterson Lamb" w:date="2014-08-11T09:05:00Z">
        <w:r w:rsidRPr="00FA6080" w:rsidDel="004A026E">
          <w:delText>ly</w:delText>
        </w:r>
      </w:del>
      <w:r w:rsidRPr="00FA6080">
        <w:t xml:space="preserve">, by calling his assignments </w:t>
      </w:r>
      <w:r w:rsidRPr="006308EC">
        <w:t>“</w:t>
      </w:r>
      <w:r w:rsidRPr="00FA6080">
        <w:t>public relations stories,</w:t>
      </w:r>
      <w:r w:rsidRPr="006308EC">
        <w:t>”</w:t>
      </w:r>
      <w:r w:rsidRPr="00FA6080">
        <w:t xml:space="preserve"> he identified the core role of photography in forging a humanitarian narrative aimed at establishing a positive relationship between the institution, its stakeholders, and public opinion.</w:t>
      </w:r>
    </w:p>
    <w:p w:rsidR="005600E9" w:rsidRPr="00FA6080" w:rsidRDefault="005600E9" w:rsidP="001A4F98">
      <w:pPr>
        <w:pStyle w:val="para"/>
      </w:pPr>
      <w:r w:rsidRPr="00FA6080">
        <w:t>A considerable body of scholarly literature considers humanitarian representations to be characterized by a focus on an identifiably suffering victim. Scholars have convincingly analyzed the role of visual images in establishing narrative conventions that were historically central to the emergence of the humanitarian project, broadly construed as the mobilization of empathy for human beings in severe distress.</w:t>
      </w:r>
      <w:r w:rsidRPr="00FA6080">
        <w:rPr>
          <w:vertAlign w:val="superscript"/>
        </w:rPr>
        <w:endnoteReference w:id="547"/>
      </w:r>
      <w:r w:rsidRPr="00FA6080">
        <w:t xml:space="preserve"> The well-known story of the </w:t>
      </w:r>
      <w:r w:rsidRPr="006308EC">
        <w:t>“</w:t>
      </w:r>
      <w:r w:rsidRPr="00FA6080">
        <w:t>starving baby</w:t>
      </w:r>
      <w:r w:rsidRPr="006308EC">
        <w:t>”</w:t>
      </w:r>
      <w:r w:rsidRPr="00FA6080">
        <w:t xml:space="preserve"> leaflet, which in 1919 contributed to giving unexpected celebrity to Eglantyne Jebb</w:t>
      </w:r>
      <w:r w:rsidRPr="006308EC">
        <w:t>’</w:t>
      </w:r>
      <w:r w:rsidRPr="00FA6080">
        <w:t>s humanitarian project, is an excellent example of photography aimed at raising empathy. Jebb and a group of women activists stood on Trafalgar Square distributing a fl</w:t>
      </w:r>
      <w:del w:id="3765" w:author="Patterson Lamb" w:date="2014-08-11T09:06:00Z">
        <w:r w:rsidRPr="00FA6080" w:rsidDel="004A026E">
          <w:delText>i</w:delText>
        </w:r>
      </w:del>
      <w:ins w:id="3766" w:author="Patterson Lamb" w:date="2014-08-11T09:06:00Z">
        <w:r>
          <w:t>y</w:t>
        </w:r>
      </w:ins>
      <w:r w:rsidRPr="00FA6080">
        <w:t xml:space="preserve">er bearing the image of an undernourished Austrian baby. Their intention was to publicly condemn the British embargo against the countries defeated in the First World War. Eglantyne Jebb was arrested, but the leaflet </w:t>
      </w:r>
      <w:del w:id="3767" w:author="Patterson Lamb" w:date="2014-08-11T09:07:00Z">
        <w:r w:rsidRPr="00FA6080" w:rsidDel="004A026E">
          <w:delText xml:space="preserve">appeared </w:delText>
        </w:r>
      </w:del>
      <w:ins w:id="3768" w:author="Patterson Lamb" w:date="2014-08-11T09:07:00Z">
        <w:r>
          <w:t>was reproduced</w:t>
        </w:r>
        <w:r w:rsidRPr="00FA6080">
          <w:t xml:space="preserve"> </w:t>
        </w:r>
      </w:ins>
      <w:ins w:id="3769" w:author="Patterson Lamb" w:date="2014-08-11T09:06:00Z">
        <w:r>
          <w:t xml:space="preserve">in </w:t>
        </w:r>
      </w:ins>
      <w:r w:rsidRPr="00FA6080">
        <w:t xml:space="preserve">the most popular newspapers and the case provided an initial impetus to the </w:t>
      </w:r>
      <w:del w:id="3770" w:author="Patterson Lamb" w:date="2014-08-11T09:07:00Z">
        <w:r w:rsidRPr="00FA6080" w:rsidDel="004A026E">
          <w:delText xml:space="preserve">foundation </w:delText>
        </w:r>
      </w:del>
      <w:ins w:id="3771" w:author="Patterson Lamb" w:date="2014-08-11T09:07:00Z">
        <w:r w:rsidRPr="00FA6080">
          <w:t>found</w:t>
        </w:r>
        <w:r>
          <w:t xml:space="preserve">ing </w:t>
        </w:r>
      </w:ins>
      <w:r w:rsidRPr="00FA6080">
        <w:t>of the Save the Children Fund (SCF). The image of the emaciated toddler became a powerful icon for the origins of the SCF</w:t>
      </w:r>
      <w:del w:id="3772" w:author="Patterson Lamb" w:date="2014-08-11T09:08:00Z">
        <w:r w:rsidRPr="00FA6080" w:rsidDel="004A026E">
          <w:delText>,</w:delText>
        </w:r>
      </w:del>
      <w:r w:rsidRPr="00FA6080">
        <w:t xml:space="preserve"> and</w:t>
      </w:r>
      <w:del w:id="3773" w:author="Patterson Lamb" w:date="2014-08-11T09:07:00Z">
        <w:r w:rsidRPr="00FA6080" w:rsidDel="004A026E">
          <w:delText>,</w:delText>
        </w:r>
      </w:del>
      <w:r w:rsidRPr="00FA6080">
        <w:t xml:space="preserve"> more </w:t>
      </w:r>
      <w:del w:id="3774" w:author="Patterson Lamb" w:date="2014-08-11T09:08:00Z">
        <w:r w:rsidRPr="00FA6080" w:rsidDel="004A026E">
          <w:delText xml:space="preserve">in </w:delText>
        </w:r>
      </w:del>
      <w:r w:rsidRPr="00FA6080">
        <w:t>general</w:t>
      </w:r>
      <w:del w:id="3775" w:author="Patterson Lamb" w:date="2014-08-11T09:08:00Z">
        <w:r w:rsidRPr="00FA6080" w:rsidDel="004A026E">
          <w:delText xml:space="preserve"> </w:delText>
        </w:r>
      </w:del>
      <w:ins w:id="3776" w:author="Patterson Lamb" w:date="2014-08-11T09:08:00Z">
        <w:r>
          <w:t xml:space="preserve">ly, </w:t>
        </w:r>
      </w:ins>
      <w:r w:rsidRPr="00FA6080">
        <w:t xml:space="preserve">for </w:t>
      </w:r>
      <w:ins w:id="3777" w:author="Patterson Lamb" w:date="2014-08-11T09:08:00Z">
        <w:r>
          <w:t xml:space="preserve">aid in </w:t>
        </w:r>
      </w:ins>
      <w:r w:rsidRPr="00FA6080">
        <w:t xml:space="preserve">the aftermath </w:t>
      </w:r>
      <w:ins w:id="3778" w:author="Patterson Lamb" w:date="2014-08-11T09:08:00Z">
        <w:r>
          <w:t xml:space="preserve">of </w:t>
        </w:r>
      </w:ins>
      <w:r w:rsidRPr="00FA6080">
        <w:t>World War I.</w:t>
      </w:r>
      <w:r w:rsidRPr="00FA6080">
        <w:rPr>
          <w:vertAlign w:val="superscript"/>
        </w:rPr>
        <w:endnoteReference w:id="548"/>
      </w:r>
      <w:r w:rsidRPr="00FA6080">
        <w:t xml:space="preserve"> It further reinforced the idea that humanitarian photography was about portraying suffering bodies, about creating images that had the power stir up emotions and play on the public</w:t>
      </w:r>
      <w:r w:rsidRPr="006308EC">
        <w:t>’</w:t>
      </w:r>
      <w:r w:rsidRPr="00FA6080">
        <w:t>s sympathy.</w:t>
      </w:r>
    </w:p>
    <w:p w:rsidR="005600E9" w:rsidRPr="00FA6080" w:rsidRDefault="005600E9" w:rsidP="001A4F98">
      <w:pPr>
        <w:pStyle w:val="para"/>
      </w:pPr>
      <w:r w:rsidRPr="00FA6080">
        <w:t xml:space="preserve">UNRRA </w:t>
      </w:r>
      <w:r w:rsidRPr="006308EC">
        <w:t>“</w:t>
      </w:r>
      <w:r w:rsidRPr="00FA6080">
        <w:t>public relation stories</w:t>
      </w:r>
      <w:r w:rsidRPr="006308EC">
        <w:t>”</w:t>
      </w:r>
      <w:r w:rsidRPr="00FA6080">
        <w:t xml:space="preserve"> were aimed at shaping an altogether different type of narrative. They did not seek to stir up stark emotions. Instead, </w:t>
      </w:r>
      <w:del w:id="3781" w:author="Patterson Lamb" w:date="2014-08-11T10:09:00Z">
        <w:r w:rsidRPr="00FA6080" w:rsidDel="003C5468">
          <w:delText>they sought</w:delText>
        </w:r>
      </w:del>
      <w:ins w:id="3782" w:author="Patterson Lamb" w:date="2014-08-11T10:09:00Z">
        <w:r>
          <w:t>their purpose was</w:t>
        </w:r>
      </w:ins>
      <w:r w:rsidRPr="00FA6080">
        <w:t xml:space="preserve"> to explain</w:t>
      </w:r>
      <w:ins w:id="3783" w:author="Patterson Lamb" w:date="2014-08-11T10:10:00Z">
        <w:r>
          <w:t xml:space="preserve"> their mission</w:t>
        </w:r>
      </w:ins>
      <w:del w:id="3784" w:author="Patterson Lamb" w:date="2014-08-11T10:10:00Z">
        <w:r w:rsidRPr="00FA6080" w:rsidDel="003C5468">
          <w:delText>,</w:delText>
        </w:r>
      </w:del>
      <w:ins w:id="3785" w:author="Patterson Lamb" w:date="2014-08-11T10:10:00Z">
        <w:r>
          <w:t xml:space="preserve"> and</w:t>
        </w:r>
      </w:ins>
      <w:r w:rsidRPr="00FA6080">
        <w:t xml:space="preserve"> persuade, reassure, and familiarize </w:t>
      </w:r>
      <w:ins w:id="3786" w:author="Patterson Lamb" w:date="2014-08-11T10:09:00Z">
        <w:r>
          <w:t xml:space="preserve">the </w:t>
        </w:r>
      </w:ins>
      <w:r w:rsidRPr="00FA6080">
        <w:t>post</w:t>
      </w:r>
      <w:del w:id="3787" w:author="Patterson Lamb" w:date="2014-08-11T10:09:00Z">
        <w:r w:rsidRPr="00FA6080" w:rsidDel="003C5468">
          <w:delText>-</w:delText>
        </w:r>
      </w:del>
      <w:r w:rsidRPr="00FA6080">
        <w:t xml:space="preserve">war public </w:t>
      </w:r>
      <w:del w:id="3788" w:author="Patterson Lamb" w:date="2014-08-11T10:09:00Z">
        <w:r w:rsidRPr="00FA6080" w:rsidDel="003C5468">
          <w:delText xml:space="preserve">opinion </w:delText>
        </w:r>
      </w:del>
      <w:r w:rsidRPr="00FA6080">
        <w:t>with a new vision of humanitarianism as modern, professional, and thoroughly international. Scholars have convincingly argued that photography played a prominent role in U</w:t>
      </w:r>
      <w:del w:id="3789" w:author="Patterson Lamb" w:date="2014-08-11T10:11:00Z">
        <w:r w:rsidRPr="00FA6080" w:rsidDel="003C5468">
          <w:delText>.</w:delText>
        </w:r>
      </w:del>
      <w:r w:rsidRPr="00FA6080">
        <w:t>S</w:t>
      </w:r>
      <w:del w:id="3790" w:author="Patterson Lamb" w:date="2014-08-11T10:11:00Z">
        <w:r w:rsidRPr="00FA6080" w:rsidDel="003C5468">
          <w:delText>.</w:delText>
        </w:r>
      </w:del>
      <w:r w:rsidRPr="00FA6080">
        <w:t xml:space="preserve"> cultural diplomacy as the Cold War was getting under way by supporting American foreign policy in its efforts to </w:t>
      </w:r>
      <w:r w:rsidRPr="006308EC">
        <w:t>“</w:t>
      </w:r>
      <w:r w:rsidRPr="00FA6080">
        <w:t>win hearts and minds.</w:t>
      </w:r>
      <w:r w:rsidRPr="006308EC">
        <w:t>”</w:t>
      </w:r>
      <w:r w:rsidRPr="00FA6080">
        <w:rPr>
          <w:vertAlign w:val="superscript"/>
        </w:rPr>
        <w:endnoteReference w:id="549"/>
      </w:r>
      <w:r w:rsidRPr="00FA6080">
        <w:t xml:space="preserve"> The same philosophy inspired thousands of UNRRA official shots. Visual language </w:t>
      </w:r>
      <w:r w:rsidRPr="006308EC">
        <w:t>–</w:t>
      </w:r>
      <w:r w:rsidRPr="00FA6080">
        <w:t xml:space="preserve"> supposedly universal </w:t>
      </w:r>
      <w:r w:rsidRPr="006308EC">
        <w:t>–</w:t>
      </w:r>
      <w:r w:rsidRPr="00FA6080">
        <w:t xml:space="preserve"> was meant to persuade citizens in the member states to endorse the UN agency</w:t>
      </w:r>
      <w:r w:rsidRPr="006308EC">
        <w:t>’</w:t>
      </w:r>
      <w:r w:rsidRPr="00FA6080">
        <w:t xml:space="preserve">s operations and the new idea of humanitarianism that informed them. More broadly, photographic publications were intended to promote the idea that relief and rehabilitation were new duties for the democratic countries </w:t>
      </w:r>
      <w:del w:id="3801" w:author="Patterson Lamb" w:date="2014-08-11T10:11:00Z">
        <w:r w:rsidRPr="00FA6080" w:rsidDel="003C5468">
          <w:delText xml:space="preserve">which </w:delText>
        </w:r>
      </w:del>
      <w:ins w:id="3802" w:author="Patterson Lamb" w:date="2014-08-11T10:11:00Z">
        <w:r>
          <w:t>that</w:t>
        </w:r>
        <w:r w:rsidRPr="00FA6080">
          <w:t xml:space="preserve"> </w:t>
        </w:r>
      </w:ins>
      <w:r w:rsidRPr="00FA6080">
        <w:t>first defeated Nazism with their armies and now were responsible for leading the reconstruction on a new basis. In UNRRA</w:t>
      </w:r>
      <w:r w:rsidRPr="006308EC">
        <w:t>’</w:t>
      </w:r>
      <w:r w:rsidRPr="00FA6080">
        <w:t>s view</w:t>
      </w:r>
      <w:ins w:id="3803" w:author="Patterson Lamb" w:date="2014-08-11T10:12:00Z">
        <w:r>
          <w:t>,</w:t>
        </w:r>
      </w:ins>
      <w:r w:rsidRPr="00FA6080">
        <w:t xml:space="preserve"> international aid was the driving force for post</w:t>
      </w:r>
      <w:del w:id="3804" w:author="Patterson Lamb" w:date="2014-08-11T10:12:00Z">
        <w:r w:rsidRPr="00FA6080" w:rsidDel="00A47559">
          <w:delText>-</w:delText>
        </w:r>
      </w:del>
      <w:r w:rsidRPr="00FA6080">
        <w:t>war renewal, and photography was meant to portray and to facilitate the process.</w:t>
      </w:r>
      <w:ins w:id="3805" w:author="Patterson Lamb" w:date="2014-08-11T10:12:00Z">
        <w:r>
          <w:t xml:space="preserve"> </w:t>
        </w:r>
      </w:ins>
    </w:p>
    <w:p w:rsidR="005600E9" w:rsidRPr="006308EC" w:rsidRDefault="005600E9" w:rsidP="001A4F98">
      <w:pPr>
        <w:pStyle w:val="A"/>
      </w:pPr>
      <w:bookmarkStart w:id="3806" w:name="CBML_ch08_sec1_004"/>
      <w:r w:rsidRPr="006308EC">
        <w:t>Rehabilitating Children</w:t>
      </w:r>
    </w:p>
    <w:bookmarkEnd w:id="3806"/>
    <w:p w:rsidR="005600E9" w:rsidRPr="00FA6080" w:rsidRDefault="005600E9" w:rsidP="001A4F98">
      <w:pPr>
        <w:pStyle w:val="para-no-indent"/>
      </w:pPr>
      <w:r w:rsidRPr="00FA6080">
        <w:t>The chronicle of Peter</w:t>
      </w:r>
      <w:r w:rsidRPr="006308EC">
        <w:t>’</w:t>
      </w:r>
      <w:r w:rsidRPr="00FA6080">
        <w:t xml:space="preserve">s day is an excellent example of a </w:t>
      </w:r>
      <w:r w:rsidRPr="006308EC">
        <w:t>“</w:t>
      </w:r>
      <w:r w:rsidRPr="00FA6080">
        <w:t>public relations story,</w:t>
      </w:r>
      <w:r w:rsidRPr="006308EC">
        <w:t>”</w:t>
      </w:r>
      <w:r w:rsidRPr="00FA6080">
        <w:t xml:space="preserve"> along with the sequence of pictures on repatriation that we have already examined. This visual chronicle was based </w:t>
      </w:r>
      <w:del w:id="3807" w:author="Patterson Lamb" w:date="2014-08-11T10:20:00Z">
        <w:r w:rsidRPr="00FA6080" w:rsidDel="00C9186E">
          <w:delText>up</w:delText>
        </w:r>
      </w:del>
      <w:r w:rsidRPr="00FA6080">
        <w:t>on shots taken at the unaccompanied children</w:t>
      </w:r>
      <w:r w:rsidRPr="006308EC">
        <w:t>’</w:t>
      </w:r>
      <w:r w:rsidRPr="00FA6080">
        <w:t>s center of Kloster Indersdorf, in South Germany. The author was Wlad Groman, one of UNRRA</w:t>
      </w:r>
      <w:r w:rsidRPr="006308EC">
        <w:t>’</w:t>
      </w:r>
      <w:r w:rsidRPr="00FA6080">
        <w:t>s official photographers. Peter was a fantasy name, and the first picture was meant to portray the beginning and the end of his story. The connection between the end of a gloomy past and the beginning of a new life was symbolized by Peter</w:t>
      </w:r>
      <w:r w:rsidRPr="006308EC">
        <w:t>’</w:t>
      </w:r>
      <w:r w:rsidRPr="00FA6080">
        <w:t xml:space="preserve">s goodbye to the </w:t>
      </w:r>
      <w:r w:rsidRPr="006308EC">
        <w:t>“</w:t>
      </w:r>
      <w:r w:rsidRPr="00FA6080">
        <w:t>the woman who cared for him since 1944,</w:t>
      </w:r>
      <w:r w:rsidRPr="006308EC">
        <w:t>”</w:t>
      </w:r>
      <w:r w:rsidRPr="00FA6080">
        <w:t xml:space="preserve"> while the UNRRA officer was leading him to the car</w:t>
      </w:r>
      <w:del w:id="3808" w:author="Patterson Lamb" w:date="2014-08-11T10:21:00Z">
        <w:r w:rsidRPr="00FA6080" w:rsidDel="00C9186E">
          <w:delText>.</w:delText>
        </w:r>
      </w:del>
      <w:r w:rsidRPr="00FA6080">
        <w:rPr>
          <w:vertAlign w:val="superscript"/>
        </w:rPr>
        <w:endnoteReference w:id="550"/>
      </w:r>
      <w:ins w:id="3809" w:author="Patterson Lamb" w:date="2014-08-11T10:21:00Z">
        <w:r>
          <w:t xml:space="preserve"> (Figure 8.3).</w:t>
        </w:r>
      </w:ins>
    </w:p>
    <w:p w:rsidR="005600E9" w:rsidRPr="006F6810" w:rsidRDefault="005600E9" w:rsidP="001A4F98">
      <w:pPr>
        <w:pStyle w:val="fig"/>
      </w:pPr>
      <w:r w:rsidRPr="006F6810">
        <w:t>Fig. 8.3 Here</w:t>
      </w:r>
    </w:p>
    <w:p w:rsidR="005600E9" w:rsidRPr="00FA6080" w:rsidRDefault="005600E9" w:rsidP="001A4F98">
      <w:pPr>
        <w:pStyle w:val="para"/>
      </w:pPr>
      <w:r w:rsidRPr="00FA6080">
        <w:t xml:space="preserve">The long period that Peter had spent as a German child in a German family after he was abducted by the </w:t>
      </w:r>
      <w:ins w:id="3810" w:author="Patterson Lamb" w:date="2014-08-11T10:24:00Z">
        <w:r w:rsidRPr="005600E9">
          <w:rPr>
            <w:rStyle w:val="st1"/>
            <w:color w:val="545454"/>
            <w:rPrChange w:id="3811" w:author="Patterson Lamb" w:date="2014-08-11T10:24:00Z">
              <w:rPr>
                <w:rStyle w:val="st1"/>
                <w:rFonts w:ascii="Arial" w:hAnsi="Arial"/>
                <w:color w:val="545454"/>
              </w:rPr>
            </w:rPrChange>
          </w:rPr>
          <w:t xml:space="preserve">Schutzstaffel </w:t>
        </w:r>
        <w:r>
          <w:rPr>
            <w:rStyle w:val="st1"/>
            <w:rFonts w:ascii="Arial" w:hAnsi="Arial" w:cs="Arial"/>
            <w:color w:val="545454"/>
          </w:rPr>
          <w:t>(</w:t>
        </w:r>
      </w:ins>
      <w:r w:rsidRPr="00FA6080">
        <w:t>SS</w:t>
      </w:r>
      <w:ins w:id="3812" w:author="Patterson Lamb" w:date="2014-08-11T10:24:00Z">
        <w:r>
          <w:t>)</w:t>
        </w:r>
      </w:ins>
      <w:r w:rsidRPr="00FA6080">
        <w:t xml:space="preserve"> from a Russian orphanage was finally over. </w:t>
      </w:r>
      <w:r w:rsidRPr="00FA6080">
        <w:rPr>
          <w:lang w:val="en-CA"/>
        </w:rPr>
        <w:t>Peter was now beginning a new life with his real identity which he had regained thanks to UNRRA</w:t>
      </w:r>
      <w:r w:rsidRPr="00FA6080">
        <w:t xml:space="preserve">. The sequence of pictures referred to the program devoted to Eastern European children who had been forcibly taken to Germany and handed over to foster families during the Nazi occupation. Locating these children and removing them from the German homes where they had spent several years was one of the most prominent among UNRRA duties. The number of cases the organization dealt with was not particularly large, but the issue of </w:t>
      </w:r>
      <w:r w:rsidRPr="006308EC">
        <w:t>“</w:t>
      </w:r>
      <w:r w:rsidRPr="00FA6080">
        <w:t>lost children</w:t>
      </w:r>
      <w:r w:rsidRPr="006308EC">
        <w:t>”</w:t>
      </w:r>
      <w:r w:rsidRPr="00FA6080">
        <w:t xml:space="preserve"> held a special grip on the postwar imagination and it stood at the center of tense confrontations between the varied actors involved. Foster families did not want to let the children go, UNRRA officers were in charge of taking them to collective centers, military authorities had to face the complaints of both the German population and the representatives of the children</w:t>
      </w:r>
      <w:r w:rsidRPr="006308EC">
        <w:t>’</w:t>
      </w:r>
      <w:r w:rsidRPr="00FA6080">
        <w:t>s supposed countries of origin that wanted them back.</w:t>
      </w:r>
      <w:r w:rsidRPr="00FA6080">
        <w:rPr>
          <w:vertAlign w:val="superscript"/>
        </w:rPr>
        <w:endnoteReference w:id="551"/>
      </w:r>
      <w:r w:rsidRPr="00FA6080">
        <w:t xml:space="preserve"> This picture presents as an amiable goodbye what in many cases was the transfer of children unwilling to leave their homes for specialized collective centers, while UNRRA officers had to deal with the resistance of German families. It is interesting to probe the visual chronicle of Peter</w:t>
      </w:r>
      <w:r w:rsidRPr="006308EC">
        <w:t>’</w:t>
      </w:r>
      <w:r w:rsidRPr="00FA6080">
        <w:t xml:space="preserve">s </w:t>
      </w:r>
      <w:r w:rsidRPr="006308EC">
        <w:t>“</w:t>
      </w:r>
      <w:r w:rsidRPr="00FA6080">
        <w:t>rebirth</w:t>
      </w:r>
      <w:r w:rsidRPr="006308EC">
        <w:t>”</w:t>
      </w:r>
      <w:r w:rsidRPr="00FA6080">
        <w:t xml:space="preserve"> for its meanings and intentions</w:t>
      </w:r>
      <w:del w:id="3818" w:author="Patterson Lamb" w:date="2014-08-11T10:25:00Z">
        <w:r w:rsidRPr="00FA6080" w:rsidDel="00C9186E">
          <w:delText>,</w:delText>
        </w:r>
      </w:del>
      <w:r w:rsidRPr="00FA6080">
        <w:t xml:space="preserve"> rather than merely focus on the gap between representation and reality.</w:t>
      </w:r>
    </w:p>
    <w:p w:rsidR="005600E9" w:rsidRPr="00FA6080" w:rsidRDefault="005600E9" w:rsidP="001A4F98">
      <w:pPr>
        <w:pStyle w:val="para"/>
      </w:pPr>
      <w:r w:rsidRPr="00FA6080">
        <w:t>Peter</w:t>
      </w:r>
      <w:r w:rsidRPr="006308EC">
        <w:t>’</w:t>
      </w:r>
      <w:r w:rsidRPr="00FA6080">
        <w:t xml:space="preserve">s one-day transition to a new life was related visually in steps and explained in captions: the bath </w:t>
      </w:r>
      <w:r w:rsidRPr="006308EC">
        <w:t>“</w:t>
      </w:r>
      <w:r w:rsidRPr="00FA6080">
        <w:t>before the medical exam,</w:t>
      </w:r>
      <w:r w:rsidRPr="006308EC">
        <w:t>”</w:t>
      </w:r>
      <w:r w:rsidRPr="00FA6080">
        <w:t xml:space="preserve"> the rich meal to </w:t>
      </w:r>
      <w:r w:rsidRPr="006308EC">
        <w:t>“</w:t>
      </w:r>
      <w:r w:rsidRPr="00FA6080">
        <w:t>get all of his calories,</w:t>
      </w:r>
      <w:r w:rsidRPr="006308EC">
        <w:t>”</w:t>
      </w:r>
      <w:r w:rsidRPr="00FA6080">
        <w:t xml:space="preserve"> the dental check</w:t>
      </w:r>
      <w:del w:id="3819" w:author="Patterson Lamb" w:date="2014-08-11T10:26:00Z">
        <w:r w:rsidRPr="00FA6080" w:rsidDel="00C9186E">
          <w:delText>-</w:delText>
        </w:r>
      </w:del>
      <w:r w:rsidRPr="00FA6080">
        <w:t xml:space="preserve">up, the sculpture class as </w:t>
      </w:r>
      <w:r w:rsidRPr="006308EC">
        <w:t>“</w:t>
      </w:r>
      <w:r w:rsidRPr="00FA6080">
        <w:t>an important part of UNRRA</w:t>
      </w:r>
      <w:r w:rsidRPr="006308EC">
        <w:t>’</w:t>
      </w:r>
      <w:r w:rsidRPr="00FA6080">
        <w:t>s work in rehabilitation,</w:t>
      </w:r>
      <w:r w:rsidRPr="006308EC">
        <w:t>”</w:t>
      </w:r>
      <w:r w:rsidRPr="00FA6080">
        <w:t xml:space="preserve"> and at the end the peaceful rest in the </w:t>
      </w:r>
      <w:r w:rsidRPr="006308EC">
        <w:t>“</w:t>
      </w:r>
      <w:r w:rsidRPr="00FA6080">
        <w:t>new home.</w:t>
      </w:r>
      <w:r w:rsidRPr="006308EC">
        <w:t>”</w:t>
      </w:r>
      <w:r w:rsidRPr="00FA6080">
        <w:rPr>
          <w:vertAlign w:val="superscript"/>
        </w:rPr>
        <w:endnoteReference w:id="552"/>
      </w:r>
      <w:r w:rsidRPr="00FA6080">
        <w:t xml:space="preserve"> This is a typical </w:t>
      </w:r>
      <w:r w:rsidRPr="006308EC">
        <w:t>“</w:t>
      </w:r>
      <w:r w:rsidRPr="00FA6080">
        <w:t>picture story</w:t>
      </w:r>
      <w:r w:rsidRPr="006308EC">
        <w:t>”</w:t>
      </w:r>
      <w:r w:rsidRPr="00FA6080">
        <w:t xml:space="preserve"> </w:t>
      </w:r>
      <w:r w:rsidRPr="006308EC">
        <w:t>–</w:t>
      </w:r>
      <w:ins w:id="3821" w:author="Patterson Lamb" w:date="2014-08-11T10:26:00Z">
        <w:r>
          <w:t xml:space="preserve"> </w:t>
        </w:r>
      </w:ins>
      <w:r w:rsidRPr="00FA6080">
        <w:t xml:space="preserve">a sequence of shots dramatized by captions. The </w:t>
      </w:r>
      <w:r w:rsidRPr="006308EC">
        <w:t>“</w:t>
      </w:r>
      <w:r w:rsidRPr="00FA6080">
        <w:t>picture story</w:t>
      </w:r>
      <w:r w:rsidRPr="006308EC">
        <w:t>”</w:t>
      </w:r>
      <w:r w:rsidRPr="00FA6080">
        <w:t xml:space="preserve"> was a more sophisticated version of the simple sequence of photographs already seen in Norman Weaver</w:t>
      </w:r>
      <w:r w:rsidRPr="006308EC">
        <w:t>’</w:t>
      </w:r>
      <w:r w:rsidRPr="00FA6080">
        <w:t>s report about the repatriation of Polish DPs. The combination of the pictures with the details in the captions provided an explicit narrative, making it easier for the viewer to comprehend the events and to participate in the child</w:t>
      </w:r>
      <w:r w:rsidRPr="006308EC">
        <w:t>’</w:t>
      </w:r>
      <w:r w:rsidRPr="00FA6080">
        <w:t>s rehabilitation process.</w:t>
      </w:r>
      <w:r w:rsidRPr="00FA6080">
        <w:rPr>
          <w:vertAlign w:val="superscript"/>
        </w:rPr>
        <w:endnoteReference w:id="553"/>
      </w:r>
      <w:r w:rsidRPr="00FA6080">
        <w:t xml:space="preserve"> This format seems to have been particularly successful. A picture story similar to Peter</w:t>
      </w:r>
      <w:r w:rsidRPr="006308EC">
        <w:t>’</w:t>
      </w:r>
      <w:r w:rsidRPr="00FA6080">
        <w:t xml:space="preserve">s was published under the title </w:t>
      </w:r>
      <w:r w:rsidRPr="006308EC">
        <w:t>“</w:t>
      </w:r>
      <w:r w:rsidRPr="00FA6080">
        <w:t>Heaven for an Orphan</w:t>
      </w:r>
      <w:r w:rsidRPr="006308EC">
        <w:t>”</w:t>
      </w:r>
      <w:r w:rsidRPr="00FA6080">
        <w:t xml:space="preserve"> in the American magazine </w:t>
      </w:r>
      <w:r w:rsidRPr="007D5122">
        <w:rPr>
          <w:i/>
        </w:rPr>
        <w:t>Look</w:t>
      </w:r>
      <w:r w:rsidRPr="00FA6080">
        <w:t xml:space="preserve"> in September 1946. This time the fantasy name of the unaccompanied child was Anna and she was presented as Polish. However, the plot remained the same and the focus was again on the </w:t>
      </w:r>
      <w:r w:rsidRPr="006308EC">
        <w:t>“</w:t>
      </w:r>
      <w:r w:rsidRPr="00FA6080">
        <w:t>rebirth</w:t>
      </w:r>
      <w:r w:rsidRPr="006308EC">
        <w:t>”</w:t>
      </w:r>
      <w:r w:rsidRPr="00FA6080">
        <w:t xml:space="preserve"> of the little girl thanks to UNRRA</w:t>
      </w:r>
      <w:r w:rsidRPr="006308EC">
        <w:t>’</w:t>
      </w:r>
      <w:r w:rsidRPr="00FA6080">
        <w:t>s effective intervention.</w:t>
      </w:r>
      <w:r w:rsidRPr="00FA6080">
        <w:rPr>
          <w:vertAlign w:val="superscript"/>
        </w:rPr>
        <w:endnoteReference w:id="554"/>
      </w:r>
    </w:p>
    <w:p w:rsidR="005600E9" w:rsidRPr="00FA6080" w:rsidRDefault="005600E9" w:rsidP="001A4F98">
      <w:pPr>
        <w:pStyle w:val="para"/>
      </w:pPr>
      <w:r w:rsidRPr="00FA6080">
        <w:t>In both Peter</w:t>
      </w:r>
      <w:r w:rsidRPr="006308EC">
        <w:t>’</w:t>
      </w:r>
      <w:r w:rsidRPr="00FA6080">
        <w:t>s and Anna</w:t>
      </w:r>
      <w:r w:rsidRPr="006308EC">
        <w:t>’</w:t>
      </w:r>
      <w:r w:rsidRPr="00FA6080">
        <w:t>s chronicles, the fact that the main character was a child made the story more poignant. Children figured recurrently in UNRRA</w:t>
      </w:r>
      <w:r w:rsidRPr="006308EC">
        <w:t>’</w:t>
      </w:r>
      <w:r w:rsidRPr="00FA6080">
        <w:t>s visual documentation of DPs</w:t>
      </w:r>
      <w:ins w:id="3825" w:author="Patterson Lamb" w:date="2014-08-11T10:27:00Z">
        <w:r>
          <w:t>,</w:t>
        </w:r>
      </w:ins>
      <w:r w:rsidRPr="00FA6080">
        <w:t xml:space="preserve"> </w:t>
      </w:r>
      <w:ins w:id="3826" w:author="Patterson Lamb" w:date="2014-08-11T10:27:00Z">
        <w:r>
          <w:t xml:space="preserve"> </w:t>
        </w:r>
      </w:ins>
      <w:r w:rsidRPr="00FA6080">
        <w:t>and few would dispute that this subject was overrepresented. Immediately after the war, adults, not children, made up most of the displaced population. This situation changed only when the baby</w:t>
      </w:r>
      <w:del w:id="3827" w:author="Patterson Lamb" w:date="2014-08-11T10:27:00Z">
        <w:r w:rsidRPr="00FA6080" w:rsidDel="00C9186E">
          <w:delText>-</w:delText>
        </w:r>
      </w:del>
      <w:ins w:id="3828" w:author="Patterson Lamb" w:date="2014-08-11T10:27:00Z">
        <w:r>
          <w:t xml:space="preserve"> </w:t>
        </w:r>
      </w:ins>
      <w:r w:rsidRPr="00FA6080">
        <w:t xml:space="preserve">boom arrived in the camps. </w:t>
      </w:r>
      <w:r w:rsidRPr="00FA6080">
        <w:rPr>
          <w:iCs/>
        </w:rPr>
        <w:t xml:space="preserve">One reason </w:t>
      </w:r>
      <w:del w:id="3829" w:author="Patterson Lamb" w:date="2014-08-11T10:27:00Z">
        <w:r w:rsidRPr="00FA6080" w:rsidDel="00C9186E">
          <w:rPr>
            <w:iCs/>
          </w:rPr>
          <w:delText xml:space="preserve">why </w:delText>
        </w:r>
      </w:del>
      <w:ins w:id="3830" w:author="Patterson Lamb" w:date="2014-08-11T10:27:00Z">
        <w:r>
          <w:rPr>
            <w:iCs/>
          </w:rPr>
          <w:t>that</w:t>
        </w:r>
        <w:r w:rsidRPr="00FA6080">
          <w:rPr>
            <w:iCs/>
          </w:rPr>
          <w:t xml:space="preserve"> </w:t>
        </w:r>
      </w:ins>
      <w:r w:rsidRPr="00FA6080">
        <w:rPr>
          <w:iCs/>
        </w:rPr>
        <w:t>boys and girls appeared so frequently in UNRRA portraits was because the agency had special programs in place for children. But UNRRA</w:t>
      </w:r>
      <w:r w:rsidRPr="006308EC">
        <w:rPr>
          <w:iCs/>
        </w:rPr>
        <w:t>’</w:t>
      </w:r>
      <w:r w:rsidRPr="00FA6080">
        <w:rPr>
          <w:iCs/>
        </w:rPr>
        <w:t>s portraits of children were also meant to give out a powerful message about the organization</w:t>
      </w:r>
      <w:r w:rsidRPr="006308EC">
        <w:rPr>
          <w:iCs/>
        </w:rPr>
        <w:t>’</w:t>
      </w:r>
      <w:r w:rsidRPr="00FA6080">
        <w:rPr>
          <w:iCs/>
        </w:rPr>
        <w:t xml:space="preserve">s overall mission. </w:t>
      </w:r>
      <w:r w:rsidRPr="00FA6080">
        <w:t>Recent studies have shown that today</w:t>
      </w:r>
      <w:r w:rsidRPr="006308EC">
        <w:t>’</w:t>
      </w:r>
      <w:r w:rsidRPr="00FA6080">
        <w:t>s humanitarian communication strategies generally portray children as the quintessential embodiment of human suffering.</w:t>
      </w:r>
      <w:r w:rsidRPr="00FA6080">
        <w:rPr>
          <w:vertAlign w:val="superscript"/>
        </w:rPr>
        <w:endnoteReference w:id="555"/>
      </w:r>
      <w:r w:rsidRPr="00FA6080">
        <w:t xml:space="preserve"> But pain and grief were almost completely censored out of UNRRA</w:t>
      </w:r>
      <w:r w:rsidRPr="006308EC">
        <w:t>’</w:t>
      </w:r>
      <w:r w:rsidRPr="00FA6080">
        <w:t>s pictures. Indeed</w:t>
      </w:r>
      <w:ins w:id="3831" w:author="Patterson Lamb" w:date="2014-08-11T10:28:00Z">
        <w:r>
          <w:t>,</w:t>
        </w:r>
      </w:ins>
      <w:r w:rsidRPr="00FA6080">
        <w:t xml:space="preserve"> they often portrayed children in the act of eating: joyfully rather than greedily, as in the pictures taken in Kloster Indersdorf by Maxine Rude</w:t>
      </w:r>
      <w:del w:id="3832" w:author="Patterson Lamb" w:date="2014-08-11T10:28:00Z">
        <w:r w:rsidRPr="00FA6080" w:rsidDel="00C9186E">
          <w:delText>.</w:delText>
        </w:r>
      </w:del>
      <w:r w:rsidRPr="00FA6080">
        <w:rPr>
          <w:vertAlign w:val="superscript"/>
        </w:rPr>
        <w:endnoteReference w:id="556"/>
      </w:r>
      <w:ins w:id="3833" w:author="Patterson Lamb" w:date="2014-08-11T10:28:00Z">
        <w:r>
          <w:t xml:space="preserve"> (Figure 8.4).</w:t>
        </w:r>
      </w:ins>
    </w:p>
    <w:p w:rsidR="005600E9" w:rsidRPr="006F6810" w:rsidRDefault="005600E9" w:rsidP="001A4F98">
      <w:pPr>
        <w:pStyle w:val="fig"/>
      </w:pPr>
      <w:r w:rsidRPr="006F6810">
        <w:t>Fig. 8.4 Here</w:t>
      </w:r>
    </w:p>
    <w:p w:rsidR="005600E9" w:rsidRPr="00FA6080" w:rsidRDefault="005600E9" w:rsidP="001A4F98">
      <w:pPr>
        <w:pStyle w:val="para"/>
      </w:pPr>
      <w:r w:rsidRPr="00FA6080">
        <w:t>Here the children</w:t>
      </w:r>
      <w:r w:rsidRPr="006308EC">
        <w:t>’</w:t>
      </w:r>
      <w:r w:rsidRPr="00FA6080">
        <w:t>s hunger was downplayed</w:t>
      </w:r>
      <w:del w:id="3834" w:author="Patterson Lamb" w:date="2014-08-11T10:28:00Z">
        <w:r w:rsidRPr="00FA6080" w:rsidDel="002054A0">
          <w:delText>,</w:delText>
        </w:r>
      </w:del>
      <w:r w:rsidRPr="00FA6080">
        <w:t xml:space="preserve"> in favo</w:t>
      </w:r>
      <w:del w:id="3835" w:author="Patterson Lamb" w:date="2014-08-11T10:28:00Z">
        <w:r w:rsidRPr="00FA6080" w:rsidDel="002054A0">
          <w:delText>u</w:delText>
        </w:r>
      </w:del>
      <w:r w:rsidRPr="00FA6080">
        <w:t>r of portraying the effectiveness of an organization capable of feeding them. Contemporary humanitarian campaigns frequently associate children with food; hunger is represented as the quintessential human need.</w:t>
      </w:r>
      <w:r w:rsidRPr="00FA6080">
        <w:rPr>
          <w:vertAlign w:val="superscript"/>
        </w:rPr>
        <w:endnoteReference w:id="557"/>
      </w:r>
      <w:r w:rsidRPr="00FA6080">
        <w:t xml:space="preserve"> In the case of UNRRA</w:t>
      </w:r>
      <w:r w:rsidRPr="006308EC">
        <w:t>’</w:t>
      </w:r>
      <w:r w:rsidRPr="00FA6080">
        <w:t>s pictures</w:t>
      </w:r>
      <w:ins w:id="3836" w:author="Patterson Lamb" w:date="2014-08-11T10:29:00Z">
        <w:r>
          <w:t>,</w:t>
        </w:r>
      </w:ins>
      <w:r w:rsidRPr="00FA6080">
        <w:t xml:space="preserve"> the emphasis was reversed: food was shown as the quintessential aid.</w:t>
      </w:r>
    </w:p>
    <w:p w:rsidR="005600E9" w:rsidRPr="00FA6080" w:rsidRDefault="005600E9" w:rsidP="001A4F98">
      <w:pPr>
        <w:pStyle w:val="para"/>
      </w:pPr>
      <w:r w:rsidRPr="00FA6080">
        <w:t>Furthermore, photographers recurrently portrayed children at play. The images of smiling little girls and boys having fun aimed to convey the idea of innocence, another component of humanitarian discourse</w:t>
      </w:r>
      <w:r w:rsidRPr="006308EC">
        <w:t>’</w:t>
      </w:r>
      <w:r w:rsidRPr="00FA6080">
        <w:t>s special preference for childhood. In fact, the pictures of little boys and girls contributed to reinforcing the view that displaced persons were the recipients most deserving of the United Nations</w:t>
      </w:r>
      <w:r w:rsidRPr="006308EC">
        <w:t>’</w:t>
      </w:r>
      <w:r w:rsidRPr="00FA6080">
        <w:t xml:space="preserve"> aid. This message was needed, especially toward</w:t>
      </w:r>
      <w:del w:id="3837" w:author="Patterson Lamb" w:date="2014-08-11T10:29:00Z">
        <w:r w:rsidRPr="00FA6080" w:rsidDel="002054A0">
          <w:delText>s</w:delText>
        </w:r>
      </w:del>
      <w:r w:rsidRPr="00FA6080">
        <w:t xml:space="preserve"> the end of UNRRA</w:t>
      </w:r>
      <w:r w:rsidRPr="006308EC">
        <w:t>’</w:t>
      </w:r>
      <w:r w:rsidRPr="00FA6080">
        <w:t>s mandate, when the persistent refusal of the camp population to repatriate raised suspicions in Western countries, which were now inclined to view the DP camps as havens for parasites abetted by international aid.</w:t>
      </w:r>
      <w:r w:rsidRPr="00FA6080">
        <w:rPr>
          <w:vertAlign w:val="superscript"/>
        </w:rPr>
        <w:endnoteReference w:id="558"/>
      </w:r>
      <w:r w:rsidRPr="00FA6080">
        <w:t xml:space="preserve"> However, images of refugees</w:t>
      </w:r>
      <w:r w:rsidRPr="006308EC">
        <w:t>’</w:t>
      </w:r>
      <w:r w:rsidRPr="00FA6080">
        <w:t xml:space="preserve"> innocence </w:t>
      </w:r>
      <w:r w:rsidRPr="006308EC">
        <w:t>–</w:t>
      </w:r>
      <w:r w:rsidRPr="00FA6080">
        <w:t xml:space="preserve"> epitomized by children </w:t>
      </w:r>
      <w:r w:rsidRPr="006308EC">
        <w:t>–</w:t>
      </w:r>
      <w:r w:rsidRPr="00FA6080">
        <w:t xml:space="preserve"> not only aimed to counter increasing criticism against UNRRA: </w:t>
      </w:r>
      <w:r w:rsidRPr="00FA6080">
        <w:rPr>
          <w:iCs/>
        </w:rPr>
        <w:t>they were meant to legitimize humanitarian operations by showing they were being conducted fairly.</w:t>
      </w:r>
      <w:r w:rsidRPr="00FA6080">
        <w:t xml:space="preserve"> Current humanitarian appeals to the public often refer to suffering innocence since this immediately evokes the moral duty to relieve such suffering. The official shots of UNRRA remind us that the </w:t>
      </w:r>
      <w:r w:rsidRPr="006308EC">
        <w:t>“</w:t>
      </w:r>
      <w:r w:rsidRPr="00FA6080">
        <w:t xml:space="preserve">need to think of [recipients] as </w:t>
      </w:r>
      <w:r w:rsidRPr="007D5122">
        <w:rPr>
          <w:i/>
        </w:rPr>
        <w:t>innocent</w:t>
      </w:r>
      <w:r w:rsidRPr="00FA6080">
        <w:t xml:space="preserve"> victims</w:t>
      </w:r>
      <w:r w:rsidRPr="006308EC">
        <w:t>”</w:t>
      </w:r>
      <w:r w:rsidRPr="00FA6080">
        <w:t xml:space="preserve"> which</w:t>
      </w:r>
      <w:r w:rsidRPr="00FA6080">
        <w:rPr>
          <w:iCs/>
        </w:rPr>
        <w:t xml:space="preserve"> is an essential feature of contemporary humanitarian narrative, is a historical construction,</w:t>
      </w:r>
      <w:r w:rsidRPr="00FA6080">
        <w:rPr>
          <w:vertAlign w:val="superscript"/>
        </w:rPr>
        <w:endnoteReference w:id="559"/>
      </w:r>
      <w:r w:rsidRPr="00FA6080">
        <w:t xml:space="preserve"> and the visual representation of humanitarian aid contributed to promoting it.</w:t>
      </w:r>
    </w:p>
    <w:p w:rsidR="005600E9" w:rsidRPr="006308EC" w:rsidRDefault="005600E9" w:rsidP="001A4F98">
      <w:pPr>
        <w:pStyle w:val="A"/>
      </w:pPr>
      <w:bookmarkStart w:id="3841" w:name="CBML_ch08_sec1_005"/>
      <w:r w:rsidRPr="006308EC">
        <w:t>UNRRA’s Angle</w:t>
      </w:r>
    </w:p>
    <w:bookmarkEnd w:id="3841"/>
    <w:p w:rsidR="005600E9" w:rsidRPr="00FA6080" w:rsidRDefault="005600E9" w:rsidP="001A4F98">
      <w:pPr>
        <w:pStyle w:val="para-no-indent"/>
      </w:pPr>
      <w:r w:rsidRPr="00FA6080">
        <w:rPr>
          <w:iCs/>
        </w:rPr>
        <w:t>UNRRA</w:t>
      </w:r>
      <w:r w:rsidRPr="006308EC">
        <w:rPr>
          <w:iCs/>
        </w:rPr>
        <w:t>’</w:t>
      </w:r>
      <w:r w:rsidRPr="00FA6080">
        <w:rPr>
          <w:iCs/>
        </w:rPr>
        <w:t xml:space="preserve">s emphasis on childhood and innocence had several aspects and extended to adult recipients. </w:t>
      </w:r>
      <w:r w:rsidRPr="00FA6080">
        <w:t>Adult refugees were portrayed as innocent as children, but also as unwitting and immature. They were the deserving recipients of post</w:t>
      </w:r>
      <w:del w:id="3842" w:author="Patterson Lamb" w:date="2014-08-11T10:30:00Z">
        <w:r w:rsidRPr="00FA6080" w:rsidDel="002054A0">
          <w:delText>-</w:delText>
        </w:r>
      </w:del>
      <w:r w:rsidRPr="00FA6080">
        <w:t>war relief, but it was the job of the humanitarians to decide what was good for DPs and to educate them.</w:t>
      </w:r>
      <w:r w:rsidRPr="00FA6080">
        <w:rPr>
          <w:vertAlign w:val="superscript"/>
        </w:rPr>
        <w:endnoteReference w:id="560"/>
      </w:r>
      <w:r w:rsidRPr="00FA6080">
        <w:t xml:space="preserve"> In his final assessment of the history of DP Operations in Germany, George Woodbridge pointed out that UNRRA required huge funds and an enormous workforce because its aim went beyond merely rescuing refugees and providing them with basic assistance; it </w:t>
      </w:r>
      <w:r w:rsidRPr="006308EC">
        <w:t>“</w:t>
      </w:r>
      <w:r w:rsidRPr="00FA6080">
        <w:t>also wanted to rehabilitate the individuals in the camps.</w:t>
      </w:r>
      <w:r w:rsidRPr="006308EC">
        <w:t>”</w:t>
      </w:r>
      <w:r w:rsidRPr="00FA6080">
        <w:t xml:space="preserve"> To clarify his point he used a metaphor:</w:t>
      </w:r>
    </w:p>
    <w:p w:rsidR="005600E9" w:rsidRPr="00FA6080" w:rsidRDefault="005600E9" w:rsidP="001A4F98">
      <w:pPr>
        <w:pStyle w:val="Ext"/>
      </w:pPr>
      <w:del w:id="3843" w:author="Patterson Lamb" w:date="2014-08-11T10:31:00Z">
        <w:r w:rsidRPr="00FA6080" w:rsidDel="002054A0">
          <w:delText>a</w:delText>
        </w:r>
      </w:del>
      <w:ins w:id="3844" w:author="Patterson Lamb" w:date="2014-08-11T10:31:00Z">
        <w:r>
          <w:t>A</w:t>
        </w:r>
      </w:ins>
      <w:r w:rsidRPr="00FA6080">
        <w:t>ny mother who has tried knows that, when she first teaches her children how to perform simple household tasks (bed-making, dishwashing, cleaning) it requires far more time to teach the children to do such work and to supervise their doing it than to do the work herself. That was precisely the situation that confronted the Administration.</w:t>
      </w:r>
    </w:p>
    <w:p w:rsidR="005600E9" w:rsidRPr="00FA6080" w:rsidRDefault="005600E9" w:rsidP="001A4F98">
      <w:pPr>
        <w:pStyle w:val="para-no-indent"/>
      </w:pPr>
      <w:r w:rsidRPr="00FA6080">
        <w:t xml:space="preserve">Hundreds of pictures portrayed </w:t>
      </w:r>
      <w:r w:rsidRPr="006308EC">
        <w:t>“</w:t>
      </w:r>
      <w:r w:rsidRPr="00FA6080">
        <w:t>mother UNRRA</w:t>
      </w:r>
      <w:r w:rsidRPr="006308EC">
        <w:t>”</w:t>
      </w:r>
      <w:r w:rsidRPr="00FA6080">
        <w:t xml:space="preserve"> teaching her </w:t>
      </w:r>
      <w:r w:rsidRPr="006308EC">
        <w:t>“</w:t>
      </w:r>
      <w:r w:rsidRPr="00FA6080">
        <w:t>children</w:t>
      </w:r>
      <w:r w:rsidRPr="006308EC">
        <w:t>”</w:t>
      </w:r>
      <w:r w:rsidRPr="00FA6080">
        <w:t xml:space="preserve"> how to </w:t>
      </w:r>
      <w:r w:rsidRPr="006308EC">
        <w:t>“</w:t>
      </w:r>
      <w:r w:rsidRPr="00FA6080">
        <w:t>perform simple household tasks.</w:t>
      </w:r>
      <w:r w:rsidRPr="006308EC">
        <w:t>”</w:t>
      </w:r>
      <w:r w:rsidRPr="00FA6080">
        <w:t xml:space="preserve"> Photographers extensively recorded the training classes organized in the camps, showing women gardening, spinning, or sewing, and men learning carpentry or using bricks and mortar</w:t>
      </w:r>
      <w:ins w:id="3845" w:author="Patterson Lamb" w:date="2014-08-11T10:32:00Z">
        <w:r>
          <w:t xml:space="preserve"> (Figure 8.5)</w:t>
        </w:r>
      </w:ins>
      <w:r w:rsidRPr="00FA6080">
        <w:t>. In many other pictures DPs were on duty in the kitchen, in the garden, in the school or in the hospital, contributing to the assembly center</w:t>
      </w:r>
      <w:r w:rsidRPr="006308EC">
        <w:t>’</w:t>
      </w:r>
      <w:r w:rsidRPr="00FA6080">
        <w:t xml:space="preserve">s life and </w:t>
      </w:r>
      <w:r w:rsidRPr="006308EC">
        <w:t>“</w:t>
      </w:r>
      <w:r w:rsidRPr="00FA6080">
        <w:t>learning by doing.</w:t>
      </w:r>
      <w:r w:rsidRPr="006308EC">
        <w:t>”</w:t>
      </w:r>
      <w:r w:rsidRPr="00FA6080">
        <w:rPr>
          <w:vertAlign w:val="superscript"/>
        </w:rPr>
        <w:endnoteReference w:id="561"/>
      </w:r>
      <w:r w:rsidRPr="00FA6080">
        <w:t xml:space="preserve"> Photographs contributed to presenting employment programs and vocational training as the best remedies against apathy and idleness, which were deemed typical illnesses of uprooted people.</w:t>
      </w:r>
      <w:r w:rsidRPr="00FA6080">
        <w:rPr>
          <w:vertAlign w:val="superscript"/>
        </w:rPr>
        <w:endnoteReference w:id="562"/>
      </w:r>
      <w:r w:rsidRPr="00FA6080">
        <w:t xml:space="preserve"> Portraits of women and men at work visualized how people who had been </w:t>
      </w:r>
      <w:r w:rsidRPr="006308EC">
        <w:t>“</w:t>
      </w:r>
      <w:r w:rsidRPr="00FA6080">
        <w:t>diagnosed</w:t>
      </w:r>
      <w:r w:rsidRPr="006308EC">
        <w:t>”</w:t>
      </w:r>
      <w:r w:rsidRPr="00FA6080">
        <w:t xml:space="preserve"> as passive and careless were being reshaped into self-sustaining individuals. Rehabilitation through work was rooted in the distant past of humanitarianism,</w:t>
      </w:r>
      <w:r w:rsidRPr="00FA6080">
        <w:rPr>
          <w:vertAlign w:val="superscript"/>
        </w:rPr>
        <w:endnoteReference w:id="563"/>
      </w:r>
      <w:r w:rsidRPr="00FA6080">
        <w:t xml:space="preserve"> but it acquired a specific meaning in UNRRA-administered DP camps, since it was regarded as crucial in transforming putatively apathetic and indolent refugees into people who </w:t>
      </w:r>
      <w:r w:rsidRPr="006308EC">
        <w:t>“</w:t>
      </w:r>
      <w:r w:rsidRPr="00FA6080">
        <w:t>could again face the world as free human beings.</w:t>
      </w:r>
      <w:r w:rsidRPr="006308EC">
        <w:t>”</w:t>
      </w:r>
      <w:r w:rsidRPr="00FA6080">
        <w:rPr>
          <w:vertAlign w:val="superscript"/>
        </w:rPr>
        <w:endnoteReference w:id="564"/>
      </w:r>
      <w:r w:rsidRPr="00FA6080">
        <w:t xml:space="preserve"> This process turned out to be particularly important when the massive repatriation of </w:t>
      </w:r>
      <w:r w:rsidRPr="007D5122">
        <w:rPr>
          <w:i/>
        </w:rPr>
        <w:t>displaced persons</w:t>
      </w:r>
      <w:r w:rsidRPr="00FA6080">
        <w:t xml:space="preserve"> ceased to be an option and Westward resettlement became the only solution.</w:t>
      </w:r>
    </w:p>
    <w:p w:rsidR="005600E9" w:rsidRPr="006F6810" w:rsidRDefault="005600E9" w:rsidP="001A4F98">
      <w:pPr>
        <w:pStyle w:val="fig"/>
      </w:pPr>
      <w:r w:rsidRPr="006F6810">
        <w:t>Fig. 8.5 Here</w:t>
      </w:r>
    </w:p>
    <w:p w:rsidR="005600E9" w:rsidRPr="00FA6080" w:rsidRDefault="005600E9" w:rsidP="001A4F98">
      <w:pPr>
        <w:pStyle w:val="para"/>
      </w:pPr>
      <w:r w:rsidRPr="00FA6080">
        <w:t>UNRRA regarded work as the core of the rehabilitation process, and photography was intended to document this by showing how committed the refugees and how effective the agency</w:t>
      </w:r>
      <w:r w:rsidRPr="006308EC">
        <w:t>’</w:t>
      </w:r>
      <w:r w:rsidRPr="00FA6080">
        <w:t xml:space="preserve">s educational programs were. These pictures were meant </w:t>
      </w:r>
      <w:ins w:id="3868" w:author="Patterson Lamb" w:date="2014-08-11T10:33:00Z">
        <w:r>
          <w:t xml:space="preserve">as </w:t>
        </w:r>
      </w:ins>
      <w:r w:rsidRPr="00FA6080">
        <w:t>an integral part of UNRRA</w:t>
      </w:r>
      <w:r w:rsidRPr="006308EC">
        <w:t>’</w:t>
      </w:r>
      <w:r w:rsidRPr="00FA6080">
        <w:t>s humanitarian narrative, because work was the essence of rehabilitation, and rehabilitation was the essence of humanitarianism. As the organization</w:t>
      </w:r>
      <w:r w:rsidRPr="006308EC">
        <w:t>’</w:t>
      </w:r>
      <w:r w:rsidRPr="00FA6080">
        <w:t xml:space="preserve">s famous motto asserted: </w:t>
      </w:r>
      <w:r w:rsidRPr="006308EC">
        <w:t>“</w:t>
      </w:r>
      <w:r w:rsidRPr="00FA6080">
        <w:t>help the people to help themselves.</w:t>
      </w:r>
      <w:r w:rsidRPr="006308EC">
        <w:t>”</w:t>
      </w:r>
    </w:p>
    <w:p w:rsidR="005600E9" w:rsidRPr="00FA6080" w:rsidRDefault="005600E9" w:rsidP="001A4F98">
      <w:pPr>
        <w:pStyle w:val="para"/>
      </w:pPr>
      <w:r w:rsidRPr="00FA6080">
        <w:t>Although the photos appeared to be telling the story of the women and men in the camps, the real protagonist was UNRRA itself. Sometimes it was present through the insignia or uniforms worn by personnel</w:t>
      </w:r>
      <w:del w:id="3869" w:author="Patterson Lamb" w:date="2014-08-11T10:33:00Z">
        <w:r w:rsidRPr="00FA6080" w:rsidDel="002054A0">
          <w:delText>,</w:delText>
        </w:r>
      </w:del>
      <w:ins w:id="3870" w:author="Patterson Lamb" w:date="2014-08-11T10:33:00Z">
        <w:r>
          <w:t>;</w:t>
        </w:r>
      </w:ins>
      <w:r w:rsidRPr="00FA6080">
        <w:t xml:space="preserve"> more often it was invisible but still dominating through the idea of effectiveness and professionalism conveyed by the photos. Relief workers always appeared self-confident and relaxed, all the camp surgeries shown were well equipped, the canteens were working properly</w:t>
      </w:r>
      <w:ins w:id="3871" w:author="Patterson Lamb" w:date="2014-08-11T10:34:00Z">
        <w:r>
          <w:t>,</w:t>
        </w:r>
      </w:ins>
      <w:r w:rsidRPr="00FA6080">
        <w:t xml:space="preserve"> and the warehouses </w:t>
      </w:r>
      <w:ins w:id="3872" w:author="Patterson Lamb" w:date="2014-08-11T10:34:00Z">
        <w:r>
          <w:t xml:space="preserve">were </w:t>
        </w:r>
      </w:ins>
      <w:r w:rsidRPr="00FA6080">
        <w:t xml:space="preserve">well stocked. This was exactly what photographer John Vachon referred to as the </w:t>
      </w:r>
      <w:r w:rsidRPr="006308EC">
        <w:t>“</w:t>
      </w:r>
      <w:r w:rsidRPr="00FA6080">
        <w:t>UNRRA angle.</w:t>
      </w:r>
      <w:r w:rsidRPr="006308EC">
        <w:t>”</w:t>
      </w:r>
      <w:r w:rsidRPr="00FA6080">
        <w:t xml:space="preserve"> In the letters to his wife he repeatedly complained about the agency</w:t>
      </w:r>
      <w:r w:rsidRPr="006308EC">
        <w:t>’</w:t>
      </w:r>
      <w:r w:rsidRPr="00FA6080">
        <w:t xml:space="preserve">s guidelines; he felt he was </w:t>
      </w:r>
      <w:r w:rsidRPr="006308EC">
        <w:t>“</w:t>
      </w:r>
      <w:r w:rsidRPr="00FA6080">
        <w:t>inadequate at gathering facts, sensing stories, etc.,</w:t>
      </w:r>
      <w:r w:rsidRPr="006308EC">
        <w:t>”</w:t>
      </w:r>
      <w:r w:rsidRPr="00FA6080">
        <w:t xml:space="preserve"> and regretted not being free to </w:t>
      </w:r>
      <w:r w:rsidRPr="006308EC">
        <w:t>“</w:t>
      </w:r>
      <w:r w:rsidRPr="00FA6080">
        <w:t>wander in Poland a la Montana.</w:t>
      </w:r>
      <w:r w:rsidRPr="006308EC">
        <w:t>”</w:t>
      </w:r>
      <w:r w:rsidRPr="00FA6080">
        <w:t xml:space="preserve"> The Public Information Office of UNRRA deployed the professional skills of the Farm Security Administration</w:t>
      </w:r>
      <w:r w:rsidRPr="006308EC">
        <w:t>’</w:t>
      </w:r>
      <w:r w:rsidRPr="00FA6080">
        <w:t>s photographers, but it wanted a different sort of picture from them, one that focus</w:t>
      </w:r>
      <w:del w:id="3873" w:author="Patterson Lamb" w:date="2014-08-11T10:34:00Z">
        <w:r w:rsidRPr="00FA6080" w:rsidDel="002054A0">
          <w:delText>s</w:delText>
        </w:r>
      </w:del>
      <w:r w:rsidRPr="00FA6080">
        <w:t>ed on the organization</w:t>
      </w:r>
      <w:r w:rsidRPr="006308EC">
        <w:t>’</w:t>
      </w:r>
      <w:r w:rsidRPr="00FA6080">
        <w:t xml:space="preserve">s sterling performance. Shots were supposed to </w:t>
      </w:r>
      <w:r w:rsidRPr="006308EC">
        <w:t>“</w:t>
      </w:r>
      <w:r w:rsidRPr="00FA6080">
        <w:t>say UNRRA in block letters,</w:t>
      </w:r>
      <w:r w:rsidRPr="006308EC">
        <w:t>”</w:t>
      </w:r>
      <w:r w:rsidRPr="00FA6080">
        <w:t xml:space="preserve"> as Vachon ironically observed. In April 1946 he was extremely disappointed by the feedback he had just received from the European Regional Office in London about some of his recent photographs. As he reported to his wife, he had been told that the pictures were good, </w:t>
      </w:r>
      <w:r w:rsidRPr="006308EC">
        <w:t>“</w:t>
      </w:r>
      <w:r w:rsidRPr="00FA6080">
        <w:t xml:space="preserve">but hardly of use to UNRRA </w:t>
      </w:r>
      <w:r w:rsidRPr="006308EC">
        <w:t>–</w:t>
      </w:r>
      <w:r w:rsidRPr="00FA6080">
        <w:t xml:space="preserve"> only two of the 64 had any UNRRA angle </w:t>
      </w:r>
      <w:r w:rsidRPr="006308EC">
        <w:t>–</w:t>
      </w:r>
      <w:r w:rsidRPr="00FA6080">
        <w:t xml:space="preserve"> an UNRRA official with a flash on his shoulder in the picture.</w:t>
      </w:r>
      <w:r w:rsidRPr="006308EC">
        <w:t>”</w:t>
      </w:r>
      <w:r w:rsidRPr="00FA6080">
        <w:t xml:space="preserve"> </w:t>
      </w:r>
      <w:r w:rsidRPr="006308EC">
        <w:t>“</w:t>
      </w:r>
      <w:r w:rsidRPr="00FA6080">
        <w:t>The idea of good historical pictures for UNRRA in the Stryker manner is totally incomprehensible,</w:t>
      </w:r>
      <w:r w:rsidRPr="006308EC">
        <w:t>”</w:t>
      </w:r>
      <w:r w:rsidRPr="00FA6080">
        <w:t xml:space="preserve"> concluded Vachon. </w:t>
      </w:r>
      <w:r w:rsidRPr="006308EC">
        <w:t>“</w:t>
      </w:r>
      <w:r w:rsidRPr="00FA6080">
        <w:t>So from now on, for UNRRA I make only what I think they will use. The others I keep for myself.</w:t>
      </w:r>
      <w:r w:rsidRPr="006308EC">
        <w:t>”</w:t>
      </w:r>
      <w:r w:rsidRPr="00FA6080">
        <w:rPr>
          <w:vertAlign w:val="superscript"/>
        </w:rPr>
        <w:endnoteReference w:id="565"/>
      </w:r>
      <w:r w:rsidRPr="00FA6080">
        <w:t xml:space="preserve"> The most important fact to emerge from Vachon</w:t>
      </w:r>
      <w:r w:rsidRPr="006308EC">
        <w:t>’</w:t>
      </w:r>
      <w:r w:rsidRPr="00FA6080">
        <w:t xml:space="preserve">s letters from Poland is not his nostalgia for photography </w:t>
      </w:r>
      <w:r w:rsidRPr="006308EC">
        <w:t>“</w:t>
      </w:r>
      <w:r w:rsidRPr="00FA6080">
        <w:t>a la Montana,</w:t>
      </w:r>
      <w:r w:rsidRPr="006308EC">
        <w:t>”</w:t>
      </w:r>
      <w:r w:rsidRPr="00FA6080">
        <w:t xml:space="preserve"> nor is it his criticism of the </w:t>
      </w:r>
      <w:r w:rsidRPr="006308EC">
        <w:t>“</w:t>
      </w:r>
      <w:r w:rsidRPr="00FA6080">
        <w:t>good fake stories</w:t>
      </w:r>
      <w:r w:rsidRPr="006308EC">
        <w:t>”</w:t>
      </w:r>
      <w:r w:rsidRPr="00FA6080">
        <w:t xml:space="preserve"> that London and Washington were asking photographers to provide. It is that he clearly acknowledges the existence of a distinct UNRRA visual narrative, centered on the institution</w:t>
      </w:r>
      <w:r w:rsidRPr="006308EC">
        <w:t>’</w:t>
      </w:r>
      <w:r w:rsidRPr="00FA6080">
        <w:t>s successful outcomes and its relieved recipients.</w:t>
      </w:r>
    </w:p>
    <w:p w:rsidR="005600E9" w:rsidRPr="006308EC" w:rsidRDefault="005600E9" w:rsidP="001A4F98">
      <w:pPr>
        <w:pStyle w:val="A"/>
      </w:pPr>
      <w:bookmarkStart w:id="3874" w:name="CBML_ch08_sec1_006"/>
      <w:r w:rsidRPr="006308EC">
        <w:t>Victims or Recipients?</w:t>
      </w:r>
    </w:p>
    <w:bookmarkEnd w:id="3874"/>
    <w:p w:rsidR="005600E9" w:rsidRPr="00FA6080" w:rsidRDefault="005600E9" w:rsidP="001A4F98">
      <w:pPr>
        <w:pStyle w:val="para-no-indent"/>
      </w:pPr>
      <w:r w:rsidRPr="00FA6080">
        <w:t xml:space="preserve">The whole point of UNRRA photographs was to showcase pleased recipients, instead of suffering victims. In the pictures taken for UNRRA it is difficult to find the </w:t>
      </w:r>
      <w:r w:rsidRPr="006308EC">
        <w:t>“</w:t>
      </w:r>
      <w:r w:rsidRPr="00FA6080">
        <w:t>compassionate gaze at Europeans</w:t>
      </w:r>
      <w:r w:rsidRPr="006308EC">
        <w:t>”</w:t>
      </w:r>
      <w:r w:rsidRPr="00FA6080">
        <w:t xml:space="preserve"> that was so common in most other post</w:t>
      </w:r>
      <w:del w:id="3875" w:author="Patterson Lamb" w:date="2014-08-11T10:35:00Z">
        <w:r w:rsidRPr="00FA6080" w:rsidDel="002054A0">
          <w:delText>-</w:delText>
        </w:r>
      </w:del>
      <w:r w:rsidRPr="00FA6080">
        <w:t>war American and British documentary photography.</w:t>
      </w:r>
      <w:r w:rsidRPr="00FA6080">
        <w:rPr>
          <w:vertAlign w:val="superscript"/>
        </w:rPr>
        <w:endnoteReference w:id="566"/>
      </w:r>
      <w:r w:rsidRPr="00FA6080">
        <w:t xml:space="preserve"> UNRRA shots aimed mainly to persuade public opinion of the soundness of its programs. Women and men of the world had just left behind the tragedy of the war and were grappling with the problems of reconstruction; they needed hopeful glimpses of the future, such as the idea of a new international body salving the wounds of the war and paving the way for a new kind of international cooperation. The visual representation of UNRRA operations was meant to expand consensus and support for a modern, professional</w:t>
      </w:r>
      <w:ins w:id="3876" w:author="Patterson Lamb" w:date="2014-08-11T10:36:00Z">
        <w:r>
          <w:t>,</w:t>
        </w:r>
      </w:ins>
      <w:r w:rsidRPr="00FA6080">
        <w:t xml:space="preserve"> and rational humanitarianism</w:t>
      </w:r>
      <w:del w:id="3877" w:author="Patterson Lamb" w:date="2014-08-11T10:36:00Z">
        <w:r w:rsidRPr="00FA6080" w:rsidDel="002054A0">
          <w:delText>,</w:delText>
        </w:r>
      </w:del>
      <w:ins w:id="3878" w:author="Patterson Lamb" w:date="2014-08-11T10:36:00Z">
        <w:r>
          <w:t xml:space="preserve"> –</w:t>
        </w:r>
      </w:ins>
      <w:r w:rsidRPr="00FA6080">
        <w:t xml:space="preserve"> in other words, a humanitarianism founded on qualification and planning rather than on </w:t>
      </w:r>
      <w:r w:rsidRPr="006308EC">
        <w:t>“</w:t>
      </w:r>
      <w:r w:rsidRPr="00FA6080">
        <w:t>good heart</w:t>
      </w:r>
      <w:r w:rsidRPr="006308EC">
        <w:t>”</w:t>
      </w:r>
      <w:r w:rsidRPr="00FA6080">
        <w:t xml:space="preserve"> and sensitivity. Qualification and planning did not focus on the distress of victims to be rescued: John Vachon was happy when he finally could get his </w:t>
      </w:r>
      <w:r w:rsidRPr="006308EC">
        <w:t>“</w:t>
      </w:r>
      <w:r w:rsidRPr="00FA6080">
        <w:t xml:space="preserve">first good pictures of </w:t>
      </w:r>
      <w:r w:rsidRPr="007D5122">
        <w:rPr>
          <w:i/>
        </w:rPr>
        <w:t xml:space="preserve">really </w:t>
      </w:r>
      <w:r w:rsidRPr="00FA6080">
        <w:t>hungry looking people</w:t>
      </w:r>
      <w:r w:rsidRPr="006308EC">
        <w:t>”</w:t>
      </w:r>
      <w:r w:rsidRPr="00FA6080">
        <w:t xml:space="preserve"> and his boss in London liked them.</w:t>
      </w:r>
      <w:r w:rsidRPr="00FA6080">
        <w:rPr>
          <w:vertAlign w:val="superscript"/>
        </w:rPr>
        <w:endnoteReference w:id="567"/>
      </w:r>
      <w:r w:rsidRPr="00FA6080">
        <w:t xml:space="preserve"> Nonetheless, while staff rejected photographs they felt were unsuitable, they probably never drafted an explicit code or guidelines</w:t>
      </w:r>
      <w:r w:rsidRPr="00FA6080">
        <w:rPr>
          <w:iCs/>
        </w:rPr>
        <w:t xml:space="preserve"> to define the standards </w:t>
      </w:r>
      <w:r w:rsidRPr="00FA6080">
        <w:t xml:space="preserve">of </w:t>
      </w:r>
      <w:r w:rsidRPr="006308EC">
        <w:t>“</w:t>
      </w:r>
      <w:r w:rsidRPr="00FA6080">
        <w:t>humanitarian photography.</w:t>
      </w:r>
      <w:r w:rsidRPr="006308EC">
        <w:t>”</w:t>
      </w:r>
      <w:r w:rsidRPr="00FA6080">
        <w:t xml:space="preserve"> However, the portraits of refugees sailing for home, of smiling children in collective centers, and of DPs trained in various jobs showed the success of the Administration in helping people </w:t>
      </w:r>
      <w:r w:rsidRPr="006308EC">
        <w:t>–</w:t>
      </w:r>
      <w:r w:rsidRPr="00FA6080">
        <w:t xml:space="preserve"> which meant not just relieving them but rehabilitating them. These pictures were a fitting </w:t>
      </w:r>
      <w:r w:rsidRPr="00FA6080">
        <w:rPr>
          <w:iCs/>
        </w:rPr>
        <w:t xml:space="preserve">vehicle for </w:t>
      </w:r>
      <w:r w:rsidRPr="00FA6080">
        <w:t>circulating the contents and objectives of the humanitarian mission UNRRA sought to promote. They also remind us that humanitarianism speaks in different languages. For example, it can play on the distress of the victims or on the efficacy of aid, it can evoke sympathy for suffering humanity or praise for the rescuers, and it can focus on relief of the body</w:t>
      </w:r>
      <w:r w:rsidRPr="006308EC">
        <w:t>’</w:t>
      </w:r>
      <w:r w:rsidRPr="00FA6080">
        <w:t xml:space="preserve">s pain or on the </w:t>
      </w:r>
      <w:r w:rsidRPr="006308EC">
        <w:t>“</w:t>
      </w:r>
      <w:r w:rsidRPr="00FA6080">
        <w:t>healing of souls,</w:t>
      </w:r>
      <w:r w:rsidRPr="006308EC">
        <w:t>”</w:t>
      </w:r>
      <w:r w:rsidRPr="00FA6080">
        <w:t xml:space="preserve"> as in the case of DPs</w:t>
      </w:r>
      <w:ins w:id="3879" w:author="Patterson Lamb" w:date="2014-08-11T10:37:00Z">
        <w:r>
          <w:t>’</w:t>
        </w:r>
      </w:ins>
      <w:r w:rsidRPr="00FA6080">
        <w:t xml:space="preserve"> rehabilitation through </w:t>
      </w:r>
      <w:del w:id="3880" w:author="Patterson Lamb" w:date="2014-08-11T10:37:00Z">
        <w:r w:rsidRPr="00FA6080" w:rsidDel="002054A0">
          <w:delText xml:space="preserve">the </w:delText>
        </w:r>
      </w:del>
      <w:r w:rsidRPr="00FA6080">
        <w:t>work and professional training.</w:t>
      </w:r>
    </w:p>
    <w:p w:rsidR="005600E9" w:rsidRDefault="005600E9" w:rsidP="001A4F98">
      <w:pPr>
        <w:pStyle w:val="para"/>
        <w:rPr>
          <w:bCs/>
        </w:rPr>
      </w:pPr>
      <w:r w:rsidRPr="00FA6080">
        <w:t>Visual narratives have historically played a crucial role in the development of different humanitarian languages, and they have circulated dissimilar, but not necessarily divergent, views on international aid. The disempowerment of the men, women</w:t>
      </w:r>
      <w:ins w:id="3881" w:author="Patterson Lamb" w:date="2014-08-11T10:38:00Z">
        <w:r>
          <w:t>,</w:t>
        </w:r>
      </w:ins>
      <w:r w:rsidRPr="00FA6080">
        <w:t xml:space="preserve"> and children portrayed is one general result. In UNRRA</w:t>
      </w:r>
      <w:r w:rsidRPr="006308EC">
        <w:t>’</w:t>
      </w:r>
      <w:r w:rsidRPr="00FA6080">
        <w:t>s photos</w:t>
      </w:r>
      <w:ins w:id="3882" w:author="Patterson Lamb" w:date="2014-08-11T10:38:00Z">
        <w:r>
          <w:t>,</w:t>
        </w:r>
      </w:ins>
      <w:r w:rsidRPr="00FA6080">
        <w:t xml:space="preserve"> modern humanitarianism appeared sterilized and aseptic, almost dehumani</w:t>
      </w:r>
      <w:del w:id="3883" w:author="Patterson Lamb" w:date="2014-08-11T10:38:00Z">
        <w:r w:rsidRPr="00FA6080" w:rsidDel="002054A0">
          <w:delText>s</w:delText>
        </w:r>
      </w:del>
      <w:ins w:id="3884" w:author="Patterson Lamb" w:date="2014-08-11T10:38:00Z">
        <w:r>
          <w:t>z</w:t>
        </w:r>
      </w:ins>
      <w:r w:rsidRPr="00FA6080">
        <w:t>ed. Even though the captions offered details about their supposedly personal stories, the portrayed recipients were in fact standardized and depersonali</w:t>
      </w:r>
      <w:del w:id="3885" w:author="Patterson Lamb" w:date="2014-08-11T10:38:00Z">
        <w:r w:rsidRPr="00FA6080" w:rsidDel="002054A0">
          <w:delText>s</w:delText>
        </w:r>
      </w:del>
      <w:ins w:id="3886" w:author="Patterson Lamb" w:date="2014-08-11T10:38:00Z">
        <w:r>
          <w:t>z</w:t>
        </w:r>
      </w:ins>
      <w:r w:rsidRPr="00FA6080">
        <w:t xml:space="preserve">ed by the overwhelming image of the </w:t>
      </w:r>
      <w:r w:rsidRPr="006308EC">
        <w:t>“</w:t>
      </w:r>
      <w:r w:rsidRPr="00FA6080">
        <w:t>aid machinery</w:t>
      </w:r>
      <w:r w:rsidRPr="006308EC">
        <w:t>”</w:t>
      </w:r>
      <w:r w:rsidRPr="00FA6080">
        <w:t xml:space="preserve"> set up for their assistance. This machinery itself was what mattered and its depiction overshadowed any kind of agency the recipients themselves may have had. From this perspective</w:t>
      </w:r>
      <w:ins w:id="3887" w:author="Patterson Lamb" w:date="2014-08-11T10:39:00Z">
        <w:r>
          <w:t>,</w:t>
        </w:r>
      </w:ins>
      <w:r w:rsidRPr="00FA6080">
        <w:t xml:space="preserve"> the visual narrative of humanitarianism promoted by UNRRA in post</w:t>
      </w:r>
      <w:del w:id="3888" w:author="Patterson Lamb" w:date="2014-08-11T10:39:00Z">
        <w:r w:rsidRPr="00FA6080" w:rsidDel="000C3B53">
          <w:delText>-</w:delText>
        </w:r>
      </w:del>
      <w:r w:rsidRPr="00FA6080">
        <w:t>war time is an important reminder of humanitarian discourses that center on suffering victims. In fact, in the current language of aid the emphasis on people</w:t>
      </w:r>
      <w:r w:rsidRPr="006308EC">
        <w:t>’</w:t>
      </w:r>
      <w:r w:rsidRPr="00FA6080">
        <w:t xml:space="preserve">s misery and their need to be taken care of </w:t>
      </w:r>
      <w:r w:rsidRPr="00FA6080">
        <w:rPr>
          <w:iCs/>
        </w:rPr>
        <w:t>ends up sounding like an insistence that they are helpless</w:t>
      </w:r>
      <w:r w:rsidRPr="00FA6080">
        <w:t xml:space="preserve">. As scholars have stated with regard to the representation of forced migrants, </w:t>
      </w:r>
      <w:r w:rsidRPr="006308EC">
        <w:t>“</w:t>
      </w:r>
      <w:r w:rsidRPr="00FA6080">
        <w:t xml:space="preserve">[a] </w:t>
      </w:r>
      <w:r w:rsidRPr="00FA6080">
        <w:rPr>
          <w:bCs/>
        </w:rPr>
        <w:t>vision of helplessness is vitally linked to the constitution of speechlessness among refugees: helpless victims need protection, need someone to speak for them.</w:t>
      </w:r>
      <w:r w:rsidRPr="006308EC">
        <w:rPr>
          <w:bCs/>
        </w:rPr>
        <w:t>”</w:t>
      </w:r>
      <w:r w:rsidRPr="00FA6080">
        <w:rPr>
          <w:vertAlign w:val="superscript"/>
        </w:rPr>
        <w:endnoteReference w:id="568"/>
      </w:r>
      <w:r w:rsidRPr="00FA6080">
        <w:rPr>
          <w:bCs/>
        </w:rPr>
        <w:t xml:space="preserve"> UNRRA</w:t>
      </w:r>
      <w:r w:rsidRPr="006308EC">
        <w:rPr>
          <w:bCs/>
        </w:rPr>
        <w:t>’</w:t>
      </w:r>
      <w:r w:rsidRPr="00FA6080">
        <w:rPr>
          <w:bCs/>
        </w:rPr>
        <w:t xml:space="preserve">s photographs downplayed this aspect of </w:t>
      </w:r>
      <w:r w:rsidRPr="006308EC">
        <w:rPr>
          <w:bCs/>
        </w:rPr>
        <w:t>“</w:t>
      </w:r>
      <w:r w:rsidRPr="00FA6080">
        <w:rPr>
          <w:bCs/>
        </w:rPr>
        <w:t>people</w:t>
      </w:r>
      <w:r w:rsidRPr="006308EC">
        <w:rPr>
          <w:bCs/>
        </w:rPr>
        <w:t>’</w:t>
      </w:r>
      <w:r w:rsidRPr="00FA6080">
        <w:rPr>
          <w:bCs/>
        </w:rPr>
        <w:t>s misery</w:t>
      </w:r>
      <w:r w:rsidRPr="006308EC">
        <w:rPr>
          <w:bCs/>
        </w:rPr>
        <w:t>”</w:t>
      </w:r>
      <w:r w:rsidRPr="00FA6080">
        <w:rPr>
          <w:bCs/>
        </w:rPr>
        <w:t xml:space="preserve"> to focus on the pleased recipients of efficient rescuers. Yet the pictures provide a meaningful glimpse into the historical shaping of transnational imagination of recipients as human beings without agency.</w:t>
      </w:r>
    </w:p>
    <w:p w:rsidR="005600E9" w:rsidRDefault="005600E9">
      <w:pPr>
        <w:pStyle w:val="capt"/>
        <w:rPr>
          <w:del w:id="3899" w:author="Patterson Lamb" w:date="2014-07-23T13:45:00Z"/>
        </w:rPr>
      </w:pPr>
      <w:r>
        <w:br w:type="page"/>
      </w:r>
      <w:bookmarkStart w:id="3900" w:name="CBML_ch08_fig_001"/>
      <w:bookmarkEnd w:id="3900"/>
      <w:del w:id="3901" w:author="Patterson Lamb" w:date="2014-07-23T13:45:00Z">
        <w:r w:rsidRPr="00FA6080" w:rsidDel="006B69B1">
          <w:rPr>
            <w:rStyle w:val="Figurenumber"/>
          </w:rPr>
          <w:delText>Fig. 8.1</w:delText>
        </w:r>
        <w:r w:rsidRPr="00FA6080" w:rsidDel="006B69B1">
          <w:delText xml:space="preserve"> </w:delText>
        </w:r>
        <w:r w:rsidRPr="006308EC" w:rsidDel="006B69B1">
          <w:delText>“</w:delText>
        </w:r>
        <w:r w:rsidRPr="00FA6080" w:rsidDel="006B69B1">
          <w:delText>Men of the camp for Russian displaced persons, established in a former German barracks at Heidelberg, assembled on the drill grounds. Some of these were German prisoners of war, and others were used by the Germans as forced laborers. They receive basic drill under direction of their own camp committees, prior to repatriation to Russia.</w:delText>
        </w:r>
        <w:r w:rsidRPr="006308EC" w:rsidDel="006B69B1">
          <w:delText>”</w:delText>
        </w:r>
        <w:r w:rsidRPr="00FA6080" w:rsidDel="006B69B1">
          <w:delText xml:space="preserve"> United Nations Archives (UNA), S-1058-0001-01-4.</w:delText>
        </w:r>
      </w:del>
    </w:p>
    <w:p w:rsidR="005600E9" w:rsidRDefault="005600E9">
      <w:pPr>
        <w:pStyle w:val="capt"/>
        <w:rPr>
          <w:del w:id="3902" w:author="Patterson Lamb" w:date="2014-07-23T13:45:00Z"/>
        </w:rPr>
      </w:pPr>
      <w:bookmarkStart w:id="3903" w:name="CBML_ch08_fig_002"/>
      <w:bookmarkEnd w:id="3903"/>
      <w:del w:id="3904" w:author="Patterson Lamb" w:date="2014-07-23T13:45:00Z">
        <w:r w:rsidRPr="00FA6080" w:rsidDel="006B69B1">
          <w:rPr>
            <w:rStyle w:val="Figurenumber"/>
          </w:rPr>
          <w:delText>Fig. 8.2</w:delText>
        </w:r>
        <w:r w:rsidRPr="00FA6080" w:rsidDel="006B69B1">
          <w:delText xml:space="preserve"> </w:delText>
        </w:r>
        <w:r w:rsidRPr="006308EC" w:rsidDel="006B69B1">
          <w:delText>“</w:delText>
        </w:r>
        <w:r w:rsidRPr="00FA6080" w:rsidDel="006B69B1">
          <w:delText>The repatriation of 1400 Polish Displaced Persons by the United Nations Relief and Rehabilitation Administration, Germany, March 1946.</w:delText>
        </w:r>
        <w:r w:rsidRPr="006308EC" w:rsidDel="006B69B1">
          <w:delText>”</w:delText>
        </w:r>
        <w:r w:rsidRPr="00FA6080" w:rsidDel="006B69B1">
          <w:delText xml:space="preserve"> Imperial War Museum (IWM), Photographs Collection, HU 92285. Many thanks to Sarah Starsmore for the permission to reproduce this picture</w:delText>
        </w:r>
      </w:del>
    </w:p>
    <w:p w:rsidR="005600E9" w:rsidRDefault="005600E9">
      <w:pPr>
        <w:pStyle w:val="capt"/>
        <w:rPr>
          <w:del w:id="3905" w:author="Patterson Lamb" w:date="2014-07-23T13:45:00Z"/>
        </w:rPr>
      </w:pPr>
      <w:bookmarkStart w:id="3906" w:name="CBML_ch08_fig_003"/>
      <w:bookmarkEnd w:id="3906"/>
      <w:del w:id="3907" w:author="Patterson Lamb" w:date="2014-07-23T13:45:00Z">
        <w:r w:rsidRPr="00FA6080" w:rsidDel="006B69B1">
          <w:rPr>
            <w:rStyle w:val="Figurenumber"/>
          </w:rPr>
          <w:delText>Fig. 8.3</w:delText>
        </w:r>
        <w:r w:rsidRPr="00FA6080" w:rsidDel="006B69B1">
          <w:delText xml:space="preserve"> </w:delText>
        </w:r>
        <w:r w:rsidRPr="006308EC" w:rsidDel="006B69B1">
          <w:delText>“</w:delText>
        </w:r>
        <w:r w:rsidRPr="00FA6080" w:rsidDel="006B69B1">
          <w:delText>Kloster Indersdorf, Germany. Peter, whose exact name is unknown (called Alecander Pecha or Siegfried Bruhns) was born June 20, 1939. According to German records, Peter was an orphan in Shitomir, Russia, and was found by an SS doctor, Dr. Bruhns, who thought that Peter might be of German birth. Peter waves goodbye to the woman who cared for him since 1944 as he is taken to the car by Andre Marx of Luxembourg.</w:delText>
        </w:r>
        <w:r w:rsidRPr="006308EC" w:rsidDel="006B69B1">
          <w:delText>”</w:delText>
        </w:r>
        <w:r w:rsidRPr="00FA6080" w:rsidDel="006B69B1">
          <w:delText xml:space="preserve"> UNA, S-1058-0001-01-161.</w:delText>
        </w:r>
      </w:del>
    </w:p>
    <w:p w:rsidR="005600E9" w:rsidRDefault="005600E9">
      <w:pPr>
        <w:pStyle w:val="capt"/>
        <w:rPr>
          <w:del w:id="3908" w:author="Patterson Lamb" w:date="2014-07-23T13:45:00Z"/>
        </w:rPr>
      </w:pPr>
      <w:bookmarkStart w:id="3909" w:name="CBML_ch08_fig_004"/>
      <w:bookmarkEnd w:id="3909"/>
      <w:del w:id="3910" w:author="Patterson Lamb" w:date="2014-07-23T13:45:00Z">
        <w:r w:rsidRPr="00FA6080" w:rsidDel="006B69B1">
          <w:rPr>
            <w:rStyle w:val="Figurenumber"/>
          </w:rPr>
          <w:delText>Fig. 8.4</w:delText>
        </w:r>
        <w:r w:rsidRPr="00FA6080" w:rsidDel="006B69B1">
          <w:delText xml:space="preserve"> </w:delText>
        </w:r>
        <w:r w:rsidRPr="006308EC" w:rsidDel="006B69B1">
          <w:delText>“</w:delText>
        </w:r>
        <w:r w:rsidRPr="00FA6080" w:rsidDel="006B69B1">
          <w:delText>Supper for the two-year olds at Kloster Indersdorf, an UNRRA Children</w:delText>
        </w:r>
        <w:r w:rsidRPr="006308EC" w:rsidDel="006B69B1">
          <w:delText>’</w:delText>
        </w:r>
        <w:r w:rsidRPr="00FA6080" w:rsidDel="006B69B1">
          <w:delText>s Center for Orphaned Displaced Persons, located in the Bavarian mountains. The UNRRA welfare worker is Greta Fisherova, a Czechoslovakian. The center is housed in an old monastery.</w:delText>
        </w:r>
        <w:r w:rsidRPr="006308EC" w:rsidDel="006B69B1">
          <w:delText>”</w:delText>
        </w:r>
        <w:r w:rsidRPr="00FA6080" w:rsidDel="006B69B1">
          <w:delText xml:space="preserve"> UNA, S-1058-0001-01-94.</w:delText>
        </w:r>
      </w:del>
    </w:p>
    <w:p w:rsidR="005600E9" w:rsidRDefault="005600E9">
      <w:pPr>
        <w:pStyle w:val="capt"/>
      </w:pPr>
      <w:bookmarkStart w:id="3911" w:name="CBML_ch08_fig_005"/>
      <w:bookmarkEnd w:id="3911"/>
      <w:del w:id="3912" w:author="Patterson Lamb" w:date="2014-07-23T13:45:00Z">
        <w:r w:rsidRPr="00FA6080" w:rsidDel="006B69B1">
          <w:rPr>
            <w:rStyle w:val="Figurenumber"/>
          </w:rPr>
          <w:delText>Fig. 8.5</w:delText>
        </w:r>
        <w:r w:rsidRPr="00FA6080" w:rsidDel="006B69B1">
          <w:delText xml:space="preserve"> </w:delText>
        </w:r>
        <w:r w:rsidRPr="006308EC" w:rsidDel="006B69B1">
          <w:delText>“</w:delText>
        </w:r>
        <w:r w:rsidRPr="00FA6080" w:rsidDel="006B69B1">
          <w:delText>Wool from the sheep at the Hohenfels farm is spun by Anna Czura and Marismroz and then made into socks and mittens by Polish girls at the center.</w:delText>
        </w:r>
        <w:r w:rsidRPr="006308EC" w:rsidDel="006B69B1">
          <w:delText>”</w:delText>
        </w:r>
        <w:r w:rsidRPr="00FA6080" w:rsidDel="006B69B1">
          <w:delText xml:space="preserve"> UNA, S-1058-0001-01-184.</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184AC4" w:rsidRDefault="005600E9" w:rsidP="001A4F98">
      <w:pPr>
        <w:pStyle w:val="CN"/>
      </w:pPr>
      <w:del w:id="3913" w:author="Patterson Lamb" w:date="2014-07-23T13:12:00Z">
        <w:r w:rsidRPr="00184AC4" w:rsidDel="00293BA7">
          <w:delText xml:space="preserve">Chapter </w:delText>
        </w:r>
      </w:del>
      <w:r w:rsidRPr="00184AC4">
        <w:t>9</w:t>
      </w:r>
    </w:p>
    <w:p w:rsidR="005600E9" w:rsidRPr="006308EC" w:rsidRDefault="005600E9" w:rsidP="001A4F98">
      <w:pPr>
        <w:pStyle w:val="CT"/>
      </w:pPr>
      <w:bookmarkStart w:id="3914" w:name="CBML_ch09_ch_001"/>
      <w:r w:rsidRPr="006308EC">
        <w:t>All the World Loves a Picture</w:t>
      </w:r>
      <w:del w:id="3915" w:author="Patterson Lamb" w:date="2014-07-23T13:12:00Z">
        <w:r w:rsidRPr="006308EC" w:rsidDel="00293BA7">
          <w:delText>:</w:delText>
        </w:r>
      </w:del>
    </w:p>
    <w:bookmarkEnd w:id="3914"/>
    <w:p w:rsidR="005600E9" w:rsidRPr="006308EC" w:rsidRDefault="005600E9" w:rsidP="001A4F98">
      <w:pPr>
        <w:pStyle w:val="CST"/>
      </w:pPr>
      <w:r w:rsidRPr="006308EC">
        <w:t>The World Health Organization’s Visual Politics, 1948–1973</w:t>
      </w:r>
    </w:p>
    <w:p w:rsidR="005600E9" w:rsidRPr="00184AC4" w:rsidRDefault="005600E9" w:rsidP="001A4F98">
      <w:pPr>
        <w:pStyle w:val="CA"/>
      </w:pPr>
      <w:r w:rsidRPr="00184AC4">
        <w:t>Davide Rodogno and Thomas David</w:t>
      </w:r>
    </w:p>
    <w:p w:rsidR="005600E9" w:rsidRPr="006308EC" w:rsidRDefault="005600E9" w:rsidP="001A4F98">
      <w:pPr>
        <w:pStyle w:val="A"/>
      </w:pPr>
      <w:bookmarkStart w:id="3916" w:name="CBML_ch09_sec1_001"/>
      <w:r w:rsidRPr="006308EC">
        <w:t>Introduction</w:t>
      </w:r>
      <w:r w:rsidRPr="006308EC">
        <w:rPr>
          <w:vertAlign w:val="superscript"/>
        </w:rPr>
        <w:endnoteReference w:id="569"/>
      </w:r>
    </w:p>
    <w:bookmarkEnd w:id="3916"/>
    <w:p w:rsidR="005600E9" w:rsidRPr="00184AC4" w:rsidRDefault="005600E9" w:rsidP="001A4F98">
      <w:pPr>
        <w:pStyle w:val="para-no-indent"/>
      </w:pPr>
      <w:r w:rsidRPr="00184AC4">
        <w:t>The World Health Organization</w:t>
      </w:r>
      <w:ins w:id="3918" w:author="Patterson Lamb" w:date="2014-08-11T11:11:00Z">
        <w:r>
          <w:t xml:space="preserve"> (</w:t>
        </w:r>
      </w:ins>
      <w:del w:id="3919" w:author="Patterson Lamb" w:date="2014-08-11T11:11:00Z">
        <w:r w:rsidRPr="00184AC4" w:rsidDel="0005702A">
          <w:delText xml:space="preserve"> [</w:delText>
        </w:r>
      </w:del>
      <w:r w:rsidRPr="00184AC4">
        <w:t>W</w:t>
      </w:r>
      <w:del w:id="3920" w:author="Patterson Lamb" w:date="2014-08-11T11:11:00Z">
        <w:r w:rsidRPr="00184AC4" w:rsidDel="0005702A">
          <w:delText>.</w:delText>
        </w:r>
      </w:del>
      <w:r w:rsidRPr="00184AC4">
        <w:t>H</w:t>
      </w:r>
      <w:del w:id="3921" w:author="Patterson Lamb" w:date="2014-08-11T11:11:00Z">
        <w:r w:rsidRPr="00184AC4" w:rsidDel="0005702A">
          <w:delText>.</w:delText>
        </w:r>
      </w:del>
      <w:r w:rsidRPr="00184AC4">
        <w:t>O</w:t>
      </w:r>
      <w:ins w:id="3922" w:author="Patterson Lamb" w:date="2014-08-11T11:11:00Z">
        <w:r>
          <w:t>)</w:t>
        </w:r>
      </w:ins>
      <w:del w:id="3923" w:author="Patterson Lamb" w:date="2014-08-11T11:11:00Z">
        <w:r w:rsidRPr="00184AC4" w:rsidDel="0005702A">
          <w:delText>.]</w:delText>
        </w:r>
      </w:del>
      <w:r w:rsidRPr="00184AC4">
        <w:t xml:space="preserve"> is one of the original United Nations agencies and a direct successor of both the League of Nations Health Organization and of </w:t>
      </w:r>
      <w:ins w:id="3924" w:author="Patterson Lamb" w:date="2014-08-11T12:00:00Z">
        <w:r>
          <w:t>the United Nations  Relief and Rehabilitation Administration (</w:t>
        </w:r>
      </w:ins>
      <w:r w:rsidRPr="00184AC4">
        <w:t>U</w:t>
      </w:r>
      <w:del w:id="3925" w:author="Patterson Lamb" w:date="2014-08-11T11:12:00Z">
        <w:r w:rsidRPr="00184AC4" w:rsidDel="0005702A">
          <w:delText>.</w:delText>
        </w:r>
      </w:del>
      <w:r w:rsidRPr="00184AC4">
        <w:t>N</w:t>
      </w:r>
      <w:del w:id="3926" w:author="Patterson Lamb" w:date="2014-08-11T11:12:00Z">
        <w:r w:rsidRPr="00184AC4" w:rsidDel="0005702A">
          <w:delText>.</w:delText>
        </w:r>
      </w:del>
      <w:r w:rsidRPr="00184AC4">
        <w:t>R</w:t>
      </w:r>
      <w:del w:id="3927" w:author="Patterson Lamb" w:date="2014-08-11T11:12:00Z">
        <w:r w:rsidRPr="00184AC4" w:rsidDel="0005702A">
          <w:delText>.</w:delText>
        </w:r>
      </w:del>
      <w:r w:rsidRPr="00184AC4">
        <w:t>R</w:t>
      </w:r>
      <w:del w:id="3928" w:author="Patterson Lamb" w:date="2014-08-11T11:12:00Z">
        <w:r w:rsidRPr="00184AC4" w:rsidDel="0005702A">
          <w:delText>.</w:delText>
        </w:r>
      </w:del>
      <w:r w:rsidRPr="00184AC4">
        <w:t>A</w:t>
      </w:r>
      <w:ins w:id="3929" w:author="Patterson Lamb" w:date="2014-08-11T12:00:00Z">
        <w:r>
          <w:t>)</w:t>
        </w:r>
      </w:ins>
      <w:r w:rsidRPr="00184AC4">
        <w:t>. It became operational in 1948.</w:t>
      </w:r>
      <w:r w:rsidRPr="00184AC4">
        <w:rPr>
          <w:vertAlign w:val="superscript"/>
        </w:rPr>
        <w:endnoteReference w:id="570"/>
      </w:r>
      <w:r w:rsidRPr="00184AC4">
        <w:t xml:space="preserve"> The </w:t>
      </w:r>
      <w:del w:id="3994" w:author="Patterson Lamb" w:date="2014-08-11T11:47:00Z">
        <w:r w:rsidRPr="00184AC4" w:rsidDel="000D07A7">
          <w:delText>W</w:delText>
        </w:r>
      </w:del>
      <w:del w:id="3995" w:author="Patterson Lamb" w:date="2014-08-11T11:12:00Z">
        <w:r w:rsidRPr="00184AC4" w:rsidDel="0005702A">
          <w:delText>.</w:delText>
        </w:r>
      </w:del>
      <w:del w:id="3996" w:author="Patterson Lamb" w:date="2014-08-11T11:47:00Z">
        <w:r w:rsidRPr="00184AC4" w:rsidDel="000D07A7">
          <w:delText>H</w:delText>
        </w:r>
      </w:del>
      <w:del w:id="3997" w:author="Patterson Lamb" w:date="2014-08-11T11:12:00Z">
        <w:r w:rsidRPr="00184AC4" w:rsidDel="0005702A">
          <w:delText>.</w:delText>
        </w:r>
      </w:del>
      <w:del w:id="3998" w:author="Patterson Lamb" w:date="2014-08-11T11:47:00Z">
        <w:r w:rsidRPr="00184AC4" w:rsidDel="000D07A7">
          <w:delText>O</w:delText>
        </w:r>
      </w:del>
      <w:del w:id="3999" w:author="Patterson Lamb" w:date="2014-08-11T11:12:00Z">
        <w:r w:rsidRPr="00184AC4" w:rsidDel="0005702A">
          <w:delText>.</w:delText>
        </w:r>
      </w:del>
      <w:ins w:id="4000" w:author="Patterson Lamb" w:date="2014-08-11T11:47:00Z">
        <w:r>
          <w:t>WHO</w:t>
        </w:r>
      </w:ins>
      <w:r w:rsidRPr="00184AC4">
        <w:t xml:space="preserve"> did not possess the means to implement its grandiose plan of assisting in the task of extending health services all over the world.</w:t>
      </w:r>
      <w:r w:rsidRPr="00184AC4">
        <w:rPr>
          <w:vertAlign w:val="superscript"/>
        </w:rPr>
        <w:endnoteReference w:id="571"/>
      </w:r>
      <w:r w:rsidRPr="00184AC4">
        <w:t xml:space="preserve"> The </w:t>
      </w:r>
      <w:del w:id="4001" w:author="Patterson Lamb" w:date="2014-08-11T11:46:00Z">
        <w:r w:rsidRPr="00184AC4" w:rsidDel="000D07A7">
          <w:delText>W.H.O.</w:delText>
        </w:r>
      </w:del>
      <w:ins w:id="4002" w:author="Patterson Lamb" w:date="2014-08-11T11:46:00Z">
        <w:r>
          <w:t>WHO</w:t>
        </w:r>
      </w:ins>
      <w:r w:rsidRPr="006308EC">
        <w:t>’</w:t>
      </w:r>
      <w:r w:rsidRPr="00184AC4">
        <w:t xml:space="preserve">s mandate was to set standards, collect data, engage in epidemiological surveillance, training and research, emergency relief, and cooperative activities. Thanks to its growing membership and an open decision-making structure through the annual World Health Assembly, the </w:t>
      </w:r>
      <w:del w:id="4003" w:author="Patterson Lamb" w:date="2014-08-11T11:47:00Z">
        <w:r w:rsidRPr="00184AC4" w:rsidDel="000D07A7">
          <w:delText>W.H.O.</w:delText>
        </w:r>
      </w:del>
      <w:ins w:id="4004" w:author="Patterson Lamb" w:date="2014-08-11T11:47:00Z">
        <w:r>
          <w:t>WHO</w:t>
        </w:r>
      </w:ins>
      <w:r w:rsidRPr="00184AC4">
        <w:t xml:space="preserve"> enjoyed more legitimacy and permanence than its predecessors.</w:t>
      </w:r>
      <w:r w:rsidRPr="00184AC4">
        <w:rPr>
          <w:vertAlign w:val="superscript"/>
        </w:rPr>
        <w:endnoteReference w:id="572"/>
      </w:r>
      <w:r w:rsidRPr="00184AC4">
        <w:t xml:space="preserve"> The two Cold War super</w:t>
      </w:r>
      <w:del w:id="4005" w:author="Patterson Lamb" w:date="2014-08-11T12:04:00Z">
        <w:r w:rsidRPr="00184AC4" w:rsidDel="00301518">
          <w:delText>-</w:delText>
        </w:r>
      </w:del>
      <w:r w:rsidRPr="00184AC4">
        <w:t xml:space="preserve">powers agreed on </w:t>
      </w:r>
      <w:del w:id="4006" w:author="Patterson Lamb" w:date="2014-08-11T11:47:00Z">
        <w:r w:rsidRPr="00184AC4" w:rsidDel="000D07A7">
          <w:delText>W.H.O.</w:delText>
        </w:r>
      </w:del>
      <w:ins w:id="4007" w:author="Patterson Lamb" w:date="2014-08-11T11:47:00Z">
        <w:r>
          <w:t>WHO</w:t>
        </w:r>
      </w:ins>
      <w:r w:rsidRPr="006308EC">
        <w:t>’</w:t>
      </w:r>
      <w:r w:rsidRPr="00184AC4">
        <w:t>s authority, on its international reach (through central headquarters with six regional offices and regiments of in-country field staff) and its role in creating a new cadre of international health professionals.</w:t>
      </w:r>
      <w:r w:rsidRPr="00184AC4">
        <w:rPr>
          <w:vertAlign w:val="superscript"/>
        </w:rPr>
        <w:endnoteReference w:id="573"/>
      </w:r>
      <w:r w:rsidRPr="00184AC4">
        <w:t xml:space="preserve"> To legitimize its existence and expand its reach, the organization strove to inform the broadest possible audience about its activities using various media outlets. As one regional director noted, the </w:t>
      </w:r>
      <w:del w:id="4010" w:author="Patterson Lamb" w:date="2014-08-11T11:47:00Z">
        <w:r w:rsidRPr="00184AC4" w:rsidDel="000D07A7">
          <w:delText>W.H.O.</w:delText>
        </w:r>
      </w:del>
      <w:ins w:id="4011" w:author="Patterson Lamb" w:date="2014-08-11T11:47:00Z">
        <w:r>
          <w:t>WHO</w:t>
        </w:r>
      </w:ins>
      <w:r w:rsidRPr="00184AC4">
        <w:t xml:space="preserve"> was </w:t>
      </w:r>
      <w:r w:rsidRPr="006308EC">
        <w:t>“</w:t>
      </w:r>
      <w:r w:rsidRPr="00184AC4">
        <w:t>entirely dependent upon the goodwill of the member countries and their understanding and knowledge of the work that is performed.</w:t>
      </w:r>
      <w:ins w:id="4012" w:author="Patterson Lamb" w:date="2014-08-11T12:05:00Z">
        <w:r>
          <w:t>”</w:t>
        </w:r>
      </w:ins>
      <w:del w:id="4013" w:author="Patterson Lamb" w:date="2014-08-11T12:05:00Z">
        <w:r w:rsidRPr="006308EC" w:rsidDel="00301518">
          <w:delText>“</w:delText>
        </w:r>
      </w:del>
      <w:r w:rsidRPr="00184AC4">
        <w:rPr>
          <w:vertAlign w:val="superscript"/>
        </w:rPr>
        <w:endnoteReference w:id="574"/>
      </w:r>
    </w:p>
    <w:p w:rsidR="005600E9" w:rsidRPr="00184AC4" w:rsidRDefault="005600E9" w:rsidP="001A4F98">
      <w:pPr>
        <w:pStyle w:val="para"/>
      </w:pPr>
      <w:r w:rsidRPr="00184AC4">
        <w:t xml:space="preserve">During the 1950s and 1960s the </w:t>
      </w:r>
      <w:del w:id="4014" w:author="Patterson Lamb" w:date="2014-08-11T11:47:00Z">
        <w:r w:rsidRPr="00184AC4" w:rsidDel="000D07A7">
          <w:delText>W.H.O.</w:delText>
        </w:r>
      </w:del>
      <w:ins w:id="4015" w:author="Patterson Lamb" w:date="2014-08-11T11:47:00Z">
        <w:r>
          <w:t>WHO</w:t>
        </w:r>
      </w:ins>
      <w:r w:rsidRPr="00184AC4">
        <w:t xml:space="preserve"> heavily depended on the financial support of the </w:t>
      </w:r>
      <w:del w:id="4016" w:author="Patterson Lamb" w:date="2014-08-11T12:05:00Z">
        <w:r w:rsidRPr="00184AC4" w:rsidDel="00301518">
          <w:delText>U.S.A</w:delText>
        </w:r>
      </w:del>
      <w:ins w:id="4017" w:author="Patterson Lamb" w:date="2014-08-11T12:05:00Z">
        <w:r>
          <w:t>United States</w:t>
        </w:r>
      </w:ins>
      <w:r w:rsidRPr="00184AC4">
        <w:t>.</w:t>
      </w:r>
      <w:r w:rsidRPr="00184AC4">
        <w:rPr>
          <w:vertAlign w:val="superscript"/>
        </w:rPr>
        <w:endnoteReference w:id="575"/>
      </w:r>
      <w:r w:rsidRPr="00184AC4">
        <w:rPr>
          <w:vertAlign w:val="superscript"/>
        </w:rPr>
        <w:t xml:space="preserve"> </w:t>
      </w:r>
      <w:r w:rsidRPr="00184AC4">
        <w:t xml:space="preserve">The organization embraced the tenets of capitalist economic development; it was mainly an organization of the West. The </w:t>
      </w:r>
      <w:del w:id="4018" w:author="Patterson Lamb" w:date="2014-08-11T11:47:00Z">
        <w:r w:rsidRPr="00184AC4" w:rsidDel="000D07A7">
          <w:delText>W.H.O.</w:delText>
        </w:r>
      </w:del>
      <w:ins w:id="4019" w:author="Patterson Lamb" w:date="2014-08-11T11:47:00Z">
        <w:r>
          <w:t>WHO</w:t>
        </w:r>
      </w:ins>
      <w:r w:rsidRPr="00184AC4">
        <w:t xml:space="preserve"> was most active in Asia, Africa</w:t>
      </w:r>
      <w:ins w:id="4020" w:author="Patterson Lamb" w:date="2014-08-11T12:05:00Z">
        <w:r>
          <w:t>,</w:t>
        </w:r>
      </w:ins>
      <w:r w:rsidRPr="00184AC4">
        <w:t xml:space="preserve"> and Latin America and learned to navigate the troubled waters of decolonization. Initially at least, the </w:t>
      </w:r>
      <w:del w:id="4021" w:author="Patterson Lamb" w:date="2014-08-11T11:47:00Z">
        <w:r w:rsidRPr="00184AC4" w:rsidDel="000D07A7">
          <w:delText>W.H.O.</w:delText>
        </w:r>
      </w:del>
      <w:ins w:id="4022" w:author="Patterson Lamb" w:date="2014-08-11T11:47:00Z">
        <w:r>
          <w:t>WHO</w:t>
        </w:r>
      </w:ins>
      <w:r w:rsidRPr="00184AC4">
        <w:t xml:space="preserve"> struggled to establish its legitimacy and faced stiff competition for prestige and resources, human and financial, from other international organizations and philanthropic foundations such as </w:t>
      </w:r>
      <w:ins w:id="4023" w:author="Patterson Lamb" w:date="2014-08-11T12:07:00Z">
        <w:r>
          <w:t>the United Nations International Children’s Emergency Fund (</w:t>
        </w:r>
      </w:ins>
      <w:r w:rsidRPr="00184AC4">
        <w:t>UNICEF</w:t>
      </w:r>
      <w:ins w:id="4024" w:author="Patterson Lamb" w:date="2014-08-11T12:07:00Z">
        <w:r>
          <w:t>)</w:t>
        </w:r>
      </w:ins>
      <w:r w:rsidRPr="00184AC4">
        <w:t>, the Rockefeller Foundation, or the Food and Agriculture Organization</w:t>
      </w:r>
      <w:ins w:id="4025" w:author="Patterson Lamb" w:date="2014-08-11T12:08:00Z">
        <w:r>
          <w:t xml:space="preserve"> (FAO)</w:t>
        </w:r>
      </w:ins>
      <w:r w:rsidRPr="00184AC4">
        <w:t xml:space="preserve">. The visual politics of the organization were, to some extent, determined by this struggle and by the part the organization would play in what Sunil Amrith calls the </w:t>
      </w:r>
      <w:r w:rsidRPr="006308EC">
        <w:t>“</w:t>
      </w:r>
      <w:r w:rsidRPr="007D5122">
        <w:rPr>
          <w:i/>
        </w:rPr>
        <w:t>promise of development</w:t>
      </w:r>
      <w:r w:rsidRPr="00184AC4">
        <w:t>.</w:t>
      </w:r>
      <w:r w:rsidRPr="006308EC">
        <w:t>”</w:t>
      </w:r>
      <w:r w:rsidRPr="00184AC4">
        <w:t xml:space="preserve"> This chapter does not assess whether or not the organization kept its promise; rather, it examines how the </w:t>
      </w:r>
      <w:del w:id="4026" w:author="Patterson Lamb" w:date="2014-08-11T11:47:00Z">
        <w:r w:rsidRPr="00184AC4" w:rsidDel="000D07A7">
          <w:delText>W.H.O.</w:delText>
        </w:r>
      </w:del>
      <w:ins w:id="4027" w:author="Patterson Lamb" w:date="2014-08-11T11:47:00Z">
        <w:r>
          <w:t>WHO</w:t>
        </w:r>
      </w:ins>
      <w:r w:rsidRPr="00184AC4">
        <w:t xml:space="preserve"> visually and discursively represented such promise.</w:t>
      </w:r>
    </w:p>
    <w:p w:rsidR="005600E9" w:rsidRPr="00184AC4" w:rsidRDefault="005600E9" w:rsidP="001A4F98">
      <w:pPr>
        <w:pStyle w:val="para"/>
      </w:pPr>
      <w:r w:rsidRPr="00184AC4">
        <w:t xml:space="preserve">During the 1950s and 1960s, the editors of the </w:t>
      </w:r>
      <w:del w:id="4028" w:author="Patterson Lamb" w:date="2014-08-11T11:47:00Z">
        <w:r w:rsidRPr="00184AC4" w:rsidDel="000D07A7">
          <w:delText>W.H.O.</w:delText>
        </w:r>
      </w:del>
      <w:ins w:id="4029" w:author="Patterson Lamb" w:date="2014-08-11T11:47:00Z">
        <w:r>
          <w:t>WHO</w:t>
        </w:r>
      </w:ins>
      <w:r w:rsidRPr="00184AC4">
        <w:t xml:space="preserve"> Newsletter emphasized the importance of technology as a way to improve public health worldwide; however, they quickly realized that technology alone would not sufficiently promote and </w:t>
      </w:r>
      <w:r w:rsidRPr="006308EC">
        <w:t>“</w:t>
      </w:r>
      <w:r w:rsidRPr="00184AC4">
        <w:t>sell</w:t>
      </w:r>
      <w:r w:rsidRPr="006308EC">
        <w:t>”</w:t>
      </w:r>
      <w:r w:rsidRPr="00184AC4">
        <w:t xml:space="preserve"> the organization.</w:t>
      </w:r>
      <w:r w:rsidRPr="00184AC4">
        <w:rPr>
          <w:vertAlign w:val="superscript"/>
        </w:rPr>
        <w:endnoteReference w:id="576"/>
      </w:r>
      <w:r w:rsidRPr="00184AC4">
        <w:t xml:space="preserve"> Moreover, since the early</w:t>
      </w:r>
      <w:ins w:id="4030" w:author="Patterson Lamb" w:date="2014-08-11T12:08:00Z">
        <w:r>
          <w:t xml:space="preserve"> </w:t>
        </w:r>
      </w:ins>
      <w:del w:id="4031" w:author="Patterson Lamb" w:date="2014-08-11T12:08:00Z">
        <w:r w:rsidRPr="00184AC4" w:rsidDel="00301518">
          <w:delText>-</w:delText>
        </w:r>
      </w:del>
      <w:r w:rsidRPr="00184AC4">
        <w:t xml:space="preserve">1950s, </w:t>
      </w:r>
      <w:del w:id="4032" w:author="Patterson Lamb" w:date="2014-08-11T11:47:00Z">
        <w:r w:rsidRPr="00184AC4" w:rsidDel="000D07A7">
          <w:delText>W.H.O.</w:delText>
        </w:r>
      </w:del>
      <w:ins w:id="4033" w:author="Patterson Lamb" w:date="2014-08-11T11:47:00Z">
        <w:r>
          <w:t>WHO</w:t>
        </w:r>
      </w:ins>
      <w:r w:rsidRPr="00184AC4">
        <w:t xml:space="preserve"> leadership understood that addressing the root causes of ill health or implementing institution-building programs were utterly utopian objectives given their limited human and financial resources. The </w:t>
      </w:r>
      <w:del w:id="4034" w:author="Patterson Lamb" w:date="2014-08-11T11:47:00Z">
        <w:r w:rsidRPr="00184AC4" w:rsidDel="000D07A7">
          <w:delText>W.H.O.</w:delText>
        </w:r>
      </w:del>
      <w:ins w:id="4035" w:author="Patterson Lamb" w:date="2014-08-11T11:47:00Z">
        <w:r>
          <w:t>WHO</w:t>
        </w:r>
      </w:ins>
      <w:r w:rsidRPr="00184AC4">
        <w:t xml:space="preserve"> could offer only targeted, small-scale, interventions. Therefore, technical assistance appeared to be the perfect palliative to achieve the promise of development, which was also the case for other international organizations, such as the International Labour Organization and the Food and Agricultural Organization.</w:t>
      </w:r>
      <w:r w:rsidRPr="00184AC4">
        <w:rPr>
          <w:vertAlign w:val="superscript"/>
        </w:rPr>
        <w:endnoteReference w:id="577"/>
      </w:r>
      <w:r w:rsidRPr="00184AC4">
        <w:t xml:space="preserve"> The Newsletter editors shrewdly adapted the iconologic contents of the magazine to this set of circumstances, introducing and blending technical assistance with humanitarian narratives.</w:t>
      </w:r>
    </w:p>
    <w:p w:rsidR="005600E9" w:rsidRPr="00184AC4" w:rsidRDefault="005600E9" w:rsidP="001A4F98">
      <w:pPr>
        <w:pStyle w:val="para"/>
      </w:pPr>
      <w:del w:id="4036" w:author="Patterson Lamb" w:date="2014-08-11T11:47:00Z">
        <w:r w:rsidRPr="00184AC4" w:rsidDel="000D07A7">
          <w:delText>W.H.O.</w:delText>
        </w:r>
      </w:del>
      <w:ins w:id="4037" w:author="Patterson Lamb" w:date="2014-08-11T11:47:00Z">
        <w:r>
          <w:t>WHO</w:t>
        </w:r>
      </w:ins>
      <w:r w:rsidRPr="00184AC4">
        <w:t xml:space="preserve"> practices, especially in the ex-colonial and newly independent states, were difficult to render visually. Therefore, the photographers hired by the magazine</w:t>
      </w:r>
      <w:r w:rsidRPr="006308EC">
        <w:t>’</w:t>
      </w:r>
      <w:r w:rsidRPr="00184AC4">
        <w:t xml:space="preserve">s editors resorted to humanitarian narratives comprised of three tropes: the hapless victim in distress, the villain </w:t>
      </w:r>
      <w:r w:rsidRPr="006308EC">
        <w:t>–</w:t>
      </w:r>
      <w:r w:rsidRPr="00184AC4">
        <w:t xml:space="preserve"> which, in this case, is not human, but could be a mosquito, the environment, or even traditions </w:t>
      </w:r>
      <w:r w:rsidRPr="006308EC">
        <w:t>–</w:t>
      </w:r>
      <w:ins w:id="4038" w:author="Patterson Lamb" w:date="2014-08-11T12:09:00Z">
        <w:r>
          <w:t xml:space="preserve"> </w:t>
        </w:r>
      </w:ins>
      <w:del w:id="4039" w:author="Patterson Lamb" w:date="2014-08-11T12:09:00Z">
        <w:r w:rsidRPr="00184AC4" w:rsidDel="00301518">
          <w:delText>,</w:delText>
        </w:r>
      </w:del>
      <w:r w:rsidRPr="00184AC4">
        <w:t xml:space="preserve"> and the savio</w:t>
      </w:r>
      <w:del w:id="4040" w:author="Patterson Lamb" w:date="2014-08-11T12:09:00Z">
        <w:r w:rsidRPr="00184AC4" w:rsidDel="00301518">
          <w:delText>u</w:delText>
        </w:r>
      </w:del>
      <w:r w:rsidRPr="00184AC4">
        <w:t>r, the international organization and its agents in the form of doctors, nurses, or technical experts. A crucial ingredient was the representation of pain and suffering, which links victim and savio</w:t>
      </w:r>
      <w:del w:id="4041" w:author="Patterson Lamb" w:date="2014-08-11T12:09:00Z">
        <w:r w:rsidRPr="00184AC4" w:rsidDel="00301518">
          <w:delText>u</w:delText>
        </w:r>
      </w:del>
      <w:r w:rsidRPr="00184AC4">
        <w:t>r.</w:t>
      </w:r>
      <w:r w:rsidRPr="00184AC4">
        <w:rPr>
          <w:vertAlign w:val="superscript"/>
        </w:rPr>
        <w:endnoteReference w:id="578"/>
      </w:r>
      <w:r w:rsidRPr="00184AC4">
        <w:t xml:space="preserve"> This narrative framework was not new or original; it was long established in adventure novels and fairy</w:t>
      </w:r>
      <w:del w:id="4042" w:author="Patterson Lamb" w:date="2014-08-11T12:10:00Z">
        <w:r w:rsidRPr="00184AC4" w:rsidDel="00301518">
          <w:delText>-</w:delText>
        </w:r>
      </w:del>
      <w:ins w:id="4043" w:author="Patterson Lamb" w:date="2014-08-11T12:10:00Z">
        <w:r>
          <w:t xml:space="preserve"> </w:t>
        </w:r>
      </w:ins>
      <w:r w:rsidRPr="00184AC4">
        <w:t>tales of the British, North American</w:t>
      </w:r>
      <w:ins w:id="4044" w:author="Patterson Lamb" w:date="2014-08-11T12:10:00Z">
        <w:r>
          <w:t>,</w:t>
        </w:r>
      </w:ins>
      <w:r w:rsidRPr="00184AC4">
        <w:t xml:space="preserve"> and other European literature traditions. The combination of images and text was not new either; its origins are to be found in missionary societies</w:t>
      </w:r>
      <w:r w:rsidRPr="006308EC">
        <w:t>’</w:t>
      </w:r>
      <w:r w:rsidRPr="00184AC4">
        <w:t xml:space="preserve"> publications, in the Red Cross and League of Nations publications of the interwar period, and in the visual politics of U</w:t>
      </w:r>
      <w:del w:id="4045" w:author="Patterson Lamb" w:date="2014-08-11T12:10:00Z">
        <w:r w:rsidRPr="00184AC4" w:rsidDel="00301518">
          <w:delText>.</w:delText>
        </w:r>
      </w:del>
      <w:r w:rsidRPr="00184AC4">
        <w:t>N</w:t>
      </w:r>
      <w:del w:id="4046" w:author="Patterson Lamb" w:date="2014-08-11T12:10:00Z">
        <w:r w:rsidRPr="00184AC4" w:rsidDel="00301518">
          <w:delText>.</w:delText>
        </w:r>
      </w:del>
      <w:r w:rsidRPr="00184AC4">
        <w:t>R</w:t>
      </w:r>
      <w:del w:id="4047" w:author="Patterson Lamb" w:date="2014-08-11T12:10:00Z">
        <w:r w:rsidRPr="00184AC4" w:rsidDel="00301518">
          <w:delText>.</w:delText>
        </w:r>
      </w:del>
      <w:r w:rsidRPr="00184AC4">
        <w:t>R</w:t>
      </w:r>
      <w:del w:id="4048" w:author="Patterson Lamb" w:date="2014-08-11T12:10:00Z">
        <w:r w:rsidRPr="00184AC4" w:rsidDel="00301518">
          <w:delText>.</w:delText>
        </w:r>
      </w:del>
      <w:r w:rsidRPr="00184AC4">
        <w:t>A.</w:t>
      </w:r>
      <w:r w:rsidRPr="00184AC4">
        <w:rPr>
          <w:vertAlign w:val="superscript"/>
        </w:rPr>
        <w:endnoteReference w:id="579"/>
      </w:r>
      <w:r w:rsidRPr="00184AC4">
        <w:t xml:space="preserve"> </w:t>
      </w:r>
      <w:del w:id="4049" w:author="Patterson Lamb" w:date="2014-08-11T12:11:00Z">
        <w:r w:rsidRPr="00184AC4" w:rsidDel="00301518">
          <w:delText xml:space="preserve">As </w:delText>
        </w:r>
      </w:del>
      <w:ins w:id="4050" w:author="Patterson Lamb" w:date="2014-08-11T12:11:00Z">
        <w:r>
          <w:t>Like</w:t>
        </w:r>
        <w:r w:rsidRPr="00184AC4">
          <w:t xml:space="preserve"> </w:t>
        </w:r>
      </w:ins>
      <w:r w:rsidRPr="00184AC4">
        <w:t xml:space="preserve">its predecessors, the </w:t>
      </w:r>
      <w:del w:id="4051" w:author="Patterson Lamb" w:date="2014-08-11T11:47:00Z">
        <w:r w:rsidRPr="00184AC4" w:rsidDel="000D07A7">
          <w:delText>W.H.O.</w:delText>
        </w:r>
      </w:del>
      <w:ins w:id="4052" w:author="Patterson Lamb" w:date="2014-08-11T11:47:00Z">
        <w:r>
          <w:t>WHO</w:t>
        </w:r>
      </w:ins>
      <w:r w:rsidRPr="00184AC4">
        <w:t xml:space="preserve"> made abundant use of tropes involving the fight against disease or epidemics or, more broadly speaking, the fight for health. As concerns public health narratives, similarities between the </w:t>
      </w:r>
      <w:del w:id="4053" w:author="Patterson Lamb" w:date="2014-08-11T11:47:00Z">
        <w:r w:rsidRPr="00184AC4" w:rsidDel="000D07A7">
          <w:delText>W.H.O.</w:delText>
        </w:r>
      </w:del>
      <w:ins w:id="4054" w:author="Patterson Lamb" w:date="2014-08-11T11:47:00Z">
        <w:r>
          <w:t>WHO</w:t>
        </w:r>
      </w:ins>
      <w:r w:rsidRPr="00184AC4">
        <w:t xml:space="preserve"> and public health and humanitarian organizations and philanthropic charities </w:t>
      </w:r>
      <w:r w:rsidRPr="006308EC">
        <w:t>–</w:t>
      </w:r>
      <w:r w:rsidRPr="00184AC4">
        <w:t xml:space="preserve"> whether secular </w:t>
      </w:r>
      <w:del w:id="4055" w:author="Patterson Lamb" w:date="2014-08-11T12:11:00Z">
        <w:r w:rsidRPr="00184AC4" w:rsidDel="00301518">
          <w:delText xml:space="preserve">and </w:delText>
        </w:r>
      </w:del>
      <w:ins w:id="4056" w:author="Patterson Lamb" w:date="2014-08-11T12:11:00Z">
        <w:r>
          <w:t>or</w:t>
        </w:r>
        <w:r w:rsidRPr="00184AC4">
          <w:t xml:space="preserve"> </w:t>
        </w:r>
      </w:ins>
      <w:r w:rsidRPr="00184AC4">
        <w:t xml:space="preserve">religious </w:t>
      </w:r>
      <w:r w:rsidRPr="006308EC">
        <w:t>–</w:t>
      </w:r>
      <w:r w:rsidRPr="00184AC4">
        <w:t xml:space="preserve"> is clear. The rhetoric employed by the </w:t>
      </w:r>
      <w:del w:id="4057" w:author="Patterson Lamb" w:date="2014-08-11T11:47:00Z">
        <w:r w:rsidRPr="00184AC4" w:rsidDel="000D07A7">
          <w:delText>W.H.O.</w:delText>
        </w:r>
      </w:del>
      <w:ins w:id="4058" w:author="Patterson Lamb" w:date="2014-08-11T11:47:00Z">
        <w:r>
          <w:t>WHO</w:t>
        </w:r>
      </w:ins>
      <w:r w:rsidRPr="00184AC4">
        <w:t xml:space="preserve"> </w:t>
      </w:r>
      <w:r w:rsidRPr="006308EC">
        <w:t>–</w:t>
      </w:r>
      <w:r w:rsidRPr="00184AC4">
        <w:t xml:space="preserve"> of before</w:t>
      </w:r>
      <w:del w:id="4059" w:author="Patterson Lamb" w:date="2014-08-11T13:41:00Z">
        <w:r w:rsidRPr="00184AC4" w:rsidDel="001553C1">
          <w:delText>-</w:delText>
        </w:r>
      </w:del>
      <w:ins w:id="4060" w:author="Patterson Lamb" w:date="2014-08-11T13:41:00Z">
        <w:r>
          <w:t xml:space="preserve"> </w:t>
        </w:r>
      </w:ins>
      <w:r w:rsidRPr="00184AC4">
        <w:t>and</w:t>
      </w:r>
      <w:ins w:id="4061" w:author="Patterson Lamb" w:date="2014-08-11T13:41:00Z">
        <w:r>
          <w:t xml:space="preserve"> </w:t>
        </w:r>
      </w:ins>
      <w:del w:id="4062" w:author="Patterson Lamb" w:date="2014-08-11T13:41:00Z">
        <w:r w:rsidRPr="00184AC4" w:rsidDel="001553C1">
          <w:delText>-</w:delText>
        </w:r>
      </w:del>
      <w:r w:rsidRPr="00184AC4">
        <w:t xml:space="preserve">after, of conversion, of </w:t>
      </w:r>
      <w:r w:rsidRPr="007D5122">
        <w:rPr>
          <w:i/>
        </w:rPr>
        <w:t>the</w:t>
      </w:r>
      <w:r w:rsidRPr="00184AC4">
        <w:t xml:space="preserve"> mission, of progress and improvement, of health and wealth </w:t>
      </w:r>
      <w:r w:rsidRPr="006308EC">
        <w:t>–</w:t>
      </w:r>
      <w:r w:rsidRPr="00184AC4">
        <w:t xml:space="preserve"> was certainly not new.</w:t>
      </w:r>
      <w:ins w:id="4063" w:author="Patterson Lamb" w:date="2014-08-11T12:10:00Z">
        <w:r>
          <w:t xml:space="preserve"> </w:t>
        </w:r>
      </w:ins>
    </w:p>
    <w:p w:rsidR="005600E9" w:rsidRPr="00184AC4" w:rsidRDefault="005600E9" w:rsidP="001A4F98">
      <w:pPr>
        <w:pStyle w:val="para"/>
      </w:pPr>
      <w:r w:rsidRPr="00184AC4">
        <w:t xml:space="preserve">What was new was the combination of humanitarian narratives and specific tropes developed for the purposes of a newly created, ambitious organization. The </w:t>
      </w:r>
      <w:del w:id="4064" w:author="Patterson Lamb" w:date="2014-08-11T11:47:00Z">
        <w:r w:rsidRPr="00184AC4" w:rsidDel="000D07A7">
          <w:delText>W.H.O.</w:delText>
        </w:r>
      </w:del>
      <w:ins w:id="4065" w:author="Patterson Lamb" w:date="2014-08-11T11:47:00Z">
        <w:r>
          <w:t>WHO</w:t>
        </w:r>
      </w:ins>
      <w:r w:rsidRPr="00184AC4">
        <w:t xml:space="preserve"> also benefited from the rise of photojournalism, particularly visual practices of glossy prestige magazines like </w:t>
      </w:r>
      <w:r w:rsidRPr="007D5122">
        <w:rPr>
          <w:i/>
        </w:rPr>
        <w:t>Life</w:t>
      </w:r>
      <w:r w:rsidRPr="00184AC4">
        <w:t xml:space="preserve"> and </w:t>
      </w:r>
      <w:r w:rsidRPr="007D5122">
        <w:rPr>
          <w:i/>
        </w:rPr>
        <w:t xml:space="preserve">Look, </w:t>
      </w:r>
      <w:r w:rsidRPr="00184AC4">
        <w:t>and from the visual and communication experiences of the Second World War. Humanitarian narratives, both visual and discursive, were a way to give a human dimension and a human face to the dullness, coldness</w:t>
      </w:r>
      <w:ins w:id="4066" w:author="Patterson Lamb" w:date="2014-08-11T12:12:00Z">
        <w:r>
          <w:t>,</w:t>
        </w:r>
      </w:ins>
      <w:r w:rsidRPr="00184AC4">
        <w:t xml:space="preserve"> and dryness of technical assistance. They put the human being at the </w:t>
      </w:r>
      <w:del w:id="4067" w:author="Patterson Lamb" w:date="2014-08-11T12:12:00Z">
        <w:r w:rsidRPr="00184AC4" w:rsidDel="00301518">
          <w:delText xml:space="preserve">centre </w:delText>
        </w:r>
      </w:del>
      <w:ins w:id="4068" w:author="Patterson Lamb" w:date="2014-08-11T12:12:00Z">
        <w:r w:rsidRPr="00184AC4">
          <w:t>cent</w:t>
        </w:r>
        <w:r>
          <w:t>er</w:t>
        </w:r>
        <w:r w:rsidRPr="00184AC4">
          <w:t xml:space="preserve"> </w:t>
        </w:r>
      </w:ins>
      <w:r w:rsidRPr="00184AC4">
        <w:t xml:space="preserve">of their visual stories. Especially during the 1950s, the photographers hired by the </w:t>
      </w:r>
      <w:del w:id="4069" w:author="Patterson Lamb" w:date="2014-08-11T11:47:00Z">
        <w:r w:rsidRPr="00184AC4" w:rsidDel="000D07A7">
          <w:delText>W.H.O.</w:delText>
        </w:r>
      </w:del>
      <w:ins w:id="4070" w:author="Patterson Lamb" w:date="2014-08-11T11:47:00Z">
        <w:r>
          <w:t>WHO</w:t>
        </w:r>
      </w:ins>
      <w:r w:rsidRPr="00184AC4">
        <w:t xml:space="preserve"> brought along a specific aesthetic sensibility, professional backgrounds</w:t>
      </w:r>
      <w:ins w:id="4071" w:author="Patterson Lamb" w:date="2014-08-11T12:12:00Z">
        <w:r>
          <w:t>,</w:t>
        </w:r>
      </w:ins>
      <w:r w:rsidRPr="00184AC4">
        <w:t xml:space="preserve"> and wartime experiences that heavily influenced their reportages. The same applies to </w:t>
      </w:r>
      <w:del w:id="4072" w:author="Patterson Lamb" w:date="2014-08-11T11:47:00Z">
        <w:r w:rsidRPr="00184AC4" w:rsidDel="000D07A7">
          <w:delText>W.H.O.</w:delText>
        </w:r>
      </w:del>
      <w:ins w:id="4073" w:author="Patterson Lamb" w:date="2014-08-11T11:47:00Z">
        <w:r>
          <w:t>WHO</w:t>
        </w:r>
      </w:ins>
      <w:r w:rsidRPr="00184AC4">
        <w:t xml:space="preserve"> editors and authors who, in the frames and captions as well as in the articles of the magazine, systematically refer to the fights and war against epidemics, to warriors, knights, and shields, and to victims of diseases.</w:t>
      </w:r>
    </w:p>
    <w:p w:rsidR="005600E9" w:rsidRPr="00184AC4" w:rsidRDefault="005600E9" w:rsidP="001A4F98">
      <w:pPr>
        <w:pStyle w:val="para"/>
      </w:pPr>
      <w:r w:rsidRPr="00184AC4">
        <w:t>Like other U</w:t>
      </w:r>
      <w:del w:id="4074" w:author="Patterson Lamb" w:date="2014-08-11T12:12:00Z">
        <w:r w:rsidRPr="00184AC4" w:rsidDel="00CD1772">
          <w:delText>.</w:delText>
        </w:r>
      </w:del>
      <w:r w:rsidRPr="00184AC4">
        <w:t>N</w:t>
      </w:r>
      <w:del w:id="4075" w:author="Patterson Lamb" w:date="2014-08-11T12:12:00Z">
        <w:r w:rsidRPr="00184AC4" w:rsidDel="00CD1772">
          <w:delText>.</w:delText>
        </w:r>
      </w:del>
      <w:r w:rsidRPr="00184AC4">
        <w:t xml:space="preserve"> agencies, the </w:t>
      </w:r>
      <w:del w:id="4076" w:author="Patterson Lamb" w:date="2014-08-11T11:47:00Z">
        <w:r w:rsidRPr="00184AC4" w:rsidDel="000D07A7">
          <w:delText>W.H.O.</w:delText>
        </w:r>
      </w:del>
      <w:ins w:id="4077" w:author="Patterson Lamb" w:date="2014-08-11T11:47:00Z">
        <w:r>
          <w:t>WHO</w:t>
        </w:r>
      </w:ins>
      <w:r w:rsidRPr="00184AC4">
        <w:t xml:space="preserve"> relied on information policies and practices implemented by international organizations since the end of the First World War. The League of Nations, the American Red Cross</w:t>
      </w:r>
      <w:ins w:id="4078" w:author="Patterson Lamb" w:date="2014-08-11T12:13:00Z">
        <w:r>
          <w:t>,</w:t>
        </w:r>
      </w:ins>
      <w:r w:rsidRPr="00184AC4">
        <w:t xml:space="preserve"> and other private organizations had set up publicity departments in charge of propaganda that made abundant use of photographic material.</w:t>
      </w:r>
      <w:r w:rsidRPr="00184AC4">
        <w:rPr>
          <w:vertAlign w:val="superscript"/>
        </w:rPr>
        <w:endnoteReference w:id="580"/>
      </w:r>
      <w:r w:rsidRPr="00184AC4">
        <w:t xml:space="preserve"> Other U</w:t>
      </w:r>
      <w:del w:id="4079" w:author="Patterson Lamb" w:date="2014-08-11T12:13:00Z">
        <w:r w:rsidRPr="00184AC4" w:rsidDel="00CD1772">
          <w:delText>.</w:delText>
        </w:r>
      </w:del>
      <w:r w:rsidRPr="00184AC4">
        <w:t>N</w:t>
      </w:r>
      <w:del w:id="4080" w:author="Patterson Lamb" w:date="2014-08-11T12:13:00Z">
        <w:r w:rsidRPr="00184AC4" w:rsidDel="00CD1772">
          <w:delText>.</w:delText>
        </w:r>
      </w:del>
      <w:r w:rsidRPr="00184AC4">
        <w:t xml:space="preserve"> organizations, such as the </w:t>
      </w:r>
      <w:ins w:id="4081" w:author="Patterson Lamb" w:date="2014-08-11T12:14:00Z">
        <w:r>
          <w:t>United Nations Educational, Scientific, and Cultural Organization (</w:t>
        </w:r>
      </w:ins>
      <w:r w:rsidRPr="00184AC4">
        <w:t>U</w:t>
      </w:r>
      <w:del w:id="4082" w:author="Patterson Lamb" w:date="2014-08-11T12:14:00Z">
        <w:r w:rsidRPr="00184AC4" w:rsidDel="00CD1772">
          <w:delText>.</w:delText>
        </w:r>
      </w:del>
      <w:r w:rsidRPr="00184AC4">
        <w:t>N</w:t>
      </w:r>
      <w:del w:id="4083" w:author="Patterson Lamb" w:date="2014-08-11T12:14:00Z">
        <w:r w:rsidRPr="00184AC4" w:rsidDel="00CD1772">
          <w:delText>.</w:delText>
        </w:r>
      </w:del>
      <w:r w:rsidRPr="00184AC4">
        <w:t>E</w:t>
      </w:r>
      <w:del w:id="4084" w:author="Patterson Lamb" w:date="2014-08-11T12:14:00Z">
        <w:r w:rsidRPr="00184AC4" w:rsidDel="00CD1772">
          <w:delText>.</w:delText>
        </w:r>
      </w:del>
      <w:r w:rsidRPr="00184AC4">
        <w:t>S</w:t>
      </w:r>
      <w:del w:id="4085" w:author="Patterson Lamb" w:date="2014-08-11T12:14:00Z">
        <w:r w:rsidRPr="00184AC4" w:rsidDel="00CD1772">
          <w:delText>.</w:delText>
        </w:r>
      </w:del>
      <w:r w:rsidRPr="00184AC4">
        <w:t>C</w:t>
      </w:r>
      <w:del w:id="4086" w:author="Patterson Lamb" w:date="2014-08-11T12:14:00Z">
        <w:r w:rsidRPr="00184AC4" w:rsidDel="00CD1772">
          <w:delText>.</w:delText>
        </w:r>
      </w:del>
      <w:r w:rsidRPr="00184AC4">
        <w:t>O</w:t>
      </w:r>
      <w:del w:id="4087" w:author="Patterson Lamb" w:date="2014-08-11T12:14:00Z">
        <w:r w:rsidRPr="00184AC4" w:rsidDel="00CD1772">
          <w:delText>.</w:delText>
        </w:r>
      </w:del>
      <w:ins w:id="4088" w:author="Patterson Lamb" w:date="2014-08-11T12:14:00Z">
        <w:r>
          <w:t>)</w:t>
        </w:r>
      </w:ins>
      <w:r w:rsidRPr="00184AC4">
        <w:t xml:space="preserve">, published a magazine, the </w:t>
      </w:r>
      <w:r w:rsidRPr="007D5122">
        <w:rPr>
          <w:i/>
        </w:rPr>
        <w:t>Courier</w:t>
      </w:r>
      <w:ins w:id="4089" w:author="Patterson Lamb" w:date="2014-08-11T12:15:00Z">
        <w:r>
          <w:t>,</w:t>
        </w:r>
      </w:ins>
      <w:r w:rsidRPr="00184AC4">
        <w:t xml:space="preserve"> that was as sophisticated as </w:t>
      </w:r>
      <w:r w:rsidRPr="007D5122">
        <w:rPr>
          <w:i/>
        </w:rPr>
        <w:t>World Health</w:t>
      </w:r>
      <w:r w:rsidRPr="00184AC4">
        <w:t xml:space="preserve">. The High Commissariat of Refugees hired </w:t>
      </w:r>
      <w:r w:rsidRPr="006308EC">
        <w:t>–</w:t>
      </w:r>
      <w:r w:rsidRPr="00184AC4">
        <w:t xml:space="preserve"> often the same </w:t>
      </w:r>
      <w:r w:rsidRPr="006308EC">
        <w:t>–</w:t>
      </w:r>
      <w:r w:rsidRPr="00184AC4">
        <w:t xml:space="preserve"> photographers for its publications, </w:t>
      </w:r>
      <w:del w:id="4090" w:author="Patterson Lamb" w:date="2014-08-11T12:15:00Z">
        <w:r w:rsidRPr="00184AC4" w:rsidDel="00CD1772">
          <w:delText xml:space="preserve">so </w:delText>
        </w:r>
      </w:del>
      <w:ins w:id="4091" w:author="Patterson Lamb" w:date="2014-08-11T12:15:00Z">
        <w:r>
          <w:t>as</w:t>
        </w:r>
        <w:r w:rsidRPr="00184AC4">
          <w:t xml:space="preserve"> </w:t>
        </w:r>
      </w:ins>
      <w:r w:rsidRPr="00184AC4">
        <w:t>did the Food and Agricultural Organization and the United Nations International Children</w:t>
      </w:r>
      <w:r w:rsidRPr="006308EC">
        <w:t>’</w:t>
      </w:r>
      <w:r w:rsidRPr="00184AC4">
        <w:t>s Emergency Fund. To this day, no studies have examined the visual politics of the U</w:t>
      </w:r>
      <w:del w:id="4092" w:author="Patterson Lamb" w:date="2014-08-11T12:15:00Z">
        <w:r w:rsidRPr="00184AC4" w:rsidDel="00CD1772">
          <w:delText>.</w:delText>
        </w:r>
      </w:del>
      <w:r w:rsidRPr="00184AC4">
        <w:t>N</w:t>
      </w:r>
      <w:del w:id="4093" w:author="Patterson Lamb" w:date="2014-08-11T12:15:00Z">
        <w:r w:rsidRPr="00184AC4" w:rsidDel="00CD1772">
          <w:delText>.</w:delText>
        </w:r>
      </w:del>
      <w:r w:rsidRPr="00184AC4">
        <w:t xml:space="preserve">, an organization that </w:t>
      </w:r>
      <w:ins w:id="4094" w:author="Patterson Lamb" w:date="2014-08-11T12:15:00Z">
        <w:r>
          <w:t xml:space="preserve">has </w:t>
        </w:r>
      </w:ins>
      <w:r w:rsidRPr="00184AC4">
        <w:t>had an information department since its inception, nor have scholars attempted comparative analysis of the visual politics of international organizations.</w:t>
      </w:r>
    </w:p>
    <w:p w:rsidR="005600E9" w:rsidRPr="00184AC4" w:rsidRDefault="005600E9" w:rsidP="001A4F98">
      <w:pPr>
        <w:pStyle w:val="para"/>
      </w:pPr>
      <w:r w:rsidRPr="00184AC4">
        <w:t xml:space="preserve">This chapter focuses on the visual politics of the </w:t>
      </w:r>
      <w:del w:id="4095" w:author="Patterson Lamb" w:date="2014-08-11T11:47:00Z">
        <w:r w:rsidRPr="00184AC4" w:rsidDel="000D07A7">
          <w:delText>W.H.O.</w:delText>
        </w:r>
      </w:del>
      <w:ins w:id="4096" w:author="Patterson Lamb" w:date="2014-08-11T11:47:00Z">
        <w:r>
          <w:t>WHO</w:t>
        </w:r>
      </w:ins>
      <w:r w:rsidRPr="00184AC4">
        <w:t xml:space="preserve"> during its first twenty-five years of existence, from 1948 to 1973. We argue that while the visual politics of the organization were sophisticated, they were not entirely original. In the 1950s and 1960s, the </w:t>
      </w:r>
      <w:del w:id="4097" w:author="Patterson Lamb" w:date="2014-08-11T11:47:00Z">
        <w:r w:rsidRPr="00184AC4" w:rsidDel="000D07A7">
          <w:delText>W.H.O.</w:delText>
        </w:r>
      </w:del>
      <w:ins w:id="4098" w:author="Patterson Lamb" w:date="2014-08-11T11:47:00Z">
        <w:r>
          <w:t>WHO</w:t>
        </w:r>
      </w:ins>
      <w:r w:rsidRPr="00184AC4">
        <w:t xml:space="preserve"> focused on biomedical determinants and technological solutions. By the early 1970s, it </w:t>
      </w:r>
      <w:ins w:id="4099" w:author="Patterson Lamb" w:date="2014-08-11T12:16:00Z">
        <w:r>
          <w:t xml:space="preserve">had </w:t>
        </w:r>
      </w:ins>
      <w:r w:rsidRPr="00184AC4">
        <w:t xml:space="preserve">adopted a new agenda, based </w:t>
      </w:r>
      <w:del w:id="4100" w:author="Patterson Lamb" w:date="2014-08-11T12:16:00Z">
        <w:r w:rsidRPr="00184AC4" w:rsidDel="00CD1772">
          <w:delText>up</w:delText>
        </w:r>
      </w:del>
      <w:r w:rsidRPr="00184AC4">
        <w:t>on an unprecedented commitment to address political, social</w:t>
      </w:r>
      <w:ins w:id="4101" w:author="Patterson Lamb" w:date="2014-08-11T12:16:00Z">
        <w:r>
          <w:t>,</w:t>
        </w:r>
      </w:ins>
      <w:r w:rsidRPr="00184AC4">
        <w:t xml:space="preserve"> and economic causes of poor health and to attend to the rights of developing countries. As a </w:t>
      </w:r>
      <w:del w:id="4102" w:author="Patterson Lamb" w:date="2014-08-11T11:47:00Z">
        <w:r w:rsidRPr="00184AC4" w:rsidDel="000D07A7">
          <w:delText>W.H.O.</w:delText>
        </w:r>
      </w:del>
      <w:ins w:id="4103" w:author="Patterson Lamb" w:date="2014-08-11T11:47:00Z">
        <w:r>
          <w:t>WHO</w:t>
        </w:r>
      </w:ins>
      <w:r w:rsidRPr="00184AC4">
        <w:t xml:space="preserve"> pamphlet from 1976 put it:</w:t>
      </w:r>
    </w:p>
    <w:p w:rsidR="005600E9" w:rsidRPr="00184AC4" w:rsidRDefault="005600E9" w:rsidP="001A4F98">
      <w:pPr>
        <w:pStyle w:val="Ext"/>
      </w:pPr>
      <w:r w:rsidRPr="00184AC4">
        <w:t>This means the end of well-intentioned international technical paternalism in health and its replacement by an era of international collaboration and cooperation.</w:t>
      </w:r>
      <w:r w:rsidRPr="00184AC4">
        <w:rPr>
          <w:vertAlign w:val="superscript"/>
        </w:rPr>
        <w:endnoteReference w:id="581"/>
      </w:r>
    </w:p>
    <w:p w:rsidR="005600E9" w:rsidRPr="00184AC4" w:rsidRDefault="005600E9" w:rsidP="001A4F98">
      <w:pPr>
        <w:pStyle w:val="para-no-indent"/>
      </w:pPr>
      <w:r w:rsidRPr="00184AC4">
        <w:t xml:space="preserve">This chapter examines the period of </w:t>
      </w:r>
      <w:ins w:id="4104" w:author="Patterson Lamb" w:date="2014-08-11T12:16:00Z">
        <w:r>
          <w:t xml:space="preserve"> </w:t>
        </w:r>
      </w:ins>
      <w:del w:id="4105" w:author="Patterson Lamb" w:date="2014-08-11T12:16:00Z">
        <w:r w:rsidRPr="006308EC" w:rsidDel="00CD1772">
          <w:delText>”</w:delText>
        </w:r>
      </w:del>
      <w:ins w:id="4106" w:author="Patterson Lamb" w:date="2014-08-11T12:16:00Z">
        <w:r>
          <w:t>“</w:t>
        </w:r>
      </w:ins>
      <w:r w:rsidRPr="00184AC4">
        <w:t>well-intentioned international technical paternalism</w:t>
      </w:r>
      <w:r w:rsidRPr="006308EC">
        <w:t>”</w:t>
      </w:r>
      <w:r w:rsidRPr="00184AC4">
        <w:t xml:space="preserve"> and offers an account of when, how</w:t>
      </w:r>
      <w:ins w:id="4107" w:author="Patterson Lamb" w:date="2014-08-11T12:16:00Z">
        <w:r>
          <w:t>,</w:t>
        </w:r>
      </w:ins>
      <w:r w:rsidRPr="00184AC4">
        <w:t xml:space="preserve"> and why technical assistance mobilized humanitarian photography.</w:t>
      </w:r>
    </w:p>
    <w:p w:rsidR="005600E9" w:rsidRPr="006308EC" w:rsidRDefault="005600E9" w:rsidP="001A4F98">
      <w:pPr>
        <w:pStyle w:val="A"/>
      </w:pPr>
      <w:bookmarkStart w:id="4108" w:name="CBML_ch09_sec1_002"/>
      <w:r w:rsidRPr="006308EC">
        <w:t xml:space="preserve">The Newsletter and World Health: Two Visual Outlets of the </w:t>
      </w:r>
      <w:del w:id="4109" w:author="Patterson Lamb" w:date="2014-08-11T11:47:00Z">
        <w:r w:rsidRPr="006308EC" w:rsidDel="000D07A7">
          <w:delText>W.H.O.</w:delText>
        </w:r>
      </w:del>
      <w:ins w:id="4110" w:author="Patterson Lamb" w:date="2014-08-11T11:47:00Z">
        <w:r>
          <w:t>WHO</w:t>
        </w:r>
      </w:ins>
    </w:p>
    <w:bookmarkEnd w:id="4108"/>
    <w:p w:rsidR="005600E9" w:rsidRPr="00184AC4" w:rsidRDefault="005600E9" w:rsidP="001A4F98">
      <w:pPr>
        <w:pStyle w:val="para-no-indent"/>
      </w:pPr>
      <w:r w:rsidRPr="00184AC4">
        <w:t xml:space="preserve">The </w:t>
      </w:r>
      <w:del w:id="4111" w:author="Patterson Lamb" w:date="2014-08-11T11:47:00Z">
        <w:r w:rsidRPr="00184AC4" w:rsidDel="000D07A7">
          <w:delText>W.H.O.</w:delText>
        </w:r>
      </w:del>
      <w:ins w:id="4112" w:author="Patterson Lamb" w:date="2014-08-11T11:47:00Z">
        <w:r>
          <w:t>WHO</w:t>
        </w:r>
      </w:ins>
      <w:r w:rsidRPr="00184AC4">
        <w:t xml:space="preserve"> </w:t>
      </w:r>
      <w:r w:rsidRPr="007D5122">
        <w:rPr>
          <w:i/>
        </w:rPr>
        <w:t>Newsletter</w:t>
      </w:r>
      <w:r w:rsidRPr="00184AC4">
        <w:t xml:space="preserve"> was first published in 1949. During the 1950s and 1960s the magazine took various formats, and in 1958 the </w:t>
      </w:r>
      <w:r w:rsidRPr="007D5122">
        <w:rPr>
          <w:i/>
        </w:rPr>
        <w:t>Newsletter</w:t>
      </w:r>
      <w:r w:rsidRPr="00184AC4">
        <w:t xml:space="preserve"> was rechristened </w:t>
      </w:r>
      <w:r w:rsidRPr="007D5122">
        <w:rPr>
          <w:i/>
        </w:rPr>
        <w:t>World Health</w:t>
      </w:r>
      <w:r w:rsidRPr="00184AC4">
        <w:t xml:space="preserve">, adopting a format and glossy style that deliberately recalled </w:t>
      </w:r>
      <w:r w:rsidRPr="007D5122">
        <w:rPr>
          <w:i/>
        </w:rPr>
        <w:t>Life</w:t>
      </w:r>
      <w:r w:rsidRPr="00184AC4">
        <w:t xml:space="preserve"> magazine. The </w:t>
      </w:r>
      <w:del w:id="4113" w:author="Patterson Lamb" w:date="2014-08-11T11:47:00Z">
        <w:r w:rsidRPr="007D5122" w:rsidDel="000D07A7">
          <w:rPr>
            <w:i/>
          </w:rPr>
          <w:delText>W.H.O.</w:delText>
        </w:r>
      </w:del>
      <w:ins w:id="4114" w:author="Patterson Lamb" w:date="2014-08-11T11:47:00Z">
        <w:r>
          <w:rPr>
            <w:i/>
          </w:rPr>
          <w:t>WHO</w:t>
        </w:r>
      </w:ins>
      <w:r w:rsidRPr="007D5122">
        <w:rPr>
          <w:i/>
        </w:rPr>
        <w:t xml:space="preserve"> Newsletter</w:t>
      </w:r>
      <w:r w:rsidRPr="00184AC4">
        <w:t xml:space="preserve"> and </w:t>
      </w:r>
      <w:r w:rsidRPr="007D5122">
        <w:rPr>
          <w:i/>
        </w:rPr>
        <w:t>World Health</w:t>
      </w:r>
      <w:r w:rsidRPr="00184AC4">
        <w:t xml:space="preserve"> were the primary outlets through which the organization implemented its visual politics.</w:t>
      </w:r>
      <w:r w:rsidRPr="00184AC4">
        <w:rPr>
          <w:vertAlign w:val="superscript"/>
        </w:rPr>
        <w:endnoteReference w:id="582"/>
      </w:r>
    </w:p>
    <w:p w:rsidR="005600E9" w:rsidRPr="00184AC4" w:rsidRDefault="005600E9" w:rsidP="001A4F98">
      <w:pPr>
        <w:pStyle w:val="para"/>
      </w:pPr>
      <w:r w:rsidRPr="00184AC4">
        <w:t xml:space="preserve">Since the early 1950s the </w:t>
      </w:r>
      <w:del w:id="4121" w:author="Patterson Lamb" w:date="2014-08-11T11:47:00Z">
        <w:r w:rsidRPr="00184AC4" w:rsidDel="000D07A7">
          <w:delText>W.H.O.</w:delText>
        </w:r>
      </w:del>
      <w:ins w:id="4122" w:author="Patterson Lamb" w:date="2014-08-11T11:47:00Z">
        <w:r>
          <w:t>WHO</w:t>
        </w:r>
      </w:ins>
      <w:r w:rsidRPr="00184AC4">
        <w:t xml:space="preserve"> </w:t>
      </w:r>
      <w:ins w:id="4123" w:author="Patterson Lamb" w:date="2014-08-11T12:17:00Z">
        <w:r>
          <w:t xml:space="preserve">has </w:t>
        </w:r>
      </w:ins>
      <w:r w:rsidRPr="00184AC4">
        <w:t>realized the importance of photography. In 1952</w:t>
      </w:r>
      <w:ins w:id="4124" w:author="Patterson Lamb" w:date="2014-08-11T12:17:00Z">
        <w:r>
          <w:t>,</w:t>
        </w:r>
      </w:ins>
      <w:r w:rsidRPr="00184AC4">
        <w:t xml:space="preserve"> the organization signed its first contract with professional photographers. The way photography was used in the Newsletter and later in </w:t>
      </w:r>
      <w:r w:rsidRPr="007D5122">
        <w:rPr>
          <w:i/>
        </w:rPr>
        <w:t>World Health</w:t>
      </w:r>
      <w:r w:rsidRPr="00184AC4">
        <w:t xml:space="preserve"> varied conspicuously. Photographs were used for illustrative and informational purposes; they were often used to corroborate statements and facts narrated in the articles.</w:t>
      </w:r>
    </w:p>
    <w:p w:rsidR="005600E9" w:rsidRPr="00184AC4" w:rsidRDefault="005600E9" w:rsidP="001A4F98">
      <w:pPr>
        <w:pStyle w:val="para"/>
      </w:pPr>
      <w:r w:rsidRPr="00184AC4">
        <w:t xml:space="preserve">The </w:t>
      </w:r>
      <w:del w:id="4125" w:author="Patterson Lamb" w:date="2014-08-11T11:47:00Z">
        <w:r w:rsidRPr="00184AC4" w:rsidDel="000D07A7">
          <w:delText>W.H.O.</w:delText>
        </w:r>
      </w:del>
      <w:ins w:id="4126" w:author="Patterson Lamb" w:date="2014-08-11T11:47:00Z">
        <w:r>
          <w:t>WHO</w:t>
        </w:r>
      </w:ins>
      <w:r w:rsidRPr="00184AC4">
        <w:t xml:space="preserve"> had a broad mandate and the </w:t>
      </w:r>
      <w:r w:rsidRPr="007D5122">
        <w:rPr>
          <w:i/>
        </w:rPr>
        <w:t>Newsletter</w:t>
      </w:r>
      <w:r w:rsidRPr="00184AC4">
        <w:t xml:space="preserve"> and </w:t>
      </w:r>
      <w:r w:rsidRPr="007D5122">
        <w:rPr>
          <w:i/>
        </w:rPr>
        <w:t>World Health</w:t>
      </w:r>
      <w:r w:rsidRPr="00184AC4">
        <w:t xml:space="preserve"> covered virtually all aspects related to public health: from cancer to blood transfusion, from transmissible diseases to drug addiction and alcoholism, from venereal disease</w:t>
      </w:r>
      <w:del w:id="4127" w:author="Patterson Lamb" w:date="2014-08-11T12:17:00Z">
        <w:r w:rsidRPr="00184AC4" w:rsidDel="00CD1772">
          <w:delText>s</w:delText>
        </w:r>
      </w:del>
      <w:r w:rsidRPr="00184AC4">
        <w:t xml:space="preserve"> control projects in Europe to mental health in Africa, from leprosy to health safeguards for the Mecca pilgrims. Many of these topics had little to do with technical assistance and were not cast in humanitarian narratives.</w:t>
      </w:r>
    </w:p>
    <w:p w:rsidR="005600E9" w:rsidRPr="00184AC4" w:rsidRDefault="005600E9" w:rsidP="001A4F98">
      <w:pPr>
        <w:pStyle w:val="para"/>
      </w:pPr>
      <w:r w:rsidRPr="00184AC4">
        <w:t xml:space="preserve">Since the late 1940s, the </w:t>
      </w:r>
      <w:del w:id="4128" w:author="Patterson Lamb" w:date="2014-08-11T11:47:00Z">
        <w:r w:rsidRPr="00184AC4" w:rsidDel="000D07A7">
          <w:delText>W.H.O.</w:delText>
        </w:r>
      </w:del>
      <w:ins w:id="4129" w:author="Patterson Lamb" w:date="2014-08-11T11:47:00Z">
        <w:r>
          <w:t>WHO</w:t>
        </w:r>
      </w:ins>
      <w:r w:rsidRPr="00184AC4">
        <w:t xml:space="preserve"> </w:t>
      </w:r>
      <w:ins w:id="4130" w:author="Patterson Lamb" w:date="2014-08-11T12:17:00Z">
        <w:r>
          <w:t xml:space="preserve">has </w:t>
        </w:r>
      </w:ins>
      <w:r w:rsidRPr="00184AC4">
        <w:t xml:space="preserve">put forward the idea that technical assistance would construct the conditions necessary to trigger the virtuous circle leading to prosperity. As Judith Tendler explains: </w:t>
      </w:r>
      <w:r w:rsidRPr="006308EC">
        <w:t>“</w:t>
      </w:r>
      <w:r w:rsidRPr="00184AC4">
        <w:t xml:space="preserve">Development assistance was established on the premise that the developed world possessed both the talent and the capital for helping backward countries to develop. Development know-how was spoken about as if it were like capital </w:t>
      </w:r>
      <w:r w:rsidRPr="006308EC">
        <w:t>–</w:t>
      </w:r>
      <w:r w:rsidRPr="00184AC4">
        <w:t xml:space="preserve"> a stock of goods capable of being transferred from its owners to the less privileged.</w:t>
      </w:r>
      <w:r w:rsidRPr="006308EC">
        <w:t>”</w:t>
      </w:r>
      <w:r w:rsidRPr="00184AC4">
        <w:rPr>
          <w:vertAlign w:val="superscript"/>
        </w:rPr>
        <w:endnoteReference w:id="583"/>
      </w:r>
      <w:r w:rsidRPr="00184AC4">
        <w:t xml:space="preserve"> Once the process was properly set in motion, technical assistance would be withdrawn and the now </w:t>
      </w:r>
      <w:r w:rsidRPr="006308EC">
        <w:t>“</w:t>
      </w:r>
      <w:r w:rsidRPr="00184AC4">
        <w:t>enlightened</w:t>
      </w:r>
      <w:r w:rsidRPr="006308EC">
        <w:t>”</w:t>
      </w:r>
      <w:r w:rsidRPr="00184AC4">
        <w:t xml:space="preserve"> local populations would thrive.</w:t>
      </w:r>
      <w:r w:rsidRPr="00184AC4">
        <w:rPr>
          <w:vertAlign w:val="superscript"/>
        </w:rPr>
        <w:endnoteReference w:id="584"/>
      </w:r>
      <w:r w:rsidRPr="00184AC4">
        <w:t xml:space="preserve"> Technical assistance relied on the older humanitarian credo: </w:t>
      </w:r>
      <w:r w:rsidRPr="006308EC">
        <w:t>“</w:t>
      </w:r>
      <w:r w:rsidRPr="00184AC4">
        <w:t>helping peoples to help themselves,</w:t>
      </w:r>
      <w:r w:rsidRPr="006308EC">
        <w:t>”</w:t>
      </w:r>
      <w:r w:rsidRPr="00184AC4">
        <w:t xml:space="preserve"> </w:t>
      </w:r>
      <w:del w:id="4131" w:author="Patterson Lamb" w:date="2014-08-11T12:18:00Z">
        <w:r w:rsidRPr="00184AC4" w:rsidDel="00CD1772">
          <w:delText>up</w:delText>
        </w:r>
      </w:del>
      <w:r w:rsidRPr="00184AC4">
        <w:t>on which the American Relief Administration, the Quakers</w:t>
      </w:r>
      <w:ins w:id="4132" w:author="Patterson Lamb" w:date="2014-08-11T12:19:00Z">
        <w:r>
          <w:t>,</w:t>
        </w:r>
      </w:ins>
      <w:r w:rsidRPr="00184AC4">
        <w:t xml:space="preserve"> and the U</w:t>
      </w:r>
      <w:del w:id="4133" w:author="Patterson Lamb" w:date="2014-08-11T12:18:00Z">
        <w:r w:rsidRPr="00184AC4" w:rsidDel="00CD1772">
          <w:delText>.</w:delText>
        </w:r>
      </w:del>
      <w:r w:rsidRPr="00184AC4">
        <w:t>N</w:t>
      </w:r>
      <w:del w:id="4134" w:author="Patterson Lamb" w:date="2014-08-11T12:18:00Z">
        <w:r w:rsidRPr="00184AC4" w:rsidDel="00CD1772">
          <w:delText>.</w:delText>
        </w:r>
      </w:del>
      <w:r w:rsidRPr="00184AC4">
        <w:t>R</w:t>
      </w:r>
      <w:del w:id="4135" w:author="Patterson Lamb" w:date="2014-08-11T12:18:00Z">
        <w:r w:rsidRPr="00184AC4" w:rsidDel="00CD1772">
          <w:delText>.</w:delText>
        </w:r>
      </w:del>
      <w:r w:rsidRPr="00184AC4">
        <w:t>R</w:t>
      </w:r>
      <w:del w:id="4136" w:author="Patterson Lamb" w:date="2014-08-11T12:18:00Z">
        <w:r w:rsidRPr="00184AC4" w:rsidDel="00CD1772">
          <w:delText>.</w:delText>
        </w:r>
      </w:del>
      <w:r w:rsidRPr="00184AC4">
        <w:t>A</w:t>
      </w:r>
      <w:del w:id="4137" w:author="Patterson Lamb" w:date="2014-08-11T12:18:00Z">
        <w:r w:rsidRPr="00184AC4" w:rsidDel="00CD1772">
          <w:delText>.</w:delText>
        </w:r>
      </w:del>
      <w:r w:rsidRPr="00184AC4">
        <w:t xml:space="preserve"> had built their </w:t>
      </w:r>
      <w:r w:rsidRPr="006308EC">
        <w:t>“</w:t>
      </w:r>
      <w:r w:rsidRPr="00184AC4">
        <w:t>missions.</w:t>
      </w:r>
      <w:r w:rsidRPr="006308EC">
        <w:t>”</w:t>
      </w:r>
      <w:r w:rsidRPr="00184AC4">
        <w:rPr>
          <w:vertAlign w:val="superscript"/>
        </w:rPr>
        <w:endnoteReference w:id="585"/>
      </w:r>
      <w:r w:rsidRPr="00184AC4">
        <w:t xml:space="preserve"> Veiled as self-help, the </w:t>
      </w:r>
      <w:del w:id="4138" w:author="Patterson Lamb" w:date="2014-08-11T11:47:00Z">
        <w:r w:rsidRPr="00184AC4" w:rsidDel="000D07A7">
          <w:delText>W.H.O.</w:delText>
        </w:r>
      </w:del>
      <w:ins w:id="4139" w:author="Patterson Lamb" w:date="2014-08-11T11:47:00Z">
        <w:r>
          <w:t>WHO</w:t>
        </w:r>
      </w:ins>
      <w:r w:rsidRPr="00184AC4">
        <w:t xml:space="preserve"> could pretend to respect local and national cultures and thereby sell its action as neutral and not political (anti-political). Articles in the early 1950s highlighted </w:t>
      </w:r>
      <w:ins w:id="4140" w:author="Patterson Lamb" w:date="2014-08-11T12:20:00Z">
        <w:r>
          <w:t xml:space="preserve">the premise </w:t>
        </w:r>
      </w:ins>
      <w:r w:rsidRPr="00184AC4">
        <w:t>that local people are the agents in their development of their health and wealth, provided they followed the modernization precepts of the W</w:t>
      </w:r>
      <w:del w:id="4141" w:author="Patterson Lamb" w:date="2014-08-11T12:20:00Z">
        <w:r w:rsidRPr="00184AC4" w:rsidDel="00CD1772">
          <w:delText>.</w:delText>
        </w:r>
      </w:del>
      <w:r w:rsidRPr="00184AC4">
        <w:t>H</w:t>
      </w:r>
      <w:del w:id="4142" w:author="Patterson Lamb" w:date="2014-08-11T12:20:00Z">
        <w:r w:rsidRPr="00184AC4" w:rsidDel="00CD1772">
          <w:delText>.</w:delText>
        </w:r>
      </w:del>
      <w:r w:rsidRPr="00184AC4">
        <w:t>O</w:t>
      </w:r>
      <w:ins w:id="4143" w:author="Patterson Lamb" w:date="2014-08-11T12:20:00Z">
        <w:r>
          <w:t>.</w:t>
        </w:r>
      </w:ins>
    </w:p>
    <w:p w:rsidR="005600E9" w:rsidRPr="00184AC4" w:rsidRDefault="005600E9" w:rsidP="001A4F98">
      <w:pPr>
        <w:pStyle w:val="para"/>
      </w:pPr>
      <w:r w:rsidRPr="00184AC4">
        <w:t>To promote technical assistance</w:t>
      </w:r>
      <w:ins w:id="4144" w:author="Patterson Lamb" w:date="2014-08-11T12:20:00Z">
        <w:r>
          <w:t>,</w:t>
        </w:r>
      </w:ins>
      <w:r w:rsidRPr="00184AC4">
        <w:t xml:space="preserve"> the editors of the </w:t>
      </w:r>
      <w:r w:rsidRPr="007D5122">
        <w:rPr>
          <w:i/>
        </w:rPr>
        <w:t>Newsletter</w:t>
      </w:r>
      <w:r w:rsidRPr="00184AC4">
        <w:t xml:space="preserve"> portrayed some of the myriad pilot projects (over 600 in 1959) as success stories. The reader of the </w:t>
      </w:r>
      <w:del w:id="4145" w:author="Patterson Lamb" w:date="2014-08-11T11:47:00Z">
        <w:r w:rsidRPr="00184AC4" w:rsidDel="000D07A7">
          <w:delText>W.H.O.</w:delText>
        </w:r>
      </w:del>
      <w:ins w:id="4146" w:author="Patterson Lamb" w:date="2014-08-11T11:47:00Z">
        <w:r>
          <w:t>WHO</w:t>
        </w:r>
      </w:ins>
      <w:r w:rsidRPr="00184AC4">
        <w:t xml:space="preserve"> magazine was led to believe that the world was on the verge of a revolutionary improvement in health</w:t>
      </w:r>
      <w:del w:id="4147" w:author="Patterson Lamb" w:date="2014-08-11T12:20:00Z">
        <w:r w:rsidRPr="00184AC4" w:rsidDel="00CD1772">
          <w:delText>-</w:delText>
        </w:r>
      </w:del>
      <w:ins w:id="4148" w:author="Patterson Lamb" w:date="2014-08-11T12:20:00Z">
        <w:r>
          <w:t xml:space="preserve"> </w:t>
        </w:r>
      </w:ins>
      <w:r w:rsidRPr="00184AC4">
        <w:t>standards</w:t>
      </w:r>
      <w:del w:id="4149" w:author="Patterson Lamb" w:date="2014-08-11T12:21:00Z">
        <w:r w:rsidRPr="00184AC4" w:rsidDel="00CD1772">
          <w:delText>,</w:delText>
        </w:r>
      </w:del>
      <w:ins w:id="4150" w:author="Patterson Lamb" w:date="2014-08-11T12:21:00Z">
        <w:r>
          <w:t xml:space="preserve"> –</w:t>
        </w:r>
      </w:ins>
      <w:r w:rsidRPr="00184AC4">
        <w:t xml:space="preserve"> was about to eradicate malaria, to win the fight against transmissible diseases</w:t>
      </w:r>
      <w:del w:id="4151" w:author="Patterson Lamb" w:date="2014-08-11T12:21:00Z">
        <w:r w:rsidRPr="00184AC4" w:rsidDel="00CD1772">
          <w:delText>,</w:delText>
        </w:r>
      </w:del>
      <w:ins w:id="4152" w:author="Patterson Lamb" w:date="2014-08-11T12:21:00Z">
        <w:r>
          <w:t xml:space="preserve"> and</w:t>
        </w:r>
      </w:ins>
      <w:r w:rsidRPr="00184AC4">
        <w:t xml:space="preserve"> water pollution, and so on. Each alleged success story was dramatically narrated and visually staged.</w:t>
      </w:r>
      <w:r w:rsidRPr="00184AC4">
        <w:rPr>
          <w:vertAlign w:val="superscript"/>
        </w:rPr>
        <w:endnoteReference w:id="586"/>
      </w:r>
      <w:r w:rsidRPr="00184AC4">
        <w:t xml:space="preserve"> The magazine continually moved on to further successes in order to raise awareness of further international health problems. Technical assistance propaganda came with the preten</w:t>
      </w:r>
      <w:del w:id="4155" w:author="Patterson Lamb" w:date="2014-08-11T12:21:00Z">
        <w:r w:rsidRPr="00184AC4" w:rsidDel="00CD1772">
          <w:delText>c</w:delText>
        </w:r>
      </w:del>
      <w:ins w:id="4156" w:author="Patterson Lamb" w:date="2014-08-11T12:21:00Z">
        <w:r>
          <w:t>s</w:t>
        </w:r>
      </w:ins>
      <w:r w:rsidRPr="00184AC4">
        <w:t xml:space="preserve">e </w:t>
      </w:r>
      <w:r w:rsidRPr="006308EC">
        <w:t>–</w:t>
      </w:r>
      <w:r w:rsidRPr="00184AC4">
        <w:t xml:space="preserve"> or for some, perhaps, the genuine belief </w:t>
      </w:r>
      <w:r w:rsidRPr="006308EC">
        <w:t>–</w:t>
      </w:r>
      <w:r w:rsidRPr="00184AC4">
        <w:t xml:space="preserve"> of the universal validity of </w:t>
      </w:r>
      <w:r w:rsidRPr="007D5122">
        <w:rPr>
          <w:i/>
        </w:rPr>
        <w:t>the</w:t>
      </w:r>
      <w:r w:rsidRPr="00184AC4">
        <w:t xml:space="preserve"> model.</w:t>
      </w:r>
      <w:r w:rsidRPr="00184AC4">
        <w:rPr>
          <w:vertAlign w:val="superscript"/>
        </w:rPr>
        <w:endnoteReference w:id="587"/>
      </w:r>
      <w:r w:rsidRPr="00184AC4">
        <w:t xml:space="preserve"> The pages of the </w:t>
      </w:r>
      <w:r w:rsidRPr="007D5122">
        <w:rPr>
          <w:i/>
        </w:rPr>
        <w:t>Newsletter</w:t>
      </w:r>
      <w:r w:rsidRPr="00184AC4">
        <w:t xml:space="preserve"> and of </w:t>
      </w:r>
      <w:r w:rsidRPr="007D5122">
        <w:rPr>
          <w:i/>
        </w:rPr>
        <w:t>World Health</w:t>
      </w:r>
      <w:r w:rsidRPr="00184AC4">
        <w:t xml:space="preserve"> abound in examples of model cities, model vaccination</w:t>
      </w:r>
      <w:del w:id="4157" w:author="Patterson Lamb" w:date="2014-08-11T12:21:00Z">
        <w:r w:rsidRPr="00184AC4" w:rsidDel="00CD1772">
          <w:delText>s</w:delText>
        </w:r>
      </w:del>
      <w:r w:rsidRPr="00184AC4">
        <w:t xml:space="preserve"> campaigns, and the like</w:t>
      </w:r>
      <w:ins w:id="4158" w:author="Patterson Lamb" w:date="2014-08-11T12:21:00Z">
        <w:r>
          <w:t>,</w:t>
        </w:r>
      </w:ins>
      <w:r w:rsidRPr="00184AC4">
        <w:t xml:space="preserve"> systematically presented as success stories that could </w:t>
      </w:r>
      <w:r w:rsidRPr="006308EC">
        <w:t>–</w:t>
      </w:r>
      <w:r w:rsidRPr="00184AC4">
        <w:t xml:space="preserve"> and should </w:t>
      </w:r>
      <w:r w:rsidRPr="006308EC">
        <w:t>–</w:t>
      </w:r>
      <w:r w:rsidRPr="00184AC4">
        <w:t xml:space="preserve"> be repeated.</w:t>
      </w:r>
      <w:r w:rsidRPr="00184AC4">
        <w:rPr>
          <w:vertAlign w:val="superscript"/>
        </w:rPr>
        <w:endnoteReference w:id="588"/>
      </w:r>
    </w:p>
    <w:p w:rsidR="005600E9" w:rsidRPr="00184AC4" w:rsidRDefault="005600E9" w:rsidP="001A4F98">
      <w:pPr>
        <w:pStyle w:val="para"/>
      </w:pPr>
      <w:r w:rsidRPr="00184AC4">
        <w:t xml:space="preserve">In 1953, the Public Information Department hired Robert Kee as photo editor. Kee, a British historian and prisoner of war during the Second World War, began his career in journalism working for the </w:t>
      </w:r>
      <w:r w:rsidRPr="007D5122">
        <w:rPr>
          <w:i/>
        </w:rPr>
        <w:t xml:space="preserve">Picture Post </w:t>
      </w:r>
      <w:r w:rsidRPr="00184AC4">
        <w:t xml:space="preserve">and became a special correspondent for the </w:t>
      </w:r>
      <w:r w:rsidRPr="007D5122">
        <w:rPr>
          <w:i/>
        </w:rPr>
        <w:t xml:space="preserve">Sunday Times </w:t>
      </w:r>
      <w:r w:rsidRPr="00184AC4">
        <w:t xml:space="preserve">and </w:t>
      </w:r>
      <w:del w:id="4159" w:author="Patterson Lamb" w:date="2014-08-11T12:22:00Z">
        <w:r w:rsidRPr="005600E9">
          <w:rPr>
            <w:rPrChange w:id="4160" w:author="Patterson Lamb" w:date="2014-08-11T12:22:00Z">
              <w:rPr>
                <w:i/>
              </w:rPr>
            </w:rPrChange>
          </w:rPr>
          <w:delText>The</w:delText>
        </w:r>
        <w:r w:rsidRPr="007D5122" w:rsidDel="00CD1772">
          <w:rPr>
            <w:i/>
          </w:rPr>
          <w:delText xml:space="preserve"> </w:delText>
        </w:r>
      </w:del>
      <w:ins w:id="4161" w:author="Patterson Lamb" w:date="2014-08-11T12:22:00Z">
        <w:r>
          <w:t>the</w:t>
        </w:r>
        <w:r w:rsidRPr="007D5122">
          <w:rPr>
            <w:i/>
          </w:rPr>
          <w:t xml:space="preserve"> </w:t>
        </w:r>
      </w:ins>
      <w:r w:rsidRPr="007D5122">
        <w:rPr>
          <w:i/>
        </w:rPr>
        <w:t>Observer</w:t>
      </w:r>
      <w:r w:rsidRPr="00184AC4">
        <w:t>.</w:t>
      </w:r>
      <w:r w:rsidRPr="007D5122">
        <w:rPr>
          <w:i/>
        </w:rPr>
        <w:t xml:space="preserve"> </w:t>
      </w:r>
      <w:r w:rsidRPr="00184AC4">
        <w:t>One of his first actions was to contact John G. Morris,</w:t>
      </w:r>
      <w:r w:rsidRPr="007D5122">
        <w:rPr>
          <w:i/>
        </w:rPr>
        <w:t xml:space="preserve"> </w:t>
      </w:r>
      <w:r w:rsidRPr="00184AC4">
        <w:t>photo editor and agency</w:t>
      </w:r>
      <w:del w:id="4162" w:author="Patterson Lamb" w:date="2014-08-11T12:22:00Z">
        <w:r w:rsidRPr="006308EC" w:rsidDel="00CD1772">
          <w:delText>’</w:delText>
        </w:r>
        <w:r w:rsidRPr="00184AC4" w:rsidDel="00CD1772">
          <w:delText>s</w:delText>
        </w:r>
      </w:del>
      <w:r w:rsidRPr="00184AC4">
        <w:t xml:space="preserve"> administrator of Magnum, to introduce himself, present the magazine, and discuss </w:t>
      </w:r>
      <w:ins w:id="4163" w:author="Patterson Lamb" w:date="2014-08-11T12:23:00Z">
        <w:r>
          <w:t xml:space="preserve">the </w:t>
        </w:r>
      </w:ins>
      <w:r w:rsidRPr="00184AC4">
        <w:t>crucial role of picture stories.</w:t>
      </w:r>
      <w:r w:rsidRPr="00184AC4">
        <w:rPr>
          <w:vertAlign w:val="superscript"/>
        </w:rPr>
        <w:t xml:space="preserve"> </w:t>
      </w:r>
      <w:r w:rsidRPr="00184AC4">
        <w:rPr>
          <w:vertAlign w:val="superscript"/>
        </w:rPr>
        <w:endnoteReference w:id="589"/>
      </w:r>
      <w:r w:rsidRPr="00184AC4">
        <w:t xml:space="preserve"> Kee wanted to foster a relationship between Magnum and the </w:t>
      </w:r>
      <w:del w:id="4166" w:author="Patterson Lamb" w:date="2014-08-11T11:47:00Z">
        <w:r w:rsidRPr="00184AC4" w:rsidDel="000D07A7">
          <w:delText>W.H.O.</w:delText>
        </w:r>
      </w:del>
      <w:ins w:id="4167" w:author="Patterson Lamb" w:date="2014-08-11T11:47:00Z">
        <w:r>
          <w:t>WHO</w:t>
        </w:r>
      </w:ins>
      <w:ins w:id="4168" w:author="Patterson Lamb" w:date="2014-08-11T12:23:00Z">
        <w:r>
          <w:t>.</w:t>
        </w:r>
      </w:ins>
      <w:r w:rsidRPr="00184AC4">
        <w:t xml:space="preserve"> At that point, the two organizations had collaborated only once: Magnum co-founder and photographer David Seymour had done a reportage for the W</w:t>
      </w:r>
      <w:del w:id="4169" w:author="Patterson Lamb" w:date="2014-08-11T12:23:00Z">
        <w:r w:rsidRPr="00184AC4" w:rsidDel="00E735DC">
          <w:delText>.</w:delText>
        </w:r>
      </w:del>
      <w:r w:rsidRPr="00184AC4">
        <w:t>H</w:t>
      </w:r>
      <w:del w:id="4170" w:author="Patterson Lamb" w:date="2014-08-11T12:23:00Z">
        <w:r w:rsidRPr="00184AC4" w:rsidDel="00E735DC">
          <w:delText>.</w:delText>
        </w:r>
      </w:del>
      <w:r w:rsidRPr="00184AC4">
        <w:t>O on a premature baby in France that had been a great success. As Kee noted at the time:</w:t>
      </w:r>
    </w:p>
    <w:p w:rsidR="005600E9" w:rsidRPr="00184AC4" w:rsidRDefault="005600E9" w:rsidP="001A4F98">
      <w:pPr>
        <w:pStyle w:val="Ext"/>
      </w:pPr>
      <w:r w:rsidRPr="00184AC4">
        <w:t xml:space="preserve">Very little has been done on the picture story side here up to now as there has been no-one specifically assigned to that job, but there seems to me to be considerable possibilities. </w:t>
      </w:r>
      <w:del w:id="4171" w:author="Patterson Lamb" w:date="2014-08-11T12:23:00Z">
        <w:r w:rsidRPr="00184AC4" w:rsidDel="00E735DC">
          <w:delText>[</w:delText>
        </w:r>
        <w:r w:rsidRPr="006308EC" w:rsidDel="00E735DC">
          <w:delText>…</w:delText>
        </w:r>
        <w:r w:rsidRPr="00184AC4" w:rsidDel="00E735DC">
          <w:delText>]</w:delText>
        </w:r>
        <w:r w:rsidRPr="003C478B" w:rsidDel="00E735DC">
          <w:delText xml:space="preserve"> </w:delText>
        </w:r>
      </w:del>
      <w:ins w:id="4172" w:author="Patterson Lamb" w:date="2014-08-11T12:23:00Z">
        <w:r>
          <w:t>. . .</w:t>
        </w:r>
        <w:r w:rsidRPr="003C478B">
          <w:t xml:space="preserve"> </w:t>
        </w:r>
      </w:ins>
      <w:r w:rsidRPr="00184AC4">
        <w:t xml:space="preserve">Our stories fall into two categories: 1) Those projects big enough to interest a group such as Magnum to do for us and sell for themselves </w:t>
      </w:r>
      <w:r w:rsidRPr="006308EC">
        <w:t>–</w:t>
      </w:r>
      <w:r w:rsidRPr="00184AC4">
        <w:t xml:space="preserve"> the Premature Baby was an example of such a story; </w:t>
      </w:r>
      <w:r w:rsidRPr="006308EC">
        <w:t>–</w:t>
      </w:r>
      <w:r w:rsidRPr="00184AC4">
        <w:t xml:space="preserve"> and 2) those stories on which we send our own photographers and for which we must have some means of distribution.</w:t>
      </w:r>
      <w:r w:rsidRPr="00184AC4">
        <w:rPr>
          <w:vertAlign w:val="superscript"/>
        </w:rPr>
        <w:endnoteReference w:id="590"/>
      </w:r>
    </w:p>
    <w:p w:rsidR="005600E9" w:rsidRPr="00184AC4" w:rsidRDefault="005600E9" w:rsidP="001A4F98">
      <w:pPr>
        <w:pStyle w:val="para"/>
      </w:pPr>
      <w:r w:rsidRPr="00184AC4">
        <w:t xml:space="preserve">Although the </w:t>
      </w:r>
      <w:del w:id="4173" w:author="Patterson Lamb" w:date="2014-08-11T11:47:00Z">
        <w:r w:rsidRPr="00184AC4" w:rsidDel="000D07A7">
          <w:delText>W.H.O.</w:delText>
        </w:r>
      </w:del>
      <w:ins w:id="4174" w:author="Patterson Lamb" w:date="2014-08-11T11:47:00Z">
        <w:r>
          <w:t>WHO</w:t>
        </w:r>
      </w:ins>
      <w:r w:rsidRPr="00184AC4">
        <w:t xml:space="preserve"> worked with other photographers, its collaboration with Magnum was special. Throughout the 1950s and 1960s several Magnum photographers such as Ernest Scheidegger, Kris Taconis, David Seymour</w:t>
      </w:r>
      <w:ins w:id="4175" w:author="Patterson Lamb" w:date="2014-08-11T13:28:00Z">
        <w:r>
          <w:t>,</w:t>
        </w:r>
      </w:ins>
      <w:r w:rsidRPr="00184AC4">
        <w:t xml:space="preserve"> and Marc Riboud collaborated with the </w:t>
      </w:r>
      <w:del w:id="4176" w:author="Patterson Lamb" w:date="2014-08-11T11:47:00Z">
        <w:r w:rsidRPr="00184AC4" w:rsidDel="000D07A7">
          <w:delText>W.H.O.</w:delText>
        </w:r>
      </w:del>
      <w:ins w:id="4177" w:author="Patterson Lamb" w:date="2014-08-11T11:47:00Z">
        <w:r>
          <w:t>WHO</w:t>
        </w:r>
      </w:ins>
      <w:ins w:id="4178" w:author="Patterson Lamb" w:date="2014-08-11T13:28:00Z">
        <w:r>
          <w:t xml:space="preserve">: </w:t>
        </w:r>
      </w:ins>
      <w:r w:rsidRPr="00184AC4">
        <w:t xml:space="preserve"> </w:t>
      </w:r>
      <w:r w:rsidRPr="006308EC">
        <w:t>“</w:t>
      </w:r>
      <w:del w:id="4179" w:author="Patterson Lamb" w:date="2014-08-11T13:28:00Z">
        <w:r w:rsidRPr="00184AC4" w:rsidDel="00601A85">
          <w:delText>[</w:delText>
        </w:r>
      </w:del>
      <w:r w:rsidRPr="00184AC4">
        <w:t>T</w:t>
      </w:r>
      <w:del w:id="4180" w:author="Patterson Lamb" w:date="2014-08-11T13:28:00Z">
        <w:r w:rsidRPr="00184AC4" w:rsidDel="00601A85">
          <w:delText>]</w:delText>
        </w:r>
      </w:del>
      <w:r w:rsidRPr="00184AC4">
        <w:t>he Magnum boys are expensive but in the end they are worth it. And also they have the best release possible for real story material.</w:t>
      </w:r>
      <w:r w:rsidRPr="006308EC">
        <w:t>”</w:t>
      </w:r>
      <w:r w:rsidRPr="00184AC4">
        <w:rPr>
          <w:vertAlign w:val="superscript"/>
        </w:rPr>
        <w:endnoteReference w:id="591"/>
      </w:r>
      <w:r w:rsidRPr="00184AC4">
        <w:t xml:space="preserve"> The fame and reputation of Magnum photographers was important for the W</w:t>
      </w:r>
      <w:del w:id="4181" w:author="Patterson Lamb" w:date="2014-08-11T13:28:00Z">
        <w:r w:rsidRPr="00184AC4" w:rsidDel="00601A85">
          <w:delText>.</w:delText>
        </w:r>
      </w:del>
      <w:r w:rsidRPr="00184AC4">
        <w:t>H</w:t>
      </w:r>
      <w:del w:id="4182" w:author="Patterson Lamb" w:date="2014-08-11T13:28:00Z">
        <w:r w:rsidRPr="00184AC4" w:rsidDel="00601A85">
          <w:delText>.</w:delText>
        </w:r>
      </w:del>
      <w:r w:rsidRPr="00184AC4">
        <w:t>O; their reportage ensured the organization a high visibility. They were used to travel</w:t>
      </w:r>
      <w:del w:id="4183" w:author="Patterson Lamb" w:date="2014-08-11T13:28:00Z">
        <w:r w:rsidRPr="00184AC4" w:rsidDel="00601A85">
          <w:delText>l</w:delText>
        </w:r>
      </w:del>
      <w:r w:rsidRPr="00184AC4">
        <w:t xml:space="preserve">ing and working in difficult conditions. Most of them, as well as other photographers working for </w:t>
      </w:r>
      <w:del w:id="4184" w:author="Patterson Lamb" w:date="2014-08-11T11:47:00Z">
        <w:r w:rsidRPr="00184AC4" w:rsidDel="000D07A7">
          <w:delText>W.H.O.</w:delText>
        </w:r>
      </w:del>
      <w:ins w:id="4185" w:author="Patterson Lamb" w:date="2014-08-11T11:47:00Z">
        <w:r>
          <w:t>WHO</w:t>
        </w:r>
      </w:ins>
      <w:r w:rsidRPr="00184AC4">
        <w:t xml:space="preserve"> (for instance Eric Schwab, Ralph Morse, and Dominique Darbois) had been or still were war photographers. More important</w:t>
      </w:r>
      <w:del w:id="4186" w:author="Patterson Lamb" w:date="2014-08-11T13:28:00Z">
        <w:r w:rsidRPr="00184AC4" w:rsidDel="00601A85">
          <w:delText>ly</w:delText>
        </w:r>
      </w:del>
      <w:r w:rsidRPr="00184AC4">
        <w:t xml:space="preserve">, Magnum </w:t>
      </w:r>
      <w:r w:rsidRPr="006308EC">
        <w:t>–</w:t>
      </w:r>
      <w:ins w:id="4187" w:author="Patterson Lamb" w:date="2014-08-11T13:28:00Z">
        <w:r>
          <w:t xml:space="preserve"> </w:t>
        </w:r>
      </w:ins>
      <w:r w:rsidRPr="00184AC4">
        <w:t>and more generally photojournalists in the aftermath of World War II</w:t>
      </w:r>
      <w:ins w:id="4188" w:author="Patterson Lamb" w:date="2014-08-11T13:28:00Z">
        <w:r>
          <w:t xml:space="preserve"> </w:t>
        </w:r>
      </w:ins>
      <w:r w:rsidRPr="006308EC">
        <w:t>–</w:t>
      </w:r>
      <w:r w:rsidRPr="00184AC4">
        <w:t xml:space="preserve"> shared the ethics, liberal internationalism, and cosmopolitanism</w:t>
      </w:r>
      <w:del w:id="4189" w:author="Patterson Lamb" w:date="2014-08-11T13:29:00Z">
        <w:r w:rsidRPr="00184AC4" w:rsidDel="00601A85">
          <w:delText>,</w:delText>
        </w:r>
      </w:del>
      <w:r w:rsidRPr="00184AC4">
        <w:t xml:space="preserve"> of the international organization.</w:t>
      </w:r>
      <w:r w:rsidRPr="00184AC4">
        <w:rPr>
          <w:vertAlign w:val="superscript"/>
        </w:rPr>
        <w:endnoteReference w:id="592"/>
      </w:r>
      <w:r w:rsidRPr="00184AC4">
        <w:t xml:space="preserve"> Finally, personal ties enhanced the collaboration between Magnum and </w:t>
      </w:r>
      <w:del w:id="4190" w:author="Patterson Lamb" w:date="2014-08-11T11:47:00Z">
        <w:r w:rsidRPr="00184AC4" w:rsidDel="000D07A7">
          <w:delText>W.H.O.</w:delText>
        </w:r>
      </w:del>
      <w:ins w:id="4191" w:author="Patterson Lamb" w:date="2014-08-11T11:47:00Z">
        <w:r>
          <w:t>WHO</w:t>
        </w:r>
      </w:ins>
      <w:ins w:id="4192" w:author="Patterson Lamb" w:date="2014-08-11T13:29:00Z">
        <w:r>
          <w:t>.</w:t>
        </w:r>
      </w:ins>
      <w:r w:rsidRPr="00184AC4">
        <w:rPr>
          <w:vertAlign w:val="superscript"/>
        </w:rPr>
        <w:endnoteReference w:id="593"/>
      </w:r>
      <w:r w:rsidRPr="00184AC4">
        <w:t xml:space="preserve"> They had similar education trajectories and </w:t>
      </w:r>
      <w:ins w:id="4193" w:author="Patterson Lamb" w:date="2014-08-11T13:29:00Z">
        <w:r>
          <w:t xml:space="preserve">the </w:t>
        </w:r>
      </w:ins>
      <w:r w:rsidRPr="00184AC4">
        <w:t xml:space="preserve">same </w:t>
      </w:r>
      <w:r w:rsidRPr="006308EC">
        <w:t>–</w:t>
      </w:r>
      <w:r w:rsidRPr="00184AC4">
        <w:t xml:space="preserve"> often traumatic </w:t>
      </w:r>
      <w:r w:rsidRPr="006308EC">
        <w:t>–</w:t>
      </w:r>
      <w:r w:rsidRPr="00184AC4">
        <w:t xml:space="preserve"> experiences of war, totalitarianism, personal loss, misery, epidemics. This might explain their agreement on editorial content and aesthetic codes.</w:t>
      </w:r>
      <w:r w:rsidRPr="00184AC4">
        <w:rPr>
          <w:vertAlign w:val="superscript"/>
        </w:rPr>
        <w:endnoteReference w:id="594"/>
      </w:r>
    </w:p>
    <w:p w:rsidR="005600E9" w:rsidRPr="00184AC4" w:rsidRDefault="005600E9" w:rsidP="001A4F98">
      <w:pPr>
        <w:pStyle w:val="para"/>
      </w:pPr>
      <w:r w:rsidRPr="00184AC4">
        <w:t>David Seymour (Chim)</w:t>
      </w:r>
      <w:r w:rsidRPr="006308EC">
        <w:t>’</w:t>
      </w:r>
      <w:r w:rsidRPr="00184AC4">
        <w:t xml:space="preserve">s assignment on the Premature Baby Series in the early 1950s </w:t>
      </w:r>
      <w:r w:rsidRPr="006308EC">
        <w:t>–</w:t>
      </w:r>
      <w:r w:rsidRPr="00184AC4">
        <w:t xml:space="preserve"> a photographic reportage on the work of the French Ministry of Health, Division of Social Hygiene</w:t>
      </w:r>
      <w:ins w:id="4194" w:author="Patterson Lamb" w:date="2014-08-11T13:29:00Z">
        <w:r>
          <w:t>,</w:t>
        </w:r>
      </w:ins>
      <w:r w:rsidRPr="00184AC4">
        <w:t xml:space="preserve"> in the care of premature infants </w:t>
      </w:r>
      <w:r w:rsidRPr="006308EC">
        <w:t>–</w:t>
      </w:r>
      <w:r w:rsidRPr="00184AC4">
        <w:t xml:space="preserve"> illustrates the collaboration between W</w:t>
      </w:r>
      <w:del w:id="4195" w:author="Patterson Lamb" w:date="2014-08-11T13:29:00Z">
        <w:r w:rsidRPr="00184AC4" w:rsidDel="00601A85">
          <w:delText>.</w:delText>
        </w:r>
      </w:del>
      <w:r w:rsidRPr="00184AC4">
        <w:t>H</w:t>
      </w:r>
      <w:del w:id="4196" w:author="Patterson Lamb" w:date="2014-08-11T13:29:00Z">
        <w:r w:rsidRPr="00184AC4" w:rsidDel="00601A85">
          <w:delText>.</w:delText>
        </w:r>
      </w:del>
      <w:r w:rsidRPr="00184AC4">
        <w:t>O and Magnum.</w:t>
      </w:r>
      <w:r w:rsidRPr="00184AC4">
        <w:rPr>
          <w:vertAlign w:val="superscript"/>
        </w:rPr>
        <w:endnoteReference w:id="595"/>
      </w:r>
      <w:r w:rsidRPr="00184AC4">
        <w:t xml:space="preserve"> It was the first reportage of Magnum for the </w:t>
      </w:r>
      <w:del w:id="4197" w:author="Patterson Lamb" w:date="2014-08-11T11:47:00Z">
        <w:r w:rsidRPr="00184AC4" w:rsidDel="000D07A7">
          <w:delText>W.H.O.</w:delText>
        </w:r>
      </w:del>
      <w:ins w:id="4198" w:author="Patterson Lamb" w:date="2014-08-11T11:47:00Z">
        <w:r>
          <w:t>WHO</w:t>
        </w:r>
      </w:ins>
      <w:r w:rsidRPr="00184AC4">
        <w:t xml:space="preserve"> and was later published by </w:t>
      </w:r>
      <w:r w:rsidRPr="007D5122">
        <w:rPr>
          <w:i/>
        </w:rPr>
        <w:t>Life</w:t>
      </w:r>
      <w:r w:rsidRPr="00184AC4">
        <w:t xml:space="preserve"> and </w:t>
      </w:r>
      <w:r w:rsidRPr="007D5122">
        <w:rPr>
          <w:i/>
        </w:rPr>
        <w:t>Illustrated</w:t>
      </w:r>
      <w:r w:rsidRPr="00184AC4">
        <w:t xml:space="preserve"> and used for a big </w:t>
      </w:r>
      <w:del w:id="4199" w:author="Patterson Lamb" w:date="2014-08-11T11:47:00Z">
        <w:r w:rsidRPr="00184AC4" w:rsidDel="000D07A7">
          <w:delText>W.H.O.</w:delText>
        </w:r>
      </w:del>
      <w:ins w:id="4200" w:author="Patterson Lamb" w:date="2014-08-11T11:47:00Z">
        <w:r>
          <w:t>WHO</w:t>
        </w:r>
      </w:ins>
      <w:r w:rsidRPr="00184AC4">
        <w:t xml:space="preserve"> trave</w:t>
      </w:r>
      <w:del w:id="4201" w:author="Patterson Lamb" w:date="2014-08-11T13:29:00Z">
        <w:r w:rsidRPr="00184AC4" w:rsidDel="00601A85">
          <w:delText>l</w:delText>
        </w:r>
      </w:del>
      <w:r w:rsidRPr="00184AC4">
        <w:t>ling exhibit</w:t>
      </w:r>
      <w:del w:id="4202" w:author="Patterson Lamb" w:date="2014-08-11T13:30:00Z">
        <w:r w:rsidRPr="00184AC4" w:rsidDel="00601A85">
          <w:delText>.</w:delText>
        </w:r>
      </w:del>
      <w:r w:rsidRPr="00184AC4">
        <w:rPr>
          <w:vertAlign w:val="superscript"/>
        </w:rPr>
        <w:endnoteReference w:id="596"/>
      </w:r>
      <w:ins w:id="4205" w:author="Patterson Lamb" w:date="2014-08-11T13:30:00Z">
        <w:r>
          <w:t xml:space="preserve"> (Figure 9.1).</w:t>
        </w:r>
      </w:ins>
    </w:p>
    <w:p w:rsidR="005600E9" w:rsidRPr="003138A8" w:rsidRDefault="005600E9" w:rsidP="001A4F98">
      <w:pPr>
        <w:pStyle w:val="fig"/>
      </w:pPr>
      <w:r w:rsidRPr="003138A8">
        <w:t>Fig. 9.1: Here</w:t>
      </w:r>
    </w:p>
    <w:p w:rsidR="005600E9" w:rsidRDefault="005600E9" w:rsidP="002D393C">
      <w:pPr>
        <w:pStyle w:val="para-no-indent"/>
        <w:ind w:firstLine="720"/>
      </w:pPr>
      <w:r w:rsidRPr="00184AC4">
        <w:t>In 1950, Mary Losey and George Ninaud, office manager of Magnum, set the stage for this reportage. As indicated by Losey the photographs were to cover</w:t>
      </w:r>
      <w:del w:id="4206" w:author="Patterson Lamb" w:date="2014-08-11T13:31:00Z">
        <w:r w:rsidRPr="00184AC4" w:rsidDel="00601A85">
          <w:delText>:</w:delText>
        </w:r>
      </w:del>
      <w:ins w:id="4207" w:author="Patterson Lamb" w:date="2014-08-11T13:31:00Z">
        <w:r>
          <w:t xml:space="preserve"> these points:</w:t>
        </w:r>
      </w:ins>
    </w:p>
    <w:p w:rsidR="005600E9" w:rsidRPr="00184AC4" w:rsidRDefault="005600E9" w:rsidP="001A4F98">
      <w:pPr>
        <w:pStyle w:val="NL"/>
      </w:pPr>
      <w:r w:rsidRPr="00184AC4">
        <w:t>1. Routine of day</w:t>
      </w:r>
      <w:r w:rsidRPr="006308EC">
        <w:t>’</w:t>
      </w:r>
      <w:r w:rsidRPr="00184AC4">
        <w:t xml:space="preserve">s care of a typical premature infant. This should emphasize the work of the nurse rather than the equipment since it is on the nurse that the minute to minute health and safety of the baby depend. </w:t>
      </w:r>
      <w:del w:id="4208" w:author="Patterson Lamb" w:date="2014-08-11T13:31:00Z">
        <w:r w:rsidRPr="006308EC" w:rsidDel="00601A85">
          <w:delText>…</w:delText>
        </w:r>
      </w:del>
    </w:p>
    <w:p w:rsidR="005600E9" w:rsidRPr="00184AC4" w:rsidRDefault="005600E9" w:rsidP="001A4F98">
      <w:pPr>
        <w:pStyle w:val="NL"/>
      </w:pPr>
      <w:r w:rsidRPr="00184AC4">
        <w:t xml:space="preserve">2. Training of doctors and nurses for the special problems of caring for prematures. </w:t>
      </w:r>
      <w:del w:id="4209" w:author="Patterson Lamb" w:date="2014-08-11T13:31:00Z">
        <w:r w:rsidRPr="006308EC" w:rsidDel="00601A85">
          <w:delText>…</w:delText>
        </w:r>
      </w:del>
    </w:p>
    <w:p w:rsidR="005600E9" w:rsidRPr="00184AC4" w:rsidRDefault="005600E9" w:rsidP="001A4F98">
      <w:pPr>
        <w:pStyle w:val="NL"/>
      </w:pPr>
      <w:r w:rsidRPr="00184AC4">
        <w:t>3. Service of Special Assistance which protects mother and baby both before delivery (a premature delivery is frequently anticipated and all arrangements made before it happens) and after the baby has been placed in a premature centre.</w:t>
      </w:r>
      <w:del w:id="4210" w:author="Patterson Lamb" w:date="2014-08-11T13:31:00Z">
        <w:r w:rsidRPr="00184AC4" w:rsidDel="00601A85">
          <w:delText xml:space="preserve"> </w:delText>
        </w:r>
        <w:r w:rsidRPr="003C478B" w:rsidDel="00601A85">
          <w:delText>[</w:delText>
        </w:r>
        <w:r w:rsidRPr="006308EC" w:rsidDel="00601A85">
          <w:delText>…</w:delText>
        </w:r>
        <w:r w:rsidRPr="003C478B" w:rsidDel="00601A85">
          <w:delText>]</w:delText>
        </w:r>
        <w:r w:rsidRPr="00184AC4" w:rsidDel="00601A85">
          <w:delText>.</w:delText>
        </w:r>
      </w:del>
      <w:r w:rsidRPr="00184AC4">
        <w:rPr>
          <w:vertAlign w:val="superscript"/>
        </w:rPr>
        <w:endnoteReference w:id="597"/>
      </w:r>
    </w:p>
    <w:p w:rsidR="005600E9" w:rsidRPr="00184AC4" w:rsidRDefault="005600E9" w:rsidP="001A4F98">
      <w:pPr>
        <w:pStyle w:val="para-no-indent"/>
      </w:pPr>
      <w:r w:rsidRPr="00184AC4">
        <w:t>The contract was very detailed and shows that the photographer was to emphasize the nurse and her work rather than the modern equipment. The human being was to take precedence over the technology.</w:t>
      </w:r>
      <w:r w:rsidRPr="00184AC4">
        <w:rPr>
          <w:vertAlign w:val="superscript"/>
        </w:rPr>
        <w:endnoteReference w:id="598"/>
      </w:r>
      <w:r w:rsidRPr="00184AC4">
        <w:t xml:space="preserve"> The contract also mentioned the way Seymour should shoot his photos:</w:t>
      </w:r>
    </w:p>
    <w:p w:rsidR="005600E9" w:rsidRPr="00184AC4" w:rsidRDefault="005600E9" w:rsidP="001A4F98">
      <w:pPr>
        <w:pStyle w:val="Ext"/>
      </w:pPr>
      <w:r w:rsidRPr="00184AC4">
        <w:t>I talked to Pat Palmer [</w:t>
      </w:r>
      <w:del w:id="4211" w:author="Patterson Lamb" w:date="2014-08-11T11:47:00Z">
        <w:r w:rsidRPr="00184AC4" w:rsidDel="000D07A7">
          <w:delText>W.H.O.</w:delText>
        </w:r>
      </w:del>
      <w:ins w:id="4212" w:author="Patterson Lamb" w:date="2014-08-11T11:47:00Z">
        <w:r>
          <w:t>WHO</w:t>
        </w:r>
      </w:ins>
      <w:r w:rsidRPr="006308EC">
        <w:t>’</w:t>
      </w:r>
      <w:r w:rsidRPr="00184AC4">
        <w:t>s Public Information Officer for the Middle East and a friend of David Seymour]</w:t>
      </w:r>
      <w:r w:rsidRPr="006308EC">
        <w:rPr>
          <w:b/>
        </w:rPr>
        <w:t xml:space="preserve"> </w:t>
      </w:r>
      <w:r w:rsidRPr="00184AC4">
        <w:t>this morning and she told me all about your troubles and the ten pounds premature caesarean!</w:t>
      </w:r>
      <w:r w:rsidRPr="003C478B">
        <w:t xml:space="preserve"> </w:t>
      </w:r>
      <w:r w:rsidRPr="00184AC4">
        <w:t>Better luck next time and meanwhile don</w:t>
      </w:r>
      <w:r w:rsidRPr="006308EC">
        <w:t>’</w:t>
      </w:r>
      <w:r w:rsidRPr="00184AC4">
        <w:t xml:space="preserve">t despair. I know your agonies about getting pictures of the brats in incubators but assure you that whether you are satisfied with them or not, </w:t>
      </w:r>
      <w:r w:rsidRPr="00184AC4">
        <w:rPr>
          <w:bCs/>
        </w:rPr>
        <w:t>we will be satisfied if we can see the baby, see the nurse</w:t>
      </w:r>
      <w:r w:rsidRPr="006308EC">
        <w:rPr>
          <w:bCs/>
        </w:rPr>
        <w:t>’</w:t>
      </w:r>
      <w:r w:rsidRPr="00184AC4">
        <w:rPr>
          <w:bCs/>
        </w:rPr>
        <w:t>s hands, see what she is doing.</w:t>
      </w:r>
      <w:r w:rsidRPr="00184AC4">
        <w:t xml:space="preserve"> Sometimes, believe it or not, those things even have a facial expression. I do not blame you if you would like to squash them all right now but don</w:t>
      </w:r>
      <w:r w:rsidRPr="006308EC">
        <w:t>’</w:t>
      </w:r>
      <w:r w:rsidRPr="00184AC4">
        <w:t>t let it have a permanent effect on your paternal instincts.</w:t>
      </w:r>
      <w:r w:rsidRPr="00184AC4">
        <w:rPr>
          <w:vertAlign w:val="superscript"/>
        </w:rPr>
        <w:endnoteReference w:id="599"/>
      </w:r>
    </w:p>
    <w:p w:rsidR="005600E9" w:rsidRPr="00184AC4" w:rsidRDefault="005600E9" w:rsidP="001A4F98">
      <w:pPr>
        <w:pStyle w:val="para-no-indent"/>
      </w:pPr>
      <w:r w:rsidRPr="00184AC4">
        <w:t xml:space="preserve">Losey went as far as asking Magnum to retouch some photos and to remove one in order to </w:t>
      </w:r>
      <w:del w:id="4213" w:author="Patterson Lamb" w:date="2014-08-11T13:33:00Z">
        <w:r w:rsidRPr="00184AC4" w:rsidDel="00601A85">
          <w:delText xml:space="preserve">be </w:delText>
        </w:r>
      </w:del>
      <w:r w:rsidRPr="00184AC4">
        <w:t xml:space="preserve">conform to the expectations of the audience: </w:t>
      </w:r>
      <w:r w:rsidRPr="006308EC">
        <w:t>“</w:t>
      </w:r>
      <w:r w:rsidRPr="00184AC4">
        <w:t xml:space="preserve">It is the opinion of WHO that it does no good to show pictures of infants, to the lay public, which refer to abnormalities </w:t>
      </w:r>
      <w:r w:rsidRPr="003C478B">
        <w:t>[</w:t>
      </w:r>
      <w:r w:rsidRPr="00184AC4">
        <w:t>i.e. an infant with a deformity known as tunnel chest</w:t>
      </w:r>
      <w:r w:rsidRPr="003C478B">
        <w:t>]</w:t>
      </w:r>
      <w:r w:rsidRPr="00184AC4">
        <w:t xml:space="preserve">. The second picture of this infant </w:t>
      </w:r>
      <w:del w:id="4214" w:author="Patterson Lamb" w:date="2014-08-11T13:33:00Z">
        <w:r w:rsidRPr="003C478B" w:rsidDel="00601A85">
          <w:delText>[</w:delText>
        </w:r>
        <w:r w:rsidRPr="006308EC" w:rsidDel="00601A85">
          <w:delText>…</w:delText>
        </w:r>
        <w:r w:rsidRPr="003C478B" w:rsidDel="00601A85">
          <w:delText>]</w:delText>
        </w:r>
        <w:r w:rsidRPr="00184AC4" w:rsidDel="00601A85">
          <w:delText xml:space="preserve"> </w:delText>
        </w:r>
      </w:del>
      <w:ins w:id="4215" w:author="Patterson Lamb" w:date="2014-08-11T13:33:00Z">
        <w:r>
          <w:t>. . .</w:t>
        </w:r>
        <w:r w:rsidRPr="00184AC4">
          <w:t xml:space="preserve"> </w:t>
        </w:r>
      </w:ins>
      <w:r w:rsidRPr="00184AC4">
        <w:t>also shows the deformity, but not so clearly. And in both reference is made to it in the text</w:t>
      </w:r>
      <w:ins w:id="4216" w:author="Patterson Lamb" w:date="2014-08-11T13:33:00Z">
        <w:r>
          <w:t>;</w:t>
        </w:r>
      </w:ins>
      <w:r w:rsidRPr="00184AC4">
        <w:t xml:space="preserve"> it is thought that it will go unnoticed. However, if it is possible to retouch the negative enough to lessen the shadow in the depression in the chest we would recommend doing so.</w:t>
      </w:r>
      <w:r w:rsidRPr="006308EC">
        <w:t>”</w:t>
      </w:r>
      <w:r w:rsidRPr="00184AC4">
        <w:rPr>
          <w:vertAlign w:val="superscript"/>
        </w:rPr>
        <w:endnoteReference w:id="600"/>
      </w:r>
    </w:p>
    <w:p w:rsidR="005600E9" w:rsidRPr="00184AC4" w:rsidRDefault="005600E9" w:rsidP="001A4F98">
      <w:pPr>
        <w:pStyle w:val="para"/>
      </w:pPr>
      <w:r w:rsidRPr="00184AC4">
        <w:t xml:space="preserve">Little information exists concerning the distribution policy of the </w:t>
      </w:r>
      <w:r w:rsidRPr="007D5122">
        <w:rPr>
          <w:i/>
        </w:rPr>
        <w:t>Newsletter</w:t>
      </w:r>
      <w:del w:id="4219" w:author="Patterson Lamb" w:date="2014-08-11T13:34:00Z">
        <w:r w:rsidRPr="007D5122" w:rsidDel="00601A85">
          <w:rPr>
            <w:i/>
          </w:rPr>
          <w:delText>s</w:delText>
        </w:r>
      </w:del>
      <w:r w:rsidRPr="007D5122">
        <w:rPr>
          <w:i/>
        </w:rPr>
        <w:t xml:space="preserve"> </w:t>
      </w:r>
      <w:r w:rsidRPr="00184AC4">
        <w:t xml:space="preserve">and the </w:t>
      </w:r>
      <w:r w:rsidRPr="007D5122">
        <w:rPr>
          <w:i/>
        </w:rPr>
        <w:t xml:space="preserve">World Health </w:t>
      </w:r>
      <w:r w:rsidRPr="00184AC4">
        <w:t>as well as the readership and reception of the magazine. The sketchy information we have indicates that the readers were public health professionals and semi-professionals, and middle-class literate audiences, male and female.</w:t>
      </w:r>
      <w:r w:rsidRPr="00184AC4">
        <w:rPr>
          <w:vertAlign w:val="superscript"/>
        </w:rPr>
        <w:endnoteReference w:id="601"/>
      </w:r>
      <w:r w:rsidRPr="00184AC4">
        <w:t xml:space="preserve"> Since the time of the </w:t>
      </w:r>
      <w:r w:rsidRPr="007D5122">
        <w:rPr>
          <w:i/>
        </w:rPr>
        <w:t>Newsletter,</w:t>
      </w:r>
      <w:r w:rsidRPr="00184AC4">
        <w:t xml:space="preserve"> the publication was bi</w:t>
      </w:r>
      <w:del w:id="4220" w:author="Patterson Lamb" w:date="2014-08-11T13:34:00Z">
        <w:r w:rsidRPr="00184AC4" w:rsidDel="00601A85">
          <w:delText>-</w:delText>
        </w:r>
      </w:del>
      <w:r w:rsidRPr="00184AC4">
        <w:t xml:space="preserve">lingual, French and English (it was called </w:t>
      </w:r>
      <w:r w:rsidRPr="007D5122">
        <w:rPr>
          <w:i/>
        </w:rPr>
        <w:t>O.M.S. Nouvelle</w:t>
      </w:r>
      <w:r w:rsidRPr="00184AC4">
        <w:t xml:space="preserve">s, and later </w:t>
      </w:r>
      <w:r w:rsidRPr="007D5122">
        <w:rPr>
          <w:i/>
        </w:rPr>
        <w:t>Sant</w:t>
      </w:r>
      <w:r w:rsidRPr="006308EC">
        <w:rPr>
          <w:i/>
        </w:rPr>
        <w:t>é</w:t>
      </w:r>
      <w:r w:rsidRPr="007D5122">
        <w:rPr>
          <w:i/>
        </w:rPr>
        <w:t xml:space="preserve"> du Monde</w:t>
      </w:r>
      <w:r w:rsidRPr="00184AC4">
        <w:t>). Throughout the 1960s, it would be published in further languages, including Spanish, Arabic, Chinese</w:t>
      </w:r>
      <w:ins w:id="4221" w:author="Patterson Lamb" w:date="2014-08-11T13:35:00Z">
        <w:r>
          <w:t>,</w:t>
        </w:r>
      </w:ins>
      <w:r w:rsidRPr="00184AC4">
        <w:t xml:space="preserve"> and Russian. </w:t>
      </w:r>
      <w:del w:id="4222" w:author="Patterson Lamb" w:date="2014-08-11T11:47:00Z">
        <w:r w:rsidRPr="00184AC4" w:rsidDel="000D07A7">
          <w:delText>W.H.O.</w:delText>
        </w:r>
      </w:del>
      <w:ins w:id="4223" w:author="Patterson Lamb" w:date="2014-08-11T11:47:00Z">
        <w:r>
          <w:t>WHO</w:t>
        </w:r>
      </w:ins>
      <w:r w:rsidRPr="00184AC4">
        <w:t xml:space="preserve"> sold its magazine through its different regional offices, the offices of the UN, and its various agencies. The magazine was also sold and distributed through other intermediaries. For example, in 1962 </w:t>
      </w:r>
      <w:del w:id="4224" w:author="Patterson Lamb" w:date="2014-08-11T11:47:00Z">
        <w:r w:rsidRPr="00184AC4" w:rsidDel="000D07A7">
          <w:delText>W.H.O.</w:delText>
        </w:r>
      </w:del>
      <w:ins w:id="4225" w:author="Patterson Lamb" w:date="2014-08-11T11:47:00Z">
        <w:r>
          <w:t>WHO</w:t>
        </w:r>
      </w:ins>
      <w:r w:rsidRPr="00184AC4">
        <w:t xml:space="preserve"> signed a contract with M. Jacques Rousseau who acted as agent in charge of the distribution of </w:t>
      </w:r>
      <w:r w:rsidRPr="007D5122">
        <w:rPr>
          <w:i/>
        </w:rPr>
        <w:t>World Health</w:t>
      </w:r>
      <w:r w:rsidRPr="00184AC4">
        <w:t xml:space="preserve"> (and of other publications) in France. His remuneration depended on the number of issues sold.</w:t>
      </w:r>
      <w:r w:rsidRPr="00184AC4">
        <w:rPr>
          <w:vertAlign w:val="superscript"/>
        </w:rPr>
        <w:endnoteReference w:id="602"/>
      </w:r>
      <w:r w:rsidRPr="00184AC4">
        <w:t xml:space="preserve"> In Switzerland, however, the </w:t>
      </w:r>
      <w:del w:id="4226" w:author="Patterson Lamb" w:date="2014-08-11T11:47:00Z">
        <w:r w:rsidRPr="00184AC4" w:rsidDel="000D07A7">
          <w:delText>W.H.O.</w:delText>
        </w:r>
      </w:del>
      <w:ins w:id="4227" w:author="Patterson Lamb" w:date="2014-08-11T11:47:00Z">
        <w:r>
          <w:t>WHO</w:t>
        </w:r>
      </w:ins>
      <w:r w:rsidRPr="00184AC4">
        <w:t xml:space="preserve"> sold 36</w:t>
      </w:r>
      <w:del w:id="4228" w:author="Patterson Lamb" w:date="2014-08-11T13:35:00Z">
        <w:r w:rsidRPr="00184AC4" w:rsidDel="00601A85">
          <w:delText>.</w:delText>
        </w:r>
      </w:del>
      <w:ins w:id="4229" w:author="Patterson Lamb" w:date="2014-08-11T13:35:00Z">
        <w:r>
          <w:t>,</w:t>
        </w:r>
      </w:ins>
      <w:r w:rsidRPr="00184AC4">
        <w:t>000 copies (20</w:t>
      </w:r>
      <w:del w:id="4230" w:author="Patterson Lamb" w:date="2014-08-11T13:35:00Z">
        <w:r w:rsidRPr="00184AC4" w:rsidDel="00601A85">
          <w:delText>.</w:delText>
        </w:r>
      </w:del>
      <w:ins w:id="4231" w:author="Patterson Lamb" w:date="2014-08-11T13:35:00Z">
        <w:r>
          <w:t>,</w:t>
        </w:r>
      </w:ins>
      <w:r w:rsidRPr="00184AC4">
        <w:t>000 in German and 16</w:t>
      </w:r>
      <w:del w:id="4232" w:author="Patterson Lamb" w:date="2014-08-11T13:35:00Z">
        <w:r w:rsidRPr="00184AC4" w:rsidDel="00601A85">
          <w:delText>.</w:delText>
        </w:r>
      </w:del>
      <w:ins w:id="4233" w:author="Patterson Lamb" w:date="2014-08-11T13:35:00Z">
        <w:r>
          <w:t>,</w:t>
        </w:r>
      </w:ins>
      <w:r w:rsidRPr="00184AC4">
        <w:t>000 in French) to the Swiss Society of Pharmacy</w:t>
      </w:r>
      <w:ins w:id="4234" w:author="Patterson Lamb" w:date="2014-08-11T13:35:00Z">
        <w:r>
          <w:t>,</w:t>
        </w:r>
      </w:ins>
      <w:r w:rsidRPr="00184AC4">
        <w:t xml:space="preserve"> which would distribute the magazine for free through its network of drugstores. The Society was permitted to insert two pages of ads, which should be approved by W</w:t>
      </w:r>
      <w:del w:id="4235" w:author="Patterson Lamb" w:date="2014-08-11T13:35:00Z">
        <w:r w:rsidRPr="00184AC4" w:rsidDel="00601A85">
          <w:delText>.</w:delText>
        </w:r>
      </w:del>
      <w:r w:rsidRPr="00184AC4">
        <w:t>H</w:t>
      </w:r>
      <w:del w:id="4236" w:author="Patterson Lamb" w:date="2014-08-11T13:35:00Z">
        <w:r w:rsidRPr="00184AC4" w:rsidDel="00601A85">
          <w:delText>.</w:delText>
        </w:r>
      </w:del>
      <w:r w:rsidRPr="00184AC4">
        <w:t xml:space="preserve">O and should deal with the thematic topic of the issue. </w:t>
      </w:r>
      <w:r w:rsidRPr="00184AC4">
        <w:rPr>
          <w:vertAlign w:val="superscript"/>
        </w:rPr>
        <w:endnoteReference w:id="603"/>
      </w:r>
    </w:p>
    <w:p w:rsidR="005600E9" w:rsidRPr="006308EC" w:rsidRDefault="005600E9" w:rsidP="001A4F98">
      <w:pPr>
        <w:pStyle w:val="A"/>
      </w:pPr>
      <w:bookmarkStart w:id="4237" w:name="CBML_ch09_sec1_003"/>
      <w:r w:rsidRPr="006308EC">
        <w:t>1949–1959: The Tale of Victory</w:t>
      </w:r>
    </w:p>
    <w:bookmarkEnd w:id="4237"/>
    <w:p w:rsidR="005600E9" w:rsidRPr="00184AC4" w:rsidRDefault="005600E9" w:rsidP="001A4F98">
      <w:pPr>
        <w:pStyle w:val="para-no-indent"/>
      </w:pPr>
      <w:r w:rsidRPr="00184AC4">
        <w:t>The Second World War was an event that transformed a sense of the possible due to the revolutionary new technologies of disease control that it produced.</w:t>
      </w:r>
      <w:r w:rsidRPr="00184AC4">
        <w:rPr>
          <w:vertAlign w:val="superscript"/>
        </w:rPr>
        <w:endnoteReference w:id="604"/>
      </w:r>
      <w:r w:rsidRPr="00184AC4">
        <w:t xml:space="preserve"> It was during the war that an almost blind faith in DDT and in vaccination began. War</w:t>
      </w:r>
      <w:ins w:id="4238" w:author="Patterson Lamb" w:date="2014-08-11T13:36:00Z">
        <w:r>
          <w:t xml:space="preserve"> </w:t>
        </w:r>
      </w:ins>
      <w:del w:id="4239" w:author="Patterson Lamb" w:date="2014-08-11T13:36:00Z">
        <w:r w:rsidRPr="00184AC4" w:rsidDel="00601A85">
          <w:delText>-</w:delText>
        </w:r>
      </w:del>
      <w:r w:rsidRPr="00184AC4">
        <w:t>photographers hired by the W</w:t>
      </w:r>
      <w:del w:id="4240" w:author="Patterson Lamb" w:date="2014-08-11T13:36:00Z">
        <w:r w:rsidRPr="00184AC4" w:rsidDel="00601A85">
          <w:delText>.</w:delText>
        </w:r>
      </w:del>
      <w:r w:rsidRPr="00184AC4">
        <w:t>H</w:t>
      </w:r>
      <w:del w:id="4241" w:author="Patterson Lamb" w:date="2014-08-11T13:36:00Z">
        <w:r w:rsidRPr="00184AC4" w:rsidDel="00601A85">
          <w:delText>.</w:delText>
        </w:r>
      </w:del>
      <w:r w:rsidRPr="00184AC4">
        <w:t>O substantiated the idea that, just like Nazism and Fascism, diseases and epidemics could be wiped out. Moreover, the unresolved legacies of the Second World War and de</w:t>
      </w:r>
      <w:ins w:id="4242" w:author="Patterson Lamb" w:date="2014-08-11T13:36:00Z">
        <w:r>
          <w:t>-</w:t>
        </w:r>
      </w:ins>
      <w:r w:rsidRPr="00184AC4">
        <w:t>colonization, as well as the intensifying Cold War, narrowed the definition of the relationship of health, medicine, hygiene</w:t>
      </w:r>
      <w:ins w:id="4243" w:author="Patterson Lamb" w:date="2014-08-11T13:36:00Z">
        <w:r>
          <w:t>,</w:t>
        </w:r>
      </w:ins>
      <w:r w:rsidRPr="00184AC4">
        <w:t xml:space="preserve"> and economic development.</w:t>
      </w:r>
      <w:r w:rsidRPr="00184AC4">
        <w:rPr>
          <w:vertAlign w:val="superscript"/>
        </w:rPr>
        <w:endnoteReference w:id="605"/>
      </w:r>
      <w:r w:rsidRPr="00184AC4">
        <w:t xml:space="preserve"> From 1946 to the mid-1950s, the new international agencies as well as national governments chose to concentrate on the piecemeal extension of their short-term emergency measures. This context favo</w:t>
      </w:r>
      <w:del w:id="4244" w:author="Patterson Lamb" w:date="2014-08-11T13:36:00Z">
        <w:r w:rsidRPr="00184AC4" w:rsidDel="00601A85">
          <w:delText>u</w:delText>
        </w:r>
      </w:del>
      <w:r w:rsidRPr="00184AC4">
        <w:t xml:space="preserve">red the intertwining of technical assistance with humanitarian narratives, based </w:t>
      </w:r>
      <w:del w:id="4245" w:author="Patterson Lamb" w:date="2014-08-11T13:37:00Z">
        <w:r w:rsidRPr="00184AC4" w:rsidDel="00601A85">
          <w:delText>up</w:delText>
        </w:r>
      </w:del>
      <w:r w:rsidRPr="00184AC4">
        <w:t>on the idea of urgency and relief.</w:t>
      </w:r>
    </w:p>
    <w:p w:rsidR="005600E9" w:rsidRPr="00184AC4" w:rsidRDefault="005600E9" w:rsidP="001A4F98">
      <w:pPr>
        <w:pStyle w:val="para"/>
      </w:pPr>
      <w:r w:rsidRPr="00184AC4">
        <w:t>Photographic reportage</w:t>
      </w:r>
      <w:del w:id="4246" w:author="Patterson Lamb" w:date="2014-08-11T13:37:00Z">
        <w:r w:rsidRPr="00184AC4" w:rsidDel="00601A85">
          <w:delText>s</w:delText>
        </w:r>
      </w:del>
      <w:r w:rsidRPr="00184AC4">
        <w:t xml:space="preserve"> on yaws, leprosy, trachoma</w:t>
      </w:r>
      <w:ins w:id="4247" w:author="Patterson Lamb" w:date="2014-08-11T13:37:00Z">
        <w:r>
          <w:t>,</w:t>
        </w:r>
      </w:ins>
      <w:r w:rsidRPr="00184AC4">
        <w:t xml:space="preserve"> or malnutrition, where a </w:t>
      </w:r>
      <w:r w:rsidRPr="006308EC">
        <w:t>–</w:t>
      </w:r>
      <w:r w:rsidRPr="00184AC4">
        <w:t xml:space="preserve"> generally African </w:t>
      </w:r>
      <w:r w:rsidRPr="006308EC">
        <w:t>–</w:t>
      </w:r>
      <w:r w:rsidRPr="00184AC4">
        <w:t xml:space="preserve"> child was photographed before</w:t>
      </w:r>
      <w:del w:id="4248" w:author="Patterson Lamb" w:date="2014-08-11T13:37:00Z">
        <w:r w:rsidRPr="00184AC4" w:rsidDel="00601A85">
          <w:delText>-</w:delText>
        </w:r>
      </w:del>
      <w:ins w:id="4249" w:author="Patterson Lamb" w:date="2014-08-11T13:37:00Z">
        <w:r>
          <w:t xml:space="preserve"> </w:t>
        </w:r>
      </w:ins>
      <w:r w:rsidRPr="00184AC4">
        <w:t>and</w:t>
      </w:r>
      <w:del w:id="4250" w:author="Patterson Lamb" w:date="2014-08-11T13:37:00Z">
        <w:r w:rsidRPr="00184AC4" w:rsidDel="00601A85">
          <w:delText>-</w:delText>
        </w:r>
      </w:del>
      <w:ins w:id="4251" w:author="Patterson Lamb" w:date="2014-08-11T13:37:00Z">
        <w:r>
          <w:t xml:space="preserve"> </w:t>
        </w:r>
      </w:ins>
      <w:r w:rsidRPr="00184AC4">
        <w:t xml:space="preserve">after treatment are perfect examples of the idea the organization wished to convey: Western technology and science will triumph over disease. These photographs were intended to arouse the sympathy of readers in wealthy donor countries, especially in the </w:t>
      </w:r>
      <w:del w:id="4252" w:author="Patterson Lamb" w:date="2014-08-11T13:37:00Z">
        <w:r w:rsidRPr="00184AC4" w:rsidDel="00601A85">
          <w:delText>U.S.A</w:delText>
        </w:r>
      </w:del>
      <w:ins w:id="4253" w:author="Patterson Lamb" w:date="2014-08-11T13:37:00Z">
        <w:r>
          <w:t>United States</w:t>
        </w:r>
      </w:ins>
      <w:del w:id="4254" w:author="Patterson Lamb" w:date="2014-08-11T13:37:00Z">
        <w:r w:rsidRPr="00184AC4" w:rsidDel="00601A85">
          <w:delText>.</w:delText>
        </w:r>
      </w:del>
      <w:r w:rsidRPr="00184AC4">
        <w:t>, but they gave visual form to the worldview of which the agency</w:t>
      </w:r>
      <w:r w:rsidRPr="006308EC">
        <w:t>’</w:t>
      </w:r>
      <w:r w:rsidRPr="00184AC4">
        <w:t>s operation was an incarnation. Seymour</w:t>
      </w:r>
      <w:r w:rsidRPr="006308EC">
        <w:t>’</w:t>
      </w:r>
      <w:r w:rsidRPr="00184AC4">
        <w:t xml:space="preserve">s </w:t>
      </w:r>
      <w:r w:rsidRPr="006308EC">
        <w:t>“</w:t>
      </w:r>
      <w:r w:rsidRPr="00184AC4">
        <w:t>Baby Born too Soon</w:t>
      </w:r>
      <w:r w:rsidRPr="006308EC">
        <w:t>”</w:t>
      </w:r>
      <w:r w:rsidRPr="00184AC4">
        <w:t xml:space="preserve"> suggests a common transnational humanity. However, contrary to previous pictures by Seymour (such as his well-known photo entitled </w:t>
      </w:r>
      <w:r w:rsidRPr="006308EC">
        <w:t>“</w:t>
      </w:r>
      <w:r w:rsidRPr="00184AC4">
        <w:t xml:space="preserve">A Group </w:t>
      </w:r>
      <w:ins w:id="4255" w:author="Patterson Lamb" w:date="2014-08-11T13:37:00Z">
        <w:r>
          <w:t xml:space="preserve">of </w:t>
        </w:r>
      </w:ins>
      <w:r w:rsidRPr="00184AC4">
        <w:t>Children Await Food Rations, Greece (1948)</w:t>
      </w:r>
      <w:r w:rsidRPr="006308EC">
        <w:t>”</w:t>
      </w:r>
      <w:r w:rsidRPr="00184AC4">
        <w:t xml:space="preserve">), here Chim pays attention </w:t>
      </w:r>
      <w:r w:rsidRPr="006308EC">
        <w:t>–</w:t>
      </w:r>
      <w:r w:rsidRPr="00184AC4">
        <w:t xml:space="preserve"> or is forced to pay attention </w:t>
      </w:r>
      <w:r w:rsidRPr="006308EC">
        <w:t>–</w:t>
      </w:r>
      <w:r w:rsidRPr="00184AC4">
        <w:t xml:space="preserve"> to the technical environment (i.e.</w:t>
      </w:r>
      <w:ins w:id="4256" w:author="Patterson Lamb" w:date="2014-08-11T13:38:00Z">
        <w:r>
          <w:t>,</w:t>
        </w:r>
      </w:ins>
      <w:r w:rsidRPr="00184AC4">
        <w:t xml:space="preserve"> the incubator) and to the technical assistance of the nurse, whose </w:t>
      </w:r>
      <w:r w:rsidRPr="006308EC">
        <w:t>“</w:t>
      </w:r>
      <w:r w:rsidRPr="00184AC4">
        <w:t>dismembered</w:t>
      </w:r>
      <w:r w:rsidRPr="006308EC">
        <w:t>”</w:t>
      </w:r>
      <w:r w:rsidRPr="00184AC4">
        <w:t xml:space="preserve"> hands are clearly visible.</w:t>
      </w:r>
    </w:p>
    <w:p w:rsidR="005600E9" w:rsidRPr="00184AC4" w:rsidRDefault="005600E9" w:rsidP="001A4F98">
      <w:pPr>
        <w:pStyle w:val="para"/>
      </w:pPr>
      <w:r w:rsidRPr="00184AC4">
        <w:t>These before</w:t>
      </w:r>
      <w:del w:id="4257" w:author="Patterson Lamb" w:date="2014-08-11T13:41:00Z">
        <w:r w:rsidRPr="00184AC4" w:rsidDel="001553C1">
          <w:delText>-</w:delText>
        </w:r>
      </w:del>
      <w:ins w:id="4258" w:author="Patterson Lamb" w:date="2014-08-11T13:41:00Z">
        <w:r>
          <w:t xml:space="preserve"> </w:t>
        </w:r>
      </w:ins>
      <w:r w:rsidRPr="00184AC4">
        <w:t>and</w:t>
      </w:r>
      <w:ins w:id="4259" w:author="Patterson Lamb" w:date="2014-08-11T13:41:00Z">
        <w:r>
          <w:t xml:space="preserve"> </w:t>
        </w:r>
      </w:ins>
      <w:del w:id="4260" w:author="Patterson Lamb" w:date="2014-08-11T13:41:00Z">
        <w:r w:rsidRPr="00184AC4" w:rsidDel="001553C1">
          <w:delText>-</w:delText>
        </w:r>
      </w:del>
      <w:r w:rsidRPr="00184AC4">
        <w:t>after pictures are the quintessential embodiment of success</w:t>
      </w:r>
      <w:ins w:id="4261" w:author="Patterson Lamb" w:date="2014-08-11T13:38:00Z">
        <w:r>
          <w:t xml:space="preserve"> </w:t>
        </w:r>
      </w:ins>
      <w:del w:id="4262" w:author="Patterson Lamb" w:date="2014-08-11T13:38:00Z">
        <w:r w:rsidRPr="00184AC4" w:rsidDel="001553C1">
          <w:delText>-</w:delText>
        </w:r>
      </w:del>
      <w:r w:rsidRPr="00184AC4">
        <w:t xml:space="preserve">stories: a child affected by </w:t>
      </w:r>
      <w:del w:id="4263" w:author="Patterson Lamb" w:date="2014-08-11T13:38:00Z">
        <w:r w:rsidRPr="00184AC4" w:rsidDel="001553C1">
          <w:delText xml:space="preserve">Yaws </w:delText>
        </w:r>
      </w:del>
      <w:ins w:id="4264" w:author="Patterson Lamb" w:date="2014-08-11T13:38:00Z">
        <w:r>
          <w:t>y</w:t>
        </w:r>
        <w:r w:rsidRPr="00184AC4">
          <w:t xml:space="preserve">aws </w:t>
        </w:r>
      </w:ins>
      <w:r w:rsidRPr="00184AC4">
        <w:t>before and after treatment</w:t>
      </w:r>
      <w:ins w:id="4265" w:author="Patterson Lamb" w:date="2014-08-11T13:39:00Z">
        <w:r>
          <w:t xml:space="preserve"> (Figure 9.2)</w:t>
        </w:r>
      </w:ins>
      <w:r w:rsidRPr="00184AC4">
        <w:t xml:space="preserve">; a malnourished baby, before and after treatment; or the hygienic conditions of a farm before and after </w:t>
      </w:r>
      <w:del w:id="4266" w:author="Patterson Lamb" w:date="2014-08-11T11:47:00Z">
        <w:r w:rsidRPr="00184AC4" w:rsidDel="000D07A7">
          <w:delText>W.H.O.</w:delText>
        </w:r>
      </w:del>
      <w:ins w:id="4267" w:author="Patterson Lamb" w:date="2014-08-11T11:47:00Z">
        <w:r>
          <w:t>WHO</w:t>
        </w:r>
      </w:ins>
      <w:r w:rsidRPr="00184AC4">
        <w:t xml:space="preserve"> had assisted local populations. This kind of photography was not new and had a long tradition related to missionary activities, colonial medicine</w:t>
      </w:r>
      <w:ins w:id="4268" w:author="Patterson Lamb" w:date="2014-08-11T13:38:00Z">
        <w:r>
          <w:t>,</w:t>
        </w:r>
      </w:ins>
      <w:r w:rsidRPr="00184AC4">
        <w:t xml:space="preserve"> and humanitarian associations</w:t>
      </w:r>
      <w:r w:rsidRPr="006308EC">
        <w:t>’</w:t>
      </w:r>
      <w:r w:rsidRPr="00184AC4">
        <w:t xml:space="preserve"> missions.</w:t>
      </w:r>
      <w:r w:rsidRPr="00184AC4">
        <w:rPr>
          <w:vertAlign w:val="superscript"/>
        </w:rPr>
        <w:endnoteReference w:id="606"/>
      </w:r>
      <w:r w:rsidRPr="00184AC4">
        <w:t xml:space="preserve"> Furthermore, these photographs show incontrovertible proof of the good work of the organization. They are not there to offer a perspective, but </w:t>
      </w:r>
      <w:r w:rsidRPr="007D5122">
        <w:rPr>
          <w:i/>
        </w:rPr>
        <w:t xml:space="preserve">the </w:t>
      </w:r>
      <w:r w:rsidRPr="00184AC4">
        <w:t xml:space="preserve">perspective and </w:t>
      </w:r>
      <w:r w:rsidRPr="007D5122">
        <w:rPr>
          <w:i/>
        </w:rPr>
        <w:t xml:space="preserve">the </w:t>
      </w:r>
      <w:r w:rsidRPr="00184AC4">
        <w:t>narrative. That is the story. There is no room for criticism, with rare exceptions of self-criticism.</w:t>
      </w:r>
      <w:ins w:id="4269" w:author="Patterson Lamb" w:date="2014-08-11T13:41:00Z">
        <w:r>
          <w:t xml:space="preserve"> </w:t>
        </w:r>
      </w:ins>
    </w:p>
    <w:p w:rsidR="005600E9" w:rsidRPr="003138A8" w:rsidRDefault="005600E9" w:rsidP="001A4F98">
      <w:pPr>
        <w:pStyle w:val="fig"/>
      </w:pPr>
      <w:r w:rsidRPr="003138A8">
        <w:t>Fig. 9.2: Here</w:t>
      </w:r>
    </w:p>
    <w:p w:rsidR="005600E9" w:rsidRPr="00184AC4" w:rsidRDefault="005600E9" w:rsidP="001A4F98">
      <w:pPr>
        <w:pStyle w:val="para"/>
      </w:pPr>
      <w:r w:rsidRPr="00184AC4">
        <w:t>Here the almost violent close-up images of the child with yaws (trachoma or leprosy) are tempered by the presentation and its contextualization. The bottle of penicillin shifts the focus from the child and its condition</w:t>
      </w:r>
      <w:del w:id="4270" w:author="Patterson Lamb" w:date="2014-08-11T13:42:00Z">
        <w:r w:rsidRPr="00184AC4" w:rsidDel="001553C1">
          <w:delText>,</w:delText>
        </w:r>
      </w:del>
      <w:r w:rsidRPr="00184AC4">
        <w:t xml:space="preserve"> to the </w:t>
      </w:r>
      <w:r w:rsidRPr="006308EC">
        <w:t>“</w:t>
      </w:r>
      <w:r w:rsidRPr="00184AC4">
        <w:t>magic</w:t>
      </w:r>
      <w:r w:rsidRPr="006308EC">
        <w:t>”</w:t>
      </w:r>
      <w:r w:rsidRPr="00184AC4">
        <w:t xml:space="preserve"> to cure it. Photographic traditions of sensationalist representation are diluted in a </w:t>
      </w:r>
      <w:r w:rsidRPr="006308EC">
        <w:t>“</w:t>
      </w:r>
      <w:r w:rsidRPr="00184AC4">
        <w:t>progressive</w:t>
      </w:r>
      <w:r w:rsidRPr="006308EC">
        <w:t>”</w:t>
      </w:r>
      <w:r w:rsidRPr="00184AC4">
        <w:t xml:space="preserve"> medical text that celebrates what we can now do. In the case of Ede Nwaegbo, who made the cover page of the May</w:t>
      </w:r>
      <w:del w:id="4271" w:author="Patterson Lamb" w:date="2014-08-11T13:42:00Z">
        <w:r w:rsidRPr="00184AC4" w:rsidDel="001553C1">
          <w:delText>-</w:delText>
        </w:r>
      </w:del>
      <w:ins w:id="4272" w:author="Patterson Lamb" w:date="2014-08-11T13:42:00Z">
        <w:r>
          <w:t>–</w:t>
        </w:r>
      </w:ins>
      <w:r w:rsidRPr="00184AC4">
        <w:t xml:space="preserve">June 1957 issue of </w:t>
      </w:r>
      <w:r w:rsidRPr="007D5122">
        <w:rPr>
          <w:i/>
        </w:rPr>
        <w:t>World Health</w:t>
      </w:r>
      <w:r w:rsidRPr="00184AC4">
        <w:t xml:space="preserve">, the primary photo is the happy </w:t>
      </w:r>
      <w:r w:rsidRPr="006308EC">
        <w:t>“</w:t>
      </w:r>
      <w:r w:rsidRPr="00184AC4">
        <w:t>after</w:t>
      </w:r>
      <w:r w:rsidRPr="006308EC">
        <w:t>”</w:t>
      </w:r>
      <w:r w:rsidRPr="00184AC4">
        <w:t xml:space="preserve"> one. The smaller ones show the child with disease, followed by a celebratory one of the child participating in traditional practice of body painting by </w:t>
      </w:r>
      <w:ins w:id="4273" w:author="Patterson Lamb" w:date="2014-08-11T13:42:00Z">
        <w:r>
          <w:t xml:space="preserve">a </w:t>
        </w:r>
      </w:ins>
      <w:r w:rsidRPr="00184AC4">
        <w:t>happy mother, signal</w:t>
      </w:r>
      <w:del w:id="4274" w:author="Patterson Lamb" w:date="2014-08-11T13:42:00Z">
        <w:r w:rsidRPr="00184AC4" w:rsidDel="001553C1">
          <w:delText>l</w:delText>
        </w:r>
      </w:del>
      <w:r w:rsidRPr="00184AC4">
        <w:t>ing the re-integration of the sick child back into family and community</w:t>
      </w:r>
      <w:ins w:id="4275" w:author="Patterson Lamb" w:date="2014-08-11T13:42:00Z">
        <w:r>
          <w:t xml:space="preserve"> (Figure 9.3)</w:t>
        </w:r>
      </w:ins>
      <w:r w:rsidRPr="00184AC4">
        <w:t xml:space="preserve">. A community forever changed, bettered, and improved by </w:t>
      </w:r>
      <w:r w:rsidRPr="006308EC">
        <w:t>“</w:t>
      </w:r>
      <w:r w:rsidRPr="00184AC4">
        <w:t>modern</w:t>
      </w:r>
      <w:r w:rsidRPr="006308EC">
        <w:t>”</w:t>
      </w:r>
      <w:r w:rsidRPr="00184AC4">
        <w:t xml:space="preserve"> medicine: this is the intrinsic subliminal message.</w:t>
      </w:r>
    </w:p>
    <w:p w:rsidR="005600E9" w:rsidRPr="003138A8" w:rsidRDefault="005600E9" w:rsidP="001A4F98">
      <w:pPr>
        <w:pStyle w:val="fig"/>
      </w:pPr>
      <w:r w:rsidRPr="003138A8">
        <w:t>Fig. 9.3: Here</w:t>
      </w:r>
    </w:p>
    <w:p w:rsidR="005600E9" w:rsidRPr="00184AC4" w:rsidRDefault="005600E9" w:rsidP="001A4F98">
      <w:pPr>
        <w:pStyle w:val="para"/>
      </w:pPr>
      <w:r w:rsidRPr="00184AC4">
        <w:t xml:space="preserve">Over the course of the 1950s, there were developments in the imagery used by the </w:t>
      </w:r>
      <w:del w:id="4276" w:author="Patterson Lamb" w:date="2014-08-11T11:47:00Z">
        <w:r w:rsidRPr="00184AC4" w:rsidDel="000D07A7">
          <w:delText>W.H.O.</w:delText>
        </w:r>
      </w:del>
      <w:ins w:id="4277" w:author="Patterson Lamb" w:date="2014-08-11T11:47:00Z">
        <w:r>
          <w:t>WHO</w:t>
        </w:r>
      </w:ins>
      <w:r w:rsidRPr="00184AC4">
        <w:t xml:space="preserve"> At the same time, continuities prevail. The use of images was as sophisticated in 1953 as it was in 1959; however, the relation of the image to the text improved. The sensationalism of the early photo essays faded away, although later articles too sought to arouse readers</w:t>
      </w:r>
      <w:r w:rsidRPr="006308EC">
        <w:t>’</w:t>
      </w:r>
      <w:r w:rsidRPr="00184AC4">
        <w:t xml:space="preserve"> emotions. Attention to the environment, to technology</w:t>
      </w:r>
      <w:ins w:id="4278" w:author="Patterson Lamb" w:date="2014-08-11T13:43:00Z">
        <w:r>
          <w:t>,</w:t>
        </w:r>
      </w:ins>
      <w:r w:rsidRPr="00184AC4">
        <w:t xml:space="preserve"> and </w:t>
      </w:r>
      <w:ins w:id="4279" w:author="Patterson Lamb" w:date="2014-08-11T13:43:00Z">
        <w:r>
          <w:t xml:space="preserve">to </w:t>
        </w:r>
      </w:ins>
      <w:r w:rsidRPr="00184AC4">
        <w:t xml:space="preserve">the agents of technical assistance remained. Throughout the 1950s, the editors of the </w:t>
      </w:r>
      <w:r w:rsidRPr="007D5122">
        <w:rPr>
          <w:i/>
        </w:rPr>
        <w:t>Newsletter</w:t>
      </w:r>
      <w:r w:rsidRPr="00184AC4">
        <w:t xml:space="preserve"> gave some agency to local intermediaries and go-betweens, though the focus remained on Western international health workers, especially nurses, doctors, and, to some extent, engineers and other experts.</w:t>
      </w:r>
    </w:p>
    <w:p w:rsidR="005600E9" w:rsidRPr="00184AC4" w:rsidRDefault="005600E9" w:rsidP="001A4F98">
      <w:pPr>
        <w:pStyle w:val="para"/>
      </w:pPr>
      <w:r w:rsidRPr="00184AC4">
        <w:t xml:space="preserve">Technical assistance was part of what anthropologist James Ferguson calls a </w:t>
      </w:r>
      <w:r w:rsidRPr="006308EC">
        <w:t>“</w:t>
      </w:r>
      <w:r w:rsidRPr="00184AC4">
        <w:t>masculine version of modernity based on a hard, metallic, masculine industrialism</w:t>
      </w:r>
      <w:r w:rsidRPr="006308EC">
        <w:t>”</w:t>
      </w:r>
      <w:r w:rsidRPr="00843766">
        <w:t xml:space="preserve"> </w:t>
      </w:r>
      <w:r w:rsidRPr="006308EC">
        <w:t>–</w:t>
      </w:r>
      <w:r w:rsidRPr="00184AC4">
        <w:t xml:space="preserve"> this modernity was based, too, on hard, metallic cans of DDT, and physically fit men to carry them.</w:t>
      </w:r>
      <w:r w:rsidRPr="00184AC4">
        <w:rPr>
          <w:vertAlign w:val="superscript"/>
        </w:rPr>
        <w:endnoteReference w:id="607"/>
      </w:r>
      <w:r w:rsidRPr="00184AC4">
        <w:t xml:space="preserve"> The visual representations of the </w:t>
      </w:r>
      <w:del w:id="4280" w:author="Patterson Lamb" w:date="2014-08-11T11:47:00Z">
        <w:r w:rsidRPr="00184AC4" w:rsidDel="000D07A7">
          <w:delText>W.H.O.</w:delText>
        </w:r>
      </w:del>
      <w:ins w:id="4281" w:author="Patterson Lamb" w:date="2014-08-11T11:47:00Z">
        <w:r>
          <w:t>WHO</w:t>
        </w:r>
      </w:ins>
      <w:r w:rsidRPr="00184AC4">
        <w:t xml:space="preserve"> mostly confirm this. In the photographs, and in almost all of the field reports, the local characters are often male. However, the </w:t>
      </w:r>
      <w:r w:rsidRPr="007D5122">
        <w:rPr>
          <w:i/>
        </w:rPr>
        <w:t>Newsletter</w:t>
      </w:r>
      <w:r w:rsidRPr="00184AC4">
        <w:t xml:space="preserve"> and </w:t>
      </w:r>
      <w:r w:rsidRPr="007D5122">
        <w:rPr>
          <w:i/>
        </w:rPr>
        <w:t>World Health</w:t>
      </w:r>
      <w:r w:rsidRPr="00184AC4">
        <w:t xml:space="preserve"> from the early 1950s also depict women, particularly nurses, European or North American, as well as local nurses as playing a central role. The maternal, quintessentially humanitarian</w:t>
      </w:r>
      <w:del w:id="4282" w:author="Patterson Lamb" w:date="2014-08-11T13:44:00Z">
        <w:r w:rsidRPr="00184AC4" w:rsidDel="001553C1">
          <w:delText>,</w:delText>
        </w:r>
      </w:del>
      <w:ins w:id="4283" w:author="Patterson Lamb" w:date="2014-08-11T13:44:00Z">
        <w:r>
          <w:t xml:space="preserve"> </w:t>
        </w:r>
      </w:ins>
      <w:r w:rsidRPr="00184AC4">
        <w:t xml:space="preserve"> presence of nurses counterbalanced the muscular and masculine technical assistance universe, (allegedly) showing that within it this gendered technical expertise was possible.</w:t>
      </w:r>
      <w:del w:id="4284" w:author="Patterson Lamb" w:date="2014-08-11T13:44:00Z">
        <w:r w:rsidRPr="00184AC4" w:rsidDel="001553C1">
          <w:rPr>
            <w:vertAlign w:val="superscript"/>
          </w:rPr>
          <w:delText xml:space="preserve"> </w:delText>
        </w:r>
      </w:del>
      <w:r w:rsidRPr="00184AC4">
        <w:rPr>
          <w:vertAlign w:val="superscript"/>
        </w:rPr>
        <w:endnoteReference w:id="608"/>
      </w:r>
    </w:p>
    <w:p w:rsidR="005600E9" w:rsidRPr="00184AC4" w:rsidRDefault="005600E9" w:rsidP="001A4F98">
      <w:pPr>
        <w:pStyle w:val="para"/>
      </w:pPr>
      <w:r w:rsidRPr="00184AC4">
        <w:t xml:space="preserve">Finally, the organization consistently concealed the high degree of improvisation that characterized virtually all internationally administered programs and the extent to which they relied </w:t>
      </w:r>
      <w:r w:rsidRPr="006308EC">
        <w:t>–</w:t>
      </w:r>
      <w:r w:rsidRPr="00184AC4">
        <w:t xml:space="preserve"> or had to rely</w:t>
      </w:r>
      <w:r w:rsidRPr="007D5122">
        <w:rPr>
          <w:i/>
        </w:rPr>
        <w:t xml:space="preserve"> </w:t>
      </w:r>
      <w:r w:rsidRPr="006308EC">
        <w:t>–</w:t>
      </w:r>
      <w:r w:rsidRPr="00184AC4">
        <w:t xml:space="preserve"> on local agents. Even during emergency</w:t>
      </w:r>
      <w:del w:id="4285" w:author="Patterson Lamb" w:date="2014-08-11T13:44:00Z">
        <w:r w:rsidRPr="00184AC4" w:rsidDel="001553C1">
          <w:delText>-</w:delText>
        </w:r>
      </w:del>
      <w:ins w:id="4286" w:author="Patterson Lamb" w:date="2014-08-11T13:44:00Z">
        <w:r>
          <w:t xml:space="preserve"> </w:t>
        </w:r>
      </w:ins>
      <w:r w:rsidRPr="00184AC4">
        <w:t>operations, international health workers and planners were depicted as running smooth and cleverly devised operations. There is no trace of practical obstacles, broken-down trucks, interrupted supplies</w:t>
      </w:r>
      <w:ins w:id="4287" w:author="Patterson Lamb" w:date="2014-08-11T13:45:00Z">
        <w:r>
          <w:t>,</w:t>
        </w:r>
      </w:ins>
      <w:r w:rsidRPr="00184AC4">
        <w:t xml:space="preserve"> or the eruption of politics into the domain of technical endeavo</w:t>
      </w:r>
      <w:del w:id="4288" w:author="Patterson Lamb" w:date="2014-08-11T13:45:00Z">
        <w:r w:rsidRPr="00184AC4" w:rsidDel="001553C1">
          <w:delText>u</w:delText>
        </w:r>
      </w:del>
      <w:r w:rsidRPr="00184AC4">
        <w:t>rs.</w:t>
      </w:r>
      <w:r w:rsidRPr="00184AC4">
        <w:rPr>
          <w:vertAlign w:val="superscript"/>
        </w:rPr>
        <w:endnoteReference w:id="609"/>
      </w:r>
      <w:r w:rsidRPr="00184AC4">
        <w:t xml:space="preserve"> When harsh natural environments such as jungles, deserts, mountains</w:t>
      </w:r>
      <w:ins w:id="4289" w:author="Patterson Lamb" w:date="2014-08-11T13:45:00Z">
        <w:r>
          <w:t>,</w:t>
        </w:r>
      </w:ins>
      <w:r w:rsidRPr="00184AC4">
        <w:t xml:space="preserve"> and further </w:t>
      </w:r>
      <w:r w:rsidRPr="006308EC">
        <w:t>“</w:t>
      </w:r>
      <w:r w:rsidRPr="00184AC4">
        <w:t>extreme</w:t>
      </w:r>
      <w:r w:rsidRPr="006308EC">
        <w:t>”</w:t>
      </w:r>
      <w:r w:rsidRPr="00184AC4">
        <w:t xml:space="preserve"> landscapes were mentioned, their presence corroborated the heroism of doctors and nurses accomplishing their </w:t>
      </w:r>
      <w:r w:rsidRPr="006308EC">
        <w:t>“</w:t>
      </w:r>
      <w:r w:rsidRPr="00184AC4">
        <w:t>missions</w:t>
      </w:r>
      <w:r w:rsidRPr="006308EC">
        <w:t>”</w:t>
      </w:r>
      <w:r w:rsidRPr="00184AC4">
        <w:t xml:space="preserve"> </w:t>
      </w:r>
      <w:r w:rsidRPr="006308EC">
        <w:t>–</w:t>
      </w:r>
      <w:r w:rsidRPr="00184AC4">
        <w:t xml:space="preserve"> yet another typically humanitarian term largely (ab)used in the magazine.</w:t>
      </w:r>
    </w:p>
    <w:p w:rsidR="005600E9" w:rsidRPr="003C478B" w:rsidRDefault="005600E9" w:rsidP="001A4F98">
      <w:pPr>
        <w:pStyle w:val="para"/>
      </w:pPr>
      <w:r w:rsidRPr="00184AC4">
        <w:t xml:space="preserve">The year 1959 represented a rupture in many respects. The </w:t>
      </w:r>
      <w:r w:rsidRPr="007D5122">
        <w:rPr>
          <w:i/>
        </w:rPr>
        <w:t>Newsletter</w:t>
      </w:r>
      <w:r w:rsidRPr="00184AC4">
        <w:t xml:space="preserve"> became </w:t>
      </w:r>
      <w:r w:rsidRPr="007D5122">
        <w:rPr>
          <w:i/>
        </w:rPr>
        <w:t>World Health</w:t>
      </w:r>
      <w:r w:rsidRPr="00184AC4">
        <w:t xml:space="preserve"> and Joan Bush was appointed as photo</w:t>
      </w:r>
      <w:del w:id="4290" w:author="Patterson Lamb" w:date="2014-08-11T13:46:00Z">
        <w:r w:rsidRPr="00184AC4" w:rsidDel="001553C1">
          <w:delText>-</w:delText>
        </w:r>
      </w:del>
      <w:ins w:id="4291" w:author="Patterson Lamb" w:date="2014-08-11T13:46:00Z">
        <w:r>
          <w:t xml:space="preserve"> </w:t>
        </w:r>
      </w:ins>
      <w:r w:rsidRPr="00184AC4">
        <w:t>editor. Bush, an English woman, had previously worked for Magnum and had joined the U</w:t>
      </w:r>
      <w:del w:id="4292" w:author="Patterson Lamb" w:date="2014-08-11T13:46:00Z">
        <w:r w:rsidRPr="00184AC4" w:rsidDel="001553C1">
          <w:delText>.</w:delText>
        </w:r>
      </w:del>
      <w:r w:rsidRPr="00184AC4">
        <w:t>N</w:t>
      </w:r>
      <w:del w:id="4293" w:author="Patterson Lamb" w:date="2014-08-11T13:46:00Z">
        <w:r w:rsidRPr="00184AC4" w:rsidDel="001553C1">
          <w:delText>.</w:delText>
        </w:r>
      </w:del>
      <w:r w:rsidRPr="00184AC4">
        <w:t xml:space="preserve"> as visual media officer at the </w:t>
      </w:r>
      <w:ins w:id="4294" w:author="Patterson Lamb" w:date="2014-08-11T13:47:00Z">
        <w:r>
          <w:t>International Labour Organisation (</w:t>
        </w:r>
      </w:ins>
      <w:r w:rsidRPr="00184AC4">
        <w:t>I</w:t>
      </w:r>
      <w:del w:id="4295" w:author="Patterson Lamb" w:date="2014-08-11T13:47:00Z">
        <w:r w:rsidRPr="00184AC4" w:rsidDel="001553C1">
          <w:delText>.</w:delText>
        </w:r>
      </w:del>
      <w:r w:rsidRPr="00184AC4">
        <w:t>L</w:t>
      </w:r>
      <w:del w:id="4296" w:author="Patterson Lamb" w:date="2014-08-11T13:47:00Z">
        <w:r w:rsidRPr="00184AC4" w:rsidDel="001553C1">
          <w:delText>.</w:delText>
        </w:r>
      </w:del>
      <w:r w:rsidRPr="00184AC4">
        <w:t>O</w:t>
      </w:r>
      <w:del w:id="4297" w:author="Patterson Lamb" w:date="2014-08-11T13:47:00Z">
        <w:r w:rsidRPr="00184AC4" w:rsidDel="001553C1">
          <w:delText>.</w:delText>
        </w:r>
      </w:del>
      <w:ins w:id="4298" w:author="Patterson Lamb" w:date="2014-08-11T13:47:00Z">
        <w:r>
          <w:t>)</w:t>
        </w:r>
      </w:ins>
      <w:r w:rsidRPr="00184AC4">
        <w:t xml:space="preserve"> in 1956; in 1957 she joined the </w:t>
      </w:r>
      <w:del w:id="4299" w:author="Patterson Lamb" w:date="2014-08-11T11:47:00Z">
        <w:r w:rsidRPr="00184AC4" w:rsidDel="000D07A7">
          <w:delText>W.H.O.</w:delText>
        </w:r>
      </w:del>
      <w:ins w:id="4300" w:author="Patterson Lamb" w:date="2014-08-11T11:47:00Z">
        <w:r>
          <w:t>WHO</w:t>
        </w:r>
      </w:ins>
      <w:ins w:id="4301" w:author="Patterson Lamb" w:date="2014-08-11T13:47:00Z">
        <w:r>
          <w:t>.</w:t>
        </w:r>
      </w:ins>
      <w:r w:rsidRPr="00184AC4">
        <w:t xml:space="preserve"> Her job was to build up a photo</w:t>
      </w:r>
      <w:del w:id="4302" w:author="Patterson Lamb" w:date="2014-08-11T13:47:00Z">
        <w:r w:rsidRPr="00184AC4" w:rsidDel="001553C1">
          <w:delText>-</w:delText>
        </w:r>
      </w:del>
      <w:ins w:id="4303" w:author="Patterson Lamb" w:date="2014-08-11T13:47:00Z">
        <w:r>
          <w:t xml:space="preserve"> </w:t>
        </w:r>
      </w:ins>
      <w:r w:rsidRPr="00184AC4">
        <w:t>library of the world health situation, to assign photo coverage in various parts of the world, and to enhance the magazine</w:t>
      </w:r>
      <w:r w:rsidRPr="006308EC">
        <w:t>’</w:t>
      </w:r>
      <w:r w:rsidRPr="00184AC4">
        <w:t xml:space="preserve">s visual appeal. Her early training at art school and experience with </w:t>
      </w:r>
      <w:r w:rsidRPr="007D5122">
        <w:rPr>
          <w:i/>
        </w:rPr>
        <w:t>Life</w:t>
      </w:r>
      <w:r w:rsidRPr="00184AC4">
        <w:t xml:space="preserve"> and Magnum bore fruit. The first issue was so well received that money was found to make it a permanent enterprise. Bush would continue doing the lay</w:t>
      </w:r>
      <w:del w:id="4304" w:author="Patterson Lamb" w:date="2014-08-11T13:47:00Z">
        <w:r w:rsidRPr="00184AC4" w:rsidDel="001553C1">
          <w:delText>-</w:delText>
        </w:r>
      </w:del>
      <w:r w:rsidRPr="00184AC4">
        <w:t>outs for the magazine until 1963.</w:t>
      </w:r>
      <w:r w:rsidRPr="00184AC4">
        <w:rPr>
          <w:vertAlign w:val="superscript"/>
        </w:rPr>
        <w:endnoteReference w:id="610"/>
      </w:r>
    </w:p>
    <w:p w:rsidR="005600E9" w:rsidRPr="006308EC" w:rsidRDefault="005600E9" w:rsidP="001A4F98">
      <w:pPr>
        <w:pStyle w:val="A"/>
      </w:pPr>
      <w:bookmarkStart w:id="4305" w:name="CBML_ch09_sec1_004"/>
      <w:r w:rsidRPr="006308EC">
        <w:t>1959–1973: A Script for Development.</w:t>
      </w:r>
    </w:p>
    <w:bookmarkEnd w:id="4305"/>
    <w:p w:rsidR="005600E9" w:rsidRPr="00184AC4" w:rsidRDefault="005600E9" w:rsidP="001A4F98">
      <w:pPr>
        <w:pStyle w:val="para-no-indent"/>
      </w:pPr>
      <w:r w:rsidRPr="007D5122">
        <w:rPr>
          <w:i/>
        </w:rPr>
        <w:t xml:space="preserve">World Health </w:t>
      </w:r>
      <w:r w:rsidRPr="00184AC4">
        <w:t>turned a deaf ear to numerous criticisms coming from various quarters, including other U</w:t>
      </w:r>
      <w:del w:id="4306" w:author="Patterson Lamb" w:date="2014-08-11T13:48:00Z">
        <w:r w:rsidRPr="00184AC4" w:rsidDel="001553C1">
          <w:delText>.</w:delText>
        </w:r>
      </w:del>
      <w:r w:rsidRPr="00184AC4">
        <w:t>N</w:t>
      </w:r>
      <w:del w:id="4307" w:author="Patterson Lamb" w:date="2014-08-11T13:48:00Z">
        <w:r w:rsidRPr="00184AC4" w:rsidDel="001553C1">
          <w:delText>.</w:delText>
        </w:r>
      </w:del>
      <w:r w:rsidRPr="00184AC4">
        <w:t xml:space="preserve"> agencies</w:t>
      </w:r>
      <w:del w:id="4308" w:author="Patterson Lamb" w:date="2014-08-11T13:48:00Z">
        <w:r w:rsidRPr="00184AC4" w:rsidDel="001553C1">
          <w:delText>,</w:delText>
        </w:r>
      </w:del>
      <w:r w:rsidRPr="00184AC4">
        <w:t xml:space="preserve"> on disease control and eradication campaigns.</w:t>
      </w:r>
      <w:r w:rsidRPr="00184AC4">
        <w:rPr>
          <w:vertAlign w:val="superscript"/>
        </w:rPr>
        <w:endnoteReference w:id="611"/>
      </w:r>
      <w:r w:rsidRPr="00184AC4">
        <w:t xml:space="preserve"> The editors and authors of the magazines preferred to leapfrog from one success story to another. What did change, by the turn of the 1960s with respect to the previous decade, was the increased visual space afforded local agents, local doctors, and local institutions often photographed working under the supervision of </w:t>
      </w:r>
      <w:del w:id="4309" w:author="Patterson Lamb" w:date="2014-08-11T11:47:00Z">
        <w:r w:rsidRPr="00184AC4" w:rsidDel="000D07A7">
          <w:delText>W.H.O.</w:delText>
        </w:r>
      </w:del>
      <w:ins w:id="4310" w:author="Patterson Lamb" w:date="2014-08-11T11:47:00Z">
        <w:r>
          <w:t>WHO</w:t>
        </w:r>
      </w:ins>
      <w:r w:rsidRPr="00184AC4">
        <w:t xml:space="preserve"> team</w:t>
      </w:r>
      <w:del w:id="4311" w:author="Patterson Lamb" w:date="2014-08-11T13:48:00Z">
        <w:r w:rsidRPr="00184AC4" w:rsidDel="00AD70CE">
          <w:delText>-</w:delText>
        </w:r>
      </w:del>
      <w:ins w:id="4312" w:author="Patterson Lamb" w:date="2014-08-11T13:48:00Z">
        <w:r>
          <w:t xml:space="preserve"> </w:t>
        </w:r>
      </w:ins>
      <w:r w:rsidRPr="00184AC4">
        <w:t>leaders. This was an attempt to emphasize the role of the organization in a post-colonial world and to show that</w:t>
      </w:r>
      <w:del w:id="4313" w:author="Patterson Lamb" w:date="2014-08-11T13:48:00Z">
        <w:r w:rsidRPr="00184AC4" w:rsidDel="00AD70CE">
          <w:delText>,</w:delText>
        </w:r>
      </w:del>
      <w:r w:rsidRPr="00184AC4">
        <w:t xml:space="preserve"> in the aftermath of de</w:t>
      </w:r>
      <w:ins w:id="4314" w:author="Patterson Lamb" w:date="2014-08-11T13:48:00Z">
        <w:r>
          <w:t>-</w:t>
        </w:r>
      </w:ins>
      <w:r w:rsidRPr="00184AC4">
        <w:t>colonization, the march toward progress, modernization, and development was unstoppable.</w:t>
      </w:r>
    </w:p>
    <w:p w:rsidR="005600E9" w:rsidRPr="00184AC4" w:rsidRDefault="005600E9" w:rsidP="001A4F98">
      <w:pPr>
        <w:pStyle w:val="para"/>
      </w:pPr>
      <w:r w:rsidRPr="00184AC4">
        <w:t>This new perspective is visible in the reportages of the November</w:t>
      </w:r>
      <w:del w:id="4315" w:author="Patterson Lamb" w:date="2014-08-11T13:48:00Z">
        <w:r w:rsidRPr="00184AC4" w:rsidDel="00AD70CE">
          <w:delText>-</w:delText>
        </w:r>
      </w:del>
      <w:ins w:id="4316" w:author="Patterson Lamb" w:date="2014-08-11T13:48:00Z">
        <w:r>
          <w:t>–</w:t>
        </w:r>
      </w:ins>
      <w:r w:rsidRPr="00184AC4">
        <w:t xml:space="preserve">December 1959 special issue of </w:t>
      </w:r>
      <w:r w:rsidRPr="007D5122">
        <w:rPr>
          <w:i/>
        </w:rPr>
        <w:t>World Health</w:t>
      </w:r>
      <w:r w:rsidRPr="00184AC4">
        <w:t xml:space="preserve"> on Africa. The magazine opened with a long article and photo</w:t>
      </w:r>
      <w:del w:id="4317" w:author="Patterson Lamb" w:date="2014-08-11T13:48:00Z">
        <w:r w:rsidRPr="00184AC4" w:rsidDel="00AD70CE">
          <w:delText>-</w:delText>
        </w:r>
      </w:del>
      <w:ins w:id="4318" w:author="Patterson Lamb" w:date="2014-08-11T13:48:00Z">
        <w:r>
          <w:t xml:space="preserve"> </w:t>
        </w:r>
      </w:ins>
      <w:r w:rsidRPr="00184AC4">
        <w:t xml:space="preserve">reportage on </w:t>
      </w:r>
      <w:r w:rsidRPr="006308EC">
        <w:t>“</w:t>
      </w:r>
      <w:r w:rsidRPr="00184AC4">
        <w:t>the era of the doctor and the engineer.</w:t>
      </w:r>
      <w:r w:rsidRPr="006308EC">
        <w:t>”</w:t>
      </w:r>
      <w:r w:rsidRPr="00184AC4">
        <w:t xml:space="preserve"> The cover photo showed the construction of the port of Tema in Ghana. In the depths of the bush, in the village streets, in the offices of the administration, wrote Dr. F.</w:t>
      </w:r>
      <w:ins w:id="4319" w:author="Patterson Lamb" w:date="2014-08-11T13:49:00Z">
        <w:r>
          <w:t xml:space="preserve"> </w:t>
        </w:r>
      </w:ins>
      <w:r w:rsidRPr="00184AC4">
        <w:t>J.</w:t>
      </w:r>
      <w:ins w:id="4320" w:author="Patterson Lamb" w:date="2014-08-11T13:49:00Z">
        <w:r>
          <w:t xml:space="preserve"> </w:t>
        </w:r>
      </w:ins>
      <w:r w:rsidRPr="00184AC4">
        <w:t xml:space="preserve">C. Cambournac, the </w:t>
      </w:r>
      <w:del w:id="4321" w:author="Patterson Lamb" w:date="2014-08-11T11:47:00Z">
        <w:r w:rsidRPr="00184AC4" w:rsidDel="000D07A7">
          <w:delText>W.H.O.</w:delText>
        </w:r>
      </w:del>
      <w:ins w:id="4322" w:author="Patterson Lamb" w:date="2014-08-11T11:47:00Z">
        <w:r>
          <w:t>WHO</w:t>
        </w:r>
      </w:ins>
      <w:r w:rsidRPr="00184AC4">
        <w:t xml:space="preserve"> regional director for Africa, a battle for health was waged. Without it, other undertakings would inevitably suffer. The photographs of Paul Almasy showed the new faces of Africa: local engineers and public health now at work. They perfectly embodied the triumph of self-help. The first article, by Swiss journalist C. H. Favrod, decreed that Africa had eventually moved </w:t>
      </w:r>
      <w:r w:rsidRPr="006308EC">
        <w:t>“</w:t>
      </w:r>
      <w:r w:rsidRPr="00184AC4">
        <w:t>from the pastoral era to the age of engineers.</w:t>
      </w:r>
      <w:r w:rsidRPr="006308EC">
        <w:t>”</w:t>
      </w:r>
      <w:r w:rsidRPr="00184AC4">
        <w:rPr>
          <w:vertAlign w:val="superscript"/>
        </w:rPr>
        <w:endnoteReference w:id="612"/>
      </w:r>
    </w:p>
    <w:p w:rsidR="005600E9" w:rsidRPr="00184AC4" w:rsidRDefault="005600E9" w:rsidP="001A4F98">
      <w:pPr>
        <w:pStyle w:val="para"/>
      </w:pPr>
      <w:r w:rsidRPr="00184AC4">
        <w:t xml:space="preserve">In April 1964, another special issue of </w:t>
      </w:r>
      <w:r w:rsidRPr="007D5122">
        <w:rPr>
          <w:i/>
        </w:rPr>
        <w:t>World Health</w:t>
      </w:r>
      <w:r w:rsidRPr="00184AC4">
        <w:t xml:space="preserve"> focused on </w:t>
      </w:r>
      <w:r w:rsidRPr="006308EC">
        <w:t>“</w:t>
      </w:r>
      <w:r w:rsidRPr="00184AC4">
        <w:t>New Africa.</w:t>
      </w:r>
      <w:r w:rsidRPr="006308EC">
        <w:t>”</w:t>
      </w:r>
      <w:r w:rsidRPr="00184AC4">
        <w:t xml:space="preserve"> These articles show continuity with the previous special issue and let the voices of </w:t>
      </w:r>
      <w:r w:rsidRPr="006308EC">
        <w:t>“</w:t>
      </w:r>
      <w:r w:rsidRPr="00184AC4">
        <w:t>new</w:t>
      </w:r>
      <w:r w:rsidRPr="006308EC">
        <w:t>”</w:t>
      </w:r>
      <w:r w:rsidRPr="00184AC4">
        <w:t xml:space="preserve"> Africa speak. In the opening article, </w:t>
      </w:r>
      <w:r w:rsidRPr="006308EC">
        <w:t>“</w:t>
      </w:r>
      <w:r w:rsidRPr="00184AC4">
        <w:t>We Need Engineers and Economists More than Philosophers and Poets,</w:t>
      </w:r>
      <w:r w:rsidRPr="006308EC">
        <w:t>”</w:t>
      </w:r>
      <w:r w:rsidRPr="00184AC4">
        <w:t xml:space="preserve"> philosophy and poetry were compared to magic and </w:t>
      </w:r>
      <w:r w:rsidRPr="006308EC">
        <w:t>“</w:t>
      </w:r>
      <w:r w:rsidRPr="00184AC4">
        <w:t>magic cannot replace work</w:t>
      </w:r>
      <w:r w:rsidRPr="006308EC">
        <w:t>”</w:t>
      </w:r>
      <w:r w:rsidRPr="00184AC4">
        <w:t xml:space="preserve"> as the president of the Republic of Senegal, L</w:t>
      </w:r>
      <w:r w:rsidRPr="006308EC">
        <w:t>é</w:t>
      </w:r>
      <w:r w:rsidRPr="00184AC4">
        <w:t>opold S</w:t>
      </w:r>
      <w:r w:rsidRPr="006308EC">
        <w:t>é</w:t>
      </w:r>
      <w:r w:rsidRPr="00184AC4">
        <w:t xml:space="preserve">dar Senghor, said. The voices of </w:t>
      </w:r>
      <w:r w:rsidRPr="006308EC">
        <w:t>“</w:t>
      </w:r>
      <w:r w:rsidRPr="00184AC4">
        <w:t>New Africa</w:t>
      </w:r>
      <w:r w:rsidRPr="006308EC">
        <w:t>”</w:t>
      </w:r>
      <w:r w:rsidRPr="00184AC4">
        <w:t xml:space="preserve"> are constrained and channe</w:t>
      </w:r>
      <w:del w:id="4323" w:author="Patterson Lamb" w:date="2014-08-11T13:51:00Z">
        <w:r w:rsidRPr="00184AC4" w:rsidDel="00AD70CE">
          <w:delText>l</w:delText>
        </w:r>
      </w:del>
      <w:r w:rsidRPr="00184AC4">
        <w:t xml:space="preserve">led by the narrator and author of the articles. The logics and dynamics of exclusion are inherent to these narratives. These are narratives of modernity, which </w:t>
      </w:r>
      <w:r w:rsidRPr="006308EC">
        <w:t>“</w:t>
      </w:r>
      <w:r w:rsidRPr="00184AC4">
        <w:t>New Africans</w:t>
      </w:r>
      <w:r w:rsidRPr="006308EC">
        <w:t>”</w:t>
      </w:r>
      <w:r w:rsidRPr="00184AC4">
        <w:t xml:space="preserve"> are supposed to embody and give agency to. They are locals who understand tradition, preserve what is good about them (i.e.</w:t>
      </w:r>
      <w:ins w:id="4324" w:author="Patterson Lamb" w:date="2014-08-11T13:51:00Z">
        <w:r>
          <w:t>,</w:t>
        </w:r>
      </w:ins>
      <w:r w:rsidRPr="00184AC4">
        <w:t xml:space="preserve"> good for the </w:t>
      </w:r>
      <w:del w:id="4325" w:author="Patterson Lamb" w:date="2014-08-11T11:47:00Z">
        <w:r w:rsidRPr="00184AC4" w:rsidDel="000D07A7">
          <w:delText>W.H.O.</w:delText>
        </w:r>
      </w:del>
      <w:ins w:id="4326" w:author="Patterson Lamb" w:date="2014-08-11T11:47:00Z">
        <w:r>
          <w:t>WHO</w:t>
        </w:r>
      </w:ins>
      <w:r w:rsidRPr="00184AC4">
        <w:t>) and condemn everything magical, dirty, and unhealthy (i.e.</w:t>
      </w:r>
      <w:ins w:id="4327" w:author="Patterson Lamb" w:date="2014-08-11T13:51:00Z">
        <w:r>
          <w:t>,</w:t>
        </w:r>
      </w:ins>
      <w:r w:rsidRPr="00184AC4">
        <w:t xml:space="preserve"> everything the </w:t>
      </w:r>
      <w:del w:id="4328" w:author="Patterson Lamb" w:date="2014-08-11T11:47:00Z">
        <w:r w:rsidRPr="00184AC4" w:rsidDel="000D07A7">
          <w:delText>W.H.O.</w:delText>
        </w:r>
      </w:del>
      <w:ins w:id="4329" w:author="Patterson Lamb" w:date="2014-08-11T11:47:00Z">
        <w:r>
          <w:t>WHO</w:t>
        </w:r>
      </w:ins>
      <w:r w:rsidRPr="00184AC4">
        <w:t xml:space="preserve"> condemns).</w:t>
      </w:r>
      <w:r w:rsidRPr="00184AC4">
        <w:rPr>
          <w:vertAlign w:val="superscript"/>
        </w:rPr>
        <w:endnoteReference w:id="613"/>
      </w:r>
      <w:r w:rsidRPr="00184AC4">
        <w:t xml:space="preserve"> They have been educated in the </w:t>
      </w:r>
      <w:r w:rsidRPr="006308EC">
        <w:t>“</w:t>
      </w:r>
      <w:r w:rsidRPr="00184AC4">
        <w:t>civilized</w:t>
      </w:r>
      <w:r w:rsidRPr="006308EC">
        <w:t>”</w:t>
      </w:r>
      <w:r w:rsidRPr="00184AC4">
        <w:t xml:space="preserve"> world, but now they educate, administer</w:t>
      </w:r>
      <w:ins w:id="4330" w:author="Patterson Lamb" w:date="2014-08-11T13:51:00Z">
        <w:r>
          <w:t>,</w:t>
        </w:r>
      </w:ins>
      <w:r w:rsidRPr="00184AC4">
        <w:t xml:space="preserve"> and cure</w:t>
      </w:r>
      <w:del w:id="4331" w:author="Patterson Lamb" w:date="2014-08-11T13:51:00Z">
        <w:r w:rsidRPr="00184AC4" w:rsidDel="00AD70CE">
          <w:delText>,</w:delText>
        </w:r>
      </w:del>
      <w:r w:rsidRPr="00184AC4">
        <w:t xml:space="preserve"> their own people. This explains the choice of a close</w:t>
      </w:r>
      <w:del w:id="4332" w:author="Patterson Lamb" w:date="2014-08-11T13:51:00Z">
        <w:r w:rsidRPr="00184AC4" w:rsidDel="00AD70CE">
          <w:delText xml:space="preserve"> </w:delText>
        </w:r>
      </w:del>
      <w:ins w:id="4333" w:author="Patterson Lamb" w:date="2014-08-11T13:51:00Z">
        <w:r>
          <w:t>-</w:t>
        </w:r>
      </w:ins>
      <w:r w:rsidRPr="00184AC4">
        <w:t>up photograph of their faces. By 1964, there is no trace of the previous decade</w:t>
      </w:r>
      <w:r w:rsidRPr="006308EC">
        <w:t>’</w:t>
      </w:r>
      <w:r w:rsidRPr="00184AC4">
        <w:t>s humanitarian narratives: children have apparently all been saved and now they are about to be educated; the educators themselves have been saved. The logic of emergency has disappeared; emergencies are now occluded, concealed</w:t>
      </w:r>
      <w:ins w:id="4334" w:author="Patterson Lamb" w:date="2014-08-11T13:52:00Z">
        <w:r>
          <w:t>,</w:t>
        </w:r>
      </w:ins>
      <w:r w:rsidRPr="00184AC4">
        <w:t xml:space="preserve"> or overlooked. The new heroes of the magazine are locals, with the </w:t>
      </w:r>
      <w:del w:id="4335" w:author="Patterson Lamb" w:date="2014-08-11T11:47:00Z">
        <w:r w:rsidRPr="00184AC4" w:rsidDel="000D07A7">
          <w:delText>W.H.O.</w:delText>
        </w:r>
      </w:del>
      <w:ins w:id="4336" w:author="Patterson Lamb" w:date="2014-08-11T11:47:00Z">
        <w:r>
          <w:t>WHO</w:t>
        </w:r>
      </w:ins>
      <w:r w:rsidRPr="00184AC4">
        <w:t xml:space="preserve"> appearing at a distance, though still paternalistically overseeing the enactment of the </w:t>
      </w:r>
      <w:r w:rsidRPr="006308EC">
        <w:t>“</w:t>
      </w:r>
      <w:r w:rsidRPr="00184AC4">
        <w:t>promise of development.</w:t>
      </w:r>
      <w:r w:rsidRPr="006308EC">
        <w:t>”</w:t>
      </w:r>
      <w:r w:rsidRPr="00184AC4">
        <w:t xml:space="preserve"> The photos of Africa are now those of smiling young people, pupils and professionals who embody the future of a </w:t>
      </w:r>
      <w:r w:rsidRPr="006308EC">
        <w:t>“</w:t>
      </w:r>
      <w:r w:rsidRPr="00184AC4">
        <w:t>developing</w:t>
      </w:r>
      <w:r w:rsidRPr="006308EC">
        <w:t>”</w:t>
      </w:r>
      <w:r w:rsidRPr="00184AC4">
        <w:t xml:space="preserve"> continent; no pain or suffering are to be seen. A further special issue of </w:t>
      </w:r>
      <w:r w:rsidRPr="007D5122">
        <w:rPr>
          <w:i/>
        </w:rPr>
        <w:t>World Health</w:t>
      </w:r>
      <w:r w:rsidRPr="00184AC4">
        <w:t xml:space="preserve"> on Africa, published in January 1967 would expand on the same themes, tapping into the abused rhetoric that the winds of change, having reached Africa, were now </w:t>
      </w:r>
      <w:r w:rsidRPr="006308EC">
        <w:t>“</w:t>
      </w:r>
      <w:r w:rsidRPr="00184AC4">
        <w:t>shaking the structure of tradition.</w:t>
      </w:r>
      <w:r w:rsidRPr="006308EC">
        <w:t>”</w:t>
      </w:r>
      <w:r w:rsidRPr="00184AC4">
        <w:t xml:space="preserve"> The rhetoric of a collaborative effort to lift the twin yokes of misery and disease persists.</w:t>
      </w:r>
      <w:del w:id="4337" w:author="Patterson Lamb" w:date="2014-08-11T13:52:00Z">
        <w:r w:rsidRPr="00184AC4" w:rsidDel="00AD70CE">
          <w:rPr>
            <w:vertAlign w:val="superscript"/>
          </w:rPr>
          <w:delText xml:space="preserve"> </w:delText>
        </w:r>
      </w:del>
      <w:r w:rsidRPr="00184AC4">
        <w:rPr>
          <w:vertAlign w:val="superscript"/>
        </w:rPr>
        <w:endnoteReference w:id="614"/>
      </w:r>
    </w:p>
    <w:p w:rsidR="005600E9" w:rsidRPr="00184AC4" w:rsidRDefault="005600E9" w:rsidP="001A4F98">
      <w:pPr>
        <w:pStyle w:val="para"/>
      </w:pPr>
      <w:r w:rsidRPr="00184AC4">
        <w:t>During the 1960s, the organization seized every opportunity to emphasize the progress made in the professionalization of international health workers, on the increased place and empowerment of women, especially from non-Christian and non-Western countries. The accounts became more professional and less emotional. Humanitarian narratives faded away, even when they could have been used, for instance</w:t>
      </w:r>
      <w:ins w:id="4340" w:author="Patterson Lamb" w:date="2014-08-11T13:53:00Z">
        <w:r>
          <w:t>,</w:t>
        </w:r>
      </w:ins>
      <w:r w:rsidRPr="00184AC4">
        <w:t xml:space="preserve"> during the early stages of the anti-colonial struggle in Congo (1960</w:t>
      </w:r>
      <w:r w:rsidRPr="006308EC">
        <w:t>–</w:t>
      </w:r>
      <w:r w:rsidRPr="00184AC4">
        <w:t>1966). During the 1960s, the organization studiously avoided mentioning conflicts, focusing instead on themes such as</w:t>
      </w:r>
      <w:del w:id="4341" w:author="Patterson Lamb" w:date="2014-08-11T13:53:00Z">
        <w:r w:rsidRPr="00184AC4" w:rsidDel="00AD70CE">
          <w:delText>:</w:delText>
        </w:r>
      </w:del>
      <w:r w:rsidRPr="00184AC4">
        <w:t xml:space="preserve"> the history of medicine</w:t>
      </w:r>
      <w:del w:id="4342" w:author="Patterson Lamb" w:date="2014-08-11T13:54:00Z">
        <w:r w:rsidRPr="00184AC4" w:rsidDel="00AD70CE">
          <w:delText>,</w:delText>
        </w:r>
      </w:del>
      <w:ins w:id="4343" w:author="Patterson Lamb" w:date="2014-08-11T13:54:00Z">
        <w:r>
          <w:t>;</w:t>
        </w:r>
      </w:ins>
      <w:r w:rsidRPr="00184AC4">
        <w:t xml:space="preserve"> the use of the atom for medical and health-related purposes</w:t>
      </w:r>
      <w:del w:id="4344" w:author="Patterson Lamb" w:date="2014-08-11T13:54:00Z">
        <w:r w:rsidRPr="00184AC4" w:rsidDel="00AD70CE">
          <w:delText>,</w:delText>
        </w:r>
      </w:del>
      <w:r w:rsidRPr="00184AC4">
        <w:t xml:space="preserve"> a broad range of health issues related to industrialization, urbanization, leisure</w:t>
      </w:r>
      <w:ins w:id="4345" w:author="Patterson Lamb" w:date="2014-08-11T13:54:00Z">
        <w:r>
          <w:t>,</w:t>
        </w:r>
      </w:ins>
      <w:r w:rsidRPr="00184AC4">
        <w:t xml:space="preserve"> and mental health, especially in Europe and North America. Every now and then, the magazine celebrated some pilot projects: water supplies in Kenya, a campaign against tuberculosis in India, another against typhus in Egypt or against yaws in some Pacific islands, as well as better hospital administration in Europe.</w:t>
      </w:r>
    </w:p>
    <w:p w:rsidR="005600E9" w:rsidRPr="00184AC4" w:rsidRDefault="005600E9" w:rsidP="001A4F98">
      <w:pPr>
        <w:pStyle w:val="para"/>
      </w:pPr>
      <w:r w:rsidRPr="00184AC4">
        <w:t xml:space="preserve">From 1969 to 1973 </w:t>
      </w:r>
      <w:r w:rsidRPr="007D5122">
        <w:rPr>
          <w:i/>
        </w:rPr>
        <w:t>World Health</w:t>
      </w:r>
      <w:r w:rsidRPr="00184AC4">
        <w:t xml:space="preserve"> published more articles on Europe </w:t>
      </w:r>
      <w:r w:rsidRPr="006308EC">
        <w:t>–</w:t>
      </w:r>
      <w:r w:rsidRPr="00184AC4">
        <w:t xml:space="preserve"> systematically portrayed as the locus where technology thrived and research was done </w:t>
      </w:r>
      <w:r w:rsidRPr="006308EC">
        <w:t>–</w:t>
      </w:r>
      <w:r w:rsidRPr="00184AC4">
        <w:t xml:space="preserve"> and on labo</w:t>
      </w:r>
      <w:del w:id="4346" w:author="Patterson Lamb" w:date="2014-08-11T13:54:00Z">
        <w:r w:rsidRPr="00184AC4" w:rsidDel="00AD70CE">
          <w:delText>u</w:delText>
        </w:r>
      </w:del>
      <w:r w:rsidRPr="00184AC4">
        <w:t>r</w:t>
      </w:r>
      <w:ins w:id="4347" w:author="Patterson Lamb" w:date="2014-08-11T13:54:00Z">
        <w:r>
          <w:t>,</w:t>
        </w:r>
      </w:ins>
      <w:r w:rsidRPr="00184AC4">
        <w:t xml:space="preserve"> </w:t>
      </w:r>
      <w:del w:id="4348" w:author="Patterson Lamb" w:date="2014-08-11T13:54:00Z">
        <w:r w:rsidRPr="00184AC4" w:rsidDel="00AD70CE">
          <w:delText>and</w:delText>
        </w:r>
      </w:del>
      <w:r w:rsidRPr="00184AC4">
        <w:t xml:space="preserve"> environmental health, </w:t>
      </w:r>
      <w:ins w:id="4349" w:author="Patterson Lamb" w:date="2014-08-11T13:55:00Z">
        <w:r>
          <w:t xml:space="preserve">and </w:t>
        </w:r>
      </w:ins>
      <w:r w:rsidRPr="00184AC4">
        <w:t xml:space="preserve">scientific progress, including space medicine. One finds fewer articles on the </w:t>
      </w:r>
      <w:r w:rsidRPr="006308EC">
        <w:t>“</w:t>
      </w:r>
      <w:r w:rsidRPr="00184AC4">
        <w:t>underdeveloped</w:t>
      </w:r>
      <w:r w:rsidRPr="006308EC">
        <w:t>”</w:t>
      </w:r>
      <w:r w:rsidRPr="00184AC4">
        <w:t xml:space="preserve"> world as such; an increase of special issues on progress in </w:t>
      </w:r>
      <w:r w:rsidRPr="006308EC">
        <w:t>“</w:t>
      </w:r>
      <w:r w:rsidRPr="00184AC4">
        <w:t>underdeveloped</w:t>
      </w:r>
      <w:r w:rsidRPr="006308EC">
        <w:t>”</w:t>
      </w:r>
      <w:r w:rsidRPr="00184AC4">
        <w:t xml:space="preserve"> countries; and articles whose contents would have been unthinkable in 1949 or even in 1959, such as </w:t>
      </w:r>
      <w:r w:rsidRPr="006308EC">
        <w:t>“</w:t>
      </w:r>
      <w:r w:rsidRPr="00184AC4">
        <w:t>Tropical Heart Research</w:t>
      </w:r>
      <w:r w:rsidRPr="006308EC">
        <w:t>”</w:t>
      </w:r>
      <w:r w:rsidRPr="00184AC4">
        <w:t xml:space="preserve"> (November 1969). Within the </w:t>
      </w:r>
      <w:del w:id="4350" w:author="Patterson Lamb" w:date="2014-08-11T11:47:00Z">
        <w:r w:rsidRPr="00184AC4" w:rsidDel="000D07A7">
          <w:delText>W.H.O.</w:delText>
        </w:r>
      </w:del>
      <w:ins w:id="4351" w:author="Patterson Lamb" w:date="2014-08-11T11:47:00Z">
        <w:r>
          <w:t>WHO</w:t>
        </w:r>
      </w:ins>
      <w:r w:rsidRPr="00184AC4">
        <w:t xml:space="preserve"> </w:t>
      </w:r>
      <w:r w:rsidRPr="006308EC">
        <w:t>“</w:t>
      </w:r>
      <w:r w:rsidRPr="00184AC4">
        <w:t xml:space="preserve">there have always been tensions between social and economic approaches to population health and technology </w:t>
      </w:r>
      <w:r w:rsidRPr="006308EC">
        <w:t>–</w:t>
      </w:r>
      <w:r w:rsidRPr="00184AC4">
        <w:t xml:space="preserve"> or disease-focused approaches. </w:t>
      </w:r>
      <w:del w:id="4352" w:author="Patterson Lamb" w:date="2014-08-11T13:55:00Z">
        <w:r w:rsidRPr="006308EC" w:rsidDel="00AD70CE">
          <w:delText>…</w:delText>
        </w:r>
        <w:r w:rsidRPr="00184AC4" w:rsidDel="00AD70CE">
          <w:delText xml:space="preserve"> </w:delText>
        </w:r>
      </w:del>
      <w:ins w:id="4353" w:author="Patterson Lamb" w:date="2014-08-11T13:55:00Z">
        <w:r>
          <w:t>. . .</w:t>
        </w:r>
        <w:r w:rsidRPr="00184AC4">
          <w:t xml:space="preserve"> </w:t>
        </w:r>
      </w:ins>
      <w:r w:rsidRPr="00184AC4">
        <w:t>The emphasis on one or the other waxes and wanes over time, depending on the larger balance of power, the changing interests of international players, the intellectual and ideological commitments of key individuals, and the way that all of these factors interact with the health policymaking process.</w:t>
      </w:r>
      <w:r w:rsidRPr="006308EC">
        <w:t>”</w:t>
      </w:r>
      <w:r w:rsidRPr="00184AC4">
        <w:rPr>
          <w:vertAlign w:val="superscript"/>
        </w:rPr>
        <w:endnoteReference w:id="615"/>
      </w:r>
      <w:r w:rsidRPr="00184AC4">
        <w:t xml:space="preserve"> These tensions were equally perceptible in the visual politics of the organization.</w:t>
      </w:r>
    </w:p>
    <w:p w:rsidR="005600E9" w:rsidRPr="00184AC4" w:rsidRDefault="005600E9" w:rsidP="001A4F98">
      <w:pPr>
        <w:pStyle w:val="para"/>
      </w:pPr>
      <w:r w:rsidRPr="00184AC4">
        <w:t xml:space="preserve">The disappearance of humanitarian narratives in </w:t>
      </w:r>
      <w:r w:rsidRPr="007D5122">
        <w:rPr>
          <w:i/>
        </w:rPr>
        <w:t>World Health</w:t>
      </w:r>
      <w:r w:rsidRPr="00184AC4">
        <w:t xml:space="preserve"> was accompanied by a reduction in heroic images and narratives. Rather than a photo</w:t>
      </w:r>
      <w:del w:id="4354" w:author="Patterson Lamb" w:date="2014-08-11T13:55:00Z">
        <w:r w:rsidRPr="00184AC4" w:rsidDel="00AD70CE">
          <w:delText>-</w:delText>
        </w:r>
      </w:del>
      <w:ins w:id="4355" w:author="Patterson Lamb" w:date="2014-08-11T13:55:00Z">
        <w:r>
          <w:t xml:space="preserve"> </w:t>
        </w:r>
      </w:ins>
      <w:r w:rsidRPr="00184AC4">
        <w:t>reportage on a specific project, the magazine</w:t>
      </w:r>
      <w:r w:rsidRPr="006308EC">
        <w:t>’</w:t>
      </w:r>
      <w:r w:rsidRPr="00184AC4">
        <w:t xml:space="preserve">s editors preferred to cluster them into a single article. As in the previous decade, however, the readers of the magazine were left wondering whether </w:t>
      </w:r>
      <w:del w:id="4356" w:author="Patterson Lamb" w:date="2014-08-11T13:56:00Z">
        <w:r w:rsidRPr="00184AC4" w:rsidDel="00AD70CE">
          <w:delText xml:space="preserve">or not </w:delText>
        </w:r>
      </w:del>
      <w:r w:rsidRPr="00184AC4">
        <w:t xml:space="preserve">all these projects had been successful. On the issue of success, </w:t>
      </w:r>
      <w:r w:rsidRPr="007D5122">
        <w:rPr>
          <w:i/>
        </w:rPr>
        <w:t>World Health</w:t>
      </w:r>
      <w:r w:rsidRPr="00184AC4">
        <w:t xml:space="preserve"> did not elaborate too much, except on projects led jointly with other U</w:t>
      </w:r>
      <w:del w:id="4357" w:author="Patterson Lamb" w:date="2014-08-11T13:56:00Z">
        <w:r w:rsidRPr="00184AC4" w:rsidDel="00AD70CE">
          <w:delText>.</w:delText>
        </w:r>
      </w:del>
      <w:r w:rsidRPr="00184AC4">
        <w:t>N</w:t>
      </w:r>
      <w:del w:id="4358" w:author="Patterson Lamb" w:date="2014-08-11T13:56:00Z">
        <w:r w:rsidRPr="00184AC4" w:rsidDel="00AD70CE">
          <w:delText>.</w:delText>
        </w:r>
      </w:del>
      <w:r w:rsidRPr="00184AC4">
        <w:t xml:space="preserve"> agencies.</w:t>
      </w:r>
      <w:r w:rsidRPr="00184AC4">
        <w:rPr>
          <w:vertAlign w:val="superscript"/>
        </w:rPr>
        <w:endnoteReference w:id="616"/>
      </w:r>
      <w:r w:rsidRPr="00184AC4">
        <w:t xml:space="preserve"> One exception was the narrative structured around malaria. In this case, the on</w:t>
      </w:r>
      <w:del w:id="4359" w:author="Patterson Lamb" w:date="2014-08-11T13:56:00Z">
        <w:r w:rsidRPr="00184AC4" w:rsidDel="00AD70CE">
          <w:delText>-</w:delText>
        </w:r>
      </w:del>
      <w:r w:rsidRPr="00184AC4">
        <w:t xml:space="preserve">going struggle to eradicate it, and the joint efforts of the international organizations and various donors, allowed the editors and authors of </w:t>
      </w:r>
      <w:r w:rsidRPr="007D5122">
        <w:rPr>
          <w:i/>
        </w:rPr>
        <w:t>World Health</w:t>
      </w:r>
      <w:r w:rsidRPr="00184AC4">
        <w:t xml:space="preserve"> to set up a narrative of waves of progress</w:t>
      </w:r>
      <w:del w:id="4360" w:author="Patterson Lamb" w:date="2014-08-11T13:56:00Z">
        <w:r w:rsidRPr="00184AC4" w:rsidDel="00AD70CE">
          <w:delText>-</w:delText>
        </w:r>
      </w:del>
      <w:ins w:id="4361" w:author="Patterson Lamb" w:date="2014-08-11T13:56:00Z">
        <w:r>
          <w:t xml:space="preserve"> </w:t>
        </w:r>
      </w:ins>
      <w:r w:rsidRPr="00184AC4">
        <w:t>and</w:t>
      </w:r>
      <w:del w:id="4362" w:author="Patterson Lamb" w:date="2014-08-11T13:56:00Z">
        <w:r w:rsidRPr="00184AC4" w:rsidDel="00AD70CE">
          <w:delText>-</w:delText>
        </w:r>
      </w:del>
      <w:ins w:id="4363" w:author="Patterson Lamb" w:date="2014-08-11T13:56:00Z">
        <w:r>
          <w:t xml:space="preserve"> </w:t>
        </w:r>
      </w:ins>
      <w:r w:rsidRPr="00184AC4">
        <w:t>failures. This was an admittedly unfinished war; losing a battle was an inherent part of the portrayed heroism of the organization</w:t>
      </w:r>
      <w:r w:rsidRPr="006308EC">
        <w:t>’</w:t>
      </w:r>
      <w:r w:rsidRPr="00184AC4">
        <w:t>s broader campaign again</w:t>
      </w:r>
      <w:ins w:id="4364" w:author="Patterson Lamb" w:date="2014-08-11T13:56:00Z">
        <w:r>
          <w:t>st</w:t>
        </w:r>
      </w:ins>
      <w:r w:rsidRPr="00184AC4">
        <w:t xml:space="preserve"> the disease.</w:t>
      </w:r>
    </w:p>
    <w:p w:rsidR="005600E9" w:rsidRPr="006308EC" w:rsidRDefault="005600E9" w:rsidP="001A4F98">
      <w:pPr>
        <w:pStyle w:val="A"/>
      </w:pPr>
      <w:bookmarkStart w:id="4365" w:name="CBML_ch09_sec1_005"/>
      <w:r w:rsidRPr="006308EC">
        <w:t>Technical Assistance and Humanitarian Narratives, a Strange Union</w:t>
      </w:r>
    </w:p>
    <w:bookmarkEnd w:id="4365"/>
    <w:p w:rsidR="005600E9" w:rsidRPr="00184AC4" w:rsidRDefault="005600E9" w:rsidP="001A4F98">
      <w:pPr>
        <w:pStyle w:val="para-no-indent"/>
      </w:pPr>
      <w:r w:rsidRPr="00184AC4">
        <w:t xml:space="preserve">In the final section of this chapter, we wish to expand on a union that, in our view, was far from ineluctable. First, we would like to underscore that one of the constituent tenets of the </w:t>
      </w:r>
      <w:del w:id="4366" w:author="Patterson Lamb" w:date="2014-08-11T11:47:00Z">
        <w:r w:rsidRPr="00184AC4" w:rsidDel="000D07A7">
          <w:delText>W.H.O.</w:delText>
        </w:r>
      </w:del>
      <w:ins w:id="4367" w:author="Patterson Lamb" w:date="2014-08-11T11:47:00Z">
        <w:r>
          <w:t>WHO</w:t>
        </w:r>
      </w:ins>
      <w:r w:rsidRPr="00184AC4">
        <w:t xml:space="preserve"> went unrepresented in the pages of the magazine: health as a fundamental human right. The organization had no means to relate its policies and practices to such an aspiration.</w:t>
      </w:r>
      <w:r w:rsidRPr="00184AC4">
        <w:rPr>
          <w:vertAlign w:val="superscript"/>
        </w:rPr>
        <w:endnoteReference w:id="617"/>
      </w:r>
      <w:r w:rsidRPr="00184AC4">
        <w:t xml:space="preserve"> It was far beyond its reach, and linking technical assistance to human rights was a seriously risky operation that could expose the organization to all sorts of criticism. Nonetheless, at each major anniversary of the Universal Declaration on Human Rights, the fifth, the tenth</w:t>
      </w:r>
      <w:ins w:id="4368" w:author="Patterson Lamb" w:date="2014-08-11T13:57:00Z">
        <w:r>
          <w:t>,</w:t>
        </w:r>
      </w:ins>
      <w:r w:rsidRPr="00184AC4">
        <w:t xml:space="preserve"> or the twentieth, the </w:t>
      </w:r>
      <w:del w:id="4369" w:author="Patterson Lamb" w:date="2014-08-11T11:47:00Z">
        <w:r w:rsidRPr="00184AC4" w:rsidDel="000D07A7">
          <w:delText>W.H.O.</w:delText>
        </w:r>
      </w:del>
      <w:ins w:id="4370" w:author="Patterson Lamb" w:date="2014-08-11T11:47:00Z">
        <w:r>
          <w:t>WHO</w:t>
        </w:r>
      </w:ins>
      <w:r w:rsidRPr="00184AC4">
        <w:t xml:space="preserve"> dusted off its discourse on the organization</w:t>
      </w:r>
      <w:r w:rsidRPr="006308EC">
        <w:t>’</w:t>
      </w:r>
      <w:r w:rsidRPr="00184AC4">
        <w:t>s original ambition to address the root causes of ill health and to guarantee the enforcement of health as a fundamental human right. Systematically, these words were not accompanied by deeds. Moreover, attempts to provide an articulated and visual definition of health were never seriously pursued by the organization.</w:t>
      </w:r>
    </w:p>
    <w:p w:rsidR="005600E9" w:rsidRPr="00184AC4" w:rsidRDefault="005600E9" w:rsidP="001A4F98">
      <w:pPr>
        <w:pStyle w:val="para"/>
      </w:pPr>
      <w:r w:rsidRPr="00184AC4">
        <w:t xml:space="preserve">Second, by 1954, the organization had fully embraced the ideology and rhetoric of the vicious circle of </w:t>
      </w:r>
      <w:ins w:id="4371" w:author="Patterson Lamb" w:date="2014-08-11T13:57:00Z">
        <w:r>
          <w:t>“</w:t>
        </w:r>
      </w:ins>
      <w:del w:id="4372" w:author="Patterson Lamb" w:date="2014-08-11T13:57:00Z">
        <w:r w:rsidRPr="00184AC4" w:rsidDel="00AD70CE">
          <w:delText>`</w:delText>
        </w:r>
      </w:del>
      <w:r w:rsidRPr="00184AC4">
        <w:t>poverty-breeds-sickness-and</w:t>
      </w:r>
      <w:del w:id="4373" w:author="Patterson Lamb" w:date="2014-08-11T13:57:00Z">
        <w:r w:rsidRPr="006308EC" w:rsidDel="00AD70CE">
          <w:delText>–</w:delText>
        </w:r>
      </w:del>
      <w:ins w:id="4374" w:author="Patterson Lamb" w:date="2014-08-11T13:57:00Z">
        <w:r>
          <w:t>-</w:t>
        </w:r>
      </w:ins>
      <w:r w:rsidRPr="00184AC4">
        <w:t>increases poverty</w:t>
      </w:r>
      <w:ins w:id="4375" w:author="Patterson Lamb" w:date="2014-08-11T13:57:00Z">
        <w:r>
          <w:t>”</w:t>
        </w:r>
      </w:ins>
      <w:del w:id="4376" w:author="Patterson Lamb" w:date="2014-08-11T13:57:00Z">
        <w:r w:rsidRPr="006308EC" w:rsidDel="00AD70CE">
          <w:delText>’</w:delText>
        </w:r>
      </w:del>
      <w:r w:rsidRPr="00184AC4">
        <w:t xml:space="preserve"> and of its alter</w:t>
      </w:r>
      <w:del w:id="4377" w:author="Patterson Lamb" w:date="2014-08-11T13:58:00Z">
        <w:r w:rsidRPr="00184AC4" w:rsidDel="005D385E">
          <w:delText>-</w:delText>
        </w:r>
      </w:del>
      <w:ins w:id="4378" w:author="Patterson Lamb" w:date="2014-08-11T13:58:00Z">
        <w:r>
          <w:t xml:space="preserve"> </w:t>
        </w:r>
      </w:ins>
      <w:r w:rsidRPr="00184AC4">
        <w:t>ego</w:t>
      </w:r>
      <w:del w:id="4379" w:author="Patterson Lamb" w:date="2014-08-11T13:58:00Z">
        <w:r w:rsidRPr="00184AC4" w:rsidDel="00AD70CE">
          <w:delText>:</w:delText>
        </w:r>
      </w:del>
      <w:ins w:id="4380" w:author="Patterson Lamb" w:date="2014-08-11T13:58:00Z">
        <w:r>
          <w:t>,</w:t>
        </w:r>
      </w:ins>
      <w:r w:rsidRPr="00184AC4">
        <w:t xml:space="preserve"> health is wealth, which overshadowed the idea of health as a fundamental right. Technical assistance was shaped by many of the same assumptions underlying modernization theories that international health experts shared with economists, demographers</w:t>
      </w:r>
      <w:ins w:id="4381" w:author="Patterson Lamb" w:date="2014-08-11T13:58:00Z">
        <w:r>
          <w:t>,</w:t>
        </w:r>
      </w:ins>
      <w:r w:rsidRPr="00184AC4">
        <w:t xml:space="preserve"> and sociologists. These experts linked poverty and underdevelopment with pre-rational, superstitious modes of thought </w:t>
      </w:r>
      <w:del w:id="4382" w:author="Patterson Lamb" w:date="2014-08-11T13:58:00Z">
        <w:r w:rsidRPr="006308EC" w:rsidDel="005D385E">
          <w:delText>–</w:delText>
        </w:r>
        <w:r w:rsidRPr="00184AC4" w:rsidDel="005D385E">
          <w:delText xml:space="preserve"> </w:delText>
        </w:r>
      </w:del>
      <w:r w:rsidRPr="00184AC4">
        <w:t>and believed the transition to rationality would accompany the process of urbanization, industrialization</w:t>
      </w:r>
      <w:ins w:id="4383" w:author="Patterson Lamb" w:date="2014-08-11T13:58:00Z">
        <w:r>
          <w:t>,</w:t>
        </w:r>
      </w:ins>
      <w:r w:rsidRPr="00184AC4">
        <w:t xml:space="preserve"> and the diffusion of education</w:t>
      </w:r>
      <w:del w:id="4384" w:author="Patterson Lamb" w:date="2014-08-11T13:59:00Z">
        <w:r w:rsidRPr="00184AC4" w:rsidDel="005D385E">
          <w:delText>.</w:delText>
        </w:r>
      </w:del>
      <w:r w:rsidRPr="00184AC4">
        <w:rPr>
          <w:vertAlign w:val="superscript"/>
        </w:rPr>
        <w:endnoteReference w:id="618"/>
      </w:r>
      <w:ins w:id="4385" w:author="Patterson Lamb" w:date="2014-08-11T13:59:00Z">
        <w:r>
          <w:t xml:space="preserve"> (Figure 9.4).</w:t>
        </w:r>
      </w:ins>
    </w:p>
    <w:p w:rsidR="005600E9" w:rsidRPr="003138A8" w:rsidRDefault="005600E9" w:rsidP="001A4F98">
      <w:pPr>
        <w:pStyle w:val="fig"/>
      </w:pPr>
      <w:r w:rsidRPr="003138A8">
        <w:t>Fig. 9.4 Here</w:t>
      </w:r>
    </w:p>
    <w:p w:rsidR="005600E9" w:rsidRPr="00184AC4" w:rsidRDefault="005600E9" w:rsidP="001A4F98">
      <w:pPr>
        <w:pStyle w:val="para"/>
      </w:pPr>
      <w:r w:rsidRPr="00184AC4">
        <w:t>Technology dispensed by technical experts was the tool the organization chose to make health (</w:t>
      </w:r>
      <w:r w:rsidRPr="005600E9">
        <w:rPr>
          <w:rPrChange w:id="4386" w:author="Patterson Lamb" w:date="2014-08-11T13:59:00Z">
            <w:rPr>
              <w:i/>
            </w:rPr>
          </w:rPrChange>
        </w:rPr>
        <w:t>ergo,</w:t>
      </w:r>
      <w:r w:rsidRPr="007D5122">
        <w:rPr>
          <w:i/>
        </w:rPr>
        <w:t xml:space="preserve"> </w:t>
      </w:r>
      <w:r w:rsidRPr="00184AC4">
        <w:t xml:space="preserve">wealth) available in many parts of the world. The premises </w:t>
      </w:r>
      <w:del w:id="4387" w:author="Patterson Lamb" w:date="2014-08-11T13:59:00Z">
        <w:r w:rsidRPr="00184AC4" w:rsidDel="005D385E">
          <w:delText>up</w:delText>
        </w:r>
      </w:del>
      <w:r w:rsidRPr="00184AC4">
        <w:t xml:space="preserve">on which the </w:t>
      </w:r>
      <w:del w:id="4388" w:author="Patterson Lamb" w:date="2014-08-11T11:47:00Z">
        <w:r w:rsidRPr="00184AC4" w:rsidDel="000D07A7">
          <w:delText>W.H.O.</w:delText>
        </w:r>
      </w:del>
      <w:ins w:id="4389" w:author="Patterson Lamb" w:date="2014-08-11T11:47:00Z">
        <w:r>
          <w:t>WHO</w:t>
        </w:r>
      </w:ins>
      <w:r w:rsidRPr="00184AC4">
        <w:t xml:space="preserve"> should have enforced technical assistance would have led the organization to minimize contact with individual bodies by working, wherever possible, </w:t>
      </w:r>
      <w:del w:id="4390" w:author="Patterson Lamb" w:date="2014-08-11T13:59:00Z">
        <w:r w:rsidRPr="00184AC4" w:rsidDel="005D385E">
          <w:delText>up</w:delText>
        </w:r>
      </w:del>
      <w:r w:rsidRPr="00184AC4">
        <w:t>on the environment. This was a deliberate policy adopted by the organization to depoliticize and de-culturalize its work: to appear neutral</w:t>
      </w:r>
      <w:del w:id="4391" w:author="Patterson Lamb" w:date="2014-08-11T14:00:00Z">
        <w:r w:rsidRPr="00184AC4" w:rsidDel="005D385E">
          <w:delText>,</w:delText>
        </w:r>
      </w:del>
      <w:ins w:id="4392" w:author="Patterson Lamb" w:date="2014-08-11T14:00:00Z">
        <w:r>
          <w:t xml:space="preserve"> and</w:t>
        </w:r>
      </w:ins>
      <w:r w:rsidRPr="00184AC4">
        <w:t xml:space="preserve"> professional</w:t>
      </w:r>
      <w:ins w:id="4393" w:author="Patterson Lamb" w:date="2014-08-11T14:00:00Z">
        <w:r>
          <w:t>,</w:t>
        </w:r>
      </w:ins>
      <w:r w:rsidRPr="00184AC4">
        <w:t xml:space="preserve"> and to appeal to a growing number of post-colonial governments. Yet, even a very superficial glance at the </w:t>
      </w:r>
      <w:del w:id="4394" w:author="Patterson Lamb" w:date="2014-08-11T11:47:00Z">
        <w:r w:rsidRPr="007D5122" w:rsidDel="000D07A7">
          <w:rPr>
            <w:i/>
          </w:rPr>
          <w:delText>W.H.O.</w:delText>
        </w:r>
      </w:del>
      <w:ins w:id="4395" w:author="Patterson Lamb" w:date="2014-08-11T11:47:00Z">
        <w:r>
          <w:rPr>
            <w:i/>
          </w:rPr>
          <w:t>WHO</w:t>
        </w:r>
      </w:ins>
      <w:r w:rsidRPr="007D5122">
        <w:rPr>
          <w:i/>
        </w:rPr>
        <w:t xml:space="preserve"> Newsletter</w:t>
      </w:r>
      <w:r w:rsidRPr="00184AC4">
        <w:t xml:space="preserve"> reveals how often doctors, nurses, and health workers touched the bodies of the recipients of international health</w:t>
      </w:r>
      <w:ins w:id="4396" w:author="Patterson Lamb" w:date="2014-08-11T14:00:00Z">
        <w:r>
          <w:t xml:space="preserve"> </w:t>
        </w:r>
      </w:ins>
      <w:r w:rsidRPr="00184AC4">
        <w:t>care. The bodies of recipients were visually</w:t>
      </w:r>
      <w:r w:rsidRPr="007D5122">
        <w:rPr>
          <w:i/>
        </w:rPr>
        <w:t xml:space="preserve"> </w:t>
      </w:r>
      <w:r w:rsidRPr="00184AC4">
        <w:t xml:space="preserve">indistinguishable from those of the victims (of war or natural disasters) to be saved. It was in this unplanned and rather spontaneous way that humanitarian narratives prominently appeared and eventually </w:t>
      </w:r>
      <w:r w:rsidRPr="006308EC">
        <w:t>“</w:t>
      </w:r>
      <w:r w:rsidRPr="00184AC4">
        <w:t>contaminated</w:t>
      </w:r>
      <w:r w:rsidRPr="006308EC">
        <w:t>”</w:t>
      </w:r>
      <w:r w:rsidRPr="00184AC4">
        <w:t xml:space="preserve"> the magazine, particularly during the period from 1949 to 1959. The victims to be saved were often non-white peoples; and the heroes and savio</w:t>
      </w:r>
      <w:del w:id="4397" w:author="Patterson Lamb" w:date="2014-08-11T14:01:00Z">
        <w:r w:rsidRPr="00184AC4" w:rsidDel="005D385E">
          <w:delText>u</w:delText>
        </w:r>
      </w:del>
      <w:r w:rsidRPr="00184AC4">
        <w:t>rs were white doctors and nurses</w:t>
      </w:r>
      <w:ins w:id="4398" w:author="Patterson Lamb" w:date="2014-08-11T14:01:00Z">
        <w:r>
          <w:t xml:space="preserve"> (Figure 9.5)</w:t>
        </w:r>
      </w:ins>
      <w:r w:rsidRPr="00184AC4">
        <w:t>. Our point is that these narratives coexisted, in tension and contrast, with the official discourse of technical assistance.</w:t>
      </w:r>
    </w:p>
    <w:p w:rsidR="005600E9" w:rsidRPr="003138A8" w:rsidRDefault="005600E9" w:rsidP="001A4F98">
      <w:pPr>
        <w:pStyle w:val="fig"/>
      </w:pPr>
      <w:r w:rsidRPr="003138A8">
        <w:t>Fig. 9.5 Here</w:t>
      </w:r>
    </w:p>
    <w:p w:rsidR="005600E9" w:rsidRPr="00184AC4" w:rsidRDefault="005600E9" w:rsidP="001A4F98">
      <w:pPr>
        <w:pStyle w:val="para"/>
      </w:pPr>
      <w:r w:rsidRPr="00184AC4">
        <w:t xml:space="preserve">Humanitarian narratives appearing in the </w:t>
      </w:r>
      <w:r w:rsidRPr="007D5122">
        <w:rPr>
          <w:i/>
        </w:rPr>
        <w:t>Newsletter</w:t>
      </w:r>
      <w:r w:rsidRPr="00184AC4">
        <w:t xml:space="preserve"> and in </w:t>
      </w:r>
      <w:r w:rsidRPr="007D5122">
        <w:rPr>
          <w:i/>
        </w:rPr>
        <w:t>World Health</w:t>
      </w:r>
      <w:r w:rsidRPr="00184AC4">
        <w:t xml:space="preserve"> did not differ markedly from the tropes and arguments put forward for over fifty years, during the age of imperial humanitarianism and the Second World War. These narratives were not always clearly distinguishable from civilizing mission narratives. In the </w:t>
      </w:r>
      <w:r w:rsidRPr="007D5122">
        <w:rPr>
          <w:i/>
        </w:rPr>
        <w:t>Newsletter</w:t>
      </w:r>
      <w:r w:rsidRPr="00184AC4">
        <w:t xml:space="preserve"> and in </w:t>
      </w:r>
      <w:r w:rsidRPr="007D5122">
        <w:rPr>
          <w:i/>
        </w:rPr>
        <w:t>World Health</w:t>
      </w:r>
      <w:r w:rsidRPr="00184AC4">
        <w:t xml:space="preserve">, </w:t>
      </w:r>
      <w:del w:id="4399" w:author="Patterson Lamb" w:date="2014-08-11T11:47:00Z">
        <w:r w:rsidRPr="00184AC4" w:rsidDel="000D07A7">
          <w:delText>W.H.O.</w:delText>
        </w:r>
      </w:del>
      <w:ins w:id="4400" w:author="Patterson Lamb" w:date="2014-08-11T11:47:00Z">
        <w:r>
          <w:t>WHO</w:t>
        </w:r>
      </w:ins>
      <w:r w:rsidRPr="00184AC4">
        <w:t xml:space="preserve"> attempted to distinguish itself from colonial powers and colonial medicine. As Sunil Amrith argues: </w:t>
      </w:r>
      <w:r w:rsidRPr="006308EC">
        <w:t>“</w:t>
      </w:r>
      <w:r w:rsidRPr="00184AC4">
        <w:t>access to the latest international expertise and the latest international technologies, denied to them under colonial rule, was a democratic right claimed by Asian (and Africa</w:t>
      </w:r>
      <w:ins w:id="4401" w:author="Patterson Lamb" w:date="2014-08-11T14:02:00Z">
        <w:r>
          <w:t>n</w:t>
        </w:r>
      </w:ins>
      <w:r w:rsidRPr="00184AC4">
        <w:t>) nations. But the architects of technical assistance, too, envisaged their task in opposition to the epidemiological and epistemological legacies of colonial medicine.</w:t>
      </w:r>
      <w:r w:rsidRPr="006308EC">
        <w:t>”</w:t>
      </w:r>
      <w:r w:rsidRPr="00184AC4">
        <w:rPr>
          <w:vertAlign w:val="superscript"/>
        </w:rPr>
        <w:endnoteReference w:id="619"/>
      </w:r>
      <w:r w:rsidRPr="00184AC4">
        <w:t xml:space="preserve"> Nonetheless, when the editors and authors of the </w:t>
      </w:r>
      <w:r w:rsidRPr="007D5122">
        <w:rPr>
          <w:i/>
        </w:rPr>
        <w:t>Newsletter</w:t>
      </w:r>
      <w:r w:rsidRPr="00184AC4">
        <w:t xml:space="preserve"> or </w:t>
      </w:r>
      <w:r w:rsidRPr="007D5122">
        <w:rPr>
          <w:i/>
        </w:rPr>
        <w:t>World Health</w:t>
      </w:r>
      <w:r w:rsidRPr="00184AC4">
        <w:t xml:space="preserve"> sought to illustrate these assumptions, the visual (and discursive) outcome resembled stereotypical paternalistic, colonial</w:t>
      </w:r>
      <w:ins w:id="4402" w:author="Patterson Lamb" w:date="2014-08-11T14:02:00Z">
        <w:r>
          <w:t>,</w:t>
        </w:r>
      </w:ins>
      <w:r w:rsidRPr="00184AC4">
        <w:t xml:space="preserve"> and humanitarian representations. Despite the rhetoric of respecting local cultures and traditions and the alleged efforts to combine tradition with technology, the results were not always persuasive. More important</w:t>
      </w:r>
      <w:del w:id="4403" w:author="Patterson Lamb" w:date="2014-08-11T14:02:00Z">
        <w:r w:rsidRPr="00184AC4" w:rsidDel="005D385E">
          <w:delText>ly</w:delText>
        </w:r>
      </w:del>
      <w:ins w:id="4404" w:author="Patterson Lamb" w:date="2014-08-11T14:02:00Z">
        <w:r>
          <w:t>,</w:t>
        </w:r>
      </w:ins>
      <w:r w:rsidRPr="00184AC4">
        <w:t xml:space="preserve"> they coexisted, somewhat ambiguously, with virulent attacks against non-Western conceptions of health and medicine.</w:t>
      </w:r>
      <w:r w:rsidRPr="00184AC4">
        <w:rPr>
          <w:vertAlign w:val="superscript"/>
        </w:rPr>
        <w:endnoteReference w:id="620"/>
      </w:r>
    </w:p>
    <w:p w:rsidR="005600E9" w:rsidRPr="00184AC4" w:rsidRDefault="005600E9" w:rsidP="001A4F98">
      <w:pPr>
        <w:pStyle w:val="para"/>
      </w:pPr>
      <w:r w:rsidRPr="00184AC4">
        <w:t xml:space="preserve">The task of the </w:t>
      </w:r>
      <w:r w:rsidRPr="007D5122">
        <w:rPr>
          <w:i/>
        </w:rPr>
        <w:t>Newsletter</w:t>
      </w:r>
      <w:r w:rsidRPr="00184AC4">
        <w:t xml:space="preserve"> and, later, of </w:t>
      </w:r>
      <w:r w:rsidRPr="007D5122">
        <w:rPr>
          <w:i/>
        </w:rPr>
        <w:t>World Health</w:t>
      </w:r>
      <w:r w:rsidRPr="00184AC4">
        <w:t xml:space="preserve"> was to promote the projects of the organization and make the work of technical experts administering assistance visible. Visibility was supposed to enhance the legitimacy and authority of the organization with Western donors. Especially during the 1950s, the magazine resorted to the logic of emergency </w:t>
      </w:r>
      <w:r w:rsidRPr="006308EC">
        <w:t>–</w:t>
      </w:r>
      <w:r w:rsidRPr="00184AC4">
        <w:t xml:space="preserve"> typical of humanitarian operations and largely used by humanitarian organizations</w:t>
      </w:r>
      <w:r w:rsidRPr="00184AC4">
        <w:rPr>
          <w:vertAlign w:val="superscript"/>
        </w:rPr>
        <w:endnoteReference w:id="621"/>
      </w:r>
      <w:r w:rsidRPr="00184AC4">
        <w:t xml:space="preserve"> </w:t>
      </w:r>
      <w:r w:rsidRPr="006308EC">
        <w:t>–</w:t>
      </w:r>
      <w:r w:rsidRPr="00184AC4">
        <w:t xml:space="preserve"> to demonstrate that it was possible to obtain immediate results. The latter were very prominently staged as successes in the pages of the magazine, in a sensational and dramatic way.</w:t>
      </w:r>
    </w:p>
    <w:p w:rsidR="005600E9" w:rsidRPr="00184AC4" w:rsidRDefault="005600E9" w:rsidP="001A4F98">
      <w:pPr>
        <w:pStyle w:val="para"/>
      </w:pPr>
      <w:r w:rsidRPr="00184AC4">
        <w:t xml:space="preserve">The </w:t>
      </w:r>
      <w:del w:id="4409" w:author="Patterson Lamb" w:date="2014-08-11T11:47:00Z">
        <w:r w:rsidRPr="00184AC4" w:rsidDel="000D07A7">
          <w:delText>W.H.O.</w:delText>
        </w:r>
      </w:del>
      <w:ins w:id="4410" w:author="Patterson Lamb" w:date="2014-08-11T11:47:00Z">
        <w:r>
          <w:t>WHO</w:t>
        </w:r>
      </w:ins>
      <w:r w:rsidRPr="00184AC4">
        <w:t xml:space="preserve"> needed to legitimize its action in donor countries as well as in countries where assistance was delivered. To persuade </w:t>
      </w:r>
      <w:r w:rsidRPr="006308EC">
        <w:t>“</w:t>
      </w:r>
      <w:r w:rsidRPr="00184AC4">
        <w:t>less-than-fully</w:t>
      </w:r>
      <w:del w:id="4411" w:author="Patterson Lamb" w:date="2014-08-11T14:03:00Z">
        <w:r w:rsidRPr="00184AC4" w:rsidDel="005D385E">
          <w:delText xml:space="preserve"> </w:delText>
        </w:r>
      </w:del>
      <w:ins w:id="4412" w:author="Patterson Lamb" w:date="2014-08-11T14:03:00Z">
        <w:r>
          <w:t>-</w:t>
        </w:r>
      </w:ins>
      <w:r w:rsidRPr="00184AC4">
        <w:t>rational</w:t>
      </w:r>
      <w:r w:rsidRPr="006308EC">
        <w:t>”</w:t>
      </w:r>
      <w:r w:rsidRPr="00184AC4">
        <w:t xml:space="preserve"> peoples to accept vaccination or house spraying, technical assistance revolved around rapid, tangible</w:t>
      </w:r>
      <w:ins w:id="4413" w:author="Patterson Lamb" w:date="2014-08-11T14:03:00Z">
        <w:r>
          <w:t>,</w:t>
        </w:r>
      </w:ins>
      <w:r w:rsidRPr="00184AC4">
        <w:t xml:space="preserve"> and visible results. Technical experts conceived of the problem in terms of a gap between faith and reason; their challenge was to make their work as visible and thus as able to stimulate belief as possible.</w:t>
      </w:r>
      <w:r w:rsidRPr="00184AC4">
        <w:rPr>
          <w:vertAlign w:val="superscript"/>
        </w:rPr>
        <w:endnoteReference w:id="622"/>
      </w:r>
      <w:r w:rsidRPr="00184AC4">
        <w:t xml:space="preserve"> The iconologic discourse of the </w:t>
      </w:r>
      <w:del w:id="4414" w:author="Patterson Lamb" w:date="2014-08-11T11:47:00Z">
        <w:r w:rsidRPr="00184AC4" w:rsidDel="000D07A7">
          <w:delText>W.H.O.</w:delText>
        </w:r>
      </w:del>
      <w:ins w:id="4415" w:author="Patterson Lamb" w:date="2014-08-11T11:47:00Z">
        <w:r>
          <w:t>WHO</w:t>
        </w:r>
      </w:ins>
      <w:r w:rsidRPr="00184AC4">
        <w:t xml:space="preserve"> magazine referred to</w:t>
      </w:r>
      <w:r w:rsidRPr="007D5122">
        <w:rPr>
          <w:i/>
        </w:rPr>
        <w:t xml:space="preserve"> </w:t>
      </w:r>
      <w:r w:rsidRPr="00184AC4">
        <w:t xml:space="preserve">faith and belief. This was not really the consequence of an attempt by the organization to dialogue with </w:t>
      </w:r>
      <w:r w:rsidRPr="006308EC">
        <w:t>“</w:t>
      </w:r>
      <w:r w:rsidRPr="00184AC4">
        <w:t>less-than-fully</w:t>
      </w:r>
      <w:del w:id="4416" w:author="Patterson Lamb" w:date="2014-08-11T14:04:00Z">
        <w:r w:rsidRPr="00184AC4" w:rsidDel="005D385E">
          <w:delText xml:space="preserve"> </w:delText>
        </w:r>
      </w:del>
      <w:ins w:id="4417" w:author="Patterson Lamb" w:date="2014-08-11T14:04:00Z">
        <w:r>
          <w:t>-</w:t>
        </w:r>
      </w:ins>
      <w:r w:rsidRPr="00184AC4">
        <w:t>rational</w:t>
      </w:r>
      <w:r w:rsidRPr="006308EC">
        <w:t>”</w:t>
      </w:r>
      <w:r w:rsidRPr="00184AC4">
        <w:t xml:space="preserve"> communities, societies</w:t>
      </w:r>
      <w:ins w:id="4418" w:author="Patterson Lamb" w:date="2014-08-11T14:04:00Z">
        <w:r>
          <w:t>,</w:t>
        </w:r>
      </w:ins>
      <w:r w:rsidRPr="00184AC4">
        <w:t xml:space="preserve"> or public authorities, for as we know, the audience of the magazine was located in the West. It seems that the editors and authors of the magazine considered religious rhetoric a persuasive and efficient way to show the miracles of technology. The editors and authors of the </w:t>
      </w:r>
      <w:r w:rsidRPr="007D5122">
        <w:rPr>
          <w:i/>
        </w:rPr>
        <w:t>Newsletter</w:t>
      </w:r>
      <w:r w:rsidRPr="00184AC4">
        <w:t xml:space="preserve"> recycled or adapted a strategy frequently and successfully used by humanitarian organizations, faith-based as well as secular</w:t>
      </w:r>
      <w:ins w:id="4419" w:author="Patterson Lamb" w:date="2014-08-11T14:04:00Z">
        <w:r>
          <w:t>,</w:t>
        </w:r>
      </w:ins>
      <w:r w:rsidRPr="00184AC4">
        <w:t xml:space="preserve"> to support and </w:t>
      </w:r>
      <w:r w:rsidRPr="006308EC">
        <w:t>“</w:t>
      </w:r>
      <w:r w:rsidRPr="00184AC4">
        <w:t>sell</w:t>
      </w:r>
      <w:r w:rsidRPr="006308EC">
        <w:t>”</w:t>
      </w:r>
      <w:r w:rsidRPr="00184AC4">
        <w:t xml:space="preserve"> the actions of the organization.</w:t>
      </w:r>
    </w:p>
    <w:p w:rsidR="005600E9" w:rsidRPr="00184AC4" w:rsidRDefault="005600E9" w:rsidP="001A4F98">
      <w:pPr>
        <w:pStyle w:val="para"/>
      </w:pPr>
      <w:r w:rsidRPr="00184AC4">
        <w:t xml:space="preserve">Had the logic of technical assistance been applied without compromises and in a fully successful way, the </w:t>
      </w:r>
      <w:del w:id="4420" w:author="Patterson Lamb" w:date="2014-08-11T11:47:00Z">
        <w:r w:rsidRPr="00184AC4" w:rsidDel="000D07A7">
          <w:delText>W.H.O.</w:delText>
        </w:r>
      </w:del>
      <w:ins w:id="4421" w:author="Patterson Lamb" w:date="2014-08-11T11:47:00Z">
        <w:r>
          <w:t>WHO</w:t>
        </w:r>
      </w:ins>
      <w:r w:rsidRPr="00184AC4">
        <w:t xml:space="preserve"> would have not needed to show bodies in pain and suffering. After all, t</w:t>
      </w:r>
      <w:r w:rsidRPr="00184AC4">
        <w:rPr>
          <w:noProof/>
        </w:rPr>
        <w:t xml:space="preserve">he </w:t>
      </w:r>
      <w:r w:rsidRPr="006308EC">
        <w:rPr>
          <w:noProof/>
        </w:rPr>
        <w:t>“</w:t>
      </w:r>
      <w:r w:rsidRPr="00184AC4">
        <w:rPr>
          <w:noProof/>
        </w:rPr>
        <w:t>closed</w:t>
      </w:r>
      <w:r w:rsidRPr="006308EC">
        <w:rPr>
          <w:noProof/>
        </w:rPr>
        <w:t>”</w:t>
      </w:r>
      <w:r w:rsidRPr="00184AC4">
        <w:rPr>
          <w:noProof/>
        </w:rPr>
        <w:t xml:space="preserve"> language of technical assistance was unable to accommodate pain or suffering, and it was particularly unsuited to recognizing that the technical assistance itself could be a source of pain and suffering (as in the case of adverse reactions from vaccinations or side effects from drug treatments, which the organization hardly recorded, let alone acknowledged).</w:t>
      </w:r>
      <w:r w:rsidRPr="00184AC4">
        <w:rPr>
          <w:vertAlign w:val="superscript"/>
        </w:rPr>
        <w:endnoteReference w:id="623"/>
      </w:r>
      <w:r w:rsidRPr="00184AC4">
        <w:t xml:space="preserve"> In the end, however, such a project failed; therefore the </w:t>
      </w:r>
      <w:r w:rsidRPr="007D5122">
        <w:rPr>
          <w:i/>
        </w:rPr>
        <w:t>Newsletter</w:t>
      </w:r>
      <w:r w:rsidRPr="00184AC4">
        <w:t xml:space="preserve"> and </w:t>
      </w:r>
      <w:r w:rsidRPr="007D5122">
        <w:rPr>
          <w:i/>
        </w:rPr>
        <w:t>World Health</w:t>
      </w:r>
      <w:r w:rsidRPr="00184AC4">
        <w:t xml:space="preserve"> became the locus where technical assistance encountered the human being. As a consequence, in the pages of the magazine</w:t>
      </w:r>
      <w:ins w:id="4422" w:author="Patterson Lamb" w:date="2014-08-11T14:05:00Z">
        <w:r>
          <w:t>,</w:t>
        </w:r>
      </w:ins>
      <w:r w:rsidRPr="00184AC4">
        <w:t xml:space="preserve"> pain and suffering found an important place, which allowed the editors to strengthen and elaborate on the salvific action of the </w:t>
      </w:r>
      <w:del w:id="4423" w:author="Patterson Lamb" w:date="2014-08-11T11:47:00Z">
        <w:r w:rsidRPr="00184AC4" w:rsidDel="000D07A7">
          <w:delText>W.H.O.</w:delText>
        </w:r>
      </w:del>
      <w:ins w:id="4424" w:author="Patterson Lamb" w:date="2014-08-11T11:47:00Z">
        <w:r>
          <w:t>WHO</w:t>
        </w:r>
      </w:ins>
    </w:p>
    <w:p w:rsidR="005600E9" w:rsidRPr="003138A8" w:rsidDel="005D385E" w:rsidRDefault="005600E9" w:rsidP="001A4F98">
      <w:pPr>
        <w:pStyle w:val="A"/>
        <w:rPr>
          <w:del w:id="4425" w:author="Patterson Lamb" w:date="2014-08-11T14:07:00Z"/>
        </w:rPr>
      </w:pPr>
      <w:bookmarkStart w:id="4426" w:name="CBML_ch09_sec1_006"/>
      <w:del w:id="4427" w:author="Patterson Lamb" w:date="2014-08-11T14:07:00Z">
        <w:r w:rsidRPr="003138A8" w:rsidDel="005D385E">
          <w:delText>Fig. 9.6 Here</w:delText>
        </w:r>
      </w:del>
    </w:p>
    <w:p w:rsidR="005600E9" w:rsidRPr="00184AC4" w:rsidRDefault="005600E9" w:rsidP="001A4F98">
      <w:pPr>
        <w:pStyle w:val="A"/>
      </w:pPr>
      <w:r w:rsidRPr="006308EC">
        <w:t>Conclusion: All the World Loves a Picture</w:t>
      </w:r>
    </w:p>
    <w:bookmarkEnd w:id="4426"/>
    <w:p w:rsidR="005600E9" w:rsidRPr="00184AC4" w:rsidRDefault="005600E9" w:rsidP="001A4F98">
      <w:pPr>
        <w:pStyle w:val="para-no-indent"/>
      </w:pPr>
      <w:r w:rsidRPr="00184AC4">
        <w:t xml:space="preserve">The </w:t>
      </w:r>
      <w:del w:id="4428" w:author="Patterson Lamb" w:date="2014-08-11T11:47:00Z">
        <w:r w:rsidRPr="00184AC4" w:rsidDel="000D07A7">
          <w:delText>W.H.O.</w:delText>
        </w:r>
      </w:del>
      <w:ins w:id="4429" w:author="Patterson Lamb" w:date="2014-08-11T11:47:00Z">
        <w:r>
          <w:t>WHO</w:t>
        </w:r>
      </w:ins>
      <w:r w:rsidRPr="00184AC4">
        <w:t xml:space="preserve"> photographed technical assistance, its pilot projects, and demonstration sites. It visually represented health, and set up a distinct narrative, visual and discursive, that linked technical assistance to modernity, </w:t>
      </w:r>
      <w:r w:rsidRPr="005600E9">
        <w:rPr>
          <w:rPrChange w:id="4430" w:author="Patterson Lamb" w:date="2014-08-11T14:06:00Z">
            <w:rPr>
              <w:i/>
            </w:rPr>
          </w:rPrChange>
        </w:rPr>
        <w:t>ergo</w:t>
      </w:r>
      <w:r w:rsidRPr="005D385E">
        <w:t xml:space="preserve"> </w:t>
      </w:r>
      <w:r w:rsidRPr="00184AC4">
        <w:t xml:space="preserve">prosperity. Through a magazine that represented its public face, the </w:t>
      </w:r>
      <w:del w:id="4431" w:author="Patterson Lamb" w:date="2014-08-11T11:47:00Z">
        <w:r w:rsidRPr="00184AC4" w:rsidDel="000D07A7">
          <w:delText>W.H.O.</w:delText>
        </w:r>
      </w:del>
      <w:ins w:id="4432" w:author="Patterson Lamb" w:date="2014-08-11T11:47:00Z">
        <w:r>
          <w:t>WHO</w:t>
        </w:r>
      </w:ins>
      <w:r w:rsidRPr="00184AC4">
        <w:t xml:space="preserve"> introduced, mixed and blended, used and instrumentalized humanitarian narratives to enhance its authority and legitimacy both with donor states and with colonial and post-colonial states, where it deployed the majority of actions and implemented its practices and projects. Humanitarian narratives promoted technical assistance; they gave it a human face: that of the expert, of the nurse</w:t>
      </w:r>
      <w:ins w:id="4433" w:author="Patterson Lamb" w:date="2014-08-11T14:06:00Z">
        <w:r>
          <w:t>,</w:t>
        </w:r>
      </w:ins>
      <w:r w:rsidRPr="00184AC4">
        <w:t xml:space="preserve"> and of the international health worker, of the doctor and of the recipient of aid.</w:t>
      </w:r>
    </w:p>
    <w:p w:rsidR="005600E9" w:rsidRDefault="005600E9" w:rsidP="001A4F98">
      <w:pPr>
        <w:pStyle w:val="para"/>
      </w:pPr>
      <w:r w:rsidRPr="00184AC4">
        <w:t xml:space="preserve">The opening page of the February 1953 </w:t>
      </w:r>
      <w:r w:rsidRPr="007D5122">
        <w:rPr>
          <w:i/>
        </w:rPr>
        <w:t xml:space="preserve">Newsletter </w:t>
      </w:r>
      <w:r w:rsidRPr="00184AC4">
        <w:t xml:space="preserve">reads: </w:t>
      </w:r>
      <w:r w:rsidRPr="006308EC">
        <w:t>“</w:t>
      </w:r>
      <w:r w:rsidRPr="00184AC4">
        <w:t>All the World Loves a Picture</w:t>
      </w:r>
      <w:del w:id="4434" w:author="Patterson Lamb" w:date="2014-08-11T14:07:00Z">
        <w:r w:rsidRPr="006308EC" w:rsidDel="005D385E">
          <w:delText>…</w:delText>
        </w:r>
      </w:del>
      <w:r w:rsidRPr="006308EC">
        <w:t>”</w:t>
      </w:r>
      <w:r w:rsidRPr="00184AC4">
        <w:t xml:space="preserve"> </w:t>
      </w:r>
      <w:ins w:id="4435" w:author="Patterson Lamb" w:date="2014-08-11T14:07:00Z">
        <w:r>
          <w:t xml:space="preserve">(Figure 9.6). </w:t>
        </w:r>
      </w:ins>
      <w:r w:rsidRPr="00184AC4">
        <w:t xml:space="preserve">With this caption and the photograph of a veiled Indian woman, the </w:t>
      </w:r>
      <w:del w:id="4436" w:author="Patterson Lamb" w:date="2014-08-11T11:47:00Z">
        <w:r w:rsidRPr="00184AC4" w:rsidDel="000D07A7">
          <w:delText>W.H.O.</w:delText>
        </w:r>
      </w:del>
      <w:ins w:id="4437" w:author="Patterson Lamb" w:date="2014-08-11T11:47:00Z">
        <w:r>
          <w:t>WHO</w:t>
        </w:r>
      </w:ins>
      <w:r w:rsidRPr="00184AC4">
        <w:t xml:space="preserve"> announced its visual strategy. It was a powerful message signal</w:t>
      </w:r>
      <w:del w:id="4438" w:author="Patterson Lamb" w:date="2014-08-11T14:08:00Z">
        <w:r w:rsidRPr="00184AC4" w:rsidDel="005D385E">
          <w:delText>l</w:delText>
        </w:r>
      </w:del>
      <w:r w:rsidRPr="00184AC4">
        <w:t>ing that the veil of tradition and religion was not the veil of ignorance.</w:t>
      </w:r>
      <w:r w:rsidRPr="00184AC4">
        <w:rPr>
          <w:vertAlign w:val="superscript"/>
        </w:rPr>
        <w:endnoteReference w:id="624"/>
      </w:r>
      <w:r w:rsidRPr="00184AC4">
        <w:t xml:space="preserve"> In an accompanying editorial, the organization made it clear that photographs and films would become </w:t>
      </w:r>
      <w:r w:rsidRPr="006308EC">
        <w:t>“</w:t>
      </w:r>
      <w:r w:rsidRPr="00184AC4">
        <w:t>the most useful tool of education</w:t>
      </w:r>
      <w:r w:rsidRPr="006308EC">
        <w:t>”</w:t>
      </w:r>
      <w:r w:rsidRPr="00184AC4">
        <w:t xml:space="preserve"> and would prove </w:t>
      </w:r>
      <w:r w:rsidRPr="006308EC">
        <w:t>“</w:t>
      </w:r>
      <w:r w:rsidRPr="00184AC4">
        <w:t>of enormous value to the United Nations and its Special Agencies in making their work understood by the man in the streets.</w:t>
      </w:r>
      <w:r w:rsidRPr="006308EC">
        <w:t>”</w:t>
      </w:r>
      <w:r w:rsidRPr="00184AC4">
        <w:t xml:space="preserve"> The editors announced that the following issue of the </w:t>
      </w:r>
      <w:r w:rsidRPr="007D5122">
        <w:rPr>
          <w:i/>
        </w:rPr>
        <w:t xml:space="preserve">Newsletter </w:t>
      </w:r>
      <w:r w:rsidRPr="00184AC4">
        <w:t>would contain a special picture</w:t>
      </w:r>
      <w:del w:id="4439" w:author="Patterson Lamb" w:date="2014-08-11T14:08:00Z">
        <w:r w:rsidRPr="00184AC4" w:rsidDel="00F34E6D">
          <w:delText>-</w:delText>
        </w:r>
      </w:del>
      <w:ins w:id="4440" w:author="Patterson Lamb" w:date="2014-08-11T14:08:00Z">
        <w:r>
          <w:t xml:space="preserve"> </w:t>
        </w:r>
      </w:ins>
      <w:r w:rsidRPr="00184AC4">
        <w:t>supplement. The topic would be the latest advances made in the care of premature babies. This supplement would be the first of a series intended for wall display in schools and institutions and as an aid to lecturers and discussion groups.</w:t>
      </w:r>
    </w:p>
    <w:p w:rsidR="005600E9" w:rsidRDefault="005600E9" w:rsidP="001A4F98">
      <w:pPr>
        <w:pStyle w:val="para"/>
      </w:pPr>
      <w:r w:rsidRPr="00184AC4">
        <w:t xml:space="preserve">If humanitarian narratives faded away over time, photographs remained the preferred means of expression of the official magazine of the </w:t>
      </w:r>
      <w:del w:id="4441" w:author="Patterson Lamb" w:date="2014-08-11T11:47:00Z">
        <w:r w:rsidRPr="00184AC4" w:rsidDel="000D07A7">
          <w:delText>W.H.O.</w:delText>
        </w:r>
      </w:del>
      <w:ins w:id="4442" w:author="Patterson Lamb" w:date="2014-08-11T11:47:00Z">
        <w:r>
          <w:t>WHO</w:t>
        </w:r>
      </w:ins>
      <w:ins w:id="4443" w:author="Patterson Lamb" w:date="2014-08-11T14:09:00Z">
        <w:r>
          <w:t>.</w:t>
        </w:r>
      </w:ins>
      <w:r w:rsidRPr="00184AC4">
        <w:t xml:space="preserve"> Photographs allegedly told the truth; they gave incontrovertible evidence of the progress made. They stood as perfect companions to articles and captions, although sometimes they altered the meanings of the narrative, adding ambiguity or blurring the lines of the organization</w:t>
      </w:r>
      <w:r w:rsidRPr="006308EC">
        <w:t>’</w:t>
      </w:r>
      <w:r w:rsidRPr="00184AC4">
        <w:t xml:space="preserve">s policies. In the end, if </w:t>
      </w:r>
      <w:r w:rsidRPr="006308EC">
        <w:t>“</w:t>
      </w:r>
      <w:r w:rsidRPr="00184AC4">
        <w:t>all the world loves a picture</w:t>
      </w:r>
      <w:r w:rsidRPr="006308EC">
        <w:t>”</w:t>
      </w:r>
      <w:r w:rsidRPr="00184AC4">
        <w:t xml:space="preserve"> and if a picture </w:t>
      </w:r>
      <w:r w:rsidRPr="006308EC">
        <w:t>–</w:t>
      </w:r>
      <w:r w:rsidRPr="00184AC4">
        <w:t xml:space="preserve"> as the </w:t>
      </w:r>
      <w:del w:id="4444" w:author="Patterson Lamb" w:date="2014-08-11T11:47:00Z">
        <w:r w:rsidRPr="00184AC4" w:rsidDel="000D07A7">
          <w:delText>W.H.O.</w:delText>
        </w:r>
      </w:del>
      <w:ins w:id="4445" w:author="Patterson Lamb" w:date="2014-08-11T11:47:00Z">
        <w:r>
          <w:t>WHO</w:t>
        </w:r>
      </w:ins>
      <w:r w:rsidRPr="00184AC4">
        <w:t xml:space="preserve"> leaders and editors believed </w:t>
      </w:r>
      <w:r w:rsidRPr="006308EC">
        <w:t>–</w:t>
      </w:r>
      <w:r w:rsidRPr="00184AC4">
        <w:t xml:space="preserve"> was worth a thousand words, it was equally worth relying on good photographers, such as the Magnum boys. Through their pictures they could keep the promise of development alive; a single shot could capture the dream of humanity achieving the utopian objective of better health for everybody, everywhere.</w:t>
      </w:r>
    </w:p>
    <w:p w:rsidR="005600E9" w:rsidRPr="00184AC4" w:rsidDel="00A37A6D" w:rsidRDefault="005600E9" w:rsidP="00891E2A">
      <w:pPr>
        <w:pStyle w:val="CN"/>
        <w:pageBreakBefore w:val="0"/>
        <w:rPr>
          <w:del w:id="4446" w:author="Patterson Lamb" w:date="2014-07-23T13:46:00Z"/>
        </w:rPr>
      </w:pPr>
      <w:r>
        <w:br w:type="page"/>
      </w:r>
      <w:bookmarkStart w:id="4447" w:name="CBML_ch09_fig_001"/>
      <w:bookmarkEnd w:id="4447"/>
      <w:del w:id="4448" w:author="Patterson Lamb" w:date="2014-07-23T13:46:00Z">
        <w:r w:rsidRPr="00184AC4" w:rsidDel="00A37A6D">
          <w:rPr>
            <w:rStyle w:val="Figurenumber"/>
          </w:rPr>
          <w:delText>Fig. 9.1:</w:delText>
        </w:r>
        <w:r w:rsidRPr="00184AC4" w:rsidDel="00A37A6D">
          <w:delText xml:space="preserve"> David Seymour: </w:delText>
        </w:r>
        <w:r w:rsidRPr="006308EC" w:rsidDel="00A37A6D">
          <w:delText>“</w:delText>
        </w:r>
        <w:r w:rsidRPr="00184AC4" w:rsidDel="00A37A6D">
          <w:delText>The Baby Born Too Soon</w:delText>
        </w:r>
        <w:r w:rsidRPr="006308EC" w:rsidDel="00A37A6D">
          <w:delText>”</w:delText>
        </w:r>
        <w:r w:rsidRPr="00184AC4" w:rsidDel="00A37A6D">
          <w:delText xml:space="preserve"> in </w:delText>
        </w:r>
        <w:r w:rsidRPr="007D5122" w:rsidDel="00A37A6D">
          <w:rPr>
            <w:i/>
          </w:rPr>
          <w:delText>WHO Newsletter</w:delText>
        </w:r>
        <w:r w:rsidRPr="00184AC4" w:rsidDel="00A37A6D">
          <w:delText>, February 1953. Several photos of different sizes and shape from the Premature Baby Series.</w:delText>
        </w:r>
      </w:del>
    </w:p>
    <w:p w:rsidR="005600E9" w:rsidRPr="00184AC4" w:rsidDel="00A37A6D" w:rsidRDefault="005600E9" w:rsidP="00891E2A">
      <w:pPr>
        <w:pStyle w:val="CN"/>
        <w:pageBreakBefore w:val="0"/>
        <w:rPr>
          <w:del w:id="4449" w:author="Patterson Lamb" w:date="2014-07-23T13:46:00Z"/>
        </w:rPr>
      </w:pPr>
      <w:bookmarkStart w:id="4450" w:name="CBML_ch09_fig_002"/>
      <w:bookmarkEnd w:id="4450"/>
      <w:del w:id="4451" w:author="Patterson Lamb" w:date="2014-07-23T13:46:00Z">
        <w:r w:rsidRPr="00184AC4" w:rsidDel="00A37A6D">
          <w:rPr>
            <w:rStyle w:val="Figurenumber"/>
          </w:rPr>
          <w:delText>Fig. 9.2:</w:delText>
        </w:r>
        <w:r w:rsidRPr="00184AC4" w:rsidDel="00A37A6D">
          <w:delText xml:space="preserve"> </w:delText>
        </w:r>
        <w:r w:rsidRPr="006308EC" w:rsidDel="00A37A6D">
          <w:delText>“</w:delText>
        </w:r>
        <w:r w:rsidRPr="00184AC4" w:rsidDel="00A37A6D">
          <w:delText>The Magic that is Wrought by One Shot of Penicillin,</w:delText>
        </w:r>
        <w:r w:rsidRPr="006308EC" w:rsidDel="00A37A6D">
          <w:delText>”</w:delText>
        </w:r>
        <w:r w:rsidRPr="00184AC4" w:rsidDel="00A37A6D">
          <w:delText xml:space="preserve"> </w:delText>
        </w:r>
        <w:r w:rsidRPr="007D5122" w:rsidDel="00A37A6D">
          <w:rPr>
            <w:i/>
          </w:rPr>
          <w:delText>WHO Newsletter</w:delText>
        </w:r>
        <w:r w:rsidRPr="00184AC4" w:rsidDel="00A37A6D">
          <w:delText>, October 1955, front cover.</w:delText>
        </w:r>
      </w:del>
    </w:p>
    <w:p w:rsidR="005600E9" w:rsidRPr="00184AC4" w:rsidDel="00A37A6D" w:rsidRDefault="005600E9" w:rsidP="00891E2A">
      <w:pPr>
        <w:pStyle w:val="CN"/>
        <w:pageBreakBefore w:val="0"/>
        <w:rPr>
          <w:del w:id="4452" w:author="Patterson Lamb" w:date="2014-07-23T13:46:00Z"/>
        </w:rPr>
      </w:pPr>
      <w:bookmarkStart w:id="4453" w:name="CBML_ch09_fig_003"/>
      <w:bookmarkEnd w:id="4453"/>
      <w:del w:id="4454" w:author="Patterson Lamb" w:date="2014-07-23T13:46:00Z">
        <w:r w:rsidRPr="00184AC4" w:rsidDel="00A37A6D">
          <w:rPr>
            <w:rStyle w:val="Figurenumber"/>
          </w:rPr>
          <w:delText>Fig. 9.3:</w:delText>
        </w:r>
        <w:r w:rsidRPr="00184AC4" w:rsidDel="00A37A6D">
          <w:delText xml:space="preserve"> Three Faces of Ede Nwaegbo. </w:delText>
        </w:r>
        <w:r w:rsidRPr="007D5122" w:rsidDel="00A37A6D">
          <w:rPr>
            <w:i/>
          </w:rPr>
          <w:delText xml:space="preserve">World Health, </w:delText>
        </w:r>
        <w:r w:rsidRPr="00184AC4" w:rsidDel="00A37A6D">
          <w:delText>May-June, 1957.</w:delText>
        </w:r>
      </w:del>
    </w:p>
    <w:p w:rsidR="005600E9" w:rsidRPr="00184AC4" w:rsidDel="00A37A6D" w:rsidRDefault="005600E9" w:rsidP="00891E2A">
      <w:pPr>
        <w:pStyle w:val="CN"/>
        <w:pageBreakBefore w:val="0"/>
        <w:rPr>
          <w:del w:id="4455" w:author="Patterson Lamb" w:date="2014-07-23T13:46:00Z"/>
        </w:rPr>
      </w:pPr>
      <w:bookmarkStart w:id="4456" w:name="CBML_ch09_fig_004"/>
      <w:bookmarkEnd w:id="4456"/>
      <w:del w:id="4457" w:author="Patterson Lamb" w:date="2014-07-23T13:46:00Z">
        <w:r w:rsidRPr="00184AC4" w:rsidDel="00A37A6D">
          <w:rPr>
            <w:rStyle w:val="Figurenumber"/>
          </w:rPr>
          <w:delText>Fig. 9.4</w:delText>
        </w:r>
        <w:r w:rsidRPr="00184AC4" w:rsidDel="00A37A6D">
          <w:delText xml:space="preserve"> </w:delText>
        </w:r>
        <w:r w:rsidRPr="006308EC" w:rsidDel="00A37A6D">
          <w:delText>“</w:delText>
        </w:r>
        <w:r w:rsidRPr="00184AC4" w:rsidDel="00A37A6D">
          <w:delText>Pipeline to Prosperity,</w:delText>
        </w:r>
        <w:r w:rsidRPr="006308EC" w:rsidDel="00A37A6D">
          <w:delText>”</w:delText>
        </w:r>
        <w:r w:rsidRPr="00184AC4" w:rsidDel="00A37A6D">
          <w:delText xml:space="preserve"> </w:delText>
        </w:r>
        <w:r w:rsidRPr="007D5122" w:rsidDel="00A37A6D">
          <w:rPr>
            <w:i/>
          </w:rPr>
          <w:delText>WHO Newsletter</w:delText>
        </w:r>
        <w:r w:rsidRPr="00184AC4" w:rsidDel="00A37A6D">
          <w:delText>, May 1954, front cover.</w:delText>
        </w:r>
      </w:del>
    </w:p>
    <w:p w:rsidR="005600E9" w:rsidRDefault="005600E9" w:rsidP="00891E2A">
      <w:pPr>
        <w:pStyle w:val="CN"/>
        <w:pageBreakBefore w:val="0"/>
        <w:rPr>
          <w:del w:id="4458" w:author="Patterson Lamb" w:date="2014-07-23T13:46:00Z"/>
        </w:rPr>
      </w:pPr>
      <w:bookmarkStart w:id="4459" w:name="CBML_ch09_fig_005"/>
      <w:bookmarkEnd w:id="4459"/>
      <w:del w:id="4460" w:author="Patterson Lamb" w:date="2014-07-23T13:46:00Z">
        <w:r w:rsidRPr="00184AC4" w:rsidDel="00A37A6D">
          <w:rPr>
            <w:rStyle w:val="Figurenumber"/>
          </w:rPr>
          <w:delText>Fig. 9.5</w:delText>
        </w:r>
        <w:r w:rsidRPr="00184AC4" w:rsidDel="00A37A6D">
          <w:delText xml:space="preserve"> </w:delText>
        </w:r>
        <w:r w:rsidRPr="006308EC" w:rsidDel="00A37A6D">
          <w:delText>“</w:delText>
        </w:r>
        <w:r w:rsidRPr="00184AC4" w:rsidDel="00A37A6D">
          <w:delText>The Girl from the Forest,</w:delText>
        </w:r>
        <w:r w:rsidRPr="006308EC" w:rsidDel="00A37A6D">
          <w:delText>”</w:delText>
        </w:r>
        <w:r w:rsidRPr="00184AC4" w:rsidDel="00A37A6D">
          <w:delText xml:space="preserve"> </w:delText>
        </w:r>
        <w:r w:rsidRPr="007D5122" w:rsidDel="00A37A6D">
          <w:rPr>
            <w:i/>
          </w:rPr>
          <w:delText>WHO Newsletter</w:delText>
        </w:r>
        <w:r w:rsidRPr="00184AC4" w:rsidDel="00A37A6D">
          <w:delText xml:space="preserve">, February-March 1955, p. 4. At the center of the page is the doctor who came by dug-out canoe to Sarawak where the organization assisted in a malaria pilot project. The heroic aspect of the journey is suggested in the textual description of the </w:delText>
        </w:r>
        <w:r w:rsidRPr="006308EC" w:rsidDel="00A37A6D">
          <w:delText>“</w:delText>
        </w:r>
        <w:r w:rsidRPr="00184AC4" w:rsidDel="00A37A6D">
          <w:delText>force of the wide, strong river.</w:delText>
        </w:r>
        <w:r w:rsidRPr="006308EC" w:rsidDel="00A37A6D">
          <w:delText>”</w:delText>
        </w:r>
        <w:r w:rsidRPr="00184AC4" w:rsidDel="00A37A6D">
          <w:delText xml:space="preserve"> The team, entirely composed of men, encountered </w:delText>
        </w:r>
        <w:r w:rsidRPr="006308EC" w:rsidDel="00A37A6D">
          <w:delText>“</w:delText>
        </w:r>
        <w:r w:rsidRPr="00184AC4" w:rsidDel="00A37A6D">
          <w:delText>the girl from the forest</w:delText>
        </w:r>
        <w:r w:rsidRPr="006308EC" w:rsidDel="00A37A6D">
          <w:delText>”</w:delText>
        </w:r>
        <w:r w:rsidRPr="00184AC4" w:rsidDel="00A37A6D">
          <w:delText xml:space="preserve">: </w:delText>
        </w:r>
        <w:r w:rsidRPr="006308EC" w:rsidDel="00A37A6D">
          <w:delText>“</w:delText>
        </w:r>
        <w:r w:rsidRPr="00184AC4" w:rsidDel="00A37A6D">
          <w:delText>deep into the dense forest bordering the Baram River in Sarawal filtered the news that doctors were visiting a longhouse of the riverside dwellers. This girl, receiving penicillin for a skin disease from a W.H.O.</w:delText>
        </w:r>
      </w:del>
      <w:ins w:id="4461" w:author="Patterson Lamb" w:date="2014-08-11T11:47:00Z">
        <w:r>
          <w:t>WHO</w:t>
        </w:r>
      </w:ins>
      <w:del w:id="4462" w:author="Patterson Lamb" w:date="2014-07-23T13:46:00Z">
        <w:r w:rsidRPr="00184AC4" w:rsidDel="00A37A6D">
          <w:delText xml:space="preserve"> malaria team member, Dr. R.J.G. Hogg, had never before found herself under a roof.</w:delText>
        </w:r>
        <w:r w:rsidRPr="006308EC" w:rsidDel="00A37A6D">
          <w:delText>”</w:delText>
        </w:r>
        <w:r w:rsidRPr="00184AC4" w:rsidDel="00A37A6D">
          <w:delText xml:space="preserve"> In the excerpts of the field report local population are described with all the virtues of the </w:delText>
        </w:r>
        <w:r w:rsidRPr="007D5122" w:rsidDel="00A37A6D">
          <w:rPr>
            <w:i/>
          </w:rPr>
          <w:delText xml:space="preserve">bons sauvages </w:delText>
        </w:r>
        <w:r w:rsidRPr="00184AC4" w:rsidDel="00A37A6D">
          <w:delText xml:space="preserve">including </w:delText>
        </w:r>
        <w:r w:rsidRPr="006308EC" w:rsidDel="00A37A6D">
          <w:delText>“</w:delText>
        </w:r>
        <w:r w:rsidRPr="00184AC4" w:rsidDel="00A37A6D">
          <w:delText>instinctive</w:delText>
        </w:r>
        <w:r w:rsidRPr="006308EC" w:rsidDel="00A37A6D">
          <w:delText>”</w:delText>
        </w:r>
        <w:r w:rsidRPr="00184AC4" w:rsidDel="00A37A6D">
          <w:delText xml:space="preserve"> hospitality and being </w:delText>
        </w:r>
        <w:r w:rsidRPr="006308EC" w:rsidDel="00A37A6D">
          <w:delText>“</w:delText>
        </w:r>
        <w:r w:rsidRPr="00184AC4" w:rsidDel="00A37A6D">
          <w:delText>naturally friendly.</w:delText>
        </w:r>
        <w:r w:rsidRPr="006308EC" w:rsidDel="00A37A6D">
          <w:delText>”</w:delText>
        </w:r>
        <w:r w:rsidRPr="00184AC4" w:rsidDel="00A37A6D">
          <w:delText xml:space="preserve"> The field report emphasized the doctors</w:delText>
        </w:r>
        <w:r w:rsidRPr="006308EC" w:rsidDel="00A37A6D">
          <w:delText>’</w:delText>
        </w:r>
        <w:r w:rsidRPr="00184AC4" w:rsidDel="00A37A6D">
          <w:delText xml:space="preserve"> humanity for working long hours without taking a lunch break.</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bookmarkStart w:id="4463" w:name="CBML_ch09_fig_006"/>
      <w:bookmarkEnd w:id="4463"/>
      <w:del w:id="4464" w:author="Patterson Lamb" w:date="2014-07-23T13:46:00Z">
        <w:r w:rsidRPr="00184AC4" w:rsidDel="00A37A6D">
          <w:rPr>
            <w:rStyle w:val="Figurenumber"/>
          </w:rPr>
          <w:delText>Fig. 9.6</w:delText>
        </w:r>
        <w:r w:rsidRPr="00184AC4" w:rsidDel="00A37A6D">
          <w:delText xml:space="preserve"> </w:delText>
        </w:r>
        <w:r w:rsidRPr="006308EC" w:rsidDel="00A37A6D">
          <w:delText>“</w:delText>
        </w:r>
        <w:r w:rsidRPr="00184AC4" w:rsidDel="00A37A6D">
          <w:delText>All the World Loves a Picture,</w:delText>
        </w:r>
        <w:r w:rsidRPr="006308EC" w:rsidDel="00A37A6D">
          <w:delText>”</w:delText>
        </w:r>
        <w:r w:rsidRPr="00184AC4" w:rsidDel="00A37A6D">
          <w:delText xml:space="preserve"> </w:delText>
        </w:r>
        <w:r w:rsidRPr="007D5122" w:rsidDel="00A37A6D">
          <w:rPr>
            <w:i/>
          </w:rPr>
          <w:delText>WHO Newsletter</w:delText>
        </w:r>
        <w:r w:rsidRPr="00184AC4" w:rsidDel="00A37A6D">
          <w:delText>, February 1953, front cover.</w:delText>
        </w:r>
      </w:del>
    </w:p>
    <w:p w:rsidR="005600E9" w:rsidRPr="009F44D1" w:rsidRDefault="005600E9" w:rsidP="001A4F98">
      <w:pPr>
        <w:pStyle w:val="CN"/>
      </w:pPr>
      <w:del w:id="4465" w:author="Patterson Lamb" w:date="2014-07-23T13:14:00Z">
        <w:r w:rsidRPr="009F44D1" w:rsidDel="00B45EB0">
          <w:delText xml:space="preserve">Chapter </w:delText>
        </w:r>
      </w:del>
      <w:r w:rsidRPr="009F44D1">
        <w:t>10</w:t>
      </w:r>
    </w:p>
    <w:p w:rsidR="005600E9" w:rsidRPr="006308EC" w:rsidRDefault="005600E9" w:rsidP="001A4F98">
      <w:pPr>
        <w:pStyle w:val="CT"/>
      </w:pPr>
      <w:bookmarkStart w:id="4466" w:name="CBML_ch10_ch_001"/>
      <w:r w:rsidRPr="006308EC">
        <w:t>“A” as in Auschwitz, “B” as in Biafra</w:t>
      </w:r>
      <w:del w:id="4467" w:author="Patterson Lamb" w:date="2014-07-23T13:14:00Z">
        <w:r w:rsidRPr="006308EC" w:rsidDel="00B45EB0">
          <w:delText>:</w:delText>
        </w:r>
      </w:del>
    </w:p>
    <w:bookmarkEnd w:id="4466"/>
    <w:p w:rsidR="005600E9" w:rsidRPr="006308EC" w:rsidRDefault="005600E9" w:rsidP="001A4F98">
      <w:pPr>
        <w:pStyle w:val="CST"/>
      </w:pPr>
      <w:r w:rsidRPr="006308EC">
        <w:t>The Nigerian Civil War, Visual Narratives of Genocide, and the Fragmented Universalization of the Holocaust</w:t>
      </w:r>
    </w:p>
    <w:p w:rsidR="005600E9" w:rsidRPr="003C478B" w:rsidRDefault="005600E9" w:rsidP="001A4F98">
      <w:pPr>
        <w:pStyle w:val="CA"/>
      </w:pPr>
      <w:r w:rsidRPr="006308EC">
        <w:rPr>
          <w:b/>
        </w:rPr>
        <w:t>Lasse Heerten</w:t>
      </w:r>
    </w:p>
    <w:p w:rsidR="005600E9" w:rsidRPr="009F44D1" w:rsidRDefault="005600E9" w:rsidP="001A4F98">
      <w:pPr>
        <w:pStyle w:val="para-no-indent"/>
      </w:pPr>
      <w:r w:rsidRPr="009F44D1">
        <w:t>In early July 1968, Holy Ghost Fathers Anthony Byrne, Raymond Kennedy</w:t>
      </w:r>
      <w:ins w:id="4468" w:author="Patterson Lamb" w:date="2014-08-11T15:08:00Z">
        <w:r>
          <w:t>,</w:t>
        </w:r>
      </w:ins>
      <w:r w:rsidRPr="009F44D1">
        <w:t xml:space="preserve"> and Fintan Kilbride left their </w:t>
      </w:r>
      <w:del w:id="4469" w:author="Patterson Lamb" w:date="2014-08-11T15:08:00Z">
        <w:r w:rsidRPr="009F44D1" w:rsidDel="00BB32A2">
          <w:delText xml:space="preserve">West </w:delText>
        </w:r>
      </w:del>
      <w:ins w:id="4470" w:author="Patterson Lamb" w:date="2014-08-11T15:08:00Z">
        <w:r>
          <w:t>w</w:t>
        </w:r>
        <w:r w:rsidRPr="009F44D1">
          <w:t xml:space="preserve">est </w:t>
        </w:r>
      </w:ins>
      <w:r w:rsidRPr="009F44D1">
        <w:t>African parishes to cross the Atlantic. The Irish missionaries had embarked for the United States to campaign for the interconfessional aid operation established to help the population of Biafra, the former Eastern Region of Nigeria, which had declared its independence in May 1967.</w:t>
      </w:r>
      <w:r w:rsidRPr="009F44D1">
        <w:rPr>
          <w:vertAlign w:val="superscript"/>
        </w:rPr>
        <w:endnoteReference w:id="625"/>
      </w:r>
      <w:r w:rsidRPr="009F44D1">
        <w:t xml:space="preserve"> Now, the secessionist state was threatened by famine. In spring 1968, Federal Nigerian troops had completed their blockade of the breakaway region. With the supply situation in the enclave becoming increasingly serious, the International Committee of the Red Cross (ICRC) and Christian relief organi</w:t>
      </w:r>
      <w:del w:id="4480" w:author="Patterson Lamb" w:date="2014-08-11T15:09:00Z">
        <w:r w:rsidRPr="009F44D1" w:rsidDel="00BB32A2">
          <w:delText>s</w:delText>
        </w:r>
      </w:del>
      <w:ins w:id="4481" w:author="Patterson Lamb" w:date="2014-08-11T15:09:00Z">
        <w:r>
          <w:t>z</w:t>
        </w:r>
      </w:ins>
      <w:r w:rsidRPr="009F44D1">
        <w:t xml:space="preserve">ations mounted </w:t>
      </w:r>
      <w:del w:id="4482" w:author="Patterson Lamb" w:date="2014-08-11T15:10:00Z">
        <w:r w:rsidRPr="009F44D1" w:rsidDel="00BB32A2">
          <w:delText xml:space="preserve">air </w:delText>
        </w:r>
      </w:del>
      <w:ins w:id="4483" w:author="Patterson Lamb" w:date="2014-08-11T15:10:00Z">
        <w:r>
          <w:t>air</w:t>
        </w:r>
      </w:ins>
      <w:r w:rsidRPr="009F44D1">
        <w:t>lifts to provide the Biafran population with food and medicine.</w:t>
      </w:r>
      <w:r w:rsidRPr="009F44D1">
        <w:rPr>
          <w:vertAlign w:val="superscript"/>
        </w:rPr>
        <w:endnoteReference w:id="626"/>
      </w:r>
    </w:p>
    <w:p w:rsidR="005600E9" w:rsidRPr="009F44D1" w:rsidRDefault="005600E9" w:rsidP="001A4F98">
      <w:pPr>
        <w:pStyle w:val="para"/>
      </w:pPr>
      <w:del w:id="4497" w:author="Patterson Lamb" w:date="2014-08-11T15:10:00Z">
        <w:r w:rsidRPr="009F44D1" w:rsidDel="00BB32A2">
          <w:delText xml:space="preserve">Upon </w:delText>
        </w:r>
      </w:del>
      <w:ins w:id="4498" w:author="Patterson Lamb" w:date="2014-08-11T15:10:00Z">
        <w:r>
          <w:t>O</w:t>
        </w:r>
        <w:r w:rsidRPr="009F44D1">
          <w:t xml:space="preserve">n </w:t>
        </w:r>
      </w:ins>
      <w:r w:rsidRPr="009F44D1">
        <w:t xml:space="preserve">arrival in New York, the Catholic priests met with the leadership of the American Jewish Committee (AJC). The Irishmen reported on the humanitarian crisis, urging the AJC to lobby for the cause in the American Jewish community and to employ their resources for the aid operation. At the meeting, the missionaries spread photographs of emaciated </w:t>
      </w:r>
      <w:r w:rsidRPr="006308EC">
        <w:t>“</w:t>
      </w:r>
      <w:r w:rsidRPr="009F44D1">
        <w:t>Biafran Babies</w:t>
      </w:r>
      <w:r w:rsidRPr="006308EC">
        <w:t>”</w:t>
      </w:r>
      <w:r w:rsidRPr="009F44D1">
        <w:t xml:space="preserve"> on the table: </w:t>
      </w:r>
      <w:r w:rsidRPr="006308EC">
        <w:t>“</w:t>
      </w:r>
      <w:r w:rsidRPr="009F44D1">
        <w:t>starving children with bloated bellies and match-stick legs.</w:t>
      </w:r>
      <w:r w:rsidRPr="006308EC">
        <w:t>”</w:t>
      </w:r>
      <w:r w:rsidRPr="009F44D1">
        <w:t xml:space="preserve"> Afterward, the AJC</w:t>
      </w:r>
      <w:r w:rsidRPr="006308EC">
        <w:t>’</w:t>
      </w:r>
      <w:r w:rsidRPr="009F44D1">
        <w:t xml:space="preserve">s director of Interreligious Affairs, Rabbi Marc H. Tanenbaum, noted that the photographs were </w:t>
      </w:r>
      <w:r w:rsidRPr="006308EC">
        <w:t>“</w:t>
      </w:r>
      <w:r w:rsidRPr="009F44D1">
        <w:t>to Jewish eyes, 1968 versions of photographs of Jewish children taken in the 1940</w:t>
      </w:r>
      <w:r w:rsidRPr="006308EC">
        <w:t>’</w:t>
      </w:r>
      <w:r w:rsidRPr="009F44D1">
        <w:t>s in such other notorious sites [as] Bergen-Belsen, Thereisenstadt [</w:t>
      </w:r>
      <w:r w:rsidRPr="005600E9">
        <w:rPr>
          <w:i/>
          <w:rPrChange w:id="4499" w:author="Patterson Lamb" w:date="2014-08-11T15:11:00Z">
            <w:rPr/>
          </w:rPrChange>
        </w:rPr>
        <w:t>sic</w:t>
      </w:r>
      <w:r w:rsidRPr="009F44D1">
        <w:t>], Auschwitz.</w:t>
      </w:r>
      <w:r w:rsidRPr="006308EC">
        <w:t>”</w:t>
      </w:r>
      <w:r w:rsidRPr="009F44D1">
        <w:t xml:space="preserve"> According to Tanenbaum, the Irish fathers had made this connection in an effort to underline the urgency of the crisis. The </w:t>
      </w:r>
      <w:del w:id="4500" w:author="Patterson Lamb" w:date="2014-08-11T15:11:00Z">
        <w:r w:rsidRPr="009F44D1" w:rsidDel="00BB32A2">
          <w:delText xml:space="preserve">Rabbi </w:delText>
        </w:r>
      </w:del>
      <w:ins w:id="4501" w:author="Patterson Lamb" w:date="2014-08-11T15:11:00Z">
        <w:r>
          <w:t>r</w:t>
        </w:r>
        <w:r w:rsidRPr="009F44D1">
          <w:t xml:space="preserve">abbi </w:t>
        </w:r>
      </w:ins>
      <w:r w:rsidRPr="009F44D1">
        <w:t>noted that Father Kilbride repeatedly resorted to analogies with the events of the 1930s and 1940s.</w:t>
      </w:r>
    </w:p>
    <w:p w:rsidR="005600E9" w:rsidRPr="009F44D1" w:rsidRDefault="005600E9" w:rsidP="001A4F98">
      <w:pPr>
        <w:pStyle w:val="Ext"/>
      </w:pPr>
      <w:r w:rsidRPr="006308EC">
        <w:t>“</w:t>
      </w:r>
      <w:r w:rsidRPr="009F44D1">
        <w:t>To our eternal shame,</w:t>
      </w:r>
      <w:r w:rsidRPr="006308EC">
        <w:t>”</w:t>
      </w:r>
      <w:r w:rsidRPr="009F44D1">
        <w:t xml:space="preserve"> he said in his soft, compelling Irish accent, </w:t>
      </w:r>
      <w:r w:rsidRPr="006308EC">
        <w:t>“</w:t>
      </w:r>
      <w:r w:rsidRPr="009F44D1">
        <w:t>we sat by while millions of Jewish people and others were put to death before our very eyes. We did practically nothing then.</w:t>
      </w:r>
      <w:r w:rsidRPr="006308EC">
        <w:t>”</w:t>
      </w:r>
      <w:r w:rsidRPr="009F44D1">
        <w:t xml:space="preserve"> Then his Irish fire broke out, </w:t>
      </w:r>
      <w:r w:rsidRPr="006308EC">
        <w:t>“</w:t>
      </w:r>
      <w:del w:id="4502" w:author="Patterson Lamb" w:date="2014-08-11T15:12:00Z">
        <w:r w:rsidRPr="009F44D1" w:rsidDel="00BB32A2">
          <w:delText xml:space="preserve">have </w:delText>
        </w:r>
      </w:del>
      <w:ins w:id="4503" w:author="Patterson Lamb" w:date="2014-08-11T15:12:00Z">
        <w:r>
          <w:t>H</w:t>
        </w:r>
        <w:r w:rsidRPr="009F44D1">
          <w:t xml:space="preserve">ave </w:t>
        </w:r>
      </w:ins>
      <w:r w:rsidRPr="009F44D1">
        <w:t>we learned nothing from those days?</w:t>
      </w:r>
      <w:r w:rsidRPr="006308EC">
        <w:t>”</w:t>
      </w:r>
    </w:p>
    <w:p w:rsidR="005600E9" w:rsidRPr="009F44D1" w:rsidRDefault="005600E9" w:rsidP="001A4F98">
      <w:pPr>
        <w:pStyle w:val="para-no-indent"/>
      </w:pPr>
      <w:r w:rsidRPr="009F44D1">
        <w:t>For the AJC, this felt like d</w:t>
      </w:r>
      <w:r w:rsidRPr="006308EC">
        <w:t>é</w:t>
      </w:r>
      <w:r w:rsidRPr="009F44D1">
        <w:t>j</w:t>
      </w:r>
      <w:r w:rsidRPr="006308EC">
        <w:t>à</w:t>
      </w:r>
      <w:r w:rsidRPr="009F44D1">
        <w:t xml:space="preserve"> vu:</w:t>
      </w:r>
    </w:p>
    <w:p w:rsidR="005600E9" w:rsidRPr="009F44D1" w:rsidRDefault="005600E9" w:rsidP="001A4F98">
      <w:pPr>
        <w:pStyle w:val="Ext"/>
      </w:pPr>
      <w:r w:rsidRPr="009F44D1">
        <w:t>To the AJC staff gathered around the conference table, Father Kilbride</w:t>
      </w:r>
      <w:r w:rsidRPr="006308EC">
        <w:t>’</w:t>
      </w:r>
      <w:r w:rsidRPr="009F44D1">
        <w:t>s voice was like a replay of the voices of the few Jews who managed to flee from Germany, Hungary, and Poland to Paris, London, and New York in the early 1940</w:t>
      </w:r>
      <w:r w:rsidRPr="006308EC">
        <w:t>’</w:t>
      </w:r>
      <w:r w:rsidRPr="009F44D1">
        <w:t>s to stir the world</w:t>
      </w:r>
      <w:r w:rsidRPr="006308EC">
        <w:t>’</w:t>
      </w:r>
      <w:r w:rsidRPr="009F44D1">
        <w:t>s conscience to come to the aid of their doomed brothers. Back then, the cries for succor fell on unbelieving ears. Just 25 years later, this could not be allowed to happen again.</w:t>
      </w:r>
    </w:p>
    <w:p w:rsidR="005600E9" w:rsidRPr="009F44D1" w:rsidRDefault="005600E9" w:rsidP="001A4F98">
      <w:pPr>
        <w:pStyle w:val="para-no-indent"/>
      </w:pPr>
      <w:r w:rsidRPr="009F44D1">
        <w:t>The photographs and report of the Catholic priests fulfilled their function: the crisis in Biafra became the first non-Jewish event for which the AJC engaged. Within a few weeks, twenty-one American Jewish organi</w:t>
      </w:r>
      <w:del w:id="4504" w:author="Patterson Lamb" w:date="2014-08-11T15:12:00Z">
        <w:r w:rsidRPr="009F44D1" w:rsidDel="00BB32A2">
          <w:delText>s</w:delText>
        </w:r>
      </w:del>
      <w:ins w:id="4505" w:author="Patterson Lamb" w:date="2014-08-11T15:12:00Z">
        <w:r>
          <w:t>z</w:t>
        </w:r>
      </w:ins>
      <w:r w:rsidRPr="009F44D1">
        <w:t>ations combined their forces and created the American Jewish Emergency Effort for Biafran Relief.</w:t>
      </w:r>
      <w:r w:rsidRPr="009F44D1">
        <w:rPr>
          <w:vertAlign w:val="superscript"/>
        </w:rPr>
        <w:endnoteReference w:id="627"/>
      </w:r>
    </w:p>
    <w:p w:rsidR="005600E9" w:rsidRPr="009F44D1" w:rsidRDefault="005600E9" w:rsidP="001A4F98">
      <w:pPr>
        <w:pStyle w:val="para"/>
      </w:pPr>
      <w:r w:rsidRPr="009F44D1">
        <w:t>The Irish-Jewish joint venture was only one link in a large network of humanitarian activists that emerged around Biafra in mid-1968. Throughout the summer, newspaper and magazine readers and TV viewers across the West were shocked by relentless images of starving Biafran children</w:t>
      </w:r>
      <w:del w:id="4509" w:author="Patterson Lamb" w:date="2014-08-11T15:13:00Z">
        <w:r w:rsidRPr="009F44D1" w:rsidDel="00BB32A2">
          <w:delText>.</w:delText>
        </w:r>
      </w:del>
      <w:r w:rsidRPr="009F44D1">
        <w:rPr>
          <w:vertAlign w:val="superscript"/>
        </w:rPr>
        <w:endnoteReference w:id="628"/>
      </w:r>
      <w:ins w:id="4514" w:author="Patterson Lamb" w:date="2014-08-11T15:13:00Z">
        <w:r>
          <w:t xml:space="preserve"> (Figure 10.1).</w:t>
        </w:r>
      </w:ins>
    </w:p>
    <w:p w:rsidR="005600E9" w:rsidRPr="000F79A8" w:rsidRDefault="005600E9" w:rsidP="001A4F98">
      <w:pPr>
        <w:pStyle w:val="fig"/>
      </w:pPr>
      <w:r w:rsidRPr="000F79A8">
        <w:t>Fig. 10.1 Here</w:t>
      </w:r>
    </w:p>
    <w:p w:rsidR="005600E9" w:rsidRPr="009F44D1" w:rsidRDefault="005600E9" w:rsidP="001A4F98">
      <w:pPr>
        <w:pStyle w:val="para"/>
      </w:pPr>
      <w:r w:rsidRPr="009F44D1">
        <w:t xml:space="preserve">Biafra committees mushroomed across Western Europe and North America. The publics in France, Germany, the </w:t>
      </w:r>
      <w:del w:id="4515" w:author="Patterson Lamb" w:date="2014-08-11T15:13:00Z">
        <w:r w:rsidRPr="009F44D1" w:rsidDel="00BB32A2">
          <w:delText xml:space="preserve">UK </w:delText>
        </w:r>
      </w:del>
      <w:ins w:id="4516" w:author="Patterson Lamb" w:date="2014-08-11T15:13:00Z">
        <w:r>
          <w:t>United Kingdom,</w:t>
        </w:r>
        <w:r w:rsidRPr="009F44D1">
          <w:t xml:space="preserve"> </w:t>
        </w:r>
      </w:ins>
      <w:r w:rsidRPr="009F44D1">
        <w:t xml:space="preserve">and the United States </w:t>
      </w:r>
      <w:r w:rsidRPr="006308EC">
        <w:t>–</w:t>
      </w:r>
      <w:r w:rsidRPr="009F44D1">
        <w:t xml:space="preserve"> the countries on which this </w:t>
      </w:r>
      <w:del w:id="4517" w:author="Patterson Lamb" w:date="2014-08-11T15:13:00Z">
        <w:r w:rsidRPr="009F44D1" w:rsidDel="00BB32A2">
          <w:delText xml:space="preserve">essay </w:delText>
        </w:r>
      </w:del>
      <w:ins w:id="4518" w:author="Patterson Lamb" w:date="2014-08-11T15:13:00Z">
        <w:r>
          <w:t>chapter</w:t>
        </w:r>
        <w:r w:rsidRPr="009F44D1">
          <w:t xml:space="preserve"> </w:t>
        </w:r>
      </w:ins>
      <w:r w:rsidRPr="009F44D1">
        <w:t xml:space="preserve">focuses </w:t>
      </w:r>
      <w:r w:rsidRPr="006308EC">
        <w:t>–</w:t>
      </w:r>
      <w:r w:rsidRPr="009F44D1">
        <w:t xml:space="preserve"> were among the most active. Activists united in transnational protest networks, harshly critici</w:t>
      </w:r>
      <w:del w:id="4519" w:author="Patterson Lamb" w:date="2014-08-11T15:13:00Z">
        <w:r w:rsidRPr="009F44D1" w:rsidDel="00BB32A2">
          <w:delText>s</w:delText>
        </w:r>
      </w:del>
      <w:ins w:id="4520" w:author="Patterson Lamb" w:date="2014-08-11T15:14:00Z">
        <w:r>
          <w:t>z</w:t>
        </w:r>
      </w:ins>
      <w:r w:rsidRPr="009F44D1">
        <w:t>ed governments for their inaction, and raised funds for relief operations. A civil war between Nigeria and Biafra, which had eluded journalistic attention for a year, became an international media and protest event.</w:t>
      </w:r>
      <w:r w:rsidRPr="009F44D1">
        <w:rPr>
          <w:vertAlign w:val="superscript"/>
        </w:rPr>
        <w:endnoteReference w:id="629"/>
      </w:r>
    </w:p>
    <w:p w:rsidR="005600E9" w:rsidRPr="009F44D1" w:rsidRDefault="005600E9" w:rsidP="001A4F98">
      <w:pPr>
        <w:pStyle w:val="para"/>
      </w:pPr>
      <w:r w:rsidRPr="009F44D1">
        <w:t xml:space="preserve">Recent historical scholarship has evoked the </w:t>
      </w:r>
      <w:r w:rsidRPr="006308EC">
        <w:t>“</w:t>
      </w:r>
      <w:r w:rsidRPr="009F44D1">
        <w:t>power of images</w:t>
      </w:r>
      <w:r w:rsidRPr="006308EC">
        <w:t>”</w:t>
      </w:r>
      <w:r w:rsidRPr="009F44D1">
        <w:t xml:space="preserve"> as a common topos.</w:t>
      </w:r>
      <w:r w:rsidRPr="009F44D1">
        <w:rPr>
          <w:vertAlign w:val="superscript"/>
        </w:rPr>
        <w:endnoteReference w:id="630"/>
      </w:r>
      <w:r w:rsidRPr="009F44D1">
        <w:t xml:space="preserve"> Art historian Horst Bredekamp coined the term </w:t>
      </w:r>
      <w:r w:rsidRPr="006308EC">
        <w:t>“</w:t>
      </w:r>
      <w:r w:rsidRPr="009F44D1">
        <w:t>image acts</w:t>
      </w:r>
      <w:r w:rsidRPr="006308EC">
        <w:t>”</w:t>
      </w:r>
      <w:r w:rsidRPr="009F44D1">
        <w:t xml:space="preserve"> to emphasize the performative function of images: that they can make us think, feel</w:t>
      </w:r>
      <w:ins w:id="4529" w:author="Patterson Lamb" w:date="2014-08-11T15:14:00Z">
        <w:r>
          <w:t>,</w:t>
        </w:r>
      </w:ins>
      <w:r w:rsidRPr="009F44D1">
        <w:t xml:space="preserve"> or even act.</w:t>
      </w:r>
      <w:r w:rsidRPr="009F44D1">
        <w:rPr>
          <w:vertAlign w:val="superscript"/>
        </w:rPr>
        <w:t xml:space="preserve"> </w:t>
      </w:r>
      <w:r w:rsidRPr="009F44D1">
        <w:rPr>
          <w:vertAlign w:val="superscript"/>
        </w:rPr>
        <w:endnoteReference w:id="631"/>
      </w:r>
      <w:r w:rsidRPr="009F44D1">
        <w:t xml:space="preserve"> According to various observers, these television and print images horrified contemporaries and stirred them to action.</w:t>
      </w:r>
      <w:r w:rsidRPr="009F44D1">
        <w:rPr>
          <w:vertAlign w:val="superscript"/>
        </w:rPr>
        <w:endnoteReference w:id="632"/>
      </w:r>
      <w:r w:rsidRPr="009F44D1">
        <w:t xml:space="preserve"> In view of the tangible effects that the images</w:t>
      </w:r>
      <w:r w:rsidRPr="006308EC">
        <w:t>’</w:t>
      </w:r>
      <w:r w:rsidRPr="009F44D1">
        <w:t xml:space="preserve"> global dissemination exerted on the war</w:t>
      </w:r>
      <w:r w:rsidRPr="006308EC">
        <w:t>’</w:t>
      </w:r>
      <w:r w:rsidRPr="009F44D1">
        <w:t xml:space="preserve">s course of events, this </w:t>
      </w:r>
      <w:del w:id="4533" w:author="Patterson Lamb" w:date="2014-08-11T15:14:00Z">
        <w:r w:rsidRPr="009F44D1" w:rsidDel="00BB32A2">
          <w:delText xml:space="preserve">essay </w:delText>
        </w:r>
      </w:del>
      <w:ins w:id="4534" w:author="Patterson Lamb" w:date="2014-08-11T15:14:00Z">
        <w:r>
          <w:t xml:space="preserve">chapter </w:t>
        </w:r>
      </w:ins>
      <w:r w:rsidRPr="009F44D1">
        <w:t xml:space="preserve">interprets photographs from Biafra as such an </w:t>
      </w:r>
      <w:r w:rsidRPr="006308EC">
        <w:t>“</w:t>
      </w:r>
      <w:r w:rsidRPr="009F44D1">
        <w:t xml:space="preserve">image act. </w:t>
      </w:r>
      <w:r w:rsidRPr="006308EC">
        <w:t>“</w:t>
      </w:r>
      <w:r w:rsidRPr="009F44D1">
        <w:t>However</w:t>
      </w:r>
      <w:del w:id="4535" w:author="Patterson Lamb" w:date="2014-08-11T15:14:00Z">
        <w:r w:rsidRPr="009F44D1" w:rsidDel="00BB32A2">
          <w:delText>:</w:delText>
        </w:r>
      </w:del>
      <w:ins w:id="4536" w:author="Patterson Lamb" w:date="2014-08-11T15:14:00Z">
        <w:r>
          <w:t>,</w:t>
        </w:r>
      </w:ins>
      <w:r w:rsidRPr="009F44D1">
        <w:t xml:space="preserve"> what exactly was it about these pictures that produced such an impact?</w:t>
      </w:r>
    </w:p>
    <w:p w:rsidR="005600E9" w:rsidRPr="009F44D1" w:rsidRDefault="005600E9" w:rsidP="001A4F98">
      <w:pPr>
        <w:pStyle w:val="para"/>
      </w:pPr>
      <w:r w:rsidRPr="009F44D1">
        <w:t xml:space="preserve">As the opening episode of this </w:t>
      </w:r>
      <w:del w:id="4537" w:author="Patterson Lamb" w:date="2014-08-11T15:14:00Z">
        <w:r w:rsidRPr="009F44D1" w:rsidDel="00BB32A2">
          <w:delText xml:space="preserve">essay </w:delText>
        </w:r>
      </w:del>
      <w:ins w:id="4538" w:author="Patterson Lamb" w:date="2014-08-11T15:14:00Z">
        <w:r>
          <w:t xml:space="preserve">chapter </w:t>
        </w:r>
      </w:ins>
      <w:r w:rsidRPr="009F44D1">
        <w:t>suggests, the particular power of these images stemmed from their association with the Holocaust.</w:t>
      </w:r>
      <w:r w:rsidRPr="009F44D1">
        <w:rPr>
          <w:vertAlign w:val="superscript"/>
        </w:rPr>
        <w:endnoteReference w:id="633"/>
      </w:r>
      <w:r w:rsidRPr="009F44D1">
        <w:t xml:space="preserve"> The images from Biafra reminded countless contemporaries in Western Europe and the United States of the photographs taken during the liberation of the Nazi concentration camps; fears of an </w:t>
      </w:r>
      <w:r w:rsidRPr="006308EC">
        <w:t>“</w:t>
      </w:r>
      <w:r w:rsidRPr="009F44D1">
        <w:t>African Auschwitz</w:t>
      </w:r>
      <w:r w:rsidRPr="006308EC">
        <w:t>”</w:t>
      </w:r>
      <w:r w:rsidRPr="009F44D1">
        <w:t xml:space="preserve"> abounded. These associations were also cultivated by Biafran propaganda, which relied heavily on allegations of genocide and a language of comparisons connecting the Biafran crisis with the fate of Europe</w:t>
      </w:r>
      <w:r w:rsidRPr="006308EC">
        <w:t>’</w:t>
      </w:r>
      <w:r w:rsidRPr="009F44D1">
        <w:t>s Jews during World War II.</w:t>
      </w:r>
      <w:r w:rsidRPr="009F44D1">
        <w:rPr>
          <w:vertAlign w:val="superscript"/>
        </w:rPr>
        <w:endnoteReference w:id="634"/>
      </w:r>
    </w:p>
    <w:p w:rsidR="005600E9" w:rsidRPr="009F44D1" w:rsidRDefault="005600E9" w:rsidP="001A4F98">
      <w:pPr>
        <w:pStyle w:val="para"/>
      </w:pPr>
      <w:r w:rsidRPr="009F44D1">
        <w:t>Photographs do not stand by themselves. They become intelligible only through textual contextuali</w:t>
      </w:r>
      <w:del w:id="4547" w:author="Patterson Lamb" w:date="2014-08-11T15:15:00Z">
        <w:r w:rsidRPr="009F44D1" w:rsidDel="00BB32A2">
          <w:delText>s</w:delText>
        </w:r>
      </w:del>
      <w:ins w:id="4548" w:author="Patterson Lamb" w:date="2014-08-11T15:15:00Z">
        <w:r>
          <w:t>z</w:t>
        </w:r>
      </w:ins>
      <w:r w:rsidRPr="009F44D1">
        <w:t xml:space="preserve">ation and references to other pictures; the potentially boundless space of meanings can thus be limited. This holds true especially for images that horrify. Their shock effect is often due to associations with images we already know </w:t>
      </w:r>
      <w:r w:rsidRPr="006308EC">
        <w:t>–</w:t>
      </w:r>
      <w:r w:rsidRPr="009F44D1">
        <w:t xml:space="preserve"> and fear.</w:t>
      </w:r>
      <w:r w:rsidRPr="009F44D1">
        <w:rPr>
          <w:vertAlign w:val="superscript"/>
        </w:rPr>
        <w:endnoteReference w:id="635"/>
      </w:r>
      <w:r w:rsidRPr="009F44D1">
        <w:t xml:space="preserve"> The reading of the remembered images does not remain untouched either: through these associations they are called to mind again, and comparisons with other pictures may cast them in a new light.</w:t>
      </w:r>
    </w:p>
    <w:p w:rsidR="005600E9" w:rsidRPr="009F44D1" w:rsidRDefault="005600E9" w:rsidP="001A4F98">
      <w:pPr>
        <w:pStyle w:val="para"/>
      </w:pPr>
      <w:r w:rsidRPr="009F44D1">
        <w:t xml:space="preserve">Recent work by literary theorist Michael Rothberg offers a model </w:t>
      </w:r>
      <w:ins w:id="4554" w:author="Patterson Lamb" w:date="2014-08-11T15:15:00Z">
        <w:r>
          <w:t xml:space="preserve">by which </w:t>
        </w:r>
      </w:ins>
      <w:r w:rsidRPr="009F44D1">
        <w:t xml:space="preserve">to study such entanglements. In his writings about </w:t>
      </w:r>
      <w:r w:rsidRPr="006308EC">
        <w:t>“</w:t>
      </w:r>
      <w:r w:rsidRPr="009F44D1">
        <w:t>multidirectional memories,</w:t>
      </w:r>
      <w:r w:rsidRPr="006308EC">
        <w:t>”</w:t>
      </w:r>
      <w:r w:rsidRPr="009F44D1">
        <w:t xml:space="preserve"> he connects the history of Holocaust memory to other events. Most studies of Holocaust memory sketch rather linear routes of memoriali</w:t>
      </w:r>
      <w:del w:id="4555" w:author="Patterson Lamb" w:date="2014-08-11T15:15:00Z">
        <w:r w:rsidRPr="009F44D1" w:rsidDel="00BB32A2">
          <w:delText>s</w:delText>
        </w:r>
      </w:del>
      <w:ins w:id="4556" w:author="Patterson Lamb" w:date="2014-08-11T15:15:00Z">
        <w:r>
          <w:t>z</w:t>
        </w:r>
      </w:ins>
      <w:r w:rsidRPr="009F44D1">
        <w:t xml:space="preserve">ation; according to this narrative, the major moments in the </w:t>
      </w:r>
      <w:r w:rsidRPr="006308EC">
        <w:t>“</w:t>
      </w:r>
      <w:r w:rsidRPr="009F44D1">
        <w:t>discovery</w:t>
      </w:r>
      <w:r w:rsidRPr="006308EC">
        <w:t>”</w:t>
      </w:r>
      <w:r w:rsidRPr="009F44D1">
        <w:t xml:space="preserve"> of the Holocaust after the fact were the Eichmann trials in Jerusalem in the early 1960s, the Auschwitz trials in Frankfurt between 1963 and 1965, and the 1978 TV show </w:t>
      </w:r>
      <w:del w:id="4557" w:author="Patterson Lamb" w:date="2014-08-11T15:16:00Z">
        <w:r w:rsidRPr="005600E9">
          <w:rPr>
            <w:i/>
            <w:rPrChange w:id="4558" w:author="Patterson Lamb" w:date="2014-08-11T15:16:00Z">
              <w:rPr/>
            </w:rPrChange>
          </w:rPr>
          <w:delText>“</w:delText>
        </w:r>
      </w:del>
      <w:r w:rsidRPr="005600E9">
        <w:rPr>
          <w:i/>
          <w:rPrChange w:id="4559" w:author="Patterson Lamb" w:date="2014-08-11T15:16:00Z">
            <w:rPr/>
          </w:rPrChange>
        </w:rPr>
        <w:t>Holocaust</w:t>
      </w:r>
      <w:r w:rsidRPr="009F44D1">
        <w:t>.</w:t>
      </w:r>
      <w:del w:id="4560" w:author="Patterson Lamb" w:date="2014-08-11T15:16:00Z">
        <w:r w:rsidRPr="006308EC" w:rsidDel="00BB32A2">
          <w:delText>”</w:delText>
        </w:r>
      </w:del>
      <w:r w:rsidRPr="009F44D1">
        <w:t xml:space="preserve"> However, Rothberg has shown how memories of the Second World War, the </w:t>
      </w:r>
      <w:r w:rsidRPr="007D5122">
        <w:rPr>
          <w:i/>
        </w:rPr>
        <w:t>r</w:t>
      </w:r>
      <w:r w:rsidRPr="006308EC">
        <w:rPr>
          <w:i/>
        </w:rPr>
        <w:t>é</w:t>
      </w:r>
      <w:r w:rsidRPr="007D5122">
        <w:rPr>
          <w:i/>
        </w:rPr>
        <w:t>sistance,</w:t>
      </w:r>
      <w:r w:rsidRPr="009F44D1">
        <w:t xml:space="preserve"> and the Holocaust have been central to French discussions regarding the colonial war in Algeria. Such a model</w:t>
      </w:r>
      <w:ins w:id="4561" w:author="Patterson Lamb" w:date="2014-08-11T15:16:00Z">
        <w:r>
          <w:t>,</w:t>
        </w:r>
      </w:ins>
      <w:r w:rsidRPr="009F44D1">
        <w:t xml:space="preserve"> which understands collective memories as open, fluid entities</w:t>
      </w:r>
      <w:ins w:id="4562" w:author="Patterson Lamb" w:date="2014-08-11T15:16:00Z">
        <w:r>
          <w:t>,</w:t>
        </w:r>
      </w:ins>
      <w:r w:rsidRPr="009F44D1">
        <w:t xml:space="preserve"> allows us to acknowledge how the perception of contemporary events and different forms of memory intertwine and inform each other.</w:t>
      </w:r>
      <w:r w:rsidRPr="009F44D1">
        <w:rPr>
          <w:vertAlign w:val="superscript"/>
        </w:rPr>
        <w:endnoteReference w:id="636"/>
      </w:r>
      <w:r w:rsidRPr="009F44D1">
        <w:t xml:space="preserve"> In the late 1960s, </w:t>
      </w:r>
      <w:r w:rsidRPr="006308EC">
        <w:t>“</w:t>
      </w:r>
      <w:r w:rsidRPr="009F44D1">
        <w:t>the Holocaust</w:t>
      </w:r>
      <w:r w:rsidRPr="006308EC">
        <w:t>”</w:t>
      </w:r>
      <w:r w:rsidRPr="009F44D1">
        <w:t xml:space="preserve"> had not yet emerged as the symbolic core of a memory culture focus</w:t>
      </w:r>
      <w:del w:id="4564" w:author="Patterson Lamb" w:date="2014-08-11T15:16:00Z">
        <w:r w:rsidRPr="009F44D1" w:rsidDel="00BB32A2">
          <w:delText>s</w:delText>
        </w:r>
      </w:del>
      <w:r w:rsidRPr="009F44D1">
        <w:t xml:space="preserve">ed on genocidal violence. At the time, the evocation of the Nazi genocide did not have the cultural power these analogies hold today. Rather, the language of genocide comparisons during the Biafran conflict helped constitute the meanings and public understanding of both events. Such comparisons gave clearer shape and cultural resonance to two events </w:t>
      </w:r>
      <w:del w:id="4565" w:author="Patterson Lamb" w:date="2014-08-11T15:17:00Z">
        <w:r w:rsidRPr="009F44D1" w:rsidDel="00BB32A2">
          <w:delText xml:space="preserve">which </w:delText>
        </w:r>
      </w:del>
      <w:ins w:id="4566" w:author="Patterson Lamb" w:date="2014-08-11T15:17:00Z">
        <w:r>
          <w:t xml:space="preserve">that </w:t>
        </w:r>
        <w:r w:rsidRPr="009F44D1">
          <w:t xml:space="preserve"> </w:t>
        </w:r>
      </w:ins>
      <w:r w:rsidRPr="009F44D1">
        <w:t xml:space="preserve">had been only vaguely contoured </w:t>
      </w:r>
      <w:r w:rsidRPr="006308EC">
        <w:t>–</w:t>
      </w:r>
      <w:r w:rsidRPr="009F44D1">
        <w:t xml:space="preserve"> the Nigerian civil war as well as the Nazi mass murder of Europe</w:t>
      </w:r>
      <w:r w:rsidRPr="006308EC">
        <w:t>’</w:t>
      </w:r>
      <w:r w:rsidRPr="009F44D1">
        <w:t>s Jews.</w:t>
      </w:r>
      <w:r w:rsidRPr="009F44D1">
        <w:rPr>
          <w:vertAlign w:val="superscript"/>
        </w:rPr>
        <w:endnoteReference w:id="637"/>
      </w:r>
    </w:p>
    <w:p w:rsidR="005600E9" w:rsidRPr="009F44D1" w:rsidRDefault="005600E9" w:rsidP="001A4F98">
      <w:pPr>
        <w:pStyle w:val="para"/>
      </w:pPr>
      <w:r w:rsidRPr="009F44D1">
        <w:t>In the following, I analy</w:t>
      </w:r>
      <w:del w:id="4575" w:author="Patterson Lamb" w:date="2014-08-11T15:17:00Z">
        <w:r w:rsidRPr="009F44D1" w:rsidDel="00BB32A2">
          <w:delText>s</w:delText>
        </w:r>
      </w:del>
      <w:ins w:id="4576" w:author="Patterson Lamb" w:date="2014-08-11T15:17:00Z">
        <w:r>
          <w:t>z</w:t>
        </w:r>
      </w:ins>
      <w:r w:rsidRPr="009F44D1">
        <w:t xml:space="preserve">e the entanglements between the Nigerian civil war and the cultural memory of the Holocaust. I argue that the shared space of associations made both Biafra and the Holocaust visible in a distinct manner. In the process, however, parts of both phenomena also became invisible. In </w:t>
      </w:r>
      <w:del w:id="4577" w:author="Patterson Lamb" w:date="2014-08-11T15:17:00Z">
        <w:r w:rsidRPr="009F44D1" w:rsidDel="00BB32A2">
          <w:delText xml:space="preserve">western </w:delText>
        </w:r>
      </w:del>
      <w:ins w:id="4578" w:author="Patterson Lamb" w:date="2014-08-11T15:17:00Z">
        <w:r>
          <w:t>W</w:t>
        </w:r>
        <w:r w:rsidRPr="009F44D1">
          <w:t xml:space="preserve">estern </w:t>
        </w:r>
      </w:ins>
      <w:r w:rsidRPr="009F44D1">
        <w:t xml:space="preserve">societies, the Nigerian civil war was perceived as a humanitarian crisis threatening to culminate in genocide; that this was a complex political conflict escaped most contemporaries. The Holocaust also emerged in a particular manner. Through comparisons with Biafra, the mass murder of the European Jews was singled out as a unique event from a larger complex of National Socialist crimes. Moreover, the visual interconnection between Biafra and the Holocaust was a decisive step for the establishment of a rhetoric of Holocaust comparisons </w:t>
      </w:r>
      <w:del w:id="4579" w:author="Patterson Lamb" w:date="2014-08-11T15:17:00Z">
        <w:r w:rsidRPr="009F44D1" w:rsidDel="00F0541C">
          <w:delText xml:space="preserve">which </w:delText>
        </w:r>
      </w:del>
      <w:ins w:id="4580" w:author="Patterson Lamb" w:date="2014-08-11T15:17:00Z">
        <w:r>
          <w:t xml:space="preserve">that </w:t>
        </w:r>
      </w:ins>
      <w:r w:rsidRPr="009F44D1">
        <w:t xml:space="preserve">has become essential for the perception of genocides </w:t>
      </w:r>
      <w:del w:id="4581" w:author="Patterson Lamb" w:date="2014-08-11T15:18:00Z">
        <w:r w:rsidRPr="009F44D1" w:rsidDel="00F0541C">
          <w:delText xml:space="preserve">up </w:delText>
        </w:r>
      </w:del>
      <w:r w:rsidRPr="009F44D1">
        <w:t>until today.</w:t>
      </w:r>
      <w:r w:rsidRPr="009F44D1">
        <w:rPr>
          <w:vertAlign w:val="superscript"/>
        </w:rPr>
        <w:endnoteReference w:id="638"/>
      </w:r>
    </w:p>
    <w:p w:rsidR="005600E9" w:rsidRPr="009F44D1" w:rsidRDefault="005600E9" w:rsidP="001A4F98">
      <w:pPr>
        <w:pStyle w:val="para"/>
      </w:pPr>
      <w:r w:rsidRPr="009F44D1">
        <w:t xml:space="preserve">The aim of this </w:t>
      </w:r>
      <w:del w:id="4586" w:author="Patterson Lamb" w:date="2014-08-11T15:18:00Z">
        <w:r w:rsidRPr="009F44D1" w:rsidDel="00F0541C">
          <w:delText xml:space="preserve">essay </w:delText>
        </w:r>
      </w:del>
      <w:ins w:id="4587" w:author="Patterson Lamb" w:date="2014-08-11T15:18:00Z">
        <w:r>
          <w:t>chapter</w:t>
        </w:r>
        <w:r w:rsidRPr="009F44D1">
          <w:t xml:space="preserve"> </w:t>
        </w:r>
      </w:ins>
      <w:r w:rsidRPr="009F44D1">
        <w:t xml:space="preserve">is to elucidate the entangled shifts in transnational discourses about Biafra and the Holocaust that emerged once contemporaries started to think of the Holocaust when they were confronted with Biafra. To grasp these interconnections, I trace these analogies in the wealth of mass media reports on Biafra and in activist publications. Many of these reports were heavily illustrated and relied on the interplay of texts and images to convey representations of the conflict. The differences of contexts in the four countries I focus on are substantial with regard to both the Biafran crisis and to Holocaust memory. However, since my goal is to identify broad patterns in the interwoven representations of Biafra and the Holocaust in </w:t>
      </w:r>
      <w:del w:id="4588" w:author="Patterson Lamb" w:date="2014-08-11T15:18:00Z">
        <w:r w:rsidRPr="009F44D1" w:rsidDel="00F0541C">
          <w:delText xml:space="preserve">western </w:delText>
        </w:r>
      </w:del>
      <w:ins w:id="4589" w:author="Patterson Lamb" w:date="2014-08-11T15:18:00Z">
        <w:r>
          <w:t>W</w:t>
        </w:r>
        <w:r w:rsidRPr="009F44D1">
          <w:t xml:space="preserve">estern </w:t>
        </w:r>
      </w:ins>
      <w:r w:rsidRPr="009F44D1">
        <w:t>Europe and the United States, I do not explore such differences here.</w:t>
      </w:r>
      <w:r w:rsidRPr="009F44D1">
        <w:rPr>
          <w:vertAlign w:val="superscript"/>
        </w:rPr>
        <w:endnoteReference w:id="639"/>
      </w:r>
      <w:r w:rsidRPr="009F44D1">
        <w:t xml:space="preserve"> Rather, I examine how the Nigerian civil war was turned into the international media event </w:t>
      </w:r>
      <w:ins w:id="4591" w:author="Patterson Lamb" w:date="2014-08-11T15:18:00Z">
        <w:r>
          <w:t>“</w:t>
        </w:r>
      </w:ins>
      <w:del w:id="4592" w:author="Patterson Lamb" w:date="2014-08-11T15:18:00Z">
        <w:r w:rsidRPr="006308EC" w:rsidDel="00F0541C">
          <w:delText>‘</w:delText>
        </w:r>
      </w:del>
      <w:r w:rsidRPr="009F44D1">
        <w:t>Biafra</w:t>
      </w:r>
      <w:ins w:id="4593" w:author="Patterson Lamb" w:date="2014-08-11T15:18:00Z">
        <w:r>
          <w:t>”</w:t>
        </w:r>
      </w:ins>
      <w:del w:id="4594" w:author="Patterson Lamb" w:date="2014-08-11T15:18:00Z">
        <w:r w:rsidRPr="006308EC" w:rsidDel="00F0541C">
          <w:delText>’</w:delText>
        </w:r>
      </w:del>
      <w:r w:rsidRPr="009F44D1">
        <w:t xml:space="preserve"> and analy</w:t>
      </w:r>
      <w:del w:id="4595" w:author="Patterson Lamb" w:date="2014-08-11T15:18:00Z">
        <w:r w:rsidRPr="009F44D1" w:rsidDel="00F0541C">
          <w:delText>s</w:delText>
        </w:r>
      </w:del>
      <w:ins w:id="4596" w:author="Patterson Lamb" w:date="2014-08-11T15:18:00Z">
        <w:r>
          <w:t>z</w:t>
        </w:r>
      </w:ins>
      <w:r w:rsidRPr="009F44D1">
        <w:t>e the iconographic patterns into which the pictorial reports about the conflict have been inscribed. Then I explore the rhetoric of Holocaust comparisons in the political communication about the war. In the conclusion, I situate the Biafran episode in what I call the fragmented universalization of the Holocaust.</w:t>
      </w:r>
    </w:p>
    <w:p w:rsidR="005600E9" w:rsidRPr="006308EC" w:rsidRDefault="005600E9" w:rsidP="001A4F98">
      <w:pPr>
        <w:pStyle w:val="A"/>
      </w:pPr>
      <w:bookmarkStart w:id="4597" w:name="CBML_ch10_sec1_001"/>
      <w:r w:rsidRPr="006308EC">
        <w:t>The International Media Event “Biafra”</w:t>
      </w:r>
    </w:p>
    <w:bookmarkEnd w:id="4597"/>
    <w:p w:rsidR="005600E9" w:rsidRPr="009F44D1" w:rsidRDefault="005600E9" w:rsidP="001A4F98">
      <w:pPr>
        <w:pStyle w:val="para-no-indent"/>
      </w:pPr>
      <w:r w:rsidRPr="009F44D1">
        <w:t>The Nigerian civil war was primarily the result of ethicized political conflict, aggravated by economic factors. British colonial rule in Nigeria had left two calamitous legacies: a colonial system that had divided the population along lines of ethnic demarcation</w:t>
      </w:r>
      <w:del w:id="4598" w:author="Patterson Lamb" w:date="2014-08-11T15:19:00Z">
        <w:r w:rsidRPr="009F44D1" w:rsidDel="00F0541C">
          <w:delText>,</w:delText>
        </w:r>
      </w:del>
      <w:r w:rsidRPr="009F44D1">
        <w:t xml:space="preserve"> but had united them in a centrally</w:t>
      </w:r>
      <w:del w:id="4599" w:author="Patterson Lamb" w:date="2014-08-11T15:19:00Z">
        <w:r w:rsidRPr="009F44D1" w:rsidDel="00F0541C">
          <w:delText>-</w:delText>
        </w:r>
      </w:del>
      <w:ins w:id="4600" w:author="Patterson Lamb" w:date="2014-08-11T15:19:00Z">
        <w:r>
          <w:t xml:space="preserve"> </w:t>
        </w:r>
      </w:ins>
      <w:r w:rsidRPr="009F44D1">
        <w:t>governed federal state. Nigeria, a territory created through the amalgamation of Britain</w:t>
      </w:r>
      <w:r w:rsidRPr="006308EC">
        <w:t>’</w:t>
      </w:r>
      <w:r w:rsidRPr="009F44D1">
        <w:t xml:space="preserve">s West African colonial possessions in 1914, was divided into three larger regions. Each region was dominated by one ethnic group: </w:t>
      </w:r>
      <w:bookmarkStart w:id="4601" w:name="_Toc201463907"/>
      <w:r w:rsidRPr="009F44D1">
        <w:t xml:space="preserve">the Islamic Hausa-Fulani in the </w:t>
      </w:r>
      <w:del w:id="4602" w:author="Patterson Lamb" w:date="2014-08-11T15:19:00Z">
        <w:r w:rsidRPr="009F44D1" w:rsidDel="00F0541C">
          <w:delText>North</w:delText>
        </w:r>
      </w:del>
      <w:ins w:id="4603" w:author="Patterson Lamb" w:date="2014-08-11T15:19:00Z">
        <w:r>
          <w:t>n</w:t>
        </w:r>
        <w:r w:rsidRPr="009F44D1">
          <w:t>orth</w:t>
        </w:r>
      </w:ins>
      <w:r w:rsidRPr="009F44D1">
        <w:t xml:space="preserve">, the Yorubas in the </w:t>
      </w:r>
      <w:del w:id="4604" w:author="Patterson Lamb" w:date="2014-08-11T15:19:00Z">
        <w:r w:rsidRPr="009F44D1" w:rsidDel="00F0541C">
          <w:delText>Southwest</w:delText>
        </w:r>
      </w:del>
      <w:ins w:id="4605" w:author="Patterson Lamb" w:date="2014-08-11T15:19:00Z">
        <w:r>
          <w:t>s</w:t>
        </w:r>
        <w:r w:rsidRPr="009F44D1">
          <w:t>outhwest</w:t>
        </w:r>
      </w:ins>
      <w:r w:rsidRPr="009F44D1">
        <w:t xml:space="preserve">, and the Igbos in the </w:t>
      </w:r>
      <w:del w:id="4606" w:author="Patterson Lamb" w:date="2014-08-11T15:19:00Z">
        <w:r w:rsidRPr="009F44D1" w:rsidDel="00F0541C">
          <w:delText>Southeast</w:delText>
        </w:r>
      </w:del>
      <w:ins w:id="4607" w:author="Patterson Lamb" w:date="2014-08-11T15:19:00Z">
        <w:r>
          <w:t>s</w:t>
        </w:r>
        <w:r w:rsidRPr="009F44D1">
          <w:t>outheast</w:t>
        </w:r>
      </w:ins>
      <w:r w:rsidRPr="009F44D1">
        <w:t>. The latter two were predominantly Christian. The territorial and ethnic borders that divided Nigerian society were still in place in 1960 when the country achieved independence. The growing participatory options for the population after independence further weakened the post</w:t>
      </w:r>
      <w:ins w:id="4608" w:author="Patterson Lamb" w:date="2014-08-11T15:20:00Z">
        <w:r>
          <w:t>-</w:t>
        </w:r>
      </w:ins>
      <w:r w:rsidRPr="009F44D1">
        <w:t xml:space="preserve">colonial state. The groups that assumed power defended their positions vehemently. On the regional level, a system of patronage was thus created; on the national level the three </w:t>
      </w:r>
      <w:r w:rsidRPr="006308EC">
        <w:t>“</w:t>
      </w:r>
      <w:r w:rsidRPr="009F44D1">
        <w:t>mega-tribes</w:t>
      </w:r>
      <w:r w:rsidRPr="006308EC">
        <w:t>”</w:t>
      </w:r>
      <w:r w:rsidRPr="009F44D1">
        <w:t xml:space="preserve"> were pitted against each other in their competition for state resources.</w:t>
      </w:r>
      <w:r w:rsidRPr="009F44D1">
        <w:rPr>
          <w:vertAlign w:val="superscript"/>
        </w:rPr>
        <w:endnoteReference w:id="640"/>
      </w:r>
    </w:p>
    <w:p w:rsidR="005600E9" w:rsidRPr="009F44D1" w:rsidRDefault="005600E9" w:rsidP="001A4F98">
      <w:pPr>
        <w:pStyle w:val="para"/>
      </w:pPr>
      <w:r w:rsidRPr="009F44D1">
        <w:t xml:space="preserve">Nigeria was soon struck by a severe political crisis. In late summer 1966, after a series of coups, countercoups, and the onset of military rule, up to 30,000 Igbos living in the </w:t>
      </w:r>
      <w:del w:id="4623" w:author="Patterson Lamb" w:date="2014-08-11T15:20:00Z">
        <w:r w:rsidRPr="009F44D1" w:rsidDel="00F0541C">
          <w:delText xml:space="preserve">North </w:delText>
        </w:r>
      </w:del>
      <w:ins w:id="4624" w:author="Patterson Lamb" w:date="2014-08-11T15:20:00Z">
        <w:r>
          <w:t>n</w:t>
        </w:r>
        <w:r w:rsidRPr="009F44D1">
          <w:t xml:space="preserve">orth </w:t>
        </w:r>
      </w:ins>
      <w:r w:rsidRPr="009F44D1">
        <w:t xml:space="preserve">were killed. The </w:t>
      </w:r>
      <w:del w:id="4625" w:author="Patterson Lamb" w:date="2014-08-11T15:20:00Z">
        <w:r w:rsidRPr="009F44D1" w:rsidDel="00F0541C">
          <w:delText>Northern</w:delText>
        </w:r>
      </w:del>
      <w:ins w:id="4626" w:author="Patterson Lamb" w:date="2014-08-11T15:20:00Z">
        <w:r>
          <w:t>n</w:t>
        </w:r>
        <w:r w:rsidRPr="009F44D1">
          <w:t>orthern</w:t>
        </w:r>
      </w:ins>
      <w:r w:rsidRPr="009F44D1">
        <w:t xml:space="preserve">-dominated military government, which had come to power in July, had failed to prevent the massacres. The violence drove a stream of approximately </w:t>
      </w:r>
      <w:del w:id="4627" w:author="Patterson Lamb" w:date="2014-08-11T15:20:00Z">
        <w:r w:rsidRPr="009F44D1" w:rsidDel="00F0541C">
          <w:delText xml:space="preserve">1 </w:delText>
        </w:r>
      </w:del>
      <w:ins w:id="4628" w:author="Patterson Lamb" w:date="2014-08-11T15:20:00Z">
        <w:r>
          <w:t>one</w:t>
        </w:r>
        <w:r w:rsidRPr="009F44D1">
          <w:t xml:space="preserve"> </w:t>
        </w:r>
      </w:ins>
      <w:r w:rsidRPr="009F44D1">
        <w:t xml:space="preserve">million Igbo refugees to the Eastern Region, the </w:t>
      </w:r>
      <w:r w:rsidRPr="006308EC">
        <w:t>“</w:t>
      </w:r>
      <w:r w:rsidRPr="009F44D1">
        <w:t>homeland</w:t>
      </w:r>
      <w:r w:rsidRPr="006308EC">
        <w:t>”</w:t>
      </w:r>
      <w:r w:rsidRPr="009F44D1">
        <w:t xml:space="preserve"> of their diasporic community. In reaction to the </w:t>
      </w:r>
      <w:r w:rsidRPr="006308EC">
        <w:t>“</w:t>
      </w:r>
      <w:r w:rsidRPr="009F44D1">
        <w:t>pogroms,</w:t>
      </w:r>
      <w:r w:rsidRPr="006308EC">
        <w:t>”</w:t>
      </w:r>
      <w:r w:rsidRPr="009F44D1">
        <w:t xml:space="preserve"> as their propagandists instantaneously called them, the Eastern Region called for more autonomy. </w:t>
      </w:r>
      <w:bookmarkEnd w:id="4601"/>
      <w:r w:rsidRPr="009F44D1">
        <w:t xml:space="preserve">After failed negotiations, the region declared its independence as the Republic of Biafra on </w:t>
      </w:r>
      <w:del w:id="4629" w:author="Patterson Lamb" w:date="2014-08-11T15:20:00Z">
        <w:r w:rsidRPr="009F44D1" w:rsidDel="00F0541C">
          <w:delText xml:space="preserve">May </w:delText>
        </w:r>
      </w:del>
      <w:r w:rsidRPr="009F44D1">
        <w:t xml:space="preserve">30 </w:t>
      </w:r>
      <w:ins w:id="4630" w:author="Patterson Lamb" w:date="2014-08-11T15:20:00Z">
        <w:r w:rsidRPr="009F44D1">
          <w:t xml:space="preserve">May </w:t>
        </w:r>
      </w:ins>
      <w:r w:rsidRPr="009F44D1">
        <w:t xml:space="preserve">1967. A few weeks later, hostilities erupted. On </w:t>
      </w:r>
      <w:ins w:id="4631" w:author="Patterson Lamb" w:date="2014-08-11T15:21:00Z">
        <w:r w:rsidRPr="009F44D1">
          <w:t>6</w:t>
        </w:r>
        <w:r>
          <w:t xml:space="preserve"> </w:t>
        </w:r>
      </w:ins>
      <w:r w:rsidRPr="009F44D1">
        <w:t xml:space="preserve">July </w:t>
      </w:r>
      <w:del w:id="4632" w:author="Patterson Lamb" w:date="2014-08-11T15:21:00Z">
        <w:r w:rsidRPr="009F44D1" w:rsidDel="00F0541C">
          <w:delText xml:space="preserve">6 </w:delText>
        </w:r>
      </w:del>
      <w:r w:rsidRPr="009F44D1">
        <w:t>1967, the Nigerian civil war began.</w:t>
      </w:r>
      <w:r w:rsidRPr="009F44D1">
        <w:rPr>
          <w:vertAlign w:val="superscript"/>
        </w:rPr>
        <w:endnoteReference w:id="641"/>
      </w:r>
    </w:p>
    <w:p w:rsidR="005600E9" w:rsidRPr="009F44D1" w:rsidRDefault="005600E9" w:rsidP="001A4F98">
      <w:pPr>
        <w:pStyle w:val="para"/>
      </w:pPr>
      <w:r w:rsidRPr="009F44D1">
        <w:t xml:space="preserve">The Biafran leadership was confronted with the problem of uniting the heterogeneous population of the secessionist state: the nation of </w:t>
      </w:r>
      <w:r w:rsidRPr="006308EC">
        <w:t>“</w:t>
      </w:r>
      <w:r w:rsidRPr="009F44D1">
        <w:t>Biafra</w:t>
      </w:r>
      <w:r w:rsidRPr="006308EC">
        <w:t>”</w:t>
      </w:r>
      <w:r w:rsidRPr="009F44D1">
        <w:t xml:space="preserve"> still had to be turned into an imaginable community. Only roughly half of the </w:t>
      </w:r>
      <w:del w:id="4663" w:author="Patterson Lamb" w:date="2014-08-11T15:21:00Z">
        <w:r w:rsidRPr="009F44D1" w:rsidDel="00F0541C">
          <w:delText xml:space="preserve">14 </w:delText>
        </w:r>
      </w:del>
      <w:ins w:id="4664" w:author="Patterson Lamb" w:date="2014-08-11T15:21:00Z">
        <w:r>
          <w:t>fourteen</w:t>
        </w:r>
        <w:r w:rsidRPr="009F44D1">
          <w:t xml:space="preserve"> </w:t>
        </w:r>
      </w:ins>
      <w:r w:rsidRPr="009F44D1">
        <w:t>million inhabitants were Igbo</w:t>
      </w:r>
      <w:del w:id="4665" w:author="Patterson Lamb" w:date="2014-08-11T15:21:00Z">
        <w:r w:rsidRPr="009F44D1" w:rsidDel="00F0541C">
          <w:delText>,</w:delText>
        </w:r>
      </w:del>
      <w:ins w:id="4666" w:author="Patterson Lamb" w:date="2014-08-11T15:21:00Z">
        <w:r>
          <w:t>;</w:t>
        </w:r>
      </w:ins>
      <w:r w:rsidRPr="009F44D1">
        <w:t xml:space="preserve"> the rest belonged to different ethnic minorities. An analogy that originated in ethnological genealogies cast the Igbos as the </w:t>
      </w:r>
      <w:r w:rsidRPr="006308EC">
        <w:t>“</w:t>
      </w:r>
      <w:r w:rsidRPr="009F44D1">
        <w:t>Jews of Africa,</w:t>
      </w:r>
      <w:r w:rsidRPr="006308EC">
        <w:t>”</w:t>
      </w:r>
      <w:r w:rsidRPr="009F44D1">
        <w:t xml:space="preserve"> one of Israel</w:t>
      </w:r>
      <w:r w:rsidRPr="006308EC">
        <w:t>’</w:t>
      </w:r>
      <w:r w:rsidRPr="009F44D1">
        <w:t xml:space="preserve">s lost tribes. The Biafran leadership drew on this representation, which many </w:t>
      </w:r>
      <w:del w:id="4667" w:author="Patterson Lamb" w:date="2014-08-11T15:21:00Z">
        <w:r w:rsidRPr="009F44D1" w:rsidDel="00F0541C">
          <w:delText xml:space="preserve">Eastern </w:delText>
        </w:r>
      </w:del>
      <w:ins w:id="4668" w:author="Patterson Lamb" w:date="2014-08-11T15:21:00Z">
        <w:r>
          <w:t>e</w:t>
        </w:r>
        <w:r w:rsidRPr="009F44D1">
          <w:t xml:space="preserve">astern </w:t>
        </w:r>
      </w:ins>
      <w:r w:rsidRPr="009F44D1">
        <w:t>Nigerians had adopted as their self-perception. This analogy, combined with the charge of genocide, was used by the leadership to secure the support of the population; their strategy was to build loyalty to Biafra by emphasi</w:t>
      </w:r>
      <w:del w:id="4669" w:author="Patterson Lamb" w:date="2014-08-11T15:21:00Z">
        <w:r w:rsidRPr="009F44D1" w:rsidDel="00F0541C">
          <w:delText>s</w:delText>
        </w:r>
      </w:del>
      <w:ins w:id="4670" w:author="Patterson Lamb" w:date="2014-08-11T15:21:00Z">
        <w:r>
          <w:t>z</w:t>
        </w:r>
      </w:ins>
      <w:r w:rsidRPr="009F44D1">
        <w:t xml:space="preserve">ing the threat </w:t>
      </w:r>
      <w:del w:id="4671" w:author="Patterson Lamb" w:date="2014-08-11T15:21:00Z">
        <w:r w:rsidRPr="009F44D1" w:rsidDel="00F0541C">
          <w:delText xml:space="preserve">by </w:delText>
        </w:r>
      </w:del>
      <w:ins w:id="4672" w:author="Patterson Lamb" w:date="2014-08-11T15:21:00Z">
        <w:r>
          <w:t>from</w:t>
        </w:r>
        <w:r w:rsidRPr="009F44D1">
          <w:t xml:space="preserve"> </w:t>
        </w:r>
      </w:ins>
      <w:r w:rsidRPr="009F44D1">
        <w:t xml:space="preserve">a common enemy. The secessionists drew on Holocaust memory as a script to project Biafran group identity through narratives of victimization. At the core of this rhetoric was the concept of genocide as the negative founding myth of a new nation: an </w:t>
      </w:r>
      <w:ins w:id="4673" w:author="Patterson Lamb" w:date="2014-08-11T15:22:00Z">
        <w:r>
          <w:t>“</w:t>
        </w:r>
      </w:ins>
      <w:del w:id="4674" w:author="Patterson Lamb" w:date="2014-08-11T15:22:00Z">
        <w:r w:rsidRPr="006308EC" w:rsidDel="00F0541C">
          <w:delText>‘</w:delText>
        </w:r>
      </w:del>
      <w:r w:rsidRPr="009F44D1">
        <w:t>African Israel</w:t>
      </w:r>
      <w:ins w:id="4675" w:author="Patterson Lamb" w:date="2014-08-11T15:22:00Z">
        <w:r>
          <w:t>.”</w:t>
        </w:r>
      </w:ins>
      <w:del w:id="4676" w:author="Patterson Lamb" w:date="2014-08-11T15:22:00Z">
        <w:r w:rsidRPr="006308EC" w:rsidDel="00F0541C">
          <w:delText>’</w:delText>
        </w:r>
        <w:r w:rsidRPr="009F44D1" w:rsidDel="00F0541C">
          <w:delText>.</w:delText>
        </w:r>
      </w:del>
      <w:r w:rsidRPr="009F44D1">
        <w:rPr>
          <w:vertAlign w:val="superscript"/>
        </w:rPr>
        <w:endnoteReference w:id="642"/>
      </w:r>
    </w:p>
    <w:p w:rsidR="005600E9" w:rsidRPr="009F44D1" w:rsidRDefault="005600E9" w:rsidP="001A4F98">
      <w:pPr>
        <w:pStyle w:val="para"/>
      </w:pPr>
      <w:r w:rsidRPr="009F44D1">
        <w:t xml:space="preserve">This rhetoric of genocide was addressed to the international community as well as to would-be Biafrans. The secessionists tried to gain diplomatic advantage through intensive propaganda. As the </w:t>
      </w:r>
      <w:r w:rsidRPr="006308EC">
        <w:t>“</w:t>
      </w:r>
      <w:r w:rsidRPr="009F44D1">
        <w:t>diplomatic revolution</w:t>
      </w:r>
      <w:r w:rsidRPr="006308EC">
        <w:t>”</w:t>
      </w:r>
      <w:r w:rsidRPr="009F44D1">
        <w:t xml:space="preserve"> of Algeria</w:t>
      </w:r>
      <w:r w:rsidRPr="006308EC">
        <w:t>’</w:t>
      </w:r>
      <w:r w:rsidRPr="009F44D1">
        <w:t>s anti</w:t>
      </w:r>
      <w:ins w:id="4682" w:author="Patterson Lamb" w:date="2014-08-11T15:22:00Z">
        <w:r>
          <w:t>-</w:t>
        </w:r>
      </w:ins>
      <w:r w:rsidRPr="009F44D1">
        <w:t>colonial fight demonstrated, militarily futile Third World conflicts could be won through their successful internationalization.</w:t>
      </w:r>
      <w:r w:rsidRPr="009F44D1">
        <w:rPr>
          <w:vertAlign w:val="superscript"/>
        </w:rPr>
        <w:endnoteReference w:id="643"/>
      </w:r>
      <w:r w:rsidRPr="009F44D1">
        <w:t xml:space="preserve"> Biafra engaged public relations agencies in Europe and the </w:t>
      </w:r>
      <w:del w:id="4687" w:author="Patterson Lamb" w:date="2014-08-11T15:22:00Z">
        <w:r w:rsidRPr="009F44D1" w:rsidDel="00F0541C">
          <w:delText xml:space="preserve">US </w:delText>
        </w:r>
      </w:del>
      <w:ins w:id="4688" w:author="Patterson Lamb" w:date="2014-08-11T15:22:00Z">
        <w:r>
          <w:t>United States</w:t>
        </w:r>
        <w:r w:rsidRPr="009F44D1">
          <w:t xml:space="preserve"> </w:t>
        </w:r>
      </w:ins>
      <w:r w:rsidRPr="009F44D1">
        <w:t>to coordinate their propaganda efforts internationally.</w:t>
      </w:r>
      <w:r w:rsidRPr="009F44D1">
        <w:rPr>
          <w:vertAlign w:val="superscript"/>
        </w:rPr>
        <w:endnoteReference w:id="644"/>
      </w:r>
      <w:r w:rsidRPr="009F44D1">
        <w:t xml:space="preserve"> Biafran expatriates abroad also campaigned for the secessionist cause.</w:t>
      </w:r>
      <w:r w:rsidRPr="009F44D1">
        <w:rPr>
          <w:vertAlign w:val="superscript"/>
        </w:rPr>
        <w:endnoteReference w:id="645"/>
      </w:r>
      <w:r w:rsidRPr="009F44D1">
        <w:t xml:space="preserve"> However, competing for media coverage with the Prague Spring, the Vietnam War</w:t>
      </w:r>
      <w:ins w:id="4695" w:author="Patterson Lamb" w:date="2014-08-11T15:22:00Z">
        <w:r>
          <w:t>,</w:t>
        </w:r>
      </w:ins>
      <w:r w:rsidRPr="009F44D1">
        <w:t xml:space="preserve"> and student protest, the conflict did not attract a lot of international interest during its first year.</w:t>
      </w:r>
      <w:r w:rsidRPr="009F44D1">
        <w:rPr>
          <w:vertAlign w:val="superscript"/>
        </w:rPr>
        <w:endnoteReference w:id="646"/>
      </w:r>
    </w:p>
    <w:p w:rsidR="005600E9" w:rsidRPr="009F44D1" w:rsidRDefault="005600E9" w:rsidP="001A4F98">
      <w:pPr>
        <w:pStyle w:val="para"/>
      </w:pPr>
      <w:r w:rsidRPr="009F44D1">
        <w:t>This changed dramatically in the summer months of 1968 when journalists began to report on famine in the secessionist republic. Missionaries in Biafra, fearful that the conflict would result in genocide against their fellow believers in the mostly Christian breakaway state, were the first to alert the press to the crisis.</w:t>
      </w:r>
      <w:r w:rsidRPr="009F44D1">
        <w:rPr>
          <w:vertAlign w:val="superscript"/>
        </w:rPr>
        <w:endnoteReference w:id="647"/>
      </w:r>
      <w:r w:rsidRPr="009F44D1">
        <w:t xml:space="preserve"> Biafran </w:t>
      </w:r>
      <w:del w:id="4706" w:author="Patterson Lamb" w:date="2014-08-11T15:23:00Z">
        <w:r w:rsidRPr="009F44D1" w:rsidDel="00F0541C">
          <w:delText xml:space="preserve">PR </w:delText>
        </w:r>
      </w:del>
      <w:ins w:id="4707" w:author="Patterson Lamb" w:date="2014-08-11T15:23:00Z">
        <w:r>
          <w:t>public relations</w:t>
        </w:r>
        <w:r w:rsidRPr="009F44D1">
          <w:t xml:space="preserve"> </w:t>
        </w:r>
      </w:ins>
      <w:r w:rsidRPr="009F44D1">
        <w:t>agents organi</w:t>
      </w:r>
      <w:del w:id="4708" w:author="Patterson Lamb" w:date="2014-08-11T15:23:00Z">
        <w:r w:rsidRPr="009F44D1" w:rsidDel="00F0541C">
          <w:delText>s</w:delText>
        </w:r>
      </w:del>
      <w:ins w:id="4709" w:author="Patterson Lamb" w:date="2014-08-11T15:23:00Z">
        <w:r>
          <w:t>z</w:t>
        </w:r>
      </w:ins>
      <w:r w:rsidRPr="009F44D1">
        <w:t xml:space="preserve">ed the flight of foreign media representatives into the enclave. Soon journalists and photographers flocked into the crisis area. The first front page report of a major newspaper was published on </w:t>
      </w:r>
      <w:ins w:id="4710" w:author="Patterson Lamb" w:date="2014-08-11T15:23:00Z">
        <w:r>
          <w:t xml:space="preserve">12 </w:t>
        </w:r>
      </w:ins>
      <w:r w:rsidRPr="009F44D1">
        <w:t xml:space="preserve">June </w:t>
      </w:r>
      <w:del w:id="4711" w:author="Patterson Lamb" w:date="2014-08-11T15:23:00Z">
        <w:r w:rsidRPr="009F44D1" w:rsidDel="00F0541C">
          <w:delText>12,</w:delText>
        </w:r>
      </w:del>
      <w:r w:rsidRPr="009F44D1">
        <w:t xml:space="preserve"> 1968 in the British </w:t>
      </w:r>
      <w:r w:rsidRPr="007D5122">
        <w:rPr>
          <w:i/>
        </w:rPr>
        <w:t>Sun</w:t>
      </w:r>
      <w:r w:rsidRPr="009F44D1">
        <w:t xml:space="preserve"> </w:t>
      </w:r>
      <w:r w:rsidRPr="006308EC">
        <w:t>–</w:t>
      </w:r>
      <w:r w:rsidRPr="009F44D1">
        <w:t xml:space="preserve"> still a reputable newspaper back then </w:t>
      </w:r>
      <w:r w:rsidRPr="006308EC">
        <w:t>–</w:t>
      </w:r>
      <w:r w:rsidRPr="009F44D1">
        <w:t xml:space="preserve"> which described the secessionist republic as a </w:t>
      </w:r>
      <w:r w:rsidRPr="006308EC">
        <w:t>“</w:t>
      </w:r>
      <w:r w:rsidRPr="009F44D1">
        <w:t>Land of no hope, where children wait to die.</w:t>
      </w:r>
      <w:ins w:id="4712" w:author="Patterson Lamb" w:date="2014-08-11T15:23:00Z">
        <w:r>
          <w:t>”</w:t>
        </w:r>
      </w:ins>
      <w:del w:id="4713" w:author="Patterson Lamb" w:date="2014-08-11T15:23:00Z">
        <w:r w:rsidRPr="006308EC" w:rsidDel="00F0541C">
          <w:delText>“</w:delText>
        </w:r>
      </w:del>
      <w:r w:rsidRPr="009F44D1">
        <w:rPr>
          <w:vertAlign w:val="superscript"/>
        </w:rPr>
        <w:endnoteReference w:id="648"/>
      </w:r>
      <w:r w:rsidRPr="009F44D1">
        <w:t xml:space="preserve"> In the following weeks, countless reports followed in the Western press, on TV and radio. Between June and October 1968, Biafra hit the headlines of international news reporting.</w:t>
      </w:r>
      <w:r w:rsidRPr="009F44D1">
        <w:rPr>
          <w:vertAlign w:val="superscript"/>
        </w:rPr>
        <w:endnoteReference w:id="649"/>
      </w:r>
    </w:p>
    <w:p w:rsidR="005600E9" w:rsidRPr="009F44D1" w:rsidRDefault="005600E9" w:rsidP="001A4F98">
      <w:pPr>
        <w:pStyle w:val="para"/>
      </w:pPr>
      <w:r w:rsidRPr="009F44D1">
        <w:t xml:space="preserve">Thus Biafra heralded the </w:t>
      </w:r>
      <w:r w:rsidRPr="006308EC">
        <w:t>“</w:t>
      </w:r>
      <w:r w:rsidRPr="009F44D1">
        <w:t>age of televised disaster</w:t>
      </w:r>
      <w:ins w:id="4718" w:author="Patterson Lamb" w:date="2014-08-11T15:24:00Z">
        <w:r>
          <w:t>.</w:t>
        </w:r>
      </w:ins>
      <w:r w:rsidRPr="006308EC">
        <w:t>”</w:t>
      </w:r>
      <w:del w:id="4719" w:author="Patterson Lamb" w:date="2014-08-11T15:24:00Z">
        <w:r w:rsidRPr="009F44D1" w:rsidDel="00F0541C">
          <w:delText>.</w:delText>
        </w:r>
      </w:del>
      <w:r w:rsidRPr="009F44D1">
        <w:rPr>
          <w:vertAlign w:val="superscript"/>
        </w:rPr>
        <w:endnoteReference w:id="650"/>
      </w:r>
      <w:r w:rsidRPr="009F44D1">
        <w:t xml:space="preserve"> More to the point, it was the interplay of television images and photojournalistic reports that created the event </w:t>
      </w:r>
      <w:r w:rsidRPr="006308EC">
        <w:t>–</w:t>
      </w:r>
      <w:r w:rsidRPr="009F44D1">
        <w:t xml:space="preserve"> and Biafra</w:t>
      </w:r>
      <w:r w:rsidRPr="006308EC">
        <w:t>’</w:t>
      </w:r>
      <w:r w:rsidRPr="009F44D1">
        <w:t xml:space="preserve">s iconography. In the late 1960s, TV and photojournalism entered a </w:t>
      </w:r>
      <w:r w:rsidRPr="006308EC">
        <w:t>“</w:t>
      </w:r>
      <w:r w:rsidRPr="009F44D1">
        <w:t>relationship of mutual influence</w:t>
      </w:r>
      <w:r w:rsidRPr="006308EC">
        <w:t>”</w:t>
      </w:r>
      <w:r w:rsidRPr="009F44D1">
        <w:t>; together, they defined the visual landscape of faraway crises.</w:t>
      </w:r>
      <w:r w:rsidRPr="009F44D1">
        <w:rPr>
          <w:vertAlign w:val="superscript"/>
        </w:rPr>
        <w:endnoteReference w:id="651"/>
      </w:r>
      <w:r w:rsidRPr="009F44D1">
        <w:t xml:space="preserve"> Photojournalists increasingly focus</w:t>
      </w:r>
      <w:del w:id="4726" w:author="Patterson Lamb" w:date="2014-08-11T15:24:00Z">
        <w:r w:rsidRPr="009F44D1" w:rsidDel="00F0541C">
          <w:delText>s</w:delText>
        </w:r>
      </w:del>
      <w:r w:rsidRPr="009F44D1">
        <w:t>ed on capturing decisive moments or symbolically laden compositions. Photojournalism thus created the iconic images of Third World wars, images that defined both their contemporary perception and their afterlife in cultural memory</w:t>
      </w:r>
      <w:ins w:id="4727" w:author="Patterson Lamb" w:date="2014-08-11T15:24:00Z">
        <w:r>
          <w:t>.</w:t>
        </w:r>
      </w:ins>
      <w:del w:id="4728" w:author="Patterson Lamb" w:date="2014-08-11T15:24:00Z">
        <w:r w:rsidRPr="006308EC" w:rsidDel="00F0541C">
          <w:delText>…</w:delText>
        </w:r>
      </w:del>
      <w:r w:rsidRPr="009F44D1">
        <w:rPr>
          <w:vertAlign w:val="superscript"/>
        </w:rPr>
        <w:endnoteReference w:id="652"/>
      </w:r>
    </w:p>
    <w:p w:rsidR="005600E9" w:rsidRPr="009F44D1" w:rsidRDefault="005600E9" w:rsidP="001A4F98">
      <w:pPr>
        <w:pStyle w:val="para"/>
      </w:pPr>
      <w:r w:rsidRPr="009F44D1">
        <w:t xml:space="preserve">Media reports left a lasting imprint on the minds of many contemporaries, who described them as nightmarish, inconceivably horrific </w:t>
      </w:r>
      <w:r w:rsidRPr="006308EC">
        <w:t>–</w:t>
      </w:r>
      <w:r w:rsidRPr="009F44D1">
        <w:t xml:space="preserve"> and yet so real. Responding to these first visual reports, Lady Violet Bonham Carter noted in her diary that </w:t>
      </w:r>
      <w:r w:rsidRPr="006308EC">
        <w:t>“</w:t>
      </w:r>
      <w:r w:rsidRPr="009F44D1">
        <w:t xml:space="preserve">Biafra is the ghost </w:t>
      </w:r>
      <w:r w:rsidRPr="006308EC">
        <w:t>–</w:t>
      </w:r>
      <w:r w:rsidRPr="009F44D1">
        <w:t xml:space="preserve"> no alas reality </w:t>
      </w:r>
      <w:r w:rsidRPr="006308EC">
        <w:t>–</w:t>
      </w:r>
      <w:r w:rsidRPr="009F44D1">
        <w:t xml:space="preserve"> which haunts me at present.</w:t>
      </w:r>
      <w:r w:rsidRPr="006308EC">
        <w:t>”</w:t>
      </w:r>
      <w:r w:rsidRPr="009F44D1">
        <w:rPr>
          <w:vertAlign w:val="superscript"/>
        </w:rPr>
        <w:endnoteReference w:id="653"/>
      </w:r>
      <w:r w:rsidRPr="009F44D1">
        <w:t xml:space="preserve"> By August she was convinced of the veracity of these apparitions. In a House of Lords emergency debate, the grand dame of British liberalism underlined: </w:t>
      </w:r>
      <w:r w:rsidRPr="006308EC">
        <w:t>“</w:t>
      </w:r>
      <w:r w:rsidRPr="009F44D1">
        <w:t>Thanks to the miracle of television we see history happening before our eyes. We see no Ibo propaganda; we see the facts</w:t>
      </w:r>
      <w:ins w:id="4735" w:author="Patterson Lamb" w:date="2014-08-11T15:25:00Z">
        <w:r>
          <w:t>.</w:t>
        </w:r>
      </w:ins>
      <w:del w:id="4736" w:author="Patterson Lamb" w:date="2014-08-11T15:25:00Z">
        <w:r w:rsidRPr="009F44D1" w:rsidDel="00F0541C">
          <w:delText xml:space="preserve"> [</w:delText>
        </w:r>
        <w:r w:rsidRPr="006308EC" w:rsidDel="00F0541C">
          <w:delText>…</w:delText>
        </w:r>
        <w:r w:rsidRPr="009F44D1" w:rsidDel="00F0541C">
          <w:delText>].</w:delText>
        </w:r>
      </w:del>
      <w:r w:rsidRPr="006308EC">
        <w:t>”</w:t>
      </w:r>
      <w:r w:rsidRPr="009F44D1">
        <w:rPr>
          <w:vertAlign w:val="superscript"/>
        </w:rPr>
        <w:endnoteReference w:id="654"/>
      </w:r>
      <w:r w:rsidRPr="009F44D1">
        <w:t xml:space="preserve"> Other commentators argued similarly. Novelist G</w:t>
      </w:r>
      <w:r w:rsidRPr="006308EC">
        <w:t>ü</w:t>
      </w:r>
      <w:r w:rsidRPr="009F44D1">
        <w:t xml:space="preserve">nter Grass explained that the </w:t>
      </w:r>
      <w:r w:rsidRPr="006308EC">
        <w:t>“</w:t>
      </w:r>
      <w:r w:rsidRPr="009F44D1">
        <w:t>V</w:t>
      </w:r>
      <w:r w:rsidRPr="006308EC">
        <w:t>ö</w:t>
      </w:r>
      <w:r w:rsidRPr="009F44D1">
        <w:t>lkermord</w:t>
      </w:r>
      <w:r w:rsidRPr="006308EC">
        <w:t>”</w:t>
      </w:r>
      <w:r w:rsidRPr="009F44D1">
        <w:t xml:space="preserve"> in Biafra was happening publicly as an everyday spectacle: </w:t>
      </w:r>
      <w:r w:rsidRPr="006308EC">
        <w:t>“</w:t>
      </w:r>
      <w:r w:rsidRPr="009F44D1">
        <w:t>after dinner we watch how people starve and die in Biafra.</w:t>
      </w:r>
      <w:r w:rsidRPr="006308EC">
        <w:t>”</w:t>
      </w:r>
      <w:r w:rsidRPr="009F44D1">
        <w:rPr>
          <w:vertAlign w:val="superscript"/>
        </w:rPr>
        <w:endnoteReference w:id="655"/>
      </w:r>
      <w:r w:rsidRPr="009F44D1">
        <w:t xml:space="preserve"> Witnessing these scenes in full color, motion</w:t>
      </w:r>
      <w:ins w:id="4750" w:author="Patterson Lamb" w:date="2014-08-11T15:25:00Z">
        <w:r>
          <w:t>,</w:t>
        </w:r>
      </w:ins>
      <w:r w:rsidRPr="009F44D1">
        <w:t xml:space="preserve"> and sound </w:t>
      </w:r>
      <w:r w:rsidRPr="006308EC">
        <w:t>–</w:t>
      </w:r>
      <w:r w:rsidRPr="009F44D1">
        <w:t xml:space="preserve"> the TV reports usually featured the children crying </w:t>
      </w:r>
      <w:r w:rsidRPr="006308EC">
        <w:t>–</w:t>
      </w:r>
      <w:r w:rsidRPr="009F44D1">
        <w:t xml:space="preserve"> amplified the excruciating impression they left.</w:t>
      </w:r>
      <w:r w:rsidRPr="009F44D1">
        <w:rPr>
          <w:vertAlign w:val="superscript"/>
        </w:rPr>
        <w:endnoteReference w:id="656"/>
      </w:r>
      <w:r w:rsidRPr="009F44D1">
        <w:t xml:space="preserve"> The representational force of TV and photographs lent a ghastly </w:t>
      </w:r>
      <w:r w:rsidRPr="006308EC">
        <w:t>“</w:t>
      </w:r>
      <w:r w:rsidRPr="009F44D1">
        <w:t>reality effect</w:t>
      </w:r>
      <w:r w:rsidRPr="006308EC">
        <w:t>”</w:t>
      </w:r>
      <w:r w:rsidRPr="009F44D1">
        <w:t xml:space="preserve"> to the reports.</w:t>
      </w:r>
      <w:r w:rsidRPr="009F44D1">
        <w:rPr>
          <w:vertAlign w:val="superscript"/>
        </w:rPr>
        <w:endnoteReference w:id="657"/>
      </w:r>
    </w:p>
    <w:p w:rsidR="005600E9" w:rsidRPr="009F44D1" w:rsidRDefault="005600E9" w:rsidP="001A4F98">
      <w:pPr>
        <w:pStyle w:val="para"/>
      </w:pPr>
      <w:r w:rsidRPr="009F44D1">
        <w:t xml:space="preserve">At the core of this event was the icon of the starving </w:t>
      </w:r>
      <w:r w:rsidRPr="006308EC">
        <w:t>“</w:t>
      </w:r>
      <w:r w:rsidRPr="009F44D1">
        <w:t>Biafran Babies,</w:t>
      </w:r>
      <w:r w:rsidRPr="006308EC">
        <w:t>”</w:t>
      </w:r>
      <w:r w:rsidRPr="009F44D1">
        <w:t xml:space="preserve"> skeletal infants deformed by malnourishment and illness. The children</w:t>
      </w:r>
      <w:r w:rsidRPr="006308EC">
        <w:t>’</w:t>
      </w:r>
      <w:r w:rsidRPr="009F44D1">
        <w:t xml:space="preserve">s bodies were in the focus of this </w:t>
      </w:r>
      <w:r w:rsidRPr="006308EC">
        <w:t>“</w:t>
      </w:r>
      <w:r w:rsidRPr="009F44D1">
        <w:t>humanitarian lens</w:t>
      </w:r>
      <w:r w:rsidRPr="006308EC">
        <w:t>”</w:t>
      </w:r>
      <w:r w:rsidRPr="009F44D1">
        <w:t>; their deformations were described in lurid detail in the texts.</w:t>
      </w:r>
      <w:r w:rsidRPr="009F44D1">
        <w:rPr>
          <w:vertAlign w:val="superscript"/>
        </w:rPr>
        <w:endnoteReference w:id="658"/>
      </w:r>
      <w:r w:rsidRPr="009F44D1">
        <w:t xml:space="preserve"> This humanitarian narrative relied on bodily details to render the pain of others tangible </w:t>
      </w:r>
      <w:r w:rsidRPr="006308EC">
        <w:t>–</w:t>
      </w:r>
      <w:r w:rsidRPr="009F44D1">
        <w:t xml:space="preserve"> and on an iconography that aimed at the audience</w:t>
      </w:r>
      <w:r w:rsidRPr="006308EC">
        <w:t>’</w:t>
      </w:r>
      <w:r w:rsidRPr="009F44D1">
        <w:t>s emotions.</w:t>
      </w:r>
      <w:r w:rsidRPr="009F44D1">
        <w:rPr>
          <w:vertAlign w:val="superscript"/>
        </w:rPr>
        <w:t xml:space="preserve"> </w:t>
      </w:r>
      <w:r w:rsidRPr="009F44D1">
        <w:rPr>
          <w:vertAlign w:val="superscript"/>
        </w:rPr>
        <w:endnoteReference w:id="659"/>
      </w:r>
      <w:r w:rsidRPr="009F44D1">
        <w:t xml:space="preserve"> The wide opened eyes are one of the recurrent motifs of the photographic staging of the </w:t>
      </w:r>
      <w:r w:rsidRPr="006308EC">
        <w:t>“</w:t>
      </w:r>
      <w:r w:rsidRPr="009F44D1">
        <w:t xml:space="preserve">Biafran </w:t>
      </w:r>
      <w:del w:id="4777" w:author="Patterson Lamb" w:date="2014-08-11T15:26:00Z">
        <w:r w:rsidRPr="009F44D1" w:rsidDel="00F0541C">
          <w:delText>b</w:delText>
        </w:r>
      </w:del>
      <w:ins w:id="4778" w:author="Patterson Lamb" w:date="2014-08-11T15:26:00Z">
        <w:r>
          <w:t>B</w:t>
        </w:r>
      </w:ins>
      <w:r w:rsidRPr="009F44D1">
        <w:t>abies,</w:t>
      </w:r>
      <w:r w:rsidRPr="006308EC">
        <w:t>”</w:t>
      </w:r>
      <w:r w:rsidRPr="009F44D1">
        <w:t xml:space="preserve"> which seem to beg for the beholder</w:t>
      </w:r>
      <w:r w:rsidRPr="006308EC">
        <w:t>’</w:t>
      </w:r>
      <w:r w:rsidRPr="009F44D1">
        <w:t>s help. Moreover, the observer of these images was himself observed, questioned about his inaction as a mere consumer of the imagery.</w:t>
      </w:r>
      <w:r w:rsidRPr="009F44D1">
        <w:rPr>
          <w:vertAlign w:val="superscript"/>
        </w:rPr>
        <w:endnoteReference w:id="660"/>
      </w:r>
      <w:r w:rsidRPr="009F44D1">
        <w:t xml:space="preserve"> In one book account, the authors have a group of children in a photograph ask: </w:t>
      </w:r>
      <w:r w:rsidRPr="006308EC">
        <w:t>“</w:t>
      </w:r>
      <w:r w:rsidRPr="009F44D1">
        <w:t>Why, yes, why do you let us die of hunger?</w:t>
      </w:r>
      <w:r w:rsidRPr="006308EC">
        <w:t>”</w:t>
      </w:r>
      <w:r w:rsidRPr="009F44D1">
        <w:rPr>
          <w:vertAlign w:val="superscript"/>
        </w:rPr>
        <w:endnoteReference w:id="661"/>
      </w:r>
      <w:r w:rsidRPr="009F44D1">
        <w:t xml:space="preserve"> Here the journalists speak </w:t>
      </w:r>
      <w:r w:rsidRPr="007D5122">
        <w:rPr>
          <w:i/>
        </w:rPr>
        <w:t>for</w:t>
      </w:r>
      <w:r w:rsidRPr="009F44D1">
        <w:t xml:space="preserve"> the children </w:t>
      </w:r>
      <w:r w:rsidRPr="006308EC">
        <w:t>–</w:t>
      </w:r>
      <w:r w:rsidRPr="009F44D1">
        <w:t xml:space="preserve"> but the objects of pity themselves remain silent. They are never given a voice of their own in these texts. The agency to speak </w:t>
      </w:r>
      <w:r w:rsidRPr="006308EC">
        <w:t>–</w:t>
      </w:r>
      <w:r w:rsidRPr="009F44D1">
        <w:t xml:space="preserve"> and to act </w:t>
      </w:r>
      <w:r w:rsidRPr="006308EC">
        <w:t>–</w:t>
      </w:r>
      <w:r w:rsidRPr="009F44D1">
        <w:t xml:space="preserve"> lies entirely with the Western observers.</w:t>
      </w:r>
    </w:p>
    <w:p w:rsidR="005600E9" w:rsidRPr="009F44D1" w:rsidRDefault="005600E9" w:rsidP="001A4F98">
      <w:pPr>
        <w:pStyle w:val="para"/>
      </w:pPr>
      <w:r w:rsidRPr="009F44D1">
        <w:t xml:space="preserve">The journalists frequently addressed their readers </w:t>
      </w:r>
      <w:r w:rsidRPr="006308EC">
        <w:t>–</w:t>
      </w:r>
      <w:r w:rsidRPr="009F44D1">
        <w:t xml:space="preserve"> and themselves </w:t>
      </w:r>
      <w:r w:rsidRPr="006308EC">
        <w:t>–</w:t>
      </w:r>
      <w:r w:rsidRPr="009F44D1">
        <w:t xml:space="preserve"> as </w:t>
      </w:r>
      <w:r w:rsidRPr="006308EC">
        <w:t>“</w:t>
      </w:r>
      <w:r w:rsidRPr="009F44D1">
        <w:t>us</w:t>
      </w:r>
      <w:ins w:id="4784" w:author="Patterson Lamb" w:date="2014-08-11T15:26:00Z">
        <w:r>
          <w:t>.</w:t>
        </w:r>
      </w:ins>
      <w:r w:rsidRPr="006308EC">
        <w:t>”</w:t>
      </w:r>
      <w:del w:id="4785" w:author="Patterson Lamb" w:date="2014-08-11T15:26:00Z">
        <w:r w:rsidRPr="009F44D1" w:rsidDel="00F0541C">
          <w:delText>.</w:delText>
        </w:r>
      </w:del>
      <w:r w:rsidRPr="009F44D1">
        <w:t xml:space="preserve"> Thus they created a shared collective identity, an </w:t>
      </w:r>
      <w:r w:rsidRPr="006308EC">
        <w:t>“</w:t>
      </w:r>
      <w:r w:rsidRPr="009F44D1">
        <w:t>emotional community</w:t>
      </w:r>
      <w:r w:rsidRPr="006308EC">
        <w:t>”</w:t>
      </w:r>
      <w:r w:rsidRPr="009F44D1">
        <w:t xml:space="preserve"> of Western observers </w:t>
      </w:r>
      <w:r w:rsidRPr="006308EC">
        <w:t>–</w:t>
      </w:r>
      <w:r w:rsidRPr="009F44D1">
        <w:t xml:space="preserve"> journalists in the field and audiences at home.</w:t>
      </w:r>
      <w:r w:rsidRPr="009F44D1">
        <w:rPr>
          <w:vertAlign w:val="superscript"/>
        </w:rPr>
        <w:endnoteReference w:id="662"/>
      </w:r>
      <w:r w:rsidRPr="009F44D1">
        <w:t xml:space="preserve"> According to captions and headlines, this collective of Western witnesses is confronted with </w:t>
      </w:r>
      <w:r w:rsidRPr="006308EC">
        <w:t>“</w:t>
      </w:r>
      <w:r w:rsidRPr="009F44D1">
        <w:t>looks of children which condemn us</w:t>
      </w:r>
      <w:r w:rsidRPr="006308EC">
        <w:t>”</w:t>
      </w:r>
      <w:r w:rsidRPr="009F44D1">
        <w:t xml:space="preserve">; the pictures </w:t>
      </w:r>
      <w:r w:rsidRPr="006308EC">
        <w:t>“</w:t>
      </w:r>
      <w:r w:rsidRPr="009F44D1">
        <w:t>accuse</w:t>
      </w:r>
      <w:r w:rsidRPr="006308EC">
        <w:t>”</w:t>
      </w:r>
      <w:r w:rsidRPr="009F44D1">
        <w:t xml:space="preserve"> them </w:t>
      </w:r>
      <w:ins w:id="4787" w:author="Patterson Lamb" w:date="2014-08-11T15:27:00Z">
        <w:r>
          <w:t>(Figure 10.1</w:t>
        </w:r>
      </w:ins>
      <w:del w:id="4788" w:author="Patterson Lamb" w:date="2014-08-11T15:27:00Z">
        <w:r w:rsidRPr="009F44D1" w:rsidDel="00F0541C">
          <w:delText>[</w:delText>
        </w:r>
      </w:del>
      <w:del w:id="4789" w:author="Newgen2" w:date="2014-11-08T20:44:00Z">
        <w:r w:rsidRPr="005D071C" w:rsidDel="008302A5">
          <w:rPr>
            <w:shd w:val="clear" w:color="auto" w:fill="C0C0C0"/>
          </w:rPr>
          <w:delText>Fig. 10.1</w:delText>
        </w:r>
      </w:del>
      <w:del w:id="4790" w:author="Patterson Lamb" w:date="2014-08-11T15:27:00Z">
        <w:r w:rsidRPr="009F44D1" w:rsidDel="00F0541C">
          <w:delText>]</w:delText>
        </w:r>
      </w:del>
      <w:ins w:id="4791" w:author="Patterson Lamb" w:date="2014-08-11T15:27:00Z">
        <w:r>
          <w:t>)</w:t>
        </w:r>
      </w:ins>
      <w:r w:rsidRPr="009F44D1">
        <w:t>.</w:t>
      </w:r>
      <w:r w:rsidRPr="009F44D1">
        <w:rPr>
          <w:vertAlign w:val="superscript"/>
        </w:rPr>
        <w:endnoteReference w:id="663"/>
      </w:r>
      <w:r w:rsidRPr="009F44D1">
        <w:t xml:space="preserve"> In a gesture of self-accusation, journalists questioned the passivity of Western observers, and readers found themselves standing in the dock of a media campaign which heavily employed a language of rights and religiously charged terms to arouse guilt.</w:t>
      </w:r>
      <w:r w:rsidRPr="009F44D1">
        <w:rPr>
          <w:vertAlign w:val="superscript"/>
        </w:rPr>
        <w:endnoteReference w:id="664"/>
      </w:r>
    </w:p>
    <w:p w:rsidR="005600E9" w:rsidRPr="009F44D1" w:rsidRDefault="005600E9" w:rsidP="001A4F98">
      <w:pPr>
        <w:pStyle w:val="para"/>
      </w:pPr>
      <w:r w:rsidRPr="009F44D1">
        <w:t xml:space="preserve">For the </w:t>
      </w:r>
      <w:r w:rsidRPr="006308EC">
        <w:t>“</w:t>
      </w:r>
      <w:r w:rsidRPr="009F44D1">
        <w:t>emotional community</w:t>
      </w:r>
      <w:r w:rsidRPr="006308EC">
        <w:t>”</w:t>
      </w:r>
      <w:r w:rsidRPr="009F44D1">
        <w:t xml:space="preserve"> thus evoked, the detailed descriptions of eyewitnesses</w:t>
      </w:r>
      <w:r w:rsidRPr="006308EC">
        <w:t>’</w:t>
      </w:r>
      <w:r w:rsidRPr="009F44D1">
        <w:t xml:space="preserve"> emotional reactions to the suffering of the children provide what may be called </w:t>
      </w:r>
      <w:r w:rsidRPr="006308EC">
        <w:t>“</w:t>
      </w:r>
      <w:r w:rsidRPr="009F44D1">
        <w:t>templates of emotion.</w:t>
      </w:r>
      <w:r w:rsidRPr="006308EC">
        <w:t>”</w:t>
      </w:r>
      <w:r w:rsidRPr="009F44D1">
        <w:rPr>
          <w:vertAlign w:val="superscript"/>
        </w:rPr>
        <w:endnoteReference w:id="665"/>
      </w:r>
      <w:r w:rsidRPr="009F44D1">
        <w:t xml:space="preserve"> These protocols of sentiment are characteristic for many of these texts.</w:t>
      </w:r>
      <w:r w:rsidRPr="009F44D1">
        <w:rPr>
          <w:vertAlign w:val="superscript"/>
        </w:rPr>
        <w:endnoteReference w:id="666"/>
      </w:r>
      <w:r w:rsidRPr="009F44D1">
        <w:t xml:space="preserve"> </w:t>
      </w:r>
      <w:r w:rsidRPr="006308EC">
        <w:t>“</w:t>
      </w:r>
      <w:r w:rsidRPr="009F44D1">
        <w:t>Eyewitness reports</w:t>
      </w:r>
      <w:r w:rsidRPr="006308EC">
        <w:t>”</w:t>
      </w:r>
      <w:r w:rsidRPr="009F44D1">
        <w:rPr>
          <w:vertAlign w:val="superscript"/>
        </w:rPr>
        <w:t xml:space="preserve"> </w:t>
      </w:r>
      <w:r w:rsidRPr="009F44D1">
        <w:t xml:space="preserve">regularly featured accounts of </w:t>
      </w:r>
      <w:del w:id="4806" w:author="Patterson Lamb" w:date="2014-08-11T15:28:00Z">
        <w:r w:rsidRPr="009F44D1" w:rsidDel="00C26E5F">
          <w:delText xml:space="preserve">western </w:delText>
        </w:r>
      </w:del>
      <w:ins w:id="4807" w:author="Patterson Lamb" w:date="2014-08-11T15:28:00Z">
        <w:r>
          <w:t>W</w:t>
        </w:r>
        <w:r w:rsidRPr="009F44D1">
          <w:t xml:space="preserve">estern </w:t>
        </w:r>
      </w:ins>
      <w:r w:rsidRPr="009F44D1">
        <w:t>humanitarian workers or journalists who were unable to gulp back their tears in view of the famine-stricken dying children.</w:t>
      </w:r>
      <w:r w:rsidRPr="009F44D1">
        <w:rPr>
          <w:vertAlign w:val="superscript"/>
        </w:rPr>
        <w:endnoteReference w:id="667"/>
      </w:r>
      <w:r w:rsidRPr="009F44D1">
        <w:t xml:space="preserve"> Emotional reactions of the victims, however, were seldom emphasized. Rather, the apathy with which they awaited their impending fate was commonly mentioned. Images and texts focused on the torpid state of fatality preceding the children</w:t>
      </w:r>
      <w:r w:rsidRPr="006308EC">
        <w:t>’</w:t>
      </w:r>
      <w:r w:rsidRPr="009F44D1">
        <w:t>s death.</w:t>
      </w:r>
      <w:r w:rsidRPr="009F44D1">
        <w:rPr>
          <w:vertAlign w:val="superscript"/>
        </w:rPr>
        <w:endnoteReference w:id="668"/>
      </w:r>
      <w:r w:rsidRPr="009F44D1">
        <w:t xml:space="preserve"> These children </w:t>
      </w:r>
      <w:r w:rsidRPr="006308EC">
        <w:t>“</w:t>
      </w:r>
      <w:r w:rsidRPr="009F44D1">
        <w:t>demand nothing, want nothing, feel nothing. They have become living dead.</w:t>
      </w:r>
      <w:r w:rsidRPr="006308EC">
        <w:t>”</w:t>
      </w:r>
      <w:r w:rsidRPr="009F44D1">
        <w:rPr>
          <w:vertAlign w:val="superscript"/>
        </w:rPr>
        <w:endnoteReference w:id="669"/>
      </w:r>
    </w:p>
    <w:p w:rsidR="005600E9" w:rsidRPr="009F44D1" w:rsidRDefault="005600E9" w:rsidP="001A4F98">
      <w:pPr>
        <w:pStyle w:val="para"/>
      </w:pPr>
      <w:r w:rsidRPr="009F44D1">
        <w:t xml:space="preserve">Many photographs featured children or other Biafrans in tightly packed groups. Individual victims dissolve into what Lisa Malkki calls a </w:t>
      </w:r>
      <w:r w:rsidRPr="006308EC">
        <w:t>“</w:t>
      </w:r>
      <w:r w:rsidRPr="009F44D1">
        <w:t>sea of humanity,</w:t>
      </w:r>
      <w:r w:rsidRPr="006308EC">
        <w:t>”</w:t>
      </w:r>
      <w:r w:rsidRPr="009F44D1">
        <w:t xml:space="preserve"> a common trope in visual representations of humanitarian crisis</w:t>
      </w:r>
      <w:del w:id="4817" w:author="Patterson Lamb" w:date="2014-08-11T15:29:00Z">
        <w:r w:rsidRPr="009F44D1" w:rsidDel="00C26E5F">
          <w:delText>.</w:delText>
        </w:r>
      </w:del>
      <w:r w:rsidRPr="009F44D1">
        <w:rPr>
          <w:vertAlign w:val="superscript"/>
        </w:rPr>
        <w:endnoteReference w:id="670"/>
      </w:r>
      <w:ins w:id="4819" w:author="Patterson Lamb" w:date="2014-08-11T15:29:00Z">
        <w:r>
          <w:t xml:space="preserve"> (Figure 10.2).</w:t>
        </w:r>
      </w:ins>
    </w:p>
    <w:p w:rsidR="005600E9" w:rsidRPr="000F79A8" w:rsidRDefault="005600E9" w:rsidP="001A4F98">
      <w:pPr>
        <w:pStyle w:val="fig"/>
      </w:pPr>
      <w:r w:rsidRPr="000F79A8">
        <w:t>Fig. 10.2 Here</w:t>
      </w:r>
    </w:p>
    <w:p w:rsidR="005600E9" w:rsidRPr="009F44D1" w:rsidRDefault="005600E9" w:rsidP="001A4F98">
      <w:pPr>
        <w:pStyle w:val="para"/>
      </w:pPr>
      <w:r w:rsidRPr="009F44D1">
        <w:t xml:space="preserve">When individual children are depicted or described in texts, the readers are not told their names. One caption to the image of a Biafran boy reads: </w:t>
      </w:r>
      <w:r w:rsidRPr="006308EC">
        <w:t>“</w:t>
      </w:r>
      <w:r w:rsidRPr="009F44D1">
        <w:t>He is Ibo. He is eight years old.</w:t>
      </w:r>
      <w:r w:rsidRPr="006308EC">
        <w:t>”</w:t>
      </w:r>
      <w:r w:rsidRPr="009F44D1">
        <w:t xml:space="preserve"> The boy</w:t>
      </w:r>
      <w:r w:rsidRPr="006308EC">
        <w:t>’</w:t>
      </w:r>
      <w:r w:rsidRPr="009F44D1">
        <w:t xml:space="preserve">s age and ethnic belonging suffice to evoke his tragic fate. The children in these texts exist almost solely as part of a collective subject, that of the Biafran </w:t>
      </w:r>
      <w:r w:rsidRPr="006308EC">
        <w:t>“</w:t>
      </w:r>
      <w:r w:rsidRPr="009F44D1">
        <w:t>people.</w:t>
      </w:r>
      <w:r w:rsidRPr="006308EC">
        <w:t>”</w:t>
      </w:r>
      <w:r w:rsidRPr="009F44D1">
        <w:rPr>
          <w:vertAlign w:val="superscript"/>
        </w:rPr>
        <w:endnoteReference w:id="671"/>
      </w:r>
    </w:p>
    <w:p w:rsidR="005600E9" w:rsidRPr="006308EC" w:rsidRDefault="005600E9" w:rsidP="001A4F98">
      <w:pPr>
        <w:pStyle w:val="A"/>
      </w:pPr>
      <w:bookmarkStart w:id="4822" w:name="CBML_ch10_sec1_002"/>
      <w:r w:rsidRPr="006308EC">
        <w:t>Biafra and the Rhetoric of Holocaust Comparisons</w:t>
      </w:r>
    </w:p>
    <w:bookmarkEnd w:id="4822"/>
    <w:p w:rsidR="005600E9" w:rsidRPr="009F44D1" w:rsidRDefault="005600E9" w:rsidP="001A4F98">
      <w:pPr>
        <w:pStyle w:val="para-no-indent"/>
      </w:pPr>
      <w:r w:rsidRPr="009F44D1">
        <w:t>At an inter</w:t>
      </w:r>
      <w:del w:id="4823" w:author="Patterson Lamb" w:date="2014-08-11T15:29:00Z">
        <w:r w:rsidRPr="009F44D1" w:rsidDel="00C26E5F">
          <w:delText>-</w:delText>
        </w:r>
      </w:del>
      <w:r w:rsidRPr="009F44D1">
        <w:t>confessional protest rally at Saint Patrick</w:t>
      </w:r>
      <w:r w:rsidRPr="006308EC">
        <w:t>’</w:t>
      </w:r>
      <w:r w:rsidRPr="009F44D1">
        <w:t xml:space="preserve">s Cathedral in Manhattan on </w:t>
      </w:r>
      <w:ins w:id="4824" w:author="Patterson Lamb" w:date="2014-08-11T15:30:00Z">
        <w:r>
          <w:t xml:space="preserve">26 </w:t>
        </w:r>
      </w:ins>
      <w:r w:rsidRPr="009F44D1">
        <w:t xml:space="preserve">October </w:t>
      </w:r>
      <w:del w:id="4825" w:author="Patterson Lamb" w:date="2014-08-11T15:30:00Z">
        <w:r w:rsidRPr="009F44D1" w:rsidDel="00C26E5F">
          <w:delText>26,</w:delText>
        </w:r>
      </w:del>
      <w:r w:rsidRPr="009F44D1">
        <w:t xml:space="preserve"> 1968, Rabbi A. James Rudin blended images of Biafra and the Nazi genocide of the Jews: </w:t>
      </w:r>
      <w:r w:rsidRPr="006308EC">
        <w:t>“</w:t>
      </w:r>
      <w:r w:rsidRPr="009F44D1">
        <w:t>In my mind</w:t>
      </w:r>
      <w:r w:rsidRPr="006308EC">
        <w:t>’</w:t>
      </w:r>
      <w:r w:rsidRPr="009F44D1">
        <w:t>s eye the smokestacks of Auschwitz blur into the cities and the bush country of Biafra. In my wakeful and terrible visions I see the mass Jewish graves of Europe rapidly filling with starving and dying Biafrans.</w:t>
      </w:r>
      <w:r w:rsidRPr="006308EC">
        <w:t>”</w:t>
      </w:r>
      <w:r w:rsidRPr="009F44D1">
        <w:t xml:space="preserve"> By linking the events, the Jewish cleric summoned an imperative to act. The particular fate of the European Jewry and a moral universalism dovetail seamlessly: </w:t>
      </w:r>
      <w:r w:rsidRPr="006308EC">
        <w:t>“</w:t>
      </w:r>
      <w:r w:rsidRPr="009F44D1">
        <w:t>When the fires of the Nazi crematoria were finally extinguished twenty-three years ago, a stunned and traumatized Jewish people cried from the very depths of its being: human destruction must never happen again to any people at any time in any place.</w:t>
      </w:r>
      <w:r w:rsidRPr="006308EC">
        <w:t>”</w:t>
      </w:r>
      <w:r w:rsidRPr="009F44D1">
        <w:rPr>
          <w:vertAlign w:val="superscript"/>
        </w:rPr>
        <w:endnoteReference w:id="672"/>
      </w:r>
      <w:r w:rsidRPr="009F44D1">
        <w:t xml:space="preserve"> Rabbi Tanenbaum considered remaining silent incompatible with Jewish ethics in a world after Auschwitz: </w:t>
      </w:r>
      <w:r w:rsidRPr="006308EC">
        <w:t>“</w:t>
      </w:r>
      <w:r w:rsidRPr="009F44D1">
        <w:t xml:space="preserve">Silence, indifference, spectatorship to human suffering are the cardinal sins in the Jewish value system today. </w:t>
      </w:r>
      <w:ins w:id="4828" w:author="Patterson Lamb" w:date="2014-08-11T15:30:00Z">
        <w:r>
          <w:t>‘</w:t>
        </w:r>
      </w:ins>
      <w:del w:id="4829" w:author="Patterson Lamb" w:date="2014-08-11T15:30:00Z">
        <w:r w:rsidRPr="006308EC" w:rsidDel="00C26E5F">
          <w:delText>“</w:delText>
        </w:r>
      </w:del>
      <w:r w:rsidRPr="009F44D1">
        <w:t>Thou shall not stand idly by the blood of thy brother</w:t>
      </w:r>
      <w:ins w:id="4830" w:author="Patterson Lamb" w:date="2014-08-11T15:31:00Z">
        <w:r>
          <w:t>’</w:t>
        </w:r>
      </w:ins>
      <w:del w:id="4831" w:author="Patterson Lamb" w:date="2014-08-11T15:31:00Z">
        <w:r w:rsidRPr="006308EC" w:rsidDel="00C26E5F">
          <w:delText>”</w:delText>
        </w:r>
      </w:del>
      <w:r w:rsidRPr="009F44D1">
        <w:t xml:space="preserve"> has become virtually the eleventh commandment in contemporary Judaism.</w:t>
      </w:r>
      <w:r w:rsidRPr="006308EC">
        <w:t>”</w:t>
      </w:r>
      <w:r w:rsidRPr="009F44D1">
        <w:rPr>
          <w:vertAlign w:val="superscript"/>
        </w:rPr>
        <w:endnoteReference w:id="673"/>
      </w:r>
    </w:p>
    <w:p w:rsidR="005600E9" w:rsidRPr="009F44D1" w:rsidRDefault="005600E9" w:rsidP="001A4F98">
      <w:pPr>
        <w:pStyle w:val="para"/>
      </w:pPr>
      <w:r w:rsidRPr="009F44D1">
        <w:t xml:space="preserve">Representations of the Biafran crisis shared a set of similarities with representations of the Holocaust. In their apathy, the Biafran children resemble the figure of the </w:t>
      </w:r>
      <w:r w:rsidRPr="006308EC">
        <w:t>“</w:t>
      </w:r>
      <w:r w:rsidRPr="009F44D1">
        <w:t>Mussulman</w:t>
      </w:r>
      <w:r w:rsidRPr="006308EC">
        <w:t>”</w:t>
      </w:r>
      <w:r w:rsidRPr="009F44D1">
        <w:t xml:space="preserve"> in German concentration camps: </w:t>
      </w:r>
      <w:r w:rsidRPr="006308EC">
        <w:t>“</w:t>
      </w:r>
      <w:r w:rsidRPr="009F44D1">
        <w:t>people of a determined fatalism,</w:t>
      </w:r>
      <w:r w:rsidRPr="006308EC">
        <w:t>”</w:t>
      </w:r>
      <w:r w:rsidRPr="009F44D1">
        <w:t xml:space="preserve"> as Eugen Kogon wrote.</w:t>
      </w:r>
      <w:r w:rsidRPr="009F44D1">
        <w:rPr>
          <w:vertAlign w:val="superscript"/>
        </w:rPr>
        <w:endnoteReference w:id="674"/>
      </w:r>
      <w:r w:rsidRPr="009F44D1">
        <w:t xml:space="preserve"> Similarly, Holocaust victims were also represented as archetypical figures rather than individuals in contemporary accounts </w:t>
      </w:r>
      <w:r w:rsidRPr="006308EC">
        <w:t>–</w:t>
      </w:r>
      <w:r w:rsidRPr="009F44D1">
        <w:t xml:space="preserve"> as nameless </w:t>
      </w:r>
      <w:r w:rsidRPr="006308EC">
        <w:t>“</w:t>
      </w:r>
      <w:r w:rsidRPr="009F44D1">
        <w:t>inmates</w:t>
      </w:r>
      <w:r w:rsidRPr="006308EC">
        <w:t>”</w:t>
      </w:r>
      <w:r w:rsidRPr="009F44D1">
        <w:t xml:space="preserve"> doomed to die in the </w:t>
      </w:r>
      <w:r w:rsidRPr="006308EC">
        <w:t>“</w:t>
      </w:r>
      <w:r w:rsidRPr="009F44D1">
        <w:t>univers concentrationnaire.</w:t>
      </w:r>
      <w:r w:rsidRPr="006308EC">
        <w:t>”</w:t>
      </w:r>
      <w:r w:rsidRPr="009F44D1">
        <w:t xml:space="preserve"> Again, victims were not portrayed as individuals, but as groups.</w:t>
      </w:r>
      <w:r w:rsidRPr="009F44D1">
        <w:rPr>
          <w:vertAlign w:val="superscript"/>
        </w:rPr>
        <w:endnoteReference w:id="675"/>
      </w:r>
      <w:r w:rsidRPr="009F44D1">
        <w:t xml:space="preserve"> These tropes </w:t>
      </w:r>
      <w:r w:rsidRPr="006308EC">
        <w:t>–</w:t>
      </w:r>
      <w:r w:rsidRPr="009F44D1">
        <w:t xml:space="preserve"> of apathetic victims represented as part of a collective rather than as individuals </w:t>
      </w:r>
      <w:r w:rsidRPr="006308EC">
        <w:t>–</w:t>
      </w:r>
      <w:r w:rsidRPr="009F44D1">
        <w:t xml:space="preserve"> are common features in humanitarian narratives. However, the photographs from Biafra evoked for contemporaries images taken during the liberation of the camps in 1945 </w:t>
      </w:r>
      <w:r w:rsidRPr="006308EC">
        <w:t>–</w:t>
      </w:r>
      <w:r w:rsidRPr="009F44D1">
        <w:t xml:space="preserve"> and seldom of other humanitarian crises or genocides.</w:t>
      </w:r>
      <w:r w:rsidRPr="009F44D1">
        <w:rPr>
          <w:vertAlign w:val="superscript"/>
        </w:rPr>
        <w:endnoteReference w:id="676"/>
      </w:r>
      <w:r w:rsidRPr="009F44D1">
        <w:t xml:space="preserve"> The nascent public memory and historical centrality of the Holocaust was not yet fully formed in the late 1960s. Yet it provided contemporaries with means to render the Biafran conflict legible and comprehensible. This emerging visual narrative of genocide simultaneously brought a faraway cris</w:t>
      </w:r>
      <w:del w:id="4848" w:author="Patterson Lamb" w:date="2014-08-11T15:31:00Z">
        <w:r w:rsidRPr="009F44D1" w:rsidDel="00C26E5F">
          <w:delText>e</w:delText>
        </w:r>
      </w:del>
      <w:ins w:id="4849" w:author="Patterson Lamb" w:date="2014-08-11T15:31:00Z">
        <w:r>
          <w:t>i</w:t>
        </w:r>
      </w:ins>
      <w:r w:rsidRPr="009F44D1">
        <w:t>s and the Holocaust into the focus of international media attention.</w:t>
      </w:r>
    </w:p>
    <w:p w:rsidR="005600E9" w:rsidRPr="009F44D1" w:rsidRDefault="005600E9" w:rsidP="001A4F98">
      <w:pPr>
        <w:pStyle w:val="para"/>
      </w:pPr>
      <w:r w:rsidRPr="009F44D1">
        <w:t>For Biafra, there were no photographs of heaps of corpses similar to those found in Bergen-Belsen. This time, mass death still seemed to be preventable. The estimates of victim counts were regularly used to emphasi</w:t>
      </w:r>
      <w:del w:id="4850" w:author="Patterson Lamb" w:date="2014-08-11T15:32:00Z">
        <w:r w:rsidRPr="009F44D1" w:rsidDel="00C26E5F">
          <w:delText>s</w:delText>
        </w:r>
      </w:del>
      <w:ins w:id="4851" w:author="Patterson Lamb" w:date="2014-08-11T15:32:00Z">
        <w:r>
          <w:t>z</w:t>
        </w:r>
      </w:ins>
      <w:r w:rsidRPr="009F44D1">
        <w:t>e the need for immediate action. An ad that the American Committee to Keep Biafra Alive ran in the New York</w:t>
      </w:r>
      <w:del w:id="4852" w:author="Patterson Lamb" w:date="2014-08-11T15:32:00Z">
        <w:r w:rsidRPr="009F44D1" w:rsidDel="00C26E5F">
          <w:delText>-</w:delText>
        </w:r>
      </w:del>
      <w:ins w:id="4853" w:author="Patterson Lamb" w:date="2014-08-11T15:32:00Z">
        <w:r>
          <w:t>–</w:t>
        </w:r>
      </w:ins>
      <w:r w:rsidRPr="009F44D1">
        <w:t xml:space="preserve">based </w:t>
      </w:r>
      <w:r w:rsidRPr="007D5122">
        <w:rPr>
          <w:i/>
        </w:rPr>
        <w:t>Jewish Press</w:t>
      </w:r>
      <w:r w:rsidRPr="009F44D1">
        <w:t xml:space="preserve">, for example, predicted that the death toll in Biafra would match that of the Holocaust, exclaiming: </w:t>
      </w:r>
      <w:r w:rsidRPr="006308EC">
        <w:t>“</w:t>
      </w:r>
      <w:r w:rsidRPr="009F44D1">
        <w:t>Dear God, not again</w:t>
      </w:r>
      <w:del w:id="4854" w:author="Patterson Lamb" w:date="2014-08-11T15:32:00Z">
        <w:r w:rsidRPr="009F44D1" w:rsidDel="00C26E5F">
          <w:delText>.</w:delText>
        </w:r>
      </w:del>
      <w:r w:rsidRPr="006308EC">
        <w:t>”</w:t>
      </w:r>
      <w:r w:rsidRPr="009F44D1">
        <w:rPr>
          <w:vertAlign w:val="superscript"/>
        </w:rPr>
        <w:endnoteReference w:id="677"/>
      </w:r>
      <w:ins w:id="4865" w:author="Patterson Lamb" w:date="2014-08-11T15:32:00Z">
        <w:r>
          <w:t xml:space="preserve"> (Figure 10.3).</w:t>
        </w:r>
      </w:ins>
    </w:p>
    <w:p w:rsidR="005600E9" w:rsidRPr="000F79A8" w:rsidRDefault="005600E9" w:rsidP="001A4F98">
      <w:pPr>
        <w:pStyle w:val="fig"/>
      </w:pPr>
      <w:r w:rsidRPr="000F79A8">
        <w:t>Fig. 10.3 Here</w:t>
      </w:r>
    </w:p>
    <w:p w:rsidR="005600E9" w:rsidRPr="009F44D1" w:rsidRDefault="005600E9" w:rsidP="001A4F98">
      <w:pPr>
        <w:pStyle w:val="para"/>
      </w:pPr>
      <w:r w:rsidRPr="009F44D1">
        <w:t>The photographs of individual infants</w:t>
      </w:r>
      <w:r w:rsidRPr="006308EC">
        <w:t>’</w:t>
      </w:r>
      <w:r w:rsidRPr="009F44D1">
        <w:t xml:space="preserve"> bodies also boded ill for the conflict by invoking visual parallels with Nazi mass murder. In a volume edited by German Biafra activists, an image of a dead child was reprinted that resembled the photographs of heaps of bodies </w:t>
      </w:r>
      <w:ins w:id="4866" w:author="Patterson Lamb" w:date="2014-08-11T15:32:00Z">
        <w:r>
          <w:t xml:space="preserve">in </w:t>
        </w:r>
      </w:ins>
      <w:r w:rsidRPr="009F44D1">
        <w:t>Bergen-Belsen so closely that it could have been taken in a Nazi concentration camp</w:t>
      </w:r>
      <w:ins w:id="4867" w:author="Patterson Lamb" w:date="2014-08-11T15:33:00Z">
        <w:r>
          <w:t xml:space="preserve"> (Figure 10.4)</w:t>
        </w:r>
      </w:ins>
      <w:r w:rsidRPr="009F44D1">
        <w:t>.</w:t>
      </w:r>
    </w:p>
    <w:p w:rsidR="005600E9" w:rsidRPr="000F79A8" w:rsidRDefault="005600E9" w:rsidP="001A4F98">
      <w:pPr>
        <w:pStyle w:val="fig"/>
      </w:pPr>
      <w:r w:rsidRPr="000F79A8">
        <w:t>Fig. 10.4 Here</w:t>
      </w:r>
    </w:p>
    <w:p w:rsidR="005600E9" w:rsidRPr="009F44D1" w:rsidRDefault="005600E9" w:rsidP="001A4F98">
      <w:pPr>
        <w:pStyle w:val="para"/>
      </w:pPr>
      <w:r w:rsidRPr="009F44D1">
        <w:t>According to the caption</w:t>
      </w:r>
      <w:ins w:id="4868" w:author="Patterson Lamb" w:date="2014-08-11T15:33:00Z">
        <w:r>
          <w:t>,</w:t>
        </w:r>
      </w:ins>
      <w:r w:rsidRPr="009F44D1">
        <w:t xml:space="preserve"> this was one of the 8,000 victims of the </w:t>
      </w:r>
      <w:r w:rsidRPr="006308EC">
        <w:t>“</w:t>
      </w:r>
      <w:r w:rsidRPr="009F44D1">
        <w:t>KZ Ikot Ekpene</w:t>
      </w:r>
      <w:r w:rsidRPr="006308EC">
        <w:t>”</w:t>
      </w:r>
      <w:r w:rsidRPr="009F44D1">
        <w:t xml:space="preserve"> </w:t>
      </w:r>
      <w:ins w:id="4869" w:author="Patterson Lamb" w:date="2014-08-11T15:33:00Z">
        <w:r>
          <w:t>(</w:t>
        </w:r>
      </w:ins>
      <w:del w:id="4870" w:author="Patterson Lamb" w:date="2014-08-11T15:33:00Z">
        <w:r w:rsidRPr="009F44D1" w:rsidDel="00C26E5F">
          <w:delText>[</w:delText>
        </w:r>
      </w:del>
      <w:r w:rsidRPr="009F44D1">
        <w:t>Concentration Camp Ikot Ekpene</w:t>
      </w:r>
      <w:ins w:id="4871" w:author="Patterson Lamb" w:date="2014-08-11T15:33:00Z">
        <w:r>
          <w:t>)</w:t>
        </w:r>
      </w:ins>
      <w:del w:id="4872" w:author="Patterson Lamb" w:date="2014-08-11T15:33:00Z">
        <w:r w:rsidRPr="009F44D1" w:rsidDel="00C26E5F">
          <w:delText>]</w:delText>
        </w:r>
      </w:del>
      <w:r w:rsidRPr="009F44D1">
        <w:t>. This referred to the prison in the city of the same name where, after it was captured by Federal Nigerian troops, thousands were reportedly slaughtered. But mostly, the dying had not yet happened. These photographs brought home the news about pending mass death that looked like a genocide of the past.</w:t>
      </w:r>
      <w:r w:rsidRPr="009F44D1">
        <w:rPr>
          <w:vertAlign w:val="superscript"/>
        </w:rPr>
        <w:endnoteReference w:id="678"/>
      </w:r>
      <w:r w:rsidRPr="009F44D1">
        <w:t xml:space="preserve"> But in the present, the worst could still be averted. The photographs were used to instigate a humanitarian campaign.</w:t>
      </w:r>
    </w:p>
    <w:p w:rsidR="005600E9" w:rsidRPr="009F44D1" w:rsidRDefault="005600E9" w:rsidP="001A4F98">
      <w:pPr>
        <w:pStyle w:val="para"/>
      </w:pPr>
      <w:r w:rsidRPr="009F44D1">
        <w:t xml:space="preserve">In other texts, the Biafran refugee camps were described as </w:t>
      </w:r>
      <w:r w:rsidRPr="006308EC">
        <w:t>“</w:t>
      </w:r>
      <w:r w:rsidRPr="009F44D1">
        <w:t>Dachaus or Mauthausens of famine</w:t>
      </w:r>
      <w:r w:rsidRPr="006308EC">
        <w:t>”</w:t>
      </w:r>
      <w:r w:rsidRPr="009F44D1">
        <w:t xml:space="preserve"> or as a </w:t>
      </w:r>
      <w:r w:rsidRPr="006308EC">
        <w:t>“</w:t>
      </w:r>
      <w:r w:rsidRPr="009F44D1">
        <w:t>Buchenwald for children.</w:t>
      </w:r>
      <w:r w:rsidRPr="006308EC">
        <w:t>”</w:t>
      </w:r>
      <w:r w:rsidRPr="009F44D1">
        <w:rPr>
          <w:vertAlign w:val="superscript"/>
        </w:rPr>
        <w:endnoteReference w:id="679"/>
      </w:r>
      <w:r w:rsidRPr="009F44D1">
        <w:t xml:space="preserve"> A member of the Comit</w:t>
      </w:r>
      <w:r w:rsidRPr="006308EC">
        <w:t>é</w:t>
      </w:r>
      <w:r w:rsidRPr="009F44D1">
        <w:t xml:space="preserve"> d</w:t>
      </w:r>
      <w:r w:rsidRPr="006308EC">
        <w:t>’</w:t>
      </w:r>
      <w:r w:rsidRPr="009F44D1">
        <w:t xml:space="preserve">action pour le Biafra, former Gaullist minister Jacques Marette, explained to the French national assembly: </w:t>
      </w:r>
      <w:r w:rsidRPr="006308EC">
        <w:t>“</w:t>
      </w:r>
      <w:r w:rsidRPr="009F44D1">
        <w:t xml:space="preserve">Biafra </w:t>
      </w:r>
      <w:r w:rsidRPr="006308EC">
        <w:t>–</w:t>
      </w:r>
      <w:r w:rsidRPr="009F44D1">
        <w:t xml:space="preserve"> that is the camp of Belsen at its liberation.</w:t>
      </w:r>
      <w:r w:rsidRPr="006308EC">
        <w:t>”</w:t>
      </w:r>
      <w:r w:rsidRPr="009F44D1">
        <w:rPr>
          <w:vertAlign w:val="superscript"/>
        </w:rPr>
        <w:endnoteReference w:id="680"/>
      </w:r>
      <w:r w:rsidRPr="009F44D1">
        <w:t xml:space="preserve"> Auberon Waugh, member of the </w:t>
      </w:r>
      <w:r w:rsidRPr="006308EC">
        <w:t>“</w:t>
      </w:r>
      <w:r w:rsidRPr="009F44D1">
        <w:rPr>
          <w:iCs/>
        </w:rPr>
        <w:t>Britain-Biafra Association,</w:t>
      </w:r>
      <w:r w:rsidRPr="006308EC">
        <w:rPr>
          <w:iCs/>
        </w:rPr>
        <w:t>”</w:t>
      </w:r>
      <w:r w:rsidRPr="009F44D1">
        <w:t xml:space="preserve"> also deemed that comparison appropriate, since </w:t>
      </w:r>
      <w:r w:rsidRPr="006308EC">
        <w:t>“</w:t>
      </w:r>
      <w:r w:rsidRPr="009F44D1">
        <w:t>the method of destruction is much the same,</w:t>
      </w:r>
      <w:r w:rsidRPr="006308EC">
        <w:t>”</w:t>
      </w:r>
      <w:r w:rsidRPr="009F44D1">
        <w:t xml:space="preserve"> even if </w:t>
      </w:r>
      <w:r w:rsidRPr="006308EC">
        <w:t>“</w:t>
      </w:r>
      <w:r w:rsidRPr="009F44D1">
        <w:t>the numbers involving Biafra are much greater.</w:t>
      </w:r>
      <w:r w:rsidRPr="006308EC">
        <w:t>”</w:t>
      </w:r>
      <w:r w:rsidRPr="009F44D1">
        <w:t xml:space="preserve"> </w:t>
      </w:r>
      <w:r w:rsidRPr="009F44D1">
        <w:rPr>
          <w:vertAlign w:val="superscript"/>
        </w:rPr>
        <w:endnoteReference w:id="681"/>
      </w:r>
      <w:r w:rsidRPr="009F44D1">
        <w:t xml:space="preserve"> Auschwitz, the most well-known site of mass annihilation, was repeatedly referred to; yet comparisons were also made with the concentration camps Dachau, Buchenwald</w:t>
      </w:r>
      <w:ins w:id="4881" w:author="Patterson Lamb" w:date="2014-08-11T15:34:00Z">
        <w:r>
          <w:t>,</w:t>
        </w:r>
      </w:ins>
      <w:r w:rsidRPr="009F44D1">
        <w:t xml:space="preserve"> and Bergen-Belsen. These camps had been liberated by Western Allied troops, and photos of them had circulated in </w:t>
      </w:r>
      <w:del w:id="4882" w:author="Patterson Lamb" w:date="2014-08-11T15:35:00Z">
        <w:r w:rsidRPr="009F44D1" w:rsidDel="00C26E5F">
          <w:delText xml:space="preserve">western </w:delText>
        </w:r>
      </w:del>
      <w:ins w:id="4883" w:author="Patterson Lamb" w:date="2014-08-11T15:35:00Z">
        <w:r>
          <w:t>W</w:t>
        </w:r>
        <w:r w:rsidRPr="009F44D1">
          <w:t xml:space="preserve">estern </w:t>
        </w:r>
      </w:ins>
      <w:r w:rsidRPr="009F44D1">
        <w:t>media since 1945. Auschwitz and the other extermination centers in the east were liberated by Soviet forces, and photographs taken there did not reach Western media outlets in greater numbers. The iconography of the Nazi camps, at least in the West, was thus defined by the concentration camps and not the extermination centers.</w:t>
      </w:r>
      <w:r w:rsidRPr="009F44D1">
        <w:rPr>
          <w:vertAlign w:val="superscript"/>
        </w:rPr>
        <w:endnoteReference w:id="682"/>
      </w:r>
      <w:r w:rsidRPr="009F44D1">
        <w:t xml:space="preserve"> Oddly, the visual narratives of genocide </w:t>
      </w:r>
      <w:del w:id="4891" w:author="Patterson Lamb" w:date="2014-08-11T15:35:00Z">
        <w:r w:rsidRPr="009F44D1" w:rsidDel="00C26E5F">
          <w:delText xml:space="preserve">which </w:delText>
        </w:r>
      </w:del>
      <w:ins w:id="4892" w:author="Patterson Lamb" w:date="2014-08-11T15:35:00Z">
        <w:r>
          <w:t>that</w:t>
        </w:r>
        <w:r w:rsidRPr="009F44D1">
          <w:t xml:space="preserve"> </w:t>
        </w:r>
      </w:ins>
      <w:r w:rsidRPr="009F44D1">
        <w:t>emerged during the Biafran crisis evoked the memory of the Holocaust through images that depict Nazi crimes, but not necessarily Nazi genocide.</w:t>
      </w:r>
    </w:p>
    <w:p w:rsidR="005600E9" w:rsidRPr="009F44D1" w:rsidRDefault="005600E9" w:rsidP="001A4F98">
      <w:pPr>
        <w:pStyle w:val="para"/>
      </w:pPr>
      <w:r w:rsidRPr="009F44D1">
        <w:t>The connections between Biafra and the Holocaust were also a product of representation strategies. Not only Biafran propagandists</w:t>
      </w:r>
      <w:del w:id="4893" w:author="Patterson Lamb" w:date="2014-08-11T15:35:00Z">
        <w:r w:rsidRPr="009F44D1" w:rsidDel="00C26E5F">
          <w:delText>,</w:delText>
        </w:r>
      </w:del>
      <w:r w:rsidRPr="009F44D1">
        <w:t xml:space="preserve"> but also the secessionists</w:t>
      </w:r>
      <w:r w:rsidRPr="006308EC">
        <w:t>’</w:t>
      </w:r>
      <w:r w:rsidRPr="009F44D1">
        <w:t xml:space="preserve"> sympathi</w:t>
      </w:r>
      <w:del w:id="4894" w:author="Patterson Lamb" w:date="2014-08-11T15:35:00Z">
        <w:r w:rsidRPr="009F44D1" w:rsidDel="00C26E5F">
          <w:delText>s</w:delText>
        </w:r>
      </w:del>
      <w:ins w:id="4895" w:author="Patterson Lamb" w:date="2014-08-11T15:35:00Z">
        <w:r>
          <w:t>z</w:t>
        </w:r>
      </w:ins>
      <w:r w:rsidRPr="009F44D1">
        <w:t xml:space="preserve">ers around the globe tried to secure the </w:t>
      </w:r>
      <w:r w:rsidRPr="006308EC">
        <w:t>“</w:t>
      </w:r>
      <w:r w:rsidRPr="009F44D1">
        <w:t>right</w:t>
      </w:r>
      <w:r w:rsidRPr="006308EC">
        <w:t>”</w:t>
      </w:r>
      <w:r w:rsidRPr="009F44D1">
        <w:t xml:space="preserve"> interpretation of the </w:t>
      </w:r>
      <w:r w:rsidRPr="006308EC">
        <w:t>“</w:t>
      </w:r>
      <w:r w:rsidRPr="009F44D1">
        <w:t>facts.</w:t>
      </w:r>
      <w:r w:rsidRPr="006308EC">
        <w:t>”</w:t>
      </w:r>
      <w:r w:rsidRPr="009F44D1">
        <w:t xml:space="preserve"> Andreas Olie Chegwe, a Biafran student at Mainz University, self-published a collection of documents on the conflict. In his commentaries, Chegwe repeatedly draws on the cultural memory of the Holocaust. He explains that the images from Biafra </w:t>
      </w:r>
      <w:r w:rsidRPr="006308EC">
        <w:t>“</w:t>
      </w:r>
      <w:r w:rsidRPr="009F44D1">
        <w:t>speak for themselves</w:t>
      </w:r>
      <w:r w:rsidRPr="006308EC">
        <w:t>”</w:t>
      </w:r>
      <w:r w:rsidRPr="009F44D1">
        <w:t xml:space="preserve">: </w:t>
      </w:r>
      <w:r w:rsidRPr="006308EC">
        <w:t>“</w:t>
      </w:r>
      <w:r w:rsidRPr="009F44D1">
        <w:t>They tell us so clearly and precisely about the more than three years of bitter misery and cruelty that adding one further word to it is hardly necessary.</w:t>
      </w:r>
      <w:r w:rsidRPr="006308EC">
        <w:t>”</w:t>
      </w:r>
      <w:r w:rsidRPr="009F44D1">
        <w:t xml:space="preserve"> Still, to make sure that the observers interpreted the images along the lines intended, he adds more than one word: </w:t>
      </w:r>
      <w:r w:rsidRPr="006308EC">
        <w:t>“</w:t>
      </w:r>
      <w:r w:rsidRPr="009F44D1">
        <w:t xml:space="preserve">Dear reader, you see an </w:t>
      </w:r>
      <w:ins w:id="4896" w:author="Patterson Lamb" w:date="2014-08-11T15:36:00Z">
        <w:r>
          <w:t>‘</w:t>
        </w:r>
      </w:ins>
      <w:del w:id="4897" w:author="Patterson Lamb" w:date="2014-08-11T15:36:00Z">
        <w:r w:rsidRPr="006308EC" w:rsidDel="00C26E5F">
          <w:delText>“</w:delText>
        </w:r>
      </w:del>
      <w:r w:rsidRPr="009F44D1">
        <w:t>Anne Frank</w:t>
      </w:r>
      <w:ins w:id="4898" w:author="Patterson Lamb" w:date="2014-08-11T15:36:00Z">
        <w:r>
          <w:t>’</w:t>
        </w:r>
      </w:ins>
      <w:del w:id="4899" w:author="Patterson Lamb" w:date="2014-08-11T15:36:00Z">
        <w:r w:rsidRPr="006308EC" w:rsidDel="00C26E5F">
          <w:delText>”</w:delText>
        </w:r>
      </w:del>
      <w:r w:rsidRPr="009F44D1">
        <w:t xml:space="preserve"> show in Biafra,</w:t>
      </w:r>
      <w:r w:rsidRPr="006308EC">
        <w:t>”</w:t>
      </w:r>
      <w:r w:rsidRPr="009F44D1">
        <w:t xml:space="preserve"> and continued: </w:t>
      </w:r>
      <w:r w:rsidRPr="006308EC">
        <w:t>“</w:t>
      </w:r>
      <w:del w:id="4900" w:author="Patterson Lamb" w:date="2014-08-11T15:36:00Z">
        <w:r w:rsidRPr="009F44D1" w:rsidDel="00C26E5F">
          <w:delText>[</w:delText>
        </w:r>
        <w:r w:rsidRPr="006308EC" w:rsidDel="00C26E5F">
          <w:delText>…</w:delText>
        </w:r>
        <w:r w:rsidRPr="009F44D1" w:rsidDel="00C26E5F">
          <w:delText xml:space="preserve">] </w:delText>
        </w:r>
      </w:del>
      <w:r w:rsidRPr="009F44D1">
        <w:t>a people dies while the world looks on</w:t>
      </w:r>
      <w:del w:id="4901" w:author="Patterson Lamb" w:date="2014-08-11T15:36:00Z">
        <w:r w:rsidRPr="009F44D1" w:rsidDel="00C26E5F">
          <w:delText xml:space="preserve"> [</w:delText>
        </w:r>
        <w:r w:rsidRPr="006308EC" w:rsidDel="00C26E5F">
          <w:delText>…</w:delText>
        </w:r>
        <w:r w:rsidRPr="009F44D1" w:rsidDel="00C26E5F">
          <w:delText>]</w:delText>
        </w:r>
      </w:del>
      <w:r w:rsidRPr="009F44D1">
        <w:t>.</w:t>
      </w:r>
      <w:ins w:id="4902" w:author="Patterson Lamb" w:date="2014-08-11T15:36:00Z">
        <w:r>
          <w:t xml:space="preserve"> . . .</w:t>
        </w:r>
      </w:ins>
      <w:r w:rsidRPr="009F44D1">
        <w:t xml:space="preserve"> That is our tragic destiny </w:t>
      </w:r>
      <w:r w:rsidRPr="006308EC">
        <w:t>–</w:t>
      </w:r>
      <w:r w:rsidRPr="009F44D1">
        <w:t xml:space="preserve"> IGBOS, the Jews of Africa.</w:t>
      </w:r>
      <w:r w:rsidRPr="006308EC">
        <w:t>”</w:t>
      </w:r>
      <w:r w:rsidRPr="009F44D1">
        <w:rPr>
          <w:vertAlign w:val="superscript"/>
        </w:rPr>
        <w:endnoteReference w:id="683"/>
      </w:r>
    </w:p>
    <w:p w:rsidR="005600E9" w:rsidRPr="009F44D1" w:rsidRDefault="005600E9" w:rsidP="001A4F98">
      <w:pPr>
        <w:pStyle w:val="para"/>
      </w:pPr>
      <w:r w:rsidRPr="009F44D1">
        <w:t xml:space="preserve">However, the Biafrans were not the only ones who felt obligated to speak out against the suffering of the </w:t>
      </w:r>
      <w:r w:rsidRPr="006308EC">
        <w:t>“</w:t>
      </w:r>
      <w:r w:rsidRPr="009F44D1">
        <w:t>Jews of Africa.</w:t>
      </w:r>
      <w:r w:rsidRPr="006308EC">
        <w:t>”</w:t>
      </w:r>
      <w:r w:rsidRPr="009F44D1">
        <w:t xml:space="preserve"> Networks of Jewish activists and organi</w:t>
      </w:r>
      <w:del w:id="4905" w:author="Patterson Lamb" w:date="2014-08-11T15:36:00Z">
        <w:r w:rsidRPr="009F44D1" w:rsidDel="00C26E5F">
          <w:delText>s</w:delText>
        </w:r>
      </w:del>
      <w:ins w:id="4906" w:author="Patterson Lamb" w:date="2014-08-11T15:36:00Z">
        <w:r>
          <w:t>z</w:t>
        </w:r>
      </w:ins>
      <w:r w:rsidRPr="009F44D1">
        <w:t>ations elsewhere were also vital for the establishment and coordination of transnational Biafra</w:t>
      </w:r>
      <w:ins w:id="4907" w:author="Patterson Lamb" w:date="2014-08-11T15:37:00Z">
        <w:r>
          <w:t>n</w:t>
        </w:r>
      </w:ins>
      <w:r w:rsidRPr="009F44D1">
        <w:t xml:space="preserve"> protest.</w:t>
      </w:r>
      <w:r w:rsidRPr="009F44D1">
        <w:rPr>
          <w:vertAlign w:val="superscript"/>
        </w:rPr>
        <w:endnoteReference w:id="684"/>
      </w:r>
      <w:r w:rsidRPr="009F44D1">
        <w:t xml:space="preserve"> Jewish heritage was part of the motivation to commit to the Biafran cause for numerous activists. Prominent examples include the pilot Abie Nathan, who assumed a highly active role in the delivery of food and medicine to Biafra,</w:t>
      </w:r>
      <w:r w:rsidRPr="009F44D1">
        <w:rPr>
          <w:vertAlign w:val="superscript"/>
        </w:rPr>
        <w:endnoteReference w:id="685"/>
      </w:r>
      <w:r w:rsidRPr="009F44D1">
        <w:t xml:space="preserve"> and Bernard Kouchner. Part of a team of young Parisian doctors, Kouchner went to Biafra in 1968 with the French Red Cross. Critical of the regulations of the ICRC which was dependent on the acquiescence of the Nigerian government, the young French medics founded the </w:t>
      </w:r>
      <w:r w:rsidRPr="009F44D1">
        <w:rPr>
          <w:iCs/>
        </w:rPr>
        <w:t>Comit</w:t>
      </w:r>
      <w:r w:rsidRPr="006308EC">
        <w:rPr>
          <w:iCs/>
        </w:rPr>
        <w:t>é</w:t>
      </w:r>
      <w:r w:rsidRPr="009F44D1">
        <w:rPr>
          <w:iCs/>
        </w:rPr>
        <w:t xml:space="preserve"> de Lutte contre le G</w:t>
      </w:r>
      <w:r w:rsidRPr="006308EC">
        <w:rPr>
          <w:iCs/>
        </w:rPr>
        <w:t>é</w:t>
      </w:r>
      <w:r w:rsidRPr="009F44D1">
        <w:rPr>
          <w:iCs/>
        </w:rPr>
        <w:t>nocide</w:t>
      </w:r>
      <w:r w:rsidRPr="009F44D1">
        <w:t xml:space="preserve"> </w:t>
      </w:r>
      <w:r w:rsidRPr="009F44D1">
        <w:rPr>
          <w:iCs/>
        </w:rPr>
        <w:t xml:space="preserve">au Biafra, which in 1971 </w:t>
      </w:r>
      <w:r w:rsidRPr="009F44D1">
        <w:t xml:space="preserve">developed into </w:t>
      </w:r>
      <w:r w:rsidRPr="006308EC">
        <w:t>“</w:t>
      </w:r>
      <w:r w:rsidRPr="009F44D1">
        <w:rPr>
          <w:iCs/>
        </w:rPr>
        <w:t>M</w:t>
      </w:r>
      <w:r w:rsidRPr="006308EC">
        <w:rPr>
          <w:iCs/>
        </w:rPr>
        <w:t>é</w:t>
      </w:r>
      <w:r w:rsidRPr="009F44D1">
        <w:rPr>
          <w:iCs/>
        </w:rPr>
        <w:t xml:space="preserve">decins </w:t>
      </w:r>
      <w:del w:id="4913" w:author="Patterson Lamb" w:date="2014-08-11T15:37:00Z">
        <w:r w:rsidRPr="009F44D1" w:rsidDel="00C26E5F">
          <w:rPr>
            <w:iCs/>
          </w:rPr>
          <w:delText xml:space="preserve">Sans </w:delText>
        </w:r>
      </w:del>
      <w:ins w:id="4914" w:author="Patterson Lamb" w:date="2014-08-11T15:37:00Z">
        <w:r>
          <w:rPr>
            <w:iCs/>
          </w:rPr>
          <w:t>s</w:t>
        </w:r>
        <w:r w:rsidRPr="009F44D1">
          <w:rPr>
            <w:iCs/>
          </w:rPr>
          <w:t xml:space="preserve">ans </w:t>
        </w:r>
      </w:ins>
      <w:r w:rsidRPr="009F44D1">
        <w:rPr>
          <w:iCs/>
        </w:rPr>
        <w:t>Fronti</w:t>
      </w:r>
      <w:r w:rsidRPr="006308EC">
        <w:rPr>
          <w:iCs/>
        </w:rPr>
        <w:t>è</w:t>
      </w:r>
      <w:r w:rsidRPr="009F44D1">
        <w:rPr>
          <w:iCs/>
        </w:rPr>
        <w:t>res.</w:t>
      </w:r>
      <w:r w:rsidRPr="006308EC">
        <w:rPr>
          <w:iCs/>
        </w:rPr>
        <w:t>”</w:t>
      </w:r>
      <w:r w:rsidRPr="009F44D1">
        <w:rPr>
          <w:iCs/>
        </w:rPr>
        <w:t xml:space="preserve"> </w:t>
      </w:r>
      <w:r w:rsidRPr="009F44D1">
        <w:t>Kouchner, whose grandfather was killed in Auschwitz, was the figure</w:t>
      </w:r>
      <w:del w:id="4915" w:author="Patterson Lamb" w:date="2014-08-11T15:37:00Z">
        <w:r w:rsidRPr="009F44D1" w:rsidDel="00C26E5F">
          <w:delText>-</w:delText>
        </w:r>
      </w:del>
      <w:r w:rsidRPr="009F44D1">
        <w:t xml:space="preserve">head of </w:t>
      </w:r>
      <w:r w:rsidRPr="007D5122">
        <w:rPr>
          <w:i/>
          <w:iCs/>
        </w:rPr>
        <w:t>sans-fronti</w:t>
      </w:r>
      <w:r w:rsidRPr="006308EC">
        <w:rPr>
          <w:i/>
          <w:iCs/>
        </w:rPr>
        <w:t>é</w:t>
      </w:r>
      <w:r w:rsidRPr="007D5122">
        <w:rPr>
          <w:i/>
          <w:iCs/>
        </w:rPr>
        <w:t>risme</w:t>
      </w:r>
      <w:r w:rsidRPr="009F44D1">
        <w:rPr>
          <w:iCs/>
        </w:rPr>
        <w:t>, the human rights movement which, as its myth of origin has it, emerged in the hospitals of Biafra.</w:t>
      </w:r>
      <w:r w:rsidRPr="009F44D1">
        <w:rPr>
          <w:vertAlign w:val="superscript"/>
        </w:rPr>
        <w:endnoteReference w:id="686"/>
      </w:r>
    </w:p>
    <w:p w:rsidR="005600E9" w:rsidRPr="009F44D1" w:rsidRDefault="005600E9" w:rsidP="001A4F98">
      <w:pPr>
        <w:pStyle w:val="para"/>
      </w:pPr>
      <w:r w:rsidRPr="009F44D1">
        <w:t>Numerous non-Jewish contemporaries reacted similarly. G</w:t>
      </w:r>
      <w:r w:rsidRPr="006308EC">
        <w:t>ü</w:t>
      </w:r>
      <w:r w:rsidRPr="009F44D1">
        <w:t>nter Grass felt it was a particular responsibility of his fellow countrymen to react:</w:t>
      </w:r>
    </w:p>
    <w:p w:rsidR="005600E9" w:rsidRPr="009F44D1" w:rsidRDefault="005600E9" w:rsidP="001A4F98">
      <w:pPr>
        <w:pStyle w:val="Ext"/>
      </w:pPr>
      <w:r w:rsidRPr="009F44D1">
        <w:t xml:space="preserve">As Germans, we should know what we say when we use the word </w:t>
      </w:r>
      <w:r w:rsidRPr="006308EC">
        <w:t>“</w:t>
      </w:r>
      <w:r w:rsidRPr="009F44D1">
        <w:t>genocide.</w:t>
      </w:r>
      <w:r w:rsidRPr="006308EC">
        <w:t>”</w:t>
      </w:r>
      <w:r w:rsidRPr="009F44D1">
        <w:t xml:space="preserve"> This biggest of all crimes weighs heavily on the past of our people. Not moralizing condescension, but the knowledge of Auschwitz, Treblinka and Belsen obligates us to speak out publicly against the culprits and accessories of the genocide in Biafra</w:t>
      </w:r>
      <w:ins w:id="4925" w:author="Patterson Lamb" w:date="2014-08-11T15:38:00Z">
        <w:r>
          <w:t xml:space="preserve">. . . . </w:t>
        </w:r>
      </w:ins>
      <w:del w:id="4926" w:author="Patterson Lamb" w:date="2014-08-11T15:38:00Z">
        <w:r w:rsidRPr="009F44D1" w:rsidDel="00067212">
          <w:delText xml:space="preserve"> </w:delText>
        </w:r>
        <w:r w:rsidRPr="006308EC" w:rsidDel="00067212">
          <w:delText>…</w:delText>
        </w:r>
      </w:del>
      <w:r w:rsidRPr="009F44D1">
        <w:t xml:space="preserve"> [S]ilence </w:t>
      </w:r>
      <w:r w:rsidRPr="006308EC">
        <w:t>–</w:t>
      </w:r>
      <w:r w:rsidRPr="009F44D1">
        <w:t xml:space="preserve"> we had to learn that as well </w:t>
      </w:r>
      <w:r w:rsidRPr="006308EC">
        <w:t>–</w:t>
      </w:r>
      <w:r w:rsidRPr="009F44D1">
        <w:t xml:space="preserve"> turns into complicity.</w:t>
      </w:r>
      <w:r w:rsidRPr="009F44D1">
        <w:rPr>
          <w:vertAlign w:val="superscript"/>
        </w:rPr>
        <w:endnoteReference w:id="687"/>
      </w:r>
    </w:p>
    <w:p w:rsidR="005600E9" w:rsidRPr="009F44D1" w:rsidRDefault="005600E9" w:rsidP="001A4F98">
      <w:pPr>
        <w:pStyle w:val="para-no-indent"/>
        <w:rPr>
          <w:iCs/>
        </w:rPr>
      </w:pPr>
      <w:r w:rsidRPr="009F44D1">
        <w:t xml:space="preserve">Many West German commentators agreed that </w:t>
      </w:r>
      <w:r w:rsidRPr="006308EC">
        <w:t>“</w:t>
      </w:r>
      <w:r w:rsidRPr="009F44D1">
        <w:t>after Auschwitz, to which Biafra had been rightfully likened,</w:t>
      </w:r>
      <w:r w:rsidRPr="006308EC">
        <w:t>”</w:t>
      </w:r>
      <w:r w:rsidRPr="009F44D1">
        <w:t xml:space="preserve"> the Federal Republic of Germany bore </w:t>
      </w:r>
      <w:r w:rsidRPr="006308EC">
        <w:t>“</w:t>
      </w:r>
      <w:r w:rsidRPr="009F44D1">
        <w:t>a special responsibility.</w:t>
      </w:r>
      <w:r w:rsidRPr="006308EC">
        <w:t>”</w:t>
      </w:r>
      <w:r w:rsidRPr="009F44D1">
        <w:rPr>
          <w:vertAlign w:val="superscript"/>
        </w:rPr>
        <w:endnoteReference w:id="688"/>
      </w:r>
    </w:p>
    <w:p w:rsidR="005600E9" w:rsidRPr="009F44D1" w:rsidRDefault="005600E9" w:rsidP="001A4F98">
      <w:pPr>
        <w:pStyle w:val="para"/>
      </w:pPr>
      <w:r w:rsidRPr="009F44D1">
        <w:t>This responsibility was not West Germany</w:t>
      </w:r>
      <w:r w:rsidRPr="006308EC">
        <w:t>’</w:t>
      </w:r>
      <w:r w:rsidRPr="009F44D1">
        <w:t>s alone, however. Bishop Heinrich Tenhumberg, head of the Catholic Church</w:t>
      </w:r>
      <w:r w:rsidRPr="006308EC">
        <w:t>’</w:t>
      </w:r>
      <w:r w:rsidRPr="009F44D1">
        <w:t xml:space="preserve">s liaison office with the Bonn government, explained that the </w:t>
      </w:r>
      <w:r w:rsidRPr="006308EC">
        <w:t>“</w:t>
      </w:r>
      <w:r w:rsidRPr="009F44D1">
        <w:t>principle of non-intervention is outdated in our time when the protection of fundamental human rights is at stake.</w:t>
      </w:r>
      <w:r w:rsidRPr="006308EC">
        <w:t>”</w:t>
      </w:r>
      <w:r w:rsidRPr="009F44D1">
        <w:t xml:space="preserve"> </w:t>
      </w:r>
      <w:r w:rsidRPr="006308EC">
        <w:t>“</w:t>
      </w:r>
      <w:r w:rsidRPr="009F44D1">
        <w:t>Civilized states</w:t>
      </w:r>
      <w:r w:rsidRPr="006308EC">
        <w:t>”</w:t>
      </w:r>
      <w:r w:rsidRPr="009F44D1">
        <w:t xml:space="preserve"> cannot remain passive in a world after Auschwitz given that modern communication technology automatically transformed internal conflicts into international crises.</w:t>
      </w:r>
      <w:r w:rsidRPr="009F44D1">
        <w:rPr>
          <w:vertAlign w:val="superscript"/>
        </w:rPr>
        <w:endnoteReference w:id="689"/>
      </w:r>
      <w:r w:rsidRPr="009F44D1">
        <w:t xml:space="preserve"> The international community of states would need to react, the </w:t>
      </w:r>
      <w:r w:rsidRPr="007D5122">
        <w:rPr>
          <w:i/>
        </w:rPr>
        <w:t>Spiegel</w:t>
      </w:r>
      <w:r w:rsidRPr="009F44D1">
        <w:t xml:space="preserve"> argued as well. The UN has </w:t>
      </w:r>
      <w:r w:rsidRPr="006308EC">
        <w:t>“</w:t>
      </w:r>
      <w:r w:rsidRPr="009F44D1">
        <w:t>defined what is happening in Biafra as criminally liable. The Nazi genocide of the Jews prompted the world organisation in 1946 [</w:t>
      </w:r>
      <w:r w:rsidRPr="005600E9">
        <w:rPr>
          <w:i/>
          <w:rPrChange w:id="4932" w:author="Patterson Lamb" w:date="2014-08-11T15:39:00Z">
            <w:rPr/>
          </w:rPrChange>
        </w:rPr>
        <w:t>sic</w:t>
      </w:r>
      <w:r w:rsidRPr="009F44D1">
        <w:t>] to declare genocide an international crime.</w:t>
      </w:r>
      <w:r w:rsidRPr="006308EC">
        <w:t>”</w:t>
      </w:r>
      <w:r w:rsidRPr="009F44D1">
        <w:t xml:space="preserve"> Yet the organi</w:t>
      </w:r>
      <w:ins w:id="4933" w:author="Patterson Lamb" w:date="2014-08-11T15:39:00Z">
        <w:r>
          <w:t>z</w:t>
        </w:r>
      </w:ins>
      <w:del w:id="4934" w:author="Patterson Lamb" w:date="2014-08-11T15:39:00Z">
        <w:r w:rsidRPr="009F44D1" w:rsidDel="00067212">
          <w:delText>s</w:delText>
        </w:r>
      </w:del>
      <w:r w:rsidRPr="009F44D1">
        <w:t>ation would lack the instruments to enforce this norm in practice. Without an international court that could open a trial</w:t>
      </w:r>
      <w:ins w:id="4935" w:author="Patterson Lamb" w:date="2014-08-11T15:39:00Z">
        <w:r>
          <w:t>,</w:t>
        </w:r>
      </w:ins>
      <w:r w:rsidRPr="009F44D1">
        <w:t xml:space="preserve"> the Anti-Genocide Convention remains a fiasco </w:t>
      </w:r>
      <w:r w:rsidRPr="006308EC">
        <w:t>–</w:t>
      </w:r>
      <w:r w:rsidRPr="009F44D1">
        <w:t xml:space="preserve"> </w:t>
      </w:r>
      <w:r w:rsidRPr="006308EC">
        <w:t>“</w:t>
      </w:r>
      <w:r w:rsidRPr="009F44D1">
        <w:t>the genocide allegations against Nigeria would have to be judged by a Nigerian court.</w:t>
      </w:r>
      <w:r w:rsidRPr="006308EC">
        <w:t>”</w:t>
      </w:r>
      <w:r w:rsidRPr="009F44D1">
        <w:rPr>
          <w:vertAlign w:val="superscript"/>
        </w:rPr>
        <w:endnoteReference w:id="690"/>
      </w:r>
      <w:r w:rsidRPr="009F44D1">
        <w:t xml:space="preserve"> In view of Biafra, the lessons to be drawn from the Holocaust were to create international norms to prevent similar crimes in the present and the future.</w:t>
      </w:r>
    </w:p>
    <w:p w:rsidR="005600E9" w:rsidRPr="009F44D1" w:rsidRDefault="005600E9" w:rsidP="001A4F98">
      <w:pPr>
        <w:pStyle w:val="para"/>
      </w:pPr>
      <w:r w:rsidRPr="009F44D1">
        <w:t>The associations with the Holocaust became especially virulent in the United Kingdom. Because of the entanglements with the former colony, discussions in Britain had been intensive from the beginning of the conflict. Harold Wilson</w:t>
      </w:r>
      <w:r w:rsidRPr="006308EC">
        <w:t>’</w:t>
      </w:r>
      <w:r w:rsidRPr="009F44D1">
        <w:t>s Labour government came under heavy rhetorical fire.</w:t>
      </w:r>
      <w:r w:rsidRPr="009F44D1">
        <w:rPr>
          <w:vertAlign w:val="superscript"/>
        </w:rPr>
        <w:endnoteReference w:id="691"/>
      </w:r>
      <w:r w:rsidRPr="009F44D1">
        <w:t xml:space="preserve"> Wilson</w:t>
      </w:r>
      <w:r w:rsidRPr="006308EC">
        <w:t>’</w:t>
      </w:r>
      <w:r w:rsidRPr="009F44D1">
        <w:t>s critics in the Biafra lobby, in the press</w:t>
      </w:r>
      <w:ins w:id="4940" w:author="Patterson Lamb" w:date="2014-08-11T15:40:00Z">
        <w:r>
          <w:t>,</w:t>
        </w:r>
      </w:ins>
      <w:r w:rsidRPr="009F44D1">
        <w:t xml:space="preserve"> and in the two houses of the English parliament accused Whitehall of complicity in genocide. Auberon Waugh argued that the </w:t>
      </w:r>
      <w:r w:rsidRPr="006308EC">
        <w:t>“</w:t>
      </w:r>
      <w:r w:rsidRPr="009F44D1">
        <w:t>mass starvation to death of innocent civilians</w:t>
      </w:r>
      <w:r w:rsidRPr="006308EC">
        <w:t>”</w:t>
      </w:r>
      <w:r w:rsidRPr="009F44D1">
        <w:t xml:space="preserve"> was </w:t>
      </w:r>
      <w:r w:rsidRPr="006308EC">
        <w:t>“</w:t>
      </w:r>
      <w:r w:rsidRPr="009F44D1">
        <w:t>the most hideous crime against humanity in which England has ever been involved.</w:t>
      </w:r>
      <w:r w:rsidRPr="006308EC">
        <w:t>”</w:t>
      </w:r>
      <w:r w:rsidRPr="009F44D1">
        <w:rPr>
          <w:vertAlign w:val="superscript"/>
        </w:rPr>
        <w:endnoteReference w:id="692"/>
      </w:r>
      <w:r w:rsidRPr="009F44D1">
        <w:t xml:space="preserve"> The staunchly pro-Biafran journalist Frederick Forsyth censured Wilson equally harshly. In his 1969 Penguin </w:t>
      </w:r>
      <w:r w:rsidRPr="007D5122">
        <w:rPr>
          <w:i/>
          <w:iCs/>
        </w:rPr>
        <w:t>Biafra Story</w:t>
      </w:r>
      <w:r w:rsidRPr="009F44D1">
        <w:rPr>
          <w:iCs/>
        </w:rPr>
        <w:t>, the first edition of which sold out in weeks, the later author of bestselling crime novels explained that Britain was culpable of supporting Nigeria</w:t>
      </w:r>
      <w:r w:rsidRPr="006308EC">
        <w:rPr>
          <w:iCs/>
        </w:rPr>
        <w:t>’</w:t>
      </w:r>
      <w:r w:rsidRPr="009F44D1">
        <w:rPr>
          <w:iCs/>
        </w:rPr>
        <w:t xml:space="preserve">s genocidal persecution of the Biafrans which resembled the treatment of the Jews in World War II. Forsyth likened the </w:t>
      </w:r>
      <w:r w:rsidRPr="009F44D1">
        <w:t xml:space="preserve">Biafran territory in Eastern Nigeria to the </w:t>
      </w:r>
      <w:r w:rsidRPr="006308EC">
        <w:t>“</w:t>
      </w:r>
      <w:r w:rsidRPr="009F44D1">
        <w:t>eastern resettlement area</w:t>
      </w:r>
      <w:r w:rsidRPr="006308EC">
        <w:t>”</w:t>
      </w:r>
      <w:r w:rsidRPr="009F44D1">
        <w:t xml:space="preserve"> European Jews had been relocated to by force.</w:t>
      </w:r>
      <w:r w:rsidRPr="009F44D1">
        <w:rPr>
          <w:vertAlign w:val="superscript"/>
        </w:rPr>
        <w:endnoteReference w:id="693"/>
      </w:r>
    </w:p>
    <w:p w:rsidR="005600E9" w:rsidRPr="009F44D1" w:rsidRDefault="005600E9" w:rsidP="001A4F98">
      <w:pPr>
        <w:pStyle w:val="para"/>
      </w:pPr>
      <w:r w:rsidRPr="009F44D1">
        <w:t>Although the Biafran lobby exerted strong pressure on London, the prime minister upheld support of the military regime in Lagos. British and Nigerian diplomats and state officials initiated a public relations counterattack.</w:t>
      </w:r>
      <w:r w:rsidRPr="009F44D1">
        <w:rPr>
          <w:vertAlign w:val="superscript"/>
        </w:rPr>
        <w:endnoteReference w:id="694"/>
      </w:r>
      <w:r w:rsidRPr="009F44D1">
        <w:t xml:space="preserve"> References to National Socialism also played a role in this pro-Federal offensive. When debates of the arms trade with Nigeria were set for both houses of the British </w:t>
      </w:r>
      <w:del w:id="4945" w:author="Patterson Lamb" w:date="2014-08-11T15:42:00Z">
        <w:r w:rsidRPr="009F44D1" w:rsidDel="00067212">
          <w:delText xml:space="preserve">Parliament </w:delText>
        </w:r>
      </w:del>
      <w:ins w:id="4946" w:author="Patterson Lamb" w:date="2014-08-11T15:42:00Z">
        <w:r>
          <w:t>p</w:t>
        </w:r>
        <w:r w:rsidRPr="009F44D1">
          <w:t xml:space="preserve">arliament </w:t>
        </w:r>
      </w:ins>
      <w:r w:rsidRPr="009F44D1">
        <w:t xml:space="preserve">in June 1968, the Nigerian head of propaganda Anthony Enahoro circulated a letter to the delegates warning that </w:t>
      </w:r>
      <w:r w:rsidRPr="006308EC">
        <w:t>“</w:t>
      </w:r>
      <w:r w:rsidRPr="009F44D1">
        <w:t xml:space="preserve">indiscriminate and ill-founded use of the highly emotional word </w:t>
      </w:r>
      <w:r w:rsidRPr="006308EC">
        <w:t>‘</w:t>
      </w:r>
      <w:r w:rsidRPr="009F44D1">
        <w:t>genocide</w:t>
      </w:r>
      <w:r w:rsidRPr="006308EC">
        <w:t>’</w:t>
      </w:r>
      <w:r w:rsidRPr="009F44D1">
        <w:t xml:space="preserve"> would remind the British of the fate of the Jews in Nazi Germany.</w:t>
      </w:r>
      <w:r w:rsidRPr="006308EC">
        <w:t>”</w:t>
      </w:r>
      <w:r w:rsidRPr="009F44D1">
        <w:t xml:space="preserve"> However, there could be no question of genocide against the Igbo of Biafra. The Biafran claims should be understood as mere propaganda, since the </w:t>
      </w:r>
      <w:r w:rsidRPr="006308EC">
        <w:t>“</w:t>
      </w:r>
      <w:r w:rsidRPr="009F44D1">
        <w:t>rebel command</w:t>
      </w:r>
      <w:r w:rsidRPr="006308EC">
        <w:t>”</w:t>
      </w:r>
      <w:r w:rsidRPr="009F44D1">
        <w:t xml:space="preserve"> represents a regime comparable to </w:t>
      </w:r>
      <w:r w:rsidRPr="006308EC">
        <w:t>“</w:t>
      </w:r>
      <w:r w:rsidRPr="009F44D1">
        <w:t>the Hitler-Goebbels phenomenon.</w:t>
      </w:r>
      <w:r w:rsidRPr="006308EC">
        <w:t>”</w:t>
      </w:r>
      <w:r w:rsidRPr="009F44D1">
        <w:rPr>
          <w:vertAlign w:val="superscript"/>
        </w:rPr>
        <w:endnoteReference w:id="695"/>
      </w:r>
      <w:r w:rsidRPr="009F44D1">
        <w:t xml:space="preserve"> The pro-Biafran rhetoric of Holocaust comparisons was turned on its head: the </w:t>
      </w:r>
      <w:r w:rsidRPr="006308EC">
        <w:t>“</w:t>
      </w:r>
      <w:r w:rsidRPr="009F44D1">
        <w:t>Jews of Africa</w:t>
      </w:r>
      <w:r w:rsidRPr="006308EC">
        <w:t>”</w:t>
      </w:r>
      <w:r w:rsidRPr="009F44D1">
        <w:t xml:space="preserve"> were changed into </w:t>
      </w:r>
      <w:r w:rsidRPr="006308EC">
        <w:t>“</w:t>
      </w:r>
      <w:r w:rsidRPr="009F44D1">
        <w:t>African Nazis.</w:t>
      </w:r>
      <w:r w:rsidRPr="006308EC">
        <w:t>”</w:t>
      </w:r>
      <w:r w:rsidRPr="009F44D1">
        <w:t xml:space="preserve"> Analogies drawn between Biafran propaganda and that of the Nazis became a cornerstone of pro-Nigerian rhetoric.</w:t>
      </w:r>
      <w:r w:rsidRPr="009F44D1">
        <w:rPr>
          <w:vertAlign w:val="superscript"/>
        </w:rPr>
        <w:endnoteReference w:id="696"/>
      </w:r>
    </w:p>
    <w:p w:rsidR="005600E9" w:rsidRPr="009F44D1" w:rsidRDefault="005600E9" w:rsidP="001A4F98">
      <w:pPr>
        <w:pStyle w:val="para"/>
      </w:pPr>
      <w:r w:rsidRPr="009F44D1">
        <w:t>Pro-Nigerian efforts to de-legitimi</w:t>
      </w:r>
      <w:ins w:id="4956" w:author="Patterson Lamb" w:date="2014-08-11T15:43:00Z">
        <w:r>
          <w:t>z</w:t>
        </w:r>
      </w:ins>
      <w:del w:id="4957" w:author="Patterson Lamb" w:date="2014-08-11T15:43:00Z">
        <w:r w:rsidRPr="009F44D1" w:rsidDel="00067212">
          <w:delText>s</w:delText>
        </w:r>
      </w:del>
      <w:r w:rsidRPr="009F44D1">
        <w:t>e Biafra as a political actor revolved around the rebuttal of the genocide allegations. An effective stroke was London</w:t>
      </w:r>
      <w:r w:rsidRPr="006308EC">
        <w:t>’</w:t>
      </w:r>
      <w:r w:rsidRPr="009F44D1">
        <w:t xml:space="preserve">s move to convince Lagos to invite a team of international observers to examine the conduct of the Nigerian troops. The team consisted of military personnel from the </w:t>
      </w:r>
      <w:del w:id="4958" w:author="Patterson Lamb" w:date="2014-08-11T15:43:00Z">
        <w:r w:rsidRPr="009F44D1" w:rsidDel="00067212">
          <w:delText>UK</w:delText>
        </w:r>
      </w:del>
      <w:ins w:id="4959" w:author="Patterson Lamb" w:date="2014-08-11T15:43:00Z">
        <w:r>
          <w:t>United Kingdom</w:t>
        </w:r>
      </w:ins>
      <w:r w:rsidRPr="009F44D1">
        <w:t>, Poland, Sweden</w:t>
      </w:r>
      <w:ins w:id="4960" w:author="Patterson Lamb" w:date="2014-08-11T15:43:00Z">
        <w:r>
          <w:t>,</w:t>
        </w:r>
      </w:ins>
      <w:r w:rsidRPr="009F44D1">
        <w:t xml:space="preserve"> and Canada, all of which looked favo</w:t>
      </w:r>
      <w:del w:id="4961" w:author="Patterson Lamb" w:date="2014-08-11T15:44:00Z">
        <w:r w:rsidRPr="009F44D1" w:rsidDel="00067212">
          <w:delText>u</w:delText>
        </w:r>
      </w:del>
      <w:r w:rsidRPr="009F44D1">
        <w:t xml:space="preserve">rably </w:t>
      </w:r>
      <w:del w:id="4962" w:author="Patterson Lamb" w:date="2014-08-11T15:44:00Z">
        <w:r w:rsidRPr="009F44D1" w:rsidDel="00067212">
          <w:delText>up</w:delText>
        </w:r>
      </w:del>
      <w:r w:rsidRPr="009F44D1">
        <w:t>on Nigeria. In their reports, which they started issuing in October 1968, the observer team concluded that no genocide had been perpetrated.</w:t>
      </w:r>
      <w:r w:rsidRPr="009F44D1">
        <w:rPr>
          <w:vertAlign w:val="superscript"/>
        </w:rPr>
        <w:endnoteReference w:id="697"/>
      </w:r>
      <w:r w:rsidRPr="009F44D1">
        <w:t xml:space="preserve"> Lagos and London thus secured a major diplomatic success. The reports received a good amount of international attention, and</w:t>
      </w:r>
      <w:del w:id="4970" w:author="Patterson Lamb" w:date="2014-08-11T15:44:00Z">
        <w:r w:rsidRPr="009F44D1" w:rsidDel="00067212">
          <w:delText>,</w:delText>
        </w:r>
      </w:del>
      <w:r w:rsidRPr="009F44D1">
        <w:t xml:space="preserve"> in the eyes of many contemporaries, invalidated the genocide claims. These allegations were now increasingly understood as an invention of Biafran propagandists.</w:t>
      </w:r>
      <w:r w:rsidRPr="009F44D1">
        <w:rPr>
          <w:vertAlign w:val="superscript"/>
        </w:rPr>
        <w:endnoteReference w:id="698"/>
      </w:r>
    </w:p>
    <w:p w:rsidR="005600E9" w:rsidRPr="009F44D1" w:rsidRDefault="005600E9" w:rsidP="001A4F98">
      <w:pPr>
        <w:pStyle w:val="para"/>
      </w:pPr>
      <w:r w:rsidRPr="009F44D1">
        <w:t>Despite its biased approach, the observer team</w:t>
      </w:r>
      <w:r w:rsidRPr="006308EC">
        <w:t>’</w:t>
      </w:r>
      <w:r w:rsidRPr="009F44D1">
        <w:t xml:space="preserve">s assessment was probably not entirely incorrect. Numerous Igbos lived widely unmolested in </w:t>
      </w:r>
      <w:del w:id="4974" w:author="Patterson Lamb" w:date="2014-08-11T15:44:00Z">
        <w:r w:rsidRPr="009F44D1" w:rsidDel="00067212">
          <w:delText>f</w:delText>
        </w:r>
      </w:del>
      <w:ins w:id="4975" w:author="Patterson Lamb" w:date="2014-08-11T15:44:00Z">
        <w:r>
          <w:t>F</w:t>
        </w:r>
      </w:ins>
      <w:r w:rsidRPr="009F44D1">
        <w:t>ederally</w:t>
      </w:r>
      <w:del w:id="4976" w:author="Patterson Lamb" w:date="2014-08-11T15:44:00Z">
        <w:r w:rsidRPr="009F44D1" w:rsidDel="00067212">
          <w:delText>-</w:delText>
        </w:r>
      </w:del>
      <w:ins w:id="4977" w:author="Patterson Lamb" w:date="2014-08-11T15:44:00Z">
        <w:r>
          <w:t xml:space="preserve"> </w:t>
        </w:r>
      </w:ins>
      <w:r w:rsidRPr="009F44D1">
        <w:t xml:space="preserve">held territory. The end of the war did not lead to the </w:t>
      </w:r>
      <w:r w:rsidRPr="006308EC">
        <w:t>“</w:t>
      </w:r>
      <w:r w:rsidRPr="009F44D1">
        <w:t>kill off</w:t>
      </w:r>
      <w:r w:rsidRPr="006308EC">
        <w:t>”</w:t>
      </w:r>
      <w:r w:rsidRPr="009F44D1">
        <w:t xml:space="preserve"> of the Igbo that many of their sympathi</w:t>
      </w:r>
      <w:del w:id="4978" w:author="Patterson Lamb" w:date="2014-08-11T15:44:00Z">
        <w:r w:rsidRPr="009F44D1" w:rsidDel="00067212">
          <w:delText>s</w:delText>
        </w:r>
      </w:del>
      <w:ins w:id="4979" w:author="Patterson Lamb" w:date="2014-08-11T15:44:00Z">
        <w:r>
          <w:t>z</w:t>
        </w:r>
      </w:ins>
      <w:r w:rsidRPr="009F44D1">
        <w:t>ers had expected.</w:t>
      </w:r>
      <w:r w:rsidRPr="009F44D1">
        <w:rPr>
          <w:vertAlign w:val="superscript"/>
        </w:rPr>
        <w:endnoteReference w:id="699"/>
      </w:r>
      <w:r w:rsidRPr="009F44D1">
        <w:t xml:space="preserve"> In spite of the 1966 massacres, the ruthless conduct of war</w:t>
      </w:r>
      <w:ins w:id="4981" w:author="Patterson Lamb" w:date="2014-08-11T15:44:00Z">
        <w:r>
          <w:t>,</w:t>
        </w:r>
      </w:ins>
      <w:r w:rsidRPr="009F44D1">
        <w:t xml:space="preserve"> and the famine that cost countless lives, </w:t>
      </w:r>
      <w:ins w:id="4982" w:author="Patterson Lamb" w:date="2014-08-11T15:44:00Z">
        <w:r>
          <w:t>“</w:t>
        </w:r>
      </w:ins>
      <w:del w:id="4983" w:author="Patterson Lamb" w:date="2014-08-11T15:44:00Z">
        <w:r w:rsidRPr="006308EC" w:rsidDel="00067212">
          <w:delText>‘</w:delText>
        </w:r>
      </w:del>
      <w:r w:rsidRPr="009F44D1">
        <w:t>genocide</w:t>
      </w:r>
      <w:del w:id="4984" w:author="Patterson Lamb" w:date="2014-08-11T15:44:00Z">
        <w:r w:rsidRPr="006308EC" w:rsidDel="00067212">
          <w:delText>’</w:delText>
        </w:r>
      </w:del>
      <w:r w:rsidRPr="009F44D1">
        <w:t>,</w:t>
      </w:r>
      <w:ins w:id="4985" w:author="Patterson Lamb" w:date="2014-08-11T15:44:00Z">
        <w:r>
          <w:t>”</w:t>
        </w:r>
      </w:ins>
      <w:r w:rsidRPr="009F44D1">
        <w:t xml:space="preserve"> understood as the intentional mass killing of a people, may not be the right term to describe what happened to the Igbos. The annihilation of the Igbos/Biafrans does not seem to have been a foremost goal of their adversaries.</w:t>
      </w:r>
      <w:r w:rsidRPr="009F44D1">
        <w:rPr>
          <w:vertAlign w:val="superscript"/>
        </w:rPr>
        <w:endnoteReference w:id="700"/>
      </w:r>
      <w:r w:rsidRPr="009F44D1">
        <w:t xml:space="preserve"> The Nigerian civil war was, in the first place, indeed a civil war: a complex political conflict. Moreover, the Biafran leadership discredited itself, as it seemed to accept the suffering of its population. Even in discussions about a land corridor for the transport of relief supplies, the secessionists were reluctant to make concessions at the negotiation table. The airlift, which provided a lifeline to the outside world, humanitarian aid, and the international arms trade were too valuable to give up. Put cynically, it was the famine that had secured international media attention.</w:t>
      </w:r>
      <w:r w:rsidRPr="009F44D1">
        <w:rPr>
          <w:vertAlign w:val="superscript"/>
        </w:rPr>
        <w:endnoteReference w:id="701"/>
      </w:r>
    </w:p>
    <w:p w:rsidR="005600E9" w:rsidRPr="009F44D1" w:rsidRDefault="005600E9" w:rsidP="001A4F98">
      <w:pPr>
        <w:pStyle w:val="para"/>
      </w:pPr>
      <w:r w:rsidRPr="009F44D1">
        <w:t>International attention to the conflict abated after the publication of the reports. Although the war continued until early 1970, the international media even</w:t>
      </w:r>
      <w:ins w:id="4995" w:author="Patterson Lamb" w:date="2014-08-11T15:48:00Z">
        <w:r>
          <w:t>t</w:t>
        </w:r>
      </w:ins>
      <w:r w:rsidRPr="009F44D1">
        <w:t xml:space="preserve"> </w:t>
      </w:r>
      <w:r w:rsidRPr="006308EC">
        <w:t>“</w:t>
      </w:r>
      <w:r w:rsidRPr="009F44D1">
        <w:t>Biafra</w:t>
      </w:r>
      <w:r w:rsidRPr="006308EC">
        <w:t>”</w:t>
      </w:r>
      <w:r w:rsidRPr="009F44D1">
        <w:t xml:space="preserve"> ended with the rebuttal of the genocide allegations.</w:t>
      </w:r>
    </w:p>
    <w:p w:rsidR="005600E9" w:rsidRPr="006308EC" w:rsidRDefault="005600E9" w:rsidP="001A4F98">
      <w:pPr>
        <w:pStyle w:val="A"/>
      </w:pPr>
      <w:bookmarkStart w:id="4996" w:name="CBML_ch10_sec1_003"/>
      <w:r w:rsidRPr="006308EC">
        <w:t>Conclusion: Biafra and the Fragmented Universalization of the Holocaust</w:t>
      </w:r>
    </w:p>
    <w:bookmarkEnd w:id="4996"/>
    <w:p w:rsidR="005600E9" w:rsidRPr="009F44D1" w:rsidRDefault="005600E9" w:rsidP="001A4F98">
      <w:pPr>
        <w:pStyle w:val="para-no-indent"/>
      </w:pPr>
      <w:r w:rsidRPr="009F44D1">
        <w:t xml:space="preserve">The media and protest event </w:t>
      </w:r>
      <w:r w:rsidRPr="006308EC">
        <w:t>“</w:t>
      </w:r>
      <w:r w:rsidRPr="009F44D1">
        <w:t>Biafra</w:t>
      </w:r>
      <w:r w:rsidRPr="006308EC">
        <w:t>”</w:t>
      </w:r>
      <w:r w:rsidRPr="009F44D1">
        <w:t xml:space="preserve"> happened during a time when the perception of National Socialism was changing slowly, but decisively. In the first ten years after the end of the war, the Holocaust played only a marginal role in dominant understandings of Nazism. While it is misleading to talk of a deliberate silencing of references to Nazi criminality in the immediate postwar years, the mass murder of the European Jews remained peripheral in representations of National Socialism and the war. The voices of camp survivors did not receive ample public hearing.</w:t>
      </w:r>
      <w:r w:rsidRPr="009F44D1">
        <w:rPr>
          <w:vertAlign w:val="superscript"/>
        </w:rPr>
        <w:endnoteReference w:id="702"/>
      </w:r>
      <w:r w:rsidRPr="009F44D1">
        <w:t xml:space="preserve"> In the 1960s, Nazi mass crimes were increasingly discussed in Western publics. Intellectuals and protesters associated with the New Left likened French politics in Algeria and American involvement in Vietnam to Nazi terror.</w:t>
      </w:r>
      <w:r w:rsidRPr="009F44D1">
        <w:rPr>
          <w:vertAlign w:val="superscript"/>
        </w:rPr>
        <w:endnoteReference w:id="703"/>
      </w:r>
      <w:r w:rsidRPr="009F44D1">
        <w:t xml:space="preserve"> However, these analogies were part of distinct intellectual traditions of anti-fascism: this rhetoric did not universali</w:t>
      </w:r>
      <w:del w:id="5013" w:author="Patterson Lamb" w:date="2014-08-11T15:49:00Z">
        <w:r w:rsidRPr="009F44D1" w:rsidDel="006107F0">
          <w:delText>s</w:delText>
        </w:r>
      </w:del>
      <w:ins w:id="5014" w:author="Patterson Lamb" w:date="2014-08-11T15:49:00Z">
        <w:r>
          <w:t>z</w:t>
        </w:r>
      </w:ins>
      <w:r w:rsidRPr="009F44D1">
        <w:t>e the Holocaust, it compared threats posed by imperialist powers.</w:t>
      </w:r>
      <w:r w:rsidRPr="009F44D1">
        <w:rPr>
          <w:vertAlign w:val="superscript"/>
        </w:rPr>
        <w:endnoteReference w:id="704"/>
      </w:r>
      <w:r w:rsidRPr="009F44D1">
        <w:t xml:space="preserve"> More decisively, media coverage devoted to the Eichmann trial and the Six-Day</w:t>
      </w:r>
      <w:del w:id="5018" w:author="Patterson Lamb" w:date="2014-08-11T15:49:00Z">
        <w:r w:rsidRPr="009F44D1" w:rsidDel="006107F0">
          <w:delText>-</w:delText>
        </w:r>
      </w:del>
      <w:ins w:id="5019" w:author="Patterson Lamb" w:date="2014-08-11T15:49:00Z">
        <w:r>
          <w:t xml:space="preserve"> </w:t>
        </w:r>
      </w:ins>
      <w:r w:rsidRPr="009F44D1">
        <w:t xml:space="preserve">War, for instance, helped to make the annihilation of the European Jews legible as genocide. A new rhetoric of genocide comparisons evolved during the war between Israel and Egypt: with the Egyptian President Gamal Abdel Nasser deemed a </w:t>
      </w:r>
      <w:r w:rsidRPr="006308EC">
        <w:t>“</w:t>
      </w:r>
      <w:r w:rsidRPr="009F44D1">
        <w:t>new Hitler,</w:t>
      </w:r>
      <w:r w:rsidRPr="006308EC">
        <w:t>”</w:t>
      </w:r>
      <w:r w:rsidRPr="009F44D1">
        <w:t xml:space="preserve"> some feared a </w:t>
      </w:r>
      <w:r w:rsidRPr="006308EC">
        <w:t>“</w:t>
      </w:r>
      <w:r w:rsidRPr="009F44D1">
        <w:t>second Holocaust.</w:t>
      </w:r>
      <w:r w:rsidRPr="006308EC">
        <w:t>”</w:t>
      </w:r>
      <w:r w:rsidRPr="009F44D1">
        <w:rPr>
          <w:vertAlign w:val="superscript"/>
        </w:rPr>
        <w:endnoteReference w:id="705"/>
      </w:r>
    </w:p>
    <w:p w:rsidR="005600E9" w:rsidRPr="009F44D1" w:rsidRDefault="005600E9" w:rsidP="001A4F98">
      <w:pPr>
        <w:pStyle w:val="para"/>
      </w:pPr>
      <w:r w:rsidRPr="009F44D1">
        <w:t xml:space="preserve">This space of resonance had already been opened up when, in the summer months of 1968, newspaper readers and TV viewers in the West were confronted with images of starving children in a </w:t>
      </w:r>
      <w:del w:id="5023" w:author="Patterson Lamb" w:date="2014-08-11T15:50:00Z">
        <w:r w:rsidRPr="009F44D1" w:rsidDel="006107F0">
          <w:delText xml:space="preserve">West </w:delText>
        </w:r>
      </w:del>
      <w:ins w:id="5024" w:author="Patterson Lamb" w:date="2014-08-11T15:50:00Z">
        <w:r>
          <w:t>w</w:t>
        </w:r>
        <w:r w:rsidRPr="009F44D1">
          <w:t xml:space="preserve">est </w:t>
        </w:r>
      </w:ins>
      <w:r w:rsidRPr="009F44D1">
        <w:t xml:space="preserve">African civil war. They were reminded of the genocide of the Jews in World War II or, more likely, of the </w:t>
      </w:r>
      <w:r w:rsidRPr="007D5122">
        <w:rPr>
          <w:i/>
        </w:rPr>
        <w:t>photographs</w:t>
      </w:r>
      <w:r w:rsidRPr="009F44D1">
        <w:t xml:space="preserve"> that were taken during the Allied liberation of the camps that appeared in newspapers and magazine</w:t>
      </w:r>
      <w:ins w:id="5025" w:author="Patterson Lamb" w:date="2014-08-11T15:50:00Z">
        <w:r>
          <w:t>s</w:t>
        </w:r>
      </w:ins>
      <w:r w:rsidRPr="009F44D1">
        <w:t xml:space="preserve"> in the immediate postwar period and</w:t>
      </w:r>
      <w:ins w:id="5026" w:author="Patterson Lamb" w:date="2014-08-11T15:50:00Z">
        <w:r>
          <w:t xml:space="preserve"> have </w:t>
        </w:r>
      </w:ins>
      <w:r w:rsidRPr="009F44D1">
        <w:t xml:space="preserve"> returned into public view since the late 1950s. Thus contemporaries had a reservoir of imagery of Nazi victims at their disposal to make sense of the pictures from Biafra. Although most of the photographs from 1945 were taken in concentration camps </w:t>
      </w:r>
      <w:r w:rsidRPr="006308EC">
        <w:t>–</w:t>
      </w:r>
      <w:r w:rsidRPr="009F44D1">
        <w:t xml:space="preserve"> and not in the death factories </w:t>
      </w:r>
      <w:r w:rsidRPr="006308EC">
        <w:t>–</w:t>
      </w:r>
      <w:r w:rsidRPr="009F44D1">
        <w:t xml:space="preserve"> they were nevertheless increasingly understood to </w:t>
      </w:r>
      <w:r w:rsidRPr="006308EC">
        <w:t>“</w:t>
      </w:r>
      <w:r w:rsidRPr="009F44D1">
        <w:t>show</w:t>
      </w:r>
      <w:r w:rsidRPr="006308EC">
        <w:t>”</w:t>
      </w:r>
      <w:r w:rsidRPr="009F44D1">
        <w:t xml:space="preserve"> the genocide of the Jews.</w:t>
      </w:r>
      <w:r w:rsidRPr="009F44D1">
        <w:rPr>
          <w:vertAlign w:val="superscript"/>
        </w:rPr>
        <w:endnoteReference w:id="706"/>
      </w:r>
    </w:p>
    <w:p w:rsidR="005600E9" w:rsidRPr="009F44D1" w:rsidRDefault="005600E9" w:rsidP="001A4F98">
      <w:pPr>
        <w:pStyle w:val="para"/>
      </w:pPr>
      <w:r w:rsidRPr="009F44D1">
        <w:t xml:space="preserve">In representations of Biafra, both complexes </w:t>
      </w:r>
      <w:r w:rsidRPr="006308EC">
        <w:t>–</w:t>
      </w:r>
      <w:r w:rsidRPr="009F44D1">
        <w:t xml:space="preserve"> the Nigerian civil war and the crimes of Nazi Germany </w:t>
      </w:r>
      <w:r w:rsidRPr="006308EC">
        <w:t>–</w:t>
      </w:r>
      <w:r w:rsidRPr="009F44D1">
        <w:t xml:space="preserve"> were interpreted as genocide and thus given rhetorical equivalence. The </w:t>
      </w:r>
      <w:r w:rsidRPr="006308EC">
        <w:t>“</w:t>
      </w:r>
      <w:r w:rsidRPr="009F44D1">
        <w:t>Jews of Africa</w:t>
      </w:r>
      <w:r w:rsidRPr="006308EC">
        <w:t>”</w:t>
      </w:r>
      <w:r w:rsidRPr="009F44D1">
        <w:t xml:space="preserve"> were no Jews, but (mostly) Christians </w:t>
      </w:r>
      <w:r w:rsidRPr="006308EC">
        <w:t>–</w:t>
      </w:r>
      <w:r w:rsidRPr="009F44D1">
        <w:t xml:space="preserve"> the connecting line was drawn on a purely metaphorical basis. Biafra was interpreted using models that derived from the evolving cultural memory of National Socialism. Conversely, Biafra also influenced historical and public perceptions of Nazi rule. The African civil war contributed to the consolidation of a pattern of memoriali</w:t>
      </w:r>
      <w:del w:id="5030" w:author="Patterson Lamb" w:date="2014-08-11T15:51:00Z">
        <w:r w:rsidRPr="009F44D1" w:rsidDel="006107F0">
          <w:delText>s</w:delText>
        </w:r>
      </w:del>
      <w:ins w:id="5031" w:author="Patterson Lamb" w:date="2014-08-11T15:51:00Z">
        <w:r>
          <w:t>z</w:t>
        </w:r>
      </w:ins>
      <w:r w:rsidRPr="009F44D1">
        <w:t xml:space="preserve">ation and helped to establish a new understanding of National Socialism. The murder of European Jews ceased to be merely one entry on a long list of Nazi crimes and became </w:t>
      </w:r>
      <w:r w:rsidRPr="006308EC">
        <w:t>“</w:t>
      </w:r>
      <w:r w:rsidRPr="009F44D1">
        <w:t>the Holocaust</w:t>
      </w:r>
      <w:r w:rsidRPr="006308EC">
        <w:t>”</w:t>
      </w:r>
      <w:r w:rsidRPr="009F44D1">
        <w:t xml:space="preserve">: the historical and symbolical </w:t>
      </w:r>
      <w:r w:rsidRPr="007D5122">
        <w:rPr>
          <w:i/>
        </w:rPr>
        <w:t>core</w:t>
      </w:r>
      <w:r w:rsidRPr="009F44D1">
        <w:t xml:space="preserve"> of a new understanding of National Socialist rule and the Second World War. Biafra thus represented an important step in this process of cultural and historical reinterpretation.</w:t>
      </w:r>
    </w:p>
    <w:p w:rsidR="005600E9" w:rsidRPr="009F44D1" w:rsidRDefault="005600E9" w:rsidP="001A4F98">
      <w:pPr>
        <w:pStyle w:val="para"/>
      </w:pPr>
      <w:r w:rsidRPr="009F44D1">
        <w:t>Photographs often visually define our memory of past events. We remember the photo and not the event: the event, in a sense, is eclipsed by its photographic representation.</w:t>
      </w:r>
      <w:r w:rsidRPr="009F44D1">
        <w:rPr>
          <w:vertAlign w:val="superscript"/>
        </w:rPr>
        <w:endnoteReference w:id="707"/>
      </w:r>
      <w:r w:rsidRPr="009F44D1">
        <w:t xml:space="preserve"> Similarly, contemporaries in the late 1960s </w:t>
      </w:r>
      <w:r w:rsidRPr="006308EC">
        <w:t>“</w:t>
      </w:r>
      <w:r w:rsidRPr="009F44D1">
        <w:t>remembered</w:t>
      </w:r>
      <w:r w:rsidRPr="006308EC">
        <w:t>”</w:t>
      </w:r>
      <w:r w:rsidRPr="009F44D1">
        <w:t xml:space="preserve"> the Holocaust in terms of images that showed the result of Nazi mass crimes, but not necessarily the genocide itself. Through the Auschwitz-Biafra analogy, parts of the object behind these visual representations (such as Nazi rule as political system) were eclipsed: what remained for the eye to see was </w:t>
      </w:r>
      <w:r w:rsidRPr="006308EC">
        <w:t>“</w:t>
      </w:r>
      <w:r w:rsidRPr="009F44D1">
        <w:t>genocide</w:t>
      </w:r>
      <w:r w:rsidRPr="006308EC">
        <w:t>”</w:t>
      </w:r>
      <w:r w:rsidRPr="009F44D1">
        <w:t xml:space="preserve"> in Nazi Europe and in post</w:t>
      </w:r>
      <w:ins w:id="5033" w:author="Patterson Lamb" w:date="2014-08-11T15:52:00Z">
        <w:r>
          <w:t>-</w:t>
        </w:r>
      </w:ins>
      <w:r w:rsidRPr="009F44D1">
        <w:t xml:space="preserve">colonial </w:t>
      </w:r>
      <w:del w:id="5034" w:author="Patterson Lamb" w:date="2014-08-11T15:52:00Z">
        <w:r w:rsidRPr="009F44D1" w:rsidDel="006107F0">
          <w:delText xml:space="preserve">West </w:delText>
        </w:r>
      </w:del>
      <w:ins w:id="5035" w:author="Patterson Lamb" w:date="2014-08-11T15:52:00Z">
        <w:r>
          <w:t>w</w:t>
        </w:r>
        <w:r w:rsidRPr="009F44D1">
          <w:t xml:space="preserve">est </w:t>
        </w:r>
      </w:ins>
      <w:r w:rsidRPr="009F44D1">
        <w:t>Africa.</w:t>
      </w:r>
      <w:ins w:id="5036" w:author="Patterson Lamb" w:date="2014-08-11T15:52:00Z">
        <w:r>
          <w:t xml:space="preserve"> </w:t>
        </w:r>
      </w:ins>
    </w:p>
    <w:p w:rsidR="005600E9" w:rsidRPr="009F44D1" w:rsidRDefault="005600E9" w:rsidP="001A4F98">
      <w:pPr>
        <w:pStyle w:val="para"/>
      </w:pPr>
      <w:r w:rsidRPr="009F44D1">
        <w:t>The bilateral effects of the images from Biafra can be illustrated with a drawing first printed on a flyer of the Comit</w:t>
      </w:r>
      <w:r w:rsidRPr="006308EC">
        <w:t>é</w:t>
      </w:r>
      <w:r w:rsidRPr="009F44D1">
        <w:t xml:space="preserve"> de lutte contre le genocide au Biafra. On one half is the drawing of an inmate, reduced to a skeleton, sitting on a plank bed. The sketch strongly echoes the iconography of concentration camps, in particular photographs taken by Margaret Bourke-White at the liberation of Buchenwald.</w:t>
      </w:r>
      <w:r w:rsidRPr="009F44D1">
        <w:rPr>
          <w:vertAlign w:val="superscript"/>
        </w:rPr>
        <w:endnoteReference w:id="708"/>
      </w:r>
      <w:r w:rsidRPr="009F44D1">
        <w:t xml:space="preserve"> Yet the drawing is captioned </w:t>
      </w:r>
      <w:r w:rsidRPr="006308EC">
        <w:t>“</w:t>
      </w:r>
      <w:r w:rsidRPr="009F44D1">
        <w:t>Auschwitz</w:t>
      </w:r>
      <w:r w:rsidRPr="006308EC">
        <w:t>”</w:t>
      </w:r>
      <w:r w:rsidRPr="009F44D1">
        <w:t xml:space="preserve"> </w:t>
      </w:r>
      <w:r w:rsidRPr="006308EC">
        <w:t>–</w:t>
      </w:r>
      <w:r w:rsidRPr="009F44D1">
        <w:t xml:space="preserve"> the site of the genocidal annihilation of the Jews. The void that the absence of photographic representations of Auschwitz has left is filled with ink </w:t>
      </w:r>
      <w:r w:rsidRPr="006308EC">
        <w:t>–</w:t>
      </w:r>
      <w:r w:rsidRPr="009F44D1">
        <w:t xml:space="preserve"> the drawing, as a visual representation, is not as dependent on the object represented as a photograph is. Roland Barthes calls the person or thing photographed </w:t>
      </w:r>
      <w:r w:rsidRPr="006308EC">
        <w:t>“</w:t>
      </w:r>
      <w:r w:rsidRPr="009F44D1">
        <w:t xml:space="preserve">the </w:t>
      </w:r>
      <w:r w:rsidRPr="007D5122">
        <w:rPr>
          <w:i/>
          <w:iCs/>
        </w:rPr>
        <w:t>Spectrum</w:t>
      </w:r>
      <w:r w:rsidRPr="009F44D1">
        <w:t xml:space="preserve"> of the Photograph.</w:t>
      </w:r>
      <w:r w:rsidRPr="006308EC">
        <w:t>”</w:t>
      </w:r>
      <w:r w:rsidRPr="009F44D1">
        <w:t xml:space="preserve"> </w:t>
      </w:r>
      <w:r w:rsidRPr="006308EC">
        <w:t>“</w:t>
      </w:r>
      <w:r w:rsidRPr="009F44D1">
        <w:t>This word retains,</w:t>
      </w:r>
      <w:r w:rsidRPr="006308EC">
        <w:t>”</w:t>
      </w:r>
      <w:r w:rsidRPr="009F44D1">
        <w:t xml:space="preserve"> he explained, </w:t>
      </w:r>
      <w:r w:rsidRPr="006308EC">
        <w:t>“</w:t>
      </w:r>
      <w:r w:rsidRPr="009F44D1">
        <w:t xml:space="preserve">a relation to </w:t>
      </w:r>
      <w:r w:rsidRPr="006308EC">
        <w:t>‘</w:t>
      </w:r>
      <w:r w:rsidRPr="009F44D1">
        <w:t>spectacle</w:t>
      </w:r>
      <w:r w:rsidRPr="006308EC">
        <w:t>’</w:t>
      </w:r>
      <w:r w:rsidRPr="009F44D1">
        <w:t xml:space="preserve"> and adds to it that rather terrible thing which is there in every photograph: the return of the dead.</w:t>
      </w:r>
      <w:r w:rsidRPr="006308EC">
        <w:t>”</w:t>
      </w:r>
      <w:r w:rsidRPr="009F44D1">
        <w:rPr>
          <w:vertAlign w:val="superscript"/>
        </w:rPr>
        <w:endnoteReference w:id="709"/>
      </w:r>
      <w:r w:rsidRPr="009F44D1">
        <w:t xml:space="preserve"> The dead of Auschwitz returned in representations of the bodies of starving Biafrans, or so many contemporaries felt. The photographs of the original dead, of the victims of the Nazi genocide, were missing. However, the representations of other dying people filled this void: the Biafrans, a people doomed to die in present but who evoked a different genocidal past.</w:t>
      </w:r>
    </w:p>
    <w:p w:rsidR="005600E9" w:rsidRPr="009F44D1" w:rsidRDefault="005600E9" w:rsidP="001A4F98">
      <w:pPr>
        <w:pStyle w:val="para"/>
      </w:pPr>
      <w:r w:rsidRPr="009F44D1">
        <w:t xml:space="preserve">The other half of the drawing shows one such dead of the present: a standing figure which is equally emaciated and whose age and sex can scarcely be identified </w:t>
      </w:r>
      <w:r w:rsidRPr="006308EC">
        <w:t>–</w:t>
      </w:r>
      <w:r w:rsidRPr="009F44D1">
        <w:t xml:space="preserve"> it could b</w:t>
      </w:r>
      <w:del w:id="5039" w:author="Patterson Lamb" w:date="2014-08-11T15:54:00Z">
        <w:r w:rsidRPr="009F44D1" w:rsidDel="006107F0">
          <w:delText>y</w:delText>
        </w:r>
      </w:del>
      <w:ins w:id="5040" w:author="Patterson Lamb" w:date="2014-08-11T15:54:00Z">
        <w:r>
          <w:t>e</w:t>
        </w:r>
      </w:ins>
      <w:r w:rsidRPr="009F44D1">
        <w:t xml:space="preserve"> a child as much as a dotard. Precision is added only through the caption </w:t>
      </w:r>
      <w:r w:rsidRPr="006308EC">
        <w:t>“</w:t>
      </w:r>
      <w:r w:rsidRPr="009F44D1">
        <w:t>Biafra.</w:t>
      </w:r>
      <w:r w:rsidRPr="006308EC">
        <w:t>”</w:t>
      </w:r>
      <w:r w:rsidRPr="009F44D1">
        <w:t xml:space="preserve"> Like the </w:t>
      </w:r>
      <w:r w:rsidRPr="006308EC">
        <w:t>“</w:t>
      </w:r>
      <w:r w:rsidRPr="009F44D1">
        <w:t>Auschwitz,</w:t>
      </w:r>
      <w:r w:rsidRPr="006308EC">
        <w:t>”</w:t>
      </w:r>
      <w:r w:rsidRPr="009F44D1">
        <w:t xml:space="preserve"> which has a capital </w:t>
      </w:r>
      <w:r w:rsidRPr="006308EC">
        <w:t>“</w:t>
      </w:r>
      <w:r w:rsidRPr="009F44D1">
        <w:t>A,</w:t>
      </w:r>
      <w:r w:rsidRPr="006308EC">
        <w:t>”</w:t>
      </w:r>
      <w:r w:rsidRPr="009F44D1">
        <w:t xml:space="preserve"> this is a Biafra with a capital </w:t>
      </w:r>
      <w:r w:rsidRPr="006308EC">
        <w:t>“</w:t>
      </w:r>
      <w:r w:rsidRPr="009F44D1">
        <w:t>B.</w:t>
      </w:r>
      <w:r w:rsidRPr="006308EC">
        <w:t>”</w:t>
      </w:r>
      <w:r w:rsidRPr="009F44D1">
        <w:rPr>
          <w:vertAlign w:val="superscript"/>
        </w:rPr>
        <w:t xml:space="preserve"> </w:t>
      </w:r>
      <w:r w:rsidRPr="009F44D1">
        <w:rPr>
          <w:vertAlign w:val="superscript"/>
        </w:rPr>
        <w:endnoteReference w:id="710"/>
      </w:r>
      <w:r w:rsidRPr="009F44D1">
        <w:t xml:space="preserve"> This </w:t>
      </w:r>
      <w:r w:rsidRPr="006308EC">
        <w:t>“</w:t>
      </w:r>
      <w:r w:rsidRPr="009F44D1">
        <w:t>alphabet of horror,</w:t>
      </w:r>
      <w:r w:rsidRPr="006308EC">
        <w:t>”</w:t>
      </w:r>
      <w:r w:rsidRPr="009F44D1">
        <w:t xml:space="preserve"> as the caption to the French flyer dubbed it, resonated with Biafra activists in Germany who adopted the image nearly unchanged. The Gesellschaft f</w:t>
      </w:r>
      <w:r w:rsidRPr="006308EC">
        <w:t>ü</w:t>
      </w:r>
      <w:r w:rsidRPr="009F44D1">
        <w:t>r bedrohte V</w:t>
      </w:r>
      <w:r w:rsidRPr="006308EC">
        <w:t>ö</w:t>
      </w:r>
      <w:r w:rsidRPr="009F44D1">
        <w:t xml:space="preserve">lker, which had evolved out of the Hamburg-based Aktion Biafra-Hilfe, used a similar drawing on the cover of the first issue of their aptly named periodical </w:t>
      </w:r>
      <w:r w:rsidRPr="007D5122">
        <w:rPr>
          <w:i/>
        </w:rPr>
        <w:t>Pogrom</w:t>
      </w:r>
      <w:del w:id="5043" w:author="Patterson Lamb" w:date="2014-08-11T15:54:00Z">
        <w:r w:rsidRPr="009F44D1" w:rsidDel="006107F0">
          <w:delText>.</w:delText>
        </w:r>
      </w:del>
      <w:r w:rsidRPr="009F44D1">
        <w:rPr>
          <w:vertAlign w:val="superscript"/>
        </w:rPr>
        <w:endnoteReference w:id="711"/>
      </w:r>
      <w:ins w:id="5052" w:author="Patterson Lamb" w:date="2014-08-11T15:54:00Z">
        <w:r>
          <w:t xml:space="preserve"> (Figure 105).</w:t>
        </w:r>
      </w:ins>
    </w:p>
    <w:p w:rsidR="005600E9" w:rsidRPr="000F79A8" w:rsidRDefault="005600E9" w:rsidP="001A4F98">
      <w:pPr>
        <w:pStyle w:val="fig"/>
      </w:pPr>
      <w:r w:rsidRPr="000F79A8">
        <w:t>Fig. 10.5 Here</w:t>
      </w:r>
    </w:p>
    <w:p w:rsidR="005600E9" w:rsidRPr="009F44D1" w:rsidRDefault="005600E9" w:rsidP="001A4F98">
      <w:pPr>
        <w:pStyle w:val="para"/>
      </w:pPr>
      <w:r w:rsidRPr="009F44D1">
        <w:t xml:space="preserve">A German proverb can help to open up the particular meanings of this source. It translates as: </w:t>
      </w:r>
      <w:r w:rsidRPr="006308EC">
        <w:t>“</w:t>
      </w:r>
      <w:r w:rsidRPr="009F44D1">
        <w:t>Who says A, also has to say B.</w:t>
      </w:r>
      <w:r w:rsidRPr="006308EC">
        <w:t>”</w:t>
      </w:r>
      <w:r w:rsidRPr="009F44D1">
        <w:t xml:space="preserve"> Apparently for the pro-Biafran Germans the drawing suggested that who says </w:t>
      </w:r>
      <w:r w:rsidRPr="006308EC">
        <w:t>“</w:t>
      </w:r>
      <w:r w:rsidRPr="009F44D1">
        <w:t>Auschwitz</w:t>
      </w:r>
      <w:r w:rsidRPr="006308EC">
        <w:t>”</w:t>
      </w:r>
      <w:r w:rsidRPr="009F44D1">
        <w:t xml:space="preserve"> also has to say </w:t>
      </w:r>
      <w:r w:rsidRPr="006308EC">
        <w:t>“</w:t>
      </w:r>
      <w:r w:rsidRPr="009F44D1">
        <w:t>Biafra.</w:t>
      </w:r>
      <w:r w:rsidRPr="006308EC">
        <w:t>”</w:t>
      </w:r>
      <w:r w:rsidRPr="009F44D1">
        <w:t xml:space="preserve"> It also echoes Max Horkheimer</w:t>
      </w:r>
      <w:r w:rsidRPr="006308EC">
        <w:t>’</w:t>
      </w:r>
      <w:r w:rsidRPr="009F44D1">
        <w:t xml:space="preserve">s dictum, </w:t>
      </w:r>
      <w:r w:rsidRPr="006308EC">
        <w:t>“</w:t>
      </w:r>
      <w:r w:rsidRPr="009F44D1">
        <w:t xml:space="preserve">whoever does not want to talk about capitalism should also remain </w:t>
      </w:r>
      <w:r w:rsidRPr="009F44D1">
        <w:rPr>
          <w:iCs/>
        </w:rPr>
        <w:t>silent</w:t>
      </w:r>
      <w:r w:rsidRPr="009F44D1">
        <w:t xml:space="preserve"> about </w:t>
      </w:r>
      <w:r w:rsidRPr="009F44D1">
        <w:rPr>
          <w:iCs/>
        </w:rPr>
        <w:t>fascism</w:t>
      </w:r>
      <w:r w:rsidRPr="009F44D1">
        <w:t>.</w:t>
      </w:r>
      <w:r w:rsidRPr="006308EC">
        <w:t>”</w:t>
      </w:r>
      <w:r w:rsidRPr="009F44D1">
        <w:rPr>
          <w:vertAlign w:val="superscript"/>
        </w:rPr>
        <w:endnoteReference w:id="712"/>
      </w:r>
      <w:r w:rsidRPr="009F44D1">
        <w:t xml:space="preserve"> Yet in the Biafran version, fascism and capitalism were dropped from the equation. What remained was genocide.</w:t>
      </w:r>
    </w:p>
    <w:p w:rsidR="005600E9" w:rsidRPr="009F44D1" w:rsidRDefault="005600E9" w:rsidP="001A4F98">
      <w:pPr>
        <w:pStyle w:val="para"/>
      </w:pPr>
      <w:r w:rsidRPr="009F44D1">
        <w:t xml:space="preserve">The Nigerian civil war was inscribed into an iconography and rhetoric of genocide comparisons, with the Holocaust as its Ur-Gestalt. This analogy did not leave a lot of space for the analysis of complex political systems. But in the course of the war, it became apparent that the Nigerian civil war could not be contained by simple narratives: the Biafrans were not mere </w:t>
      </w:r>
      <w:r w:rsidRPr="006308EC">
        <w:t>“</w:t>
      </w:r>
      <w:r w:rsidRPr="009F44D1">
        <w:t>innocent victims</w:t>
      </w:r>
      <w:r w:rsidRPr="006308EC">
        <w:t>”</w:t>
      </w:r>
      <w:r w:rsidRPr="009F44D1">
        <w:t xml:space="preserve"> but a party in a complicated conflict. Confronted with the political complexities of a barely known world region, Western interest in the war quickly diminished. The case is characteristic for the ambivalent effects of Holocaust comparisons: for some time, this rhetoric may help to focus the attention of the media and the public on a certain topic. Sometimes it may also help to create political pressure to act. Yet the Holocaust is such an extreme crime that the demands it poses to any event compared to it are almost never met. And the international community is free to turn away from bloody conflicts fought somewhere in the more distant parts of our world if they are not </w:t>
      </w:r>
      <w:r w:rsidRPr="006308EC">
        <w:t>“</w:t>
      </w:r>
      <w:r w:rsidRPr="009F44D1">
        <w:t>like Auschwitz.</w:t>
      </w:r>
      <w:r w:rsidRPr="006308EC">
        <w:t>”</w:t>
      </w:r>
      <w:r w:rsidRPr="009F44D1">
        <w:t xml:space="preserve"> Setting aside the intricate question </w:t>
      </w:r>
      <w:ins w:id="5060" w:author="Patterson Lamb" w:date="2014-08-11T15:56:00Z">
        <w:r>
          <w:t xml:space="preserve">of </w:t>
        </w:r>
      </w:ins>
      <w:r w:rsidRPr="009F44D1">
        <w:t>whether intervention is reasonable or not in a given case,</w:t>
      </w:r>
      <w:r w:rsidRPr="009F44D1">
        <w:rPr>
          <w:vertAlign w:val="superscript"/>
        </w:rPr>
        <w:endnoteReference w:id="713"/>
      </w:r>
      <w:r w:rsidRPr="009F44D1">
        <w:t xml:space="preserve"> the question remains whether Holocaust memory culture is as effective at raising awareness as many commentators claim.</w:t>
      </w:r>
      <w:r w:rsidRPr="009F44D1">
        <w:rPr>
          <w:vertAlign w:val="superscript"/>
        </w:rPr>
        <w:endnoteReference w:id="714"/>
      </w:r>
      <w:r w:rsidRPr="009F44D1">
        <w:t xml:space="preserve"> It certainly does not contribute to a nuanced perception of conflicts and mass crimes.</w:t>
      </w:r>
    </w:p>
    <w:p w:rsidR="005600E9" w:rsidRDefault="005600E9" w:rsidP="001A4F98">
      <w:pPr>
        <w:pStyle w:val="para"/>
      </w:pPr>
      <w:r w:rsidRPr="009F44D1">
        <w:t xml:space="preserve">Part of the problem may be the fixation on visual icons. Indeed, there are </w:t>
      </w:r>
      <w:r w:rsidRPr="006308EC">
        <w:t>“</w:t>
      </w:r>
      <w:r w:rsidRPr="009F44D1">
        <w:t>image acts</w:t>
      </w:r>
      <w:r w:rsidRPr="006308EC">
        <w:t>”</w:t>
      </w:r>
      <w:r w:rsidRPr="009F44D1">
        <w:t xml:space="preserve"> that make history</w:t>
      </w:r>
      <w:ins w:id="5074" w:author="Patterson Lamb" w:date="2014-08-11T15:56:00Z">
        <w:r>
          <w:t>,</w:t>
        </w:r>
      </w:ins>
      <w:del w:id="5075" w:author="Patterson Lamb" w:date="2014-08-11T15:56:00Z">
        <w:r w:rsidRPr="009F44D1" w:rsidDel="006107F0">
          <w:delText>;</w:delText>
        </w:r>
      </w:del>
      <w:r w:rsidRPr="009F44D1">
        <w:t xml:space="preserve"> but not because of a force inherent in them. In a certain sense, an </w:t>
      </w:r>
      <w:r w:rsidRPr="006308EC">
        <w:t>“</w:t>
      </w:r>
      <w:r w:rsidRPr="009F44D1">
        <w:t>image act</w:t>
      </w:r>
      <w:r w:rsidRPr="006308EC">
        <w:t>”</w:t>
      </w:r>
      <w:r w:rsidRPr="009F44D1">
        <w:t xml:space="preserve"> has to be written. The meanings ascribed to images depend on, for instance, those ascribed to other images and events associated with them. The photographs from Biafra were understood as images of a </w:t>
      </w:r>
      <w:r w:rsidRPr="006308EC">
        <w:t>“</w:t>
      </w:r>
      <w:r w:rsidRPr="009F44D1">
        <w:t>new Auschwitz.</w:t>
      </w:r>
      <w:r w:rsidRPr="006308EC">
        <w:t>”</w:t>
      </w:r>
      <w:r w:rsidRPr="009F44D1">
        <w:t xml:space="preserve"> Within the shared visual and semantic space of associations and entanglements that developed, both complexes became visible in a similar manner: as genocides. When it turned out that this frame of reference did not match the Nigerian civil war, the image act </w:t>
      </w:r>
      <w:r w:rsidRPr="006308EC">
        <w:t>“</w:t>
      </w:r>
      <w:r w:rsidRPr="009F44D1">
        <w:t>Biafra</w:t>
      </w:r>
      <w:r w:rsidRPr="006308EC">
        <w:t>”</w:t>
      </w:r>
      <w:r w:rsidRPr="009F44D1">
        <w:t xml:space="preserve"> lost its power.</w:t>
      </w:r>
    </w:p>
    <w:p w:rsidR="005600E9" w:rsidRPr="009F44D1" w:rsidDel="00171C64" w:rsidRDefault="005600E9">
      <w:pPr>
        <w:pStyle w:val="capt"/>
        <w:rPr>
          <w:del w:id="5076" w:author="Patterson Lamb" w:date="2014-07-23T13:47:00Z"/>
        </w:rPr>
      </w:pPr>
      <w:r>
        <w:br w:type="page"/>
      </w:r>
      <w:bookmarkStart w:id="5077" w:name="CBML_ch10_fig_001"/>
      <w:bookmarkEnd w:id="5077"/>
      <w:del w:id="5078" w:author="Patterson Lamb" w:date="2014-07-23T13:47:00Z">
        <w:r w:rsidRPr="009F44D1" w:rsidDel="00171C64">
          <w:rPr>
            <w:rStyle w:val="Figurenumber"/>
          </w:rPr>
          <w:delText>Fig. 10.1</w:delText>
        </w:r>
        <w:r w:rsidRPr="009F44D1" w:rsidDel="00171C64">
          <w:delText xml:space="preserve"> </w:delText>
        </w:r>
        <w:r w:rsidRPr="006308EC" w:rsidDel="00171C64">
          <w:delText>“</w:delText>
        </w:r>
        <w:r w:rsidRPr="009F44D1" w:rsidDel="00171C64">
          <w:delText>The Starving Children of Biafra,</w:delText>
        </w:r>
        <w:r w:rsidRPr="006308EC" w:rsidDel="00171C64">
          <w:delText>”</w:delText>
        </w:r>
        <w:r w:rsidRPr="009F44D1" w:rsidDel="00171C64">
          <w:delText xml:space="preserve"> </w:delText>
        </w:r>
        <w:r w:rsidRPr="007D5122" w:rsidDel="00171C64">
          <w:rPr>
            <w:i/>
          </w:rPr>
          <w:delText>Stern</w:delText>
        </w:r>
        <w:r w:rsidRPr="009F44D1" w:rsidDel="00171C64">
          <w:delText>, July 28, 1968, cover. Photographer: Hubert Lecampion.</w:delText>
        </w:r>
      </w:del>
    </w:p>
    <w:p w:rsidR="005600E9" w:rsidRPr="009F44D1" w:rsidDel="00171C64" w:rsidRDefault="005600E9">
      <w:pPr>
        <w:pStyle w:val="capt"/>
        <w:rPr>
          <w:del w:id="5079" w:author="Patterson Lamb" w:date="2014-07-23T13:47:00Z"/>
        </w:rPr>
      </w:pPr>
      <w:bookmarkStart w:id="5080" w:name="CBML_ch10_fig_002"/>
      <w:bookmarkEnd w:id="5080"/>
      <w:del w:id="5081" w:author="Patterson Lamb" w:date="2014-07-23T13:47:00Z">
        <w:r w:rsidRPr="009F44D1" w:rsidDel="00171C64">
          <w:rPr>
            <w:rStyle w:val="Figurenumber"/>
          </w:rPr>
          <w:delText>Fig. 10.2</w:delText>
        </w:r>
        <w:r w:rsidRPr="009F44D1" w:rsidDel="00171C64">
          <w:delText xml:space="preserve"> </w:delText>
        </w:r>
        <w:r w:rsidRPr="006308EC" w:rsidDel="00171C64">
          <w:delText>“</w:delText>
        </w:r>
        <w:r w:rsidRPr="009F44D1" w:rsidDel="00171C64">
          <w:delText>Biafra: Death Sentence for a People,</w:delText>
        </w:r>
        <w:r w:rsidRPr="006308EC" w:rsidDel="00171C64">
          <w:delText>”</w:delText>
        </w:r>
        <w:r w:rsidRPr="009F44D1" w:rsidDel="00171C64">
          <w:delText xml:space="preserve"> </w:delText>
        </w:r>
        <w:r w:rsidRPr="007D5122" w:rsidDel="00171C64">
          <w:rPr>
            <w:i/>
          </w:rPr>
          <w:delText>Spiegel</w:delText>
        </w:r>
        <w:r w:rsidRPr="009F44D1" w:rsidDel="00171C64">
          <w:delText>, August 19, 1968, cover. Photographer: Romano Cagnoni.</w:delText>
        </w:r>
      </w:del>
    </w:p>
    <w:p w:rsidR="005600E9" w:rsidRPr="009F44D1" w:rsidDel="00171C64" w:rsidRDefault="005600E9">
      <w:pPr>
        <w:pStyle w:val="capt"/>
        <w:rPr>
          <w:del w:id="5082" w:author="Patterson Lamb" w:date="2014-07-23T13:47:00Z"/>
        </w:rPr>
      </w:pPr>
      <w:bookmarkStart w:id="5083" w:name="CBML_ch10_fig_003"/>
      <w:bookmarkEnd w:id="5083"/>
      <w:del w:id="5084" w:author="Patterson Lamb" w:date="2014-07-23T13:47:00Z">
        <w:r w:rsidRPr="009F44D1" w:rsidDel="00171C64">
          <w:rPr>
            <w:rStyle w:val="Figurenumber"/>
          </w:rPr>
          <w:delText>Fig. 10.3</w:delText>
        </w:r>
        <w:r w:rsidRPr="009F44D1" w:rsidDel="00171C64">
          <w:rPr>
            <w:lang w:val="en-US"/>
          </w:rPr>
          <w:delText xml:space="preserve"> </w:delText>
        </w:r>
        <w:r w:rsidRPr="006308EC" w:rsidDel="00171C64">
          <w:rPr>
            <w:lang w:val="en-US"/>
          </w:rPr>
          <w:delText>“</w:delText>
        </w:r>
        <w:r w:rsidRPr="009F44D1" w:rsidDel="00171C64">
          <w:rPr>
            <w:lang w:val="en-US"/>
          </w:rPr>
          <w:delText>Six Million.</w:delText>
        </w:r>
        <w:r w:rsidRPr="006308EC" w:rsidDel="00171C64">
          <w:rPr>
            <w:lang w:val="en-US"/>
          </w:rPr>
          <w:delText>”</w:delText>
        </w:r>
        <w:r w:rsidRPr="009F44D1" w:rsidDel="00171C64">
          <w:rPr>
            <w:lang w:val="en-US"/>
          </w:rPr>
          <w:delText xml:space="preserve"> </w:delText>
        </w:r>
        <w:r w:rsidRPr="009F44D1" w:rsidDel="00171C64">
          <w:delText>Swarthmore College Peace Collection, Clearing House for Nigeria</w:delText>
        </w:r>
        <w:r w:rsidRPr="006308EC" w:rsidDel="00171C64">
          <w:delText>–</w:delText>
        </w:r>
        <w:r w:rsidRPr="009F44D1" w:rsidDel="00171C64">
          <w:delText>Biafra Information Records, Clearing House, DG 168, Box 10.</w:delText>
        </w:r>
      </w:del>
    </w:p>
    <w:p w:rsidR="005600E9" w:rsidRPr="009F44D1" w:rsidDel="00171C64" w:rsidRDefault="005600E9">
      <w:pPr>
        <w:pStyle w:val="capt"/>
        <w:rPr>
          <w:del w:id="5085" w:author="Patterson Lamb" w:date="2014-07-23T13:47:00Z"/>
        </w:rPr>
      </w:pPr>
      <w:bookmarkStart w:id="5086" w:name="CBML_ch10_fig_004"/>
      <w:bookmarkEnd w:id="5086"/>
      <w:del w:id="5087" w:author="Patterson Lamb" w:date="2014-07-23T13:47:00Z">
        <w:r w:rsidRPr="009F44D1" w:rsidDel="00171C64">
          <w:rPr>
            <w:rStyle w:val="Figurenumber"/>
          </w:rPr>
          <w:delText>Fig. 10.4</w:delText>
        </w:r>
        <w:r w:rsidRPr="009F44D1" w:rsidDel="00171C64">
          <w:delText xml:space="preserve"> </w:delText>
        </w:r>
        <w:r w:rsidRPr="006308EC" w:rsidDel="00171C64">
          <w:delText>“</w:delText>
        </w:r>
        <w:r w:rsidRPr="009F44D1" w:rsidDel="00171C64">
          <w:delText>In the concentration camp Ikot Ekpene, 8000 Ibibios have starved.</w:delText>
        </w:r>
        <w:r w:rsidRPr="006308EC" w:rsidDel="00171C64">
          <w:delText>”</w:delText>
        </w:r>
        <w:r w:rsidRPr="009F44D1" w:rsidDel="00171C64">
          <w:delText xml:space="preserve"> Tilman Z</w:delText>
        </w:r>
        <w:r w:rsidRPr="006308EC" w:rsidDel="00171C64">
          <w:delText>ü</w:delText>
        </w:r>
        <w:r w:rsidRPr="009F44D1" w:rsidDel="00171C64">
          <w:delText xml:space="preserve">lch and Klaus Guercke, eds. </w:delText>
        </w:r>
        <w:r w:rsidRPr="007D5122" w:rsidDel="00171C64">
          <w:rPr>
            <w:i/>
          </w:rPr>
          <w:delText xml:space="preserve">Soll Biafra </w:delText>
        </w:r>
        <w:r w:rsidRPr="006308EC" w:rsidDel="00171C64">
          <w:rPr>
            <w:i/>
          </w:rPr>
          <w:delText>ü</w:delText>
        </w:r>
        <w:r w:rsidRPr="007D5122" w:rsidDel="00171C64">
          <w:rPr>
            <w:i/>
          </w:rPr>
          <w:delText xml:space="preserve">berleben? Dokumente </w:delText>
        </w:r>
        <w:r w:rsidRPr="006308EC" w:rsidDel="00171C64">
          <w:rPr>
            <w:i/>
          </w:rPr>
          <w:delText>–</w:delText>
        </w:r>
        <w:r w:rsidRPr="007D5122" w:rsidDel="00171C64">
          <w:rPr>
            <w:i/>
          </w:rPr>
          <w:delText xml:space="preserve"> Berichte </w:delText>
        </w:r>
        <w:r w:rsidRPr="006308EC" w:rsidDel="00171C64">
          <w:rPr>
            <w:i/>
          </w:rPr>
          <w:delText>–</w:delText>
        </w:r>
        <w:r w:rsidRPr="007D5122" w:rsidDel="00171C64">
          <w:rPr>
            <w:i/>
          </w:rPr>
          <w:delText xml:space="preserve"> Analysen </w:delText>
        </w:r>
        <w:r w:rsidRPr="006308EC" w:rsidDel="00171C64">
          <w:rPr>
            <w:i/>
          </w:rPr>
          <w:delText>–</w:delText>
        </w:r>
        <w:r w:rsidRPr="007D5122" w:rsidDel="00171C64">
          <w:rPr>
            <w:i/>
          </w:rPr>
          <w:delText xml:space="preserve"> Kommentare </w:delText>
        </w:r>
        <w:r w:rsidRPr="009F44D1" w:rsidDel="00171C64">
          <w:delText>(Berlin, 1969), between pp. 128 and 129. Photographer: Alex Klemkens.</w:delText>
        </w:r>
      </w:del>
    </w:p>
    <w:p w:rsidR="005600E9" w:rsidRDefault="005600E9">
      <w:pPr>
        <w:pStyle w:val="capt"/>
      </w:pPr>
      <w:bookmarkStart w:id="5088" w:name="CBML_ch10_fig_005"/>
      <w:bookmarkEnd w:id="5088"/>
      <w:del w:id="5089" w:author="Patterson Lamb" w:date="2014-07-23T13:47:00Z">
        <w:r w:rsidRPr="009F44D1" w:rsidDel="00171C64">
          <w:rPr>
            <w:rStyle w:val="Figurenumber"/>
          </w:rPr>
          <w:delText>Fig. 10.5</w:delText>
        </w:r>
        <w:r w:rsidRPr="009F44D1" w:rsidDel="00171C64">
          <w:delText xml:space="preserve"> </w:delText>
        </w:r>
        <w:r w:rsidRPr="006308EC" w:rsidDel="00171C64">
          <w:delText>“</w:delText>
        </w:r>
        <w:r w:rsidRPr="009F44D1" w:rsidDel="00171C64">
          <w:delText xml:space="preserve">Auschwitz </w:delText>
        </w:r>
        <w:r w:rsidRPr="006308EC" w:rsidDel="00171C64">
          <w:delText>–</w:delText>
        </w:r>
        <w:r w:rsidRPr="009F44D1" w:rsidDel="00171C64">
          <w:delText xml:space="preserve"> Biafra</w:delText>
        </w:r>
        <w:r w:rsidRPr="006308EC" w:rsidDel="00171C64">
          <w:delText>”</w:delText>
        </w:r>
        <w:r w:rsidRPr="009F44D1" w:rsidDel="00171C64">
          <w:delText xml:space="preserve"> in </w:delText>
        </w:r>
        <w:r w:rsidRPr="007D5122" w:rsidDel="00171C64">
          <w:rPr>
            <w:i/>
          </w:rPr>
          <w:delText>Pogrom</w:delText>
        </w:r>
        <w:r w:rsidRPr="009F44D1" w:rsidDel="00171C64">
          <w:delText xml:space="preserve"> 1, no. 4/5, August/September 1970, cover page.</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BA4D12" w:rsidRDefault="005600E9" w:rsidP="001A4F98">
      <w:pPr>
        <w:pStyle w:val="CN"/>
      </w:pPr>
      <w:del w:id="5090" w:author="Patterson Lamb" w:date="2014-07-23T13:24:00Z">
        <w:r w:rsidRPr="00BA4D12" w:rsidDel="006C00F7">
          <w:delText xml:space="preserve">Chapter </w:delText>
        </w:r>
      </w:del>
      <w:r w:rsidRPr="00BA4D12">
        <w:t>11</w:t>
      </w:r>
    </w:p>
    <w:p w:rsidR="005600E9" w:rsidRDefault="005600E9">
      <w:pPr>
        <w:pStyle w:val="CST"/>
      </w:pPr>
      <w:bookmarkStart w:id="5091" w:name="CBML_ch11_ch_001"/>
      <w:r w:rsidRPr="006308EC">
        <w:t>Finding the Right Image</w:t>
      </w:r>
    </w:p>
    <w:p w:rsidR="005600E9" w:rsidRDefault="005600E9" w:rsidP="005600E9">
      <w:pPr>
        <w:pStyle w:val="CST"/>
        <w:pPrChange w:id="5092" w:author="Patterson Lamb" w:date="2014-07-23T13:25:00Z">
          <w:pPr>
            <w:pStyle w:val="CT"/>
          </w:pPr>
        </w:pPrChange>
      </w:pPr>
      <w:r w:rsidRPr="006308EC">
        <w:t>British Development NGOs and the Regulation of Imagery</w:t>
      </w:r>
      <w:bookmarkEnd w:id="5091"/>
      <w:del w:id="5093" w:author="Patterson Lamb" w:date="2014-08-12T10:50:00Z">
        <w:r w:rsidRPr="006308EC" w:rsidDel="002D0AFE">
          <w:rPr>
            <w:vertAlign w:val="superscript"/>
          </w:rPr>
          <w:footnoteReference w:customMarkFollows="1" w:id="4"/>
          <w:delText>*</w:delText>
        </w:r>
      </w:del>
    </w:p>
    <w:p w:rsidR="005600E9" w:rsidRPr="003C478B" w:rsidRDefault="005600E9" w:rsidP="001A4F98">
      <w:pPr>
        <w:pStyle w:val="CA"/>
      </w:pPr>
      <w:r w:rsidRPr="006308EC">
        <w:rPr>
          <w:b/>
        </w:rPr>
        <w:t>Henrietta Lidchi</w:t>
      </w:r>
    </w:p>
    <w:p w:rsidR="005600E9" w:rsidRPr="00BA4D12" w:rsidRDefault="005600E9" w:rsidP="001A4F98">
      <w:pPr>
        <w:pStyle w:val="para-no-indent"/>
      </w:pPr>
      <w:r w:rsidRPr="00BA4D12">
        <w:t>It may be difficult now to recall with what passion and persistence the question of imagery was discussed among development practitioners in the late 1980s and 1990s. The history of development is a comparatively short one</w:t>
      </w:r>
      <w:del w:id="5095" w:author="Patterson Lamb" w:date="2014-08-12T10:48:00Z">
        <w:r w:rsidRPr="00BA4D12" w:rsidDel="002D0AFE">
          <w:delText>,</w:delText>
        </w:r>
      </w:del>
      <w:ins w:id="5096" w:author="Patterson Lamb" w:date="2014-08-12T10:48:00Z">
        <w:r>
          <w:t>;</w:t>
        </w:r>
      </w:ins>
      <w:r w:rsidRPr="00BA4D12">
        <w:t xml:space="preserve"> the largest and most prominent development organizations in the United Kingdom</w:t>
      </w:r>
      <w:r w:rsidRPr="003C478B">
        <w:t xml:space="preserve"> </w:t>
      </w:r>
      <w:r w:rsidRPr="006308EC">
        <w:t>–</w:t>
      </w:r>
      <w:r w:rsidRPr="003C478B">
        <w:t xml:space="preserve"> </w:t>
      </w:r>
      <w:r w:rsidRPr="00BA4D12">
        <w:t>Oxfam, Christian Aid, Save the Children Fund</w:t>
      </w:r>
      <w:r w:rsidRPr="003C478B">
        <w:t xml:space="preserve"> </w:t>
      </w:r>
      <w:r w:rsidRPr="006308EC">
        <w:t>–</w:t>
      </w:r>
      <w:r w:rsidRPr="003C478B">
        <w:t xml:space="preserve"> </w:t>
      </w:r>
      <w:r w:rsidRPr="00BA4D12">
        <w:t xml:space="preserve">have institutional histories confined to the last century. Conceived as small social justice organizations </w:t>
      </w:r>
      <w:del w:id="5097" w:author="Patterson Lamb" w:date="2014-08-12T10:48:00Z">
        <w:r w:rsidRPr="00BA4D12" w:rsidDel="002D0AFE">
          <w:delText xml:space="preserve">which </w:delText>
        </w:r>
      </w:del>
      <w:ins w:id="5098" w:author="Patterson Lamb" w:date="2014-08-12T10:48:00Z">
        <w:r>
          <w:t>that</w:t>
        </w:r>
        <w:r w:rsidRPr="00BA4D12">
          <w:t xml:space="preserve"> </w:t>
        </w:r>
      </w:ins>
      <w:r w:rsidRPr="00BA4D12">
        <w:t>emerged as a response to the need for peace and reconstruction in Europe, rather than elsewhere, they saw their role in development secured in the 1960s. Yet the proper use of images was a preoccupation that emerged only in the 1980s.</w:t>
      </w:r>
    </w:p>
    <w:p w:rsidR="005600E9" w:rsidRDefault="005600E9" w:rsidP="001538C4">
      <w:pPr>
        <w:pStyle w:val="para"/>
      </w:pPr>
      <w:r w:rsidRPr="00BA4D12">
        <w:t>This chapter examines the image of development</w:t>
      </w:r>
      <w:r w:rsidRPr="003C478B">
        <w:t xml:space="preserve"> </w:t>
      </w:r>
      <w:r w:rsidRPr="006308EC">
        <w:t>–</w:t>
      </w:r>
      <w:r w:rsidRPr="003C478B">
        <w:t xml:space="preserve"> </w:t>
      </w:r>
      <w:r w:rsidRPr="00BA4D12">
        <w:t>in visual and verbal terms</w:t>
      </w:r>
      <w:r w:rsidRPr="003C478B">
        <w:t xml:space="preserve"> </w:t>
      </w:r>
      <w:r w:rsidRPr="006308EC">
        <w:t>–</w:t>
      </w:r>
      <w:r w:rsidRPr="003C478B">
        <w:t xml:space="preserve"> </w:t>
      </w:r>
      <w:r w:rsidRPr="00BA4D12">
        <w:t>and considers why it became an issue of concern in the 1980s for British development NGOs. Focusing on an advertising campaign produced by the British-based Christian Aid, I explore how images of development mobilized and represented complex ideas about development process and practice in seemingly ingenuous ways.</w:t>
      </w:r>
    </w:p>
    <w:p w:rsidR="005600E9" w:rsidRPr="00BA4D12" w:rsidRDefault="005600E9" w:rsidP="001538C4">
      <w:pPr>
        <w:pStyle w:val="para"/>
      </w:pPr>
      <w:r w:rsidRPr="00BA4D12">
        <w:t>The first to address the question of representation and imagery was J</w:t>
      </w:r>
      <w:r w:rsidRPr="006308EC">
        <w:t>ø</w:t>
      </w:r>
      <w:r w:rsidRPr="00BA4D12">
        <w:t>rgen Lissner in a thesis entitled</w:t>
      </w:r>
      <w:r w:rsidRPr="007D5122">
        <w:rPr>
          <w:i/>
        </w:rPr>
        <w:t xml:space="preserve"> The Politics of Altruism</w:t>
      </w:r>
      <w:r w:rsidRPr="00BA4D12">
        <w:t xml:space="preserve"> (1977). Radical for its time, this book effectively delineated the parameters of a debate that would subsequently emerge in the aftermath of the Ethiopian famine in the mid-1980s. Lissner</w:t>
      </w:r>
      <w:r w:rsidRPr="006308EC">
        <w:t>’</w:t>
      </w:r>
      <w:r w:rsidRPr="00BA4D12">
        <w:t>s argument was based on the following premises: (1) that development NGOs in the North (NNGOs) were harboring a destructive internal conflict between fundraising and education, (2) that this was symbolized in the images and messages these discrete groups of professionals produced, and (3) that the image of development fundamentally impacted on development practice:</w:t>
      </w:r>
      <w:r w:rsidRPr="007D5122">
        <w:rPr>
          <w:i/>
        </w:rPr>
        <w:t xml:space="preserve"> negative</w:t>
      </w:r>
      <w:r w:rsidRPr="00BA4D12">
        <w:t xml:space="preserve"> images of development encouraged</w:t>
      </w:r>
      <w:r w:rsidRPr="007D5122">
        <w:rPr>
          <w:i/>
        </w:rPr>
        <w:t xml:space="preserve"> negative</w:t>
      </w:r>
      <w:r w:rsidRPr="00BA4D12">
        <w:t xml:space="preserve"> development practice and vice versa. Lissner characterized the activities of fundraising and education as conflictual and competing. Fundraising, in his view, was a primarily economic activity dedicated to raising money, with no further goal, and ensured the long-term institutional survival of the organization. Development education, on the other hand, was a morally oriented pursuit, committed to increasing global awareness of development and conscience</w:t>
      </w:r>
      <w:ins w:id="5099" w:author="Patterson Lamb" w:date="2014-08-12T10:53:00Z">
        <w:r>
          <w:t>ness</w:t>
        </w:r>
      </w:ins>
      <w:r w:rsidRPr="00BA4D12">
        <w:t>-raising among Northern audiences. Fundraisers had short-term goals: the ends (money) justified the means (advertising); the best methods were quite simply those with the largest profit margins. Development educationalists were more visionary and means-oriented, their work was a practical application of ideals of solidarity with the poor, and they were, furthermore, particular about the type</w:t>
      </w:r>
      <w:ins w:id="5100" w:author="Patterson Lamb" w:date="2014-08-12T10:53:00Z">
        <w:r>
          <w:t>s</w:t>
        </w:r>
      </w:ins>
      <w:r w:rsidRPr="00BA4D12">
        <w:t xml:space="preserve"> of messages and images they produced.</w:t>
      </w:r>
      <w:r w:rsidRPr="00BA4D12">
        <w:rPr>
          <w:vertAlign w:val="superscript"/>
        </w:rPr>
        <w:endnoteReference w:id="715"/>
      </w:r>
    </w:p>
    <w:p w:rsidR="005600E9" w:rsidRPr="00BA4D12" w:rsidRDefault="005600E9" w:rsidP="001A4F98">
      <w:pPr>
        <w:pStyle w:val="para"/>
      </w:pPr>
      <w:r w:rsidRPr="00BA4D12">
        <w:t>These differing priorities were rendered most visibly manifest, for Lissner, in the distinct images of development these groups produced. Fundraisers were crude behaviorists content to flatter or shame the donor, either by showing how cost-effective their donations could be or by dwelling on the despair and devastation in the global South. Because there was nothing sexy about development in advertising terms, fundraisers sought to elicit donations by making full and constant use of a narrow range of images</w:t>
      </w:r>
      <w:r w:rsidRPr="003C478B">
        <w:t xml:space="preserve"> </w:t>
      </w:r>
      <w:r w:rsidRPr="006308EC">
        <w:t>–</w:t>
      </w:r>
      <w:r w:rsidRPr="003C478B">
        <w:t xml:space="preserve"> </w:t>
      </w:r>
      <w:r w:rsidRPr="00BA4D12">
        <w:t>utilizing, in the main, distressing portraits of malnourished young children: starving baby images.</w:t>
      </w:r>
      <w:r w:rsidRPr="00BA4D12">
        <w:rPr>
          <w:vertAlign w:val="superscript"/>
        </w:rPr>
        <w:endnoteReference w:id="716"/>
      </w:r>
      <w:r w:rsidRPr="00BA4D12">
        <w:t xml:space="preserve"> For Lissner, whose sympathies lay squarely with education and social justice, it was simply a question of opting to show the truth. Starving baby images, he held, were neither true nor accurate pictures of reality overseas, but a reflection of the laziness of fundraisers who chose to feed Northern prejudices for profit. Lissner defined these images as</w:t>
      </w:r>
      <w:r w:rsidRPr="007D5122">
        <w:rPr>
          <w:i/>
        </w:rPr>
        <w:t xml:space="preserve"> negative</w:t>
      </w:r>
      <w:r w:rsidRPr="003C478B">
        <w:t xml:space="preserve"> </w:t>
      </w:r>
      <w:r w:rsidRPr="006308EC">
        <w:t>–</w:t>
      </w:r>
      <w:r w:rsidRPr="003C478B">
        <w:t xml:space="preserve"> </w:t>
      </w:r>
      <w:r w:rsidRPr="00BA4D12">
        <w:t xml:space="preserve">demeaning, lacking dignity, and untruthful. In this manner Lissner gave voice to an argument </w:t>
      </w:r>
      <w:del w:id="5109" w:author="Patterson Lamb" w:date="2014-08-12T10:54:00Z">
        <w:r w:rsidRPr="00BA4D12" w:rsidDel="002D0AFE">
          <w:delText>which stated</w:delText>
        </w:r>
      </w:del>
      <w:ins w:id="5110" w:author="Patterson Lamb" w:date="2014-08-12T10:54:00Z">
        <w:r>
          <w:t>stating</w:t>
        </w:r>
      </w:ins>
      <w:r w:rsidRPr="00BA4D12">
        <w:t xml:space="preserve"> that</w:t>
      </w:r>
      <w:r w:rsidRPr="007D5122">
        <w:rPr>
          <w:i/>
        </w:rPr>
        <w:t xml:space="preserve"> negative</w:t>
      </w:r>
      <w:r w:rsidRPr="00BA4D12">
        <w:t xml:space="preserve"> images were the product of a power imbalance between those</w:t>
      </w:r>
      <w:r w:rsidRPr="007D5122">
        <w:rPr>
          <w:i/>
        </w:rPr>
        <w:t xml:space="preserve"> representing</w:t>
      </w:r>
      <w:r w:rsidRPr="003C478B">
        <w:t xml:space="preserve"> </w:t>
      </w:r>
      <w:r w:rsidRPr="006308EC">
        <w:t>–</w:t>
      </w:r>
      <w:r w:rsidRPr="003C478B">
        <w:t xml:space="preserve"> </w:t>
      </w:r>
      <w:r w:rsidRPr="00BA4D12">
        <w:t>the NNGOs, the North</w:t>
      </w:r>
      <w:r w:rsidRPr="003C478B">
        <w:t xml:space="preserve"> </w:t>
      </w:r>
      <w:r w:rsidRPr="006308EC">
        <w:t>–</w:t>
      </w:r>
      <w:r w:rsidRPr="003C478B">
        <w:t xml:space="preserve"> </w:t>
      </w:r>
      <w:r w:rsidRPr="00BA4D12">
        <w:t>and those being</w:t>
      </w:r>
      <w:r w:rsidRPr="007D5122">
        <w:rPr>
          <w:i/>
        </w:rPr>
        <w:t xml:space="preserve"> represented</w:t>
      </w:r>
      <w:r w:rsidRPr="003C478B">
        <w:t xml:space="preserve"> </w:t>
      </w:r>
      <w:r w:rsidRPr="006308EC">
        <w:t>–</w:t>
      </w:r>
      <w:r w:rsidRPr="003C478B">
        <w:t xml:space="preserve"> </w:t>
      </w:r>
      <w:r w:rsidRPr="00BA4D12">
        <w:t>the poor, the South.</w:t>
      </w:r>
    </w:p>
    <w:p w:rsidR="005600E9" w:rsidRPr="00BA4D12" w:rsidRDefault="005600E9" w:rsidP="001A4F98">
      <w:pPr>
        <w:pStyle w:val="Ext"/>
      </w:pPr>
      <w:r w:rsidRPr="00BA4D12">
        <w:t>The public display of an African child with a bloated kwashiorkor-ridden stomach in advertisements is pornographic because it exposes something in human life that is as delicate and deeply personal as sexuality, that is, suffering. It puts people</w:t>
      </w:r>
      <w:r w:rsidRPr="006308EC">
        <w:t>’</w:t>
      </w:r>
      <w:r w:rsidRPr="00BA4D12">
        <w:t>s bodies, their misery, their grief and their fears on display with all the details and all the indiscretion that a telescopic lens will allow.</w:t>
      </w:r>
      <w:r w:rsidRPr="00BA4D12">
        <w:rPr>
          <w:vertAlign w:val="superscript"/>
        </w:rPr>
        <w:endnoteReference w:id="717"/>
      </w:r>
    </w:p>
    <w:p w:rsidR="005600E9" w:rsidRPr="00BA4D12" w:rsidRDefault="005600E9" w:rsidP="001A4F98">
      <w:pPr>
        <w:pStyle w:val="para-no-indent"/>
      </w:pPr>
      <w:r w:rsidRPr="00BA4D12">
        <w:t>Lissner</w:t>
      </w:r>
      <w:r w:rsidRPr="006308EC">
        <w:t>’</w:t>
      </w:r>
      <w:r w:rsidRPr="00BA4D12">
        <w:t>s drawing of an analogy between negative imagery and pornography at this early point was particularly prescient because he linked knowledge to power through the visual image.</w:t>
      </w:r>
      <w:r w:rsidRPr="00BA4D12">
        <w:rPr>
          <w:vertAlign w:val="superscript"/>
        </w:rPr>
        <w:endnoteReference w:id="718"/>
      </w:r>
      <w:r w:rsidRPr="00BA4D12">
        <w:t xml:space="preserve"> Such an argument was not mainstream to development thinking, but drew much from work on photography in other disciplines.</w:t>
      </w:r>
    </w:p>
    <w:p w:rsidR="005600E9" w:rsidRPr="00BA4D12" w:rsidRDefault="005600E9" w:rsidP="001A4F98">
      <w:pPr>
        <w:pStyle w:val="para"/>
      </w:pPr>
      <w:r w:rsidRPr="00BA4D12">
        <w:t>Lissner advocated that imagery, most particularly photographs, should be regulated. His analysis tacitly acknowledged what Elizabeth Edwards later stated: that all photography works on the basis of spatial and temporal dislocation.</w:t>
      </w:r>
      <w:r w:rsidRPr="00BA4D12">
        <w:rPr>
          <w:vertAlign w:val="superscript"/>
        </w:rPr>
        <w:t xml:space="preserve"> </w:t>
      </w:r>
      <w:r w:rsidRPr="00BA4D12">
        <w:rPr>
          <w:vertAlign w:val="superscript"/>
        </w:rPr>
        <w:endnoteReference w:id="719"/>
      </w:r>
      <w:r w:rsidRPr="00BA4D12">
        <w:t xml:space="preserve"> A photograph is of the past, it freezes a moment </w:t>
      </w:r>
      <w:del w:id="5113" w:author="Patterson Lamb" w:date="2014-08-12T10:56:00Z">
        <w:r w:rsidRPr="00BA4D12" w:rsidDel="002D0AFE">
          <w:delText xml:space="preserve">which </w:delText>
        </w:r>
      </w:del>
      <w:ins w:id="5114" w:author="Patterson Lamb" w:date="2014-08-12T10:56:00Z">
        <w:r>
          <w:t>that</w:t>
        </w:r>
        <w:r w:rsidRPr="00BA4D12">
          <w:t xml:space="preserve"> </w:t>
        </w:r>
      </w:ins>
      <w:r w:rsidRPr="00BA4D12">
        <w:t xml:space="preserve">has ceased to be; yet it functions in the present, transforming the </w:t>
      </w:r>
      <w:r w:rsidRPr="006308EC">
        <w:t>“</w:t>
      </w:r>
      <w:r w:rsidRPr="00BA4D12">
        <w:t>there-then</w:t>
      </w:r>
      <w:r w:rsidRPr="006308EC">
        <w:t>”</w:t>
      </w:r>
      <w:r w:rsidRPr="00BA4D12">
        <w:t xml:space="preserve"> into the </w:t>
      </w:r>
      <w:r w:rsidRPr="006308EC">
        <w:t>“</w:t>
      </w:r>
      <w:r w:rsidRPr="00BA4D12">
        <w:t>here-now.</w:t>
      </w:r>
      <w:r w:rsidRPr="006308EC">
        <w:t>”</w:t>
      </w:r>
      <w:r w:rsidRPr="00BA4D12">
        <w:t xml:space="preserve"> Moreover, its immediacy and realism can be replayed an infinite number of times: </w:t>
      </w:r>
      <w:r w:rsidRPr="006308EC">
        <w:t>“</w:t>
      </w:r>
      <w:r w:rsidRPr="00BA4D12">
        <w:t>the photography repeat[s] mechanically what could never be repeated existentially.</w:t>
      </w:r>
      <w:r w:rsidRPr="006308EC">
        <w:t>”</w:t>
      </w:r>
      <w:r w:rsidRPr="00BA4D12">
        <w:rPr>
          <w:vertAlign w:val="superscript"/>
        </w:rPr>
        <w:endnoteReference w:id="720"/>
      </w:r>
      <w:r w:rsidRPr="00BA4D12">
        <w:t xml:space="preserve"> It is this combination of factors that allows photographs to stand for, and symbolize, historical events, while failing to disclose within the frame the conditions under which these events came to exist. The existence of a photograph does not allow the viewer to distinguish whether what he</w:t>
      </w:r>
      <w:del w:id="5115" w:author="Patterson Lamb" w:date="2014-08-12T10:56:00Z">
        <w:r w:rsidRPr="00BA4D12" w:rsidDel="002D0AFE">
          <w:delText>/</w:delText>
        </w:r>
      </w:del>
      <w:ins w:id="5116" w:author="Patterson Lamb" w:date="2014-08-12T10:56:00Z">
        <w:r>
          <w:t xml:space="preserve"> or </w:t>
        </w:r>
      </w:ins>
      <w:r w:rsidRPr="00BA4D12">
        <w:t>she is looking at is the result of a candid or posed shot of the subject.</w:t>
      </w:r>
      <w:r w:rsidRPr="00BA4D12">
        <w:rPr>
          <w:vertAlign w:val="superscript"/>
        </w:rPr>
        <w:endnoteReference w:id="721"/>
      </w:r>
      <w:r w:rsidRPr="00BA4D12">
        <w:t xml:space="preserve"> Temporal dislocation is coupled with spatial dislocation. Photography frames and shapes the moment, exposing it to historical scrutiny. Furthermore it travels. Photography can make </w:t>
      </w:r>
      <w:ins w:id="5118" w:author="Patterson Lamb" w:date="2014-08-12T10:56:00Z">
        <w:r w:rsidRPr="00BA4D12">
          <w:t xml:space="preserve">familiar </w:t>
        </w:r>
      </w:ins>
      <w:r w:rsidRPr="00BA4D12">
        <w:t>what is spatially distant, and what may never be personally encountered</w:t>
      </w:r>
      <w:r w:rsidRPr="003C478B">
        <w:t xml:space="preserve"> </w:t>
      </w:r>
      <w:r w:rsidRPr="006308EC">
        <w:t>–</w:t>
      </w:r>
      <w:r w:rsidRPr="003C478B">
        <w:t xml:space="preserve"> </w:t>
      </w:r>
      <w:r w:rsidRPr="00BA4D12">
        <w:t>famine, for instance</w:t>
      </w:r>
      <w:del w:id="5119" w:author="Patterson Lamb" w:date="2014-08-12T10:56:00Z">
        <w:r w:rsidRPr="003C478B" w:rsidDel="002D0AFE">
          <w:delText xml:space="preserve"> </w:delText>
        </w:r>
        <w:r w:rsidRPr="006308EC" w:rsidDel="002D0AFE">
          <w:delText>–</w:delText>
        </w:r>
        <w:r w:rsidRPr="003C478B" w:rsidDel="002D0AFE">
          <w:delText xml:space="preserve"> </w:delText>
        </w:r>
        <w:r w:rsidRPr="00BA4D12" w:rsidDel="002D0AFE">
          <w:delText>familiar</w:delText>
        </w:r>
      </w:del>
      <w:r w:rsidRPr="00BA4D12">
        <w:t>. Consequently, the most basic characteristic of the documentary snapshot is that it simultaneously appropriates an image and decontextualizes it. The camera, then, rather than being seen as a</w:t>
      </w:r>
      <w:r w:rsidRPr="007D5122">
        <w:rPr>
          <w:i/>
        </w:rPr>
        <w:t xml:space="preserve"> medium</w:t>
      </w:r>
      <w:r w:rsidRPr="00BA4D12">
        <w:t xml:space="preserve"> </w:t>
      </w:r>
      <w:del w:id="5120" w:author="Patterson Lamb" w:date="2014-08-12T10:57:00Z">
        <w:r w:rsidRPr="00BA4D12" w:rsidDel="00A430CE">
          <w:delText xml:space="preserve">which </w:delText>
        </w:r>
      </w:del>
      <w:ins w:id="5121" w:author="Patterson Lamb" w:date="2014-08-12T10:57:00Z">
        <w:r>
          <w:t>that</w:t>
        </w:r>
        <w:r w:rsidRPr="00BA4D12">
          <w:t xml:space="preserve"> </w:t>
        </w:r>
      </w:ins>
      <w:r w:rsidRPr="00BA4D12">
        <w:t xml:space="preserve">represents the </w:t>
      </w:r>
      <w:r w:rsidRPr="006308EC">
        <w:t>“</w:t>
      </w:r>
      <w:r w:rsidRPr="00BA4D12">
        <w:t>real</w:t>
      </w:r>
      <w:del w:id="5122" w:author="Patterson Lamb" w:date="2014-08-12T10:57:00Z">
        <w:r w:rsidRPr="00BA4D12" w:rsidDel="00A430CE">
          <w:delText>,</w:delText>
        </w:r>
      </w:del>
      <w:r w:rsidRPr="006308EC">
        <w:t>”</w:t>
      </w:r>
      <w:r w:rsidRPr="00BA4D12">
        <w:t xml:space="preserve"> can be best characterized as an </w:t>
      </w:r>
      <w:r w:rsidRPr="007D5122">
        <w:rPr>
          <w:i/>
        </w:rPr>
        <w:t>instrumentality.</w:t>
      </w:r>
      <w:r w:rsidRPr="003C478B">
        <w:rPr>
          <w:vertAlign w:val="superscript"/>
        </w:rPr>
        <w:endnoteReference w:id="722"/>
      </w:r>
      <w:r w:rsidRPr="00BA4D12">
        <w:t xml:space="preserve"> </w:t>
      </w:r>
      <w:ins w:id="5128" w:author="Patterson Lamb" w:date="2014-08-12T10:57:00Z">
        <w:r>
          <w:t>It is i</w:t>
        </w:r>
      </w:ins>
      <w:del w:id="5129" w:author="Patterson Lamb" w:date="2014-08-12T10:57:00Z">
        <w:r w:rsidRPr="00BA4D12" w:rsidDel="00A430CE">
          <w:delText>I</w:delText>
        </w:r>
      </w:del>
      <w:r w:rsidRPr="00BA4D12">
        <w:t>nstrumental in the sense that not only does it construct meaning but that, as a tool of representation, it is intrusive: it has the power to observe at close proximity and to remove the image absolutely from its original context</w:t>
      </w:r>
      <w:ins w:id="5130" w:author="Patterson Lamb" w:date="2014-08-12T10:58:00Z">
        <w:r>
          <w:t xml:space="preserve"> (Figu</w:t>
        </w:r>
      </w:ins>
      <w:ins w:id="5131" w:author="Patterson Lamb" w:date="2014-08-12T10:59:00Z">
        <w:r>
          <w:t>r</w:t>
        </w:r>
      </w:ins>
      <w:ins w:id="5132" w:author="Patterson Lamb" w:date="2014-08-12T10:58:00Z">
        <w:r>
          <w:t>e 11.1)</w:t>
        </w:r>
      </w:ins>
      <w:r w:rsidRPr="00BA4D12">
        <w:t>.</w:t>
      </w:r>
    </w:p>
    <w:p w:rsidR="005600E9" w:rsidRPr="000F79A8" w:rsidRDefault="005600E9" w:rsidP="001A4F98">
      <w:pPr>
        <w:pStyle w:val="fig"/>
      </w:pPr>
      <w:r w:rsidRPr="000F79A8">
        <w:t>Fig. 11.1 Here</w:t>
      </w:r>
    </w:p>
    <w:p w:rsidR="005600E9" w:rsidRPr="00BA4D12" w:rsidRDefault="005600E9" w:rsidP="001A4F98">
      <w:pPr>
        <w:pStyle w:val="para"/>
      </w:pPr>
      <w:r w:rsidRPr="00BA4D12">
        <w:t xml:space="preserve">For these reasons, it has been argued that photography as a medium combines voyeurism and control, because visual images are taken </w:t>
      </w:r>
      <w:r w:rsidRPr="007D5122">
        <w:rPr>
          <w:i/>
        </w:rPr>
        <w:t xml:space="preserve">by </w:t>
      </w:r>
      <w:r w:rsidRPr="00BA4D12">
        <w:t xml:space="preserve">the powerful </w:t>
      </w:r>
      <w:r w:rsidRPr="007D5122">
        <w:rPr>
          <w:i/>
        </w:rPr>
        <w:t xml:space="preserve">of </w:t>
      </w:r>
      <w:r w:rsidRPr="00BA4D12">
        <w:t xml:space="preserve">the powerless; the </w:t>
      </w:r>
      <w:r w:rsidRPr="007D5122">
        <w:rPr>
          <w:i/>
        </w:rPr>
        <w:t>subjects</w:t>
      </w:r>
      <w:r w:rsidRPr="00BA4D12">
        <w:t xml:space="preserve"> of the photograph are transformed into </w:t>
      </w:r>
      <w:r w:rsidRPr="007D5122">
        <w:rPr>
          <w:i/>
        </w:rPr>
        <w:t xml:space="preserve">objects </w:t>
      </w:r>
      <w:r w:rsidRPr="00BA4D12">
        <w:t xml:space="preserve">by virtue of being </w:t>
      </w:r>
      <w:r w:rsidRPr="006308EC">
        <w:t>“</w:t>
      </w:r>
      <w:r w:rsidRPr="00BA4D12">
        <w:t>shot.</w:t>
      </w:r>
      <w:r w:rsidRPr="006308EC">
        <w:t>”</w:t>
      </w:r>
      <w:r w:rsidRPr="00BA4D12">
        <w:rPr>
          <w:vertAlign w:val="superscript"/>
        </w:rPr>
        <w:endnoteReference w:id="723"/>
      </w:r>
      <w:r w:rsidRPr="00BA4D12">
        <w:t xml:space="preserve"> So photography can produce the colonized and the powerless as fixed realities</w:t>
      </w:r>
      <w:del w:id="5145" w:author="Patterson Lamb" w:date="2014-08-12T11:00:00Z">
        <w:r w:rsidRPr="00BA4D12" w:rsidDel="00A430CE">
          <w:delText>;</w:delText>
        </w:r>
      </w:del>
      <w:ins w:id="5146" w:author="Patterson Lamb" w:date="2014-08-12T11:00:00Z">
        <w:r>
          <w:t>:</w:t>
        </w:r>
      </w:ins>
      <w:r w:rsidRPr="00BA4D12">
        <w:t xml:space="preserve"> entirely knowable and visible, but equally </w:t>
      </w:r>
      <w:r w:rsidRPr="006308EC">
        <w:t>“</w:t>
      </w:r>
      <w:r w:rsidRPr="00BA4D12">
        <w:t>other,</w:t>
      </w:r>
      <w:r w:rsidRPr="006308EC">
        <w:t>”</w:t>
      </w:r>
      <w:r w:rsidRPr="00BA4D12">
        <w:t xml:space="preserve"> irreconcilably different</w:t>
      </w:r>
      <w:del w:id="5147" w:author="Patterson Lamb" w:date="2014-08-12T11:00:00Z">
        <w:r w:rsidRPr="00BA4D12" w:rsidDel="00A430CE">
          <w:delText>:</w:delText>
        </w:r>
      </w:del>
      <w:ins w:id="5148" w:author="Patterson Lamb" w:date="2014-08-12T11:00:00Z">
        <w:r>
          <w:t xml:space="preserve"> –</w:t>
        </w:r>
      </w:ins>
      <w:r w:rsidRPr="00BA4D12">
        <w:t xml:space="preserve"> the </w:t>
      </w:r>
      <w:r w:rsidRPr="007D5122">
        <w:rPr>
          <w:i/>
        </w:rPr>
        <w:t>objects</w:t>
      </w:r>
      <w:r w:rsidRPr="00BA4D12">
        <w:t xml:space="preserve"> of desire and derision. Photography constitutes subjects not only as objects</w:t>
      </w:r>
      <w:r w:rsidRPr="007D5122">
        <w:rPr>
          <w:i/>
        </w:rPr>
        <w:t xml:space="preserve"> </w:t>
      </w:r>
      <w:r w:rsidRPr="00BA4D12">
        <w:t>of knowledge, but also as fetishistic objects, docile and visible bodies.</w:t>
      </w:r>
      <w:r w:rsidRPr="00BA4D12">
        <w:rPr>
          <w:vertAlign w:val="superscript"/>
        </w:rPr>
        <w:t xml:space="preserve"> </w:t>
      </w:r>
      <w:r w:rsidRPr="00BA4D12">
        <w:rPr>
          <w:vertAlign w:val="superscript"/>
        </w:rPr>
        <w:endnoteReference w:id="724"/>
      </w:r>
    </w:p>
    <w:p w:rsidR="005600E9" w:rsidRPr="00BA4D12" w:rsidRDefault="005600E9" w:rsidP="001A4F98">
      <w:pPr>
        <w:pStyle w:val="para"/>
      </w:pPr>
      <w:r w:rsidRPr="00BA4D12">
        <w:t>All these reservations underlay Lissner</w:t>
      </w:r>
      <w:r w:rsidRPr="006308EC">
        <w:t>’</w:t>
      </w:r>
      <w:r w:rsidRPr="00BA4D12">
        <w:t xml:space="preserve">s critique of </w:t>
      </w:r>
      <w:r w:rsidRPr="007D5122">
        <w:rPr>
          <w:i/>
        </w:rPr>
        <w:t xml:space="preserve">negative </w:t>
      </w:r>
      <w:r w:rsidRPr="00BA4D12">
        <w:t xml:space="preserve">images. For him, images of starving children demeaned the </w:t>
      </w:r>
      <w:r w:rsidRPr="007D5122">
        <w:rPr>
          <w:i/>
        </w:rPr>
        <w:t xml:space="preserve">subjects </w:t>
      </w:r>
      <w:r w:rsidRPr="00BA4D12">
        <w:t xml:space="preserve">of development because they represented them as being devoid of dignity: they were transformed into </w:t>
      </w:r>
      <w:r w:rsidRPr="007D5122">
        <w:rPr>
          <w:i/>
        </w:rPr>
        <w:t xml:space="preserve">objects </w:t>
      </w:r>
      <w:r w:rsidRPr="00BA4D12">
        <w:t xml:space="preserve">of representation, and by implication </w:t>
      </w:r>
      <w:r w:rsidRPr="007D5122">
        <w:rPr>
          <w:i/>
        </w:rPr>
        <w:t xml:space="preserve">objects </w:t>
      </w:r>
      <w:r w:rsidRPr="00BA4D12">
        <w:t>of development. For Lissner, representation</w:t>
      </w:r>
      <w:r w:rsidRPr="003C478B">
        <w:t xml:space="preserve"> </w:t>
      </w:r>
      <w:r w:rsidRPr="006308EC">
        <w:t>–</w:t>
      </w:r>
      <w:r w:rsidRPr="003C478B">
        <w:t xml:space="preserve"> </w:t>
      </w:r>
      <w:r w:rsidRPr="00BA4D12">
        <w:t>the image of development</w:t>
      </w:r>
      <w:r w:rsidRPr="003C478B">
        <w:t xml:space="preserve"> </w:t>
      </w:r>
      <w:r w:rsidRPr="006308EC">
        <w:t>–</w:t>
      </w:r>
      <w:r w:rsidRPr="003C478B">
        <w:t xml:space="preserve"> </w:t>
      </w:r>
      <w:r w:rsidRPr="00BA4D12">
        <w:t>was decisively linked to intervention</w:t>
      </w:r>
      <w:r w:rsidRPr="003C478B">
        <w:t xml:space="preserve"> </w:t>
      </w:r>
      <w:r w:rsidRPr="006308EC">
        <w:t>–</w:t>
      </w:r>
      <w:r w:rsidRPr="003C478B">
        <w:t xml:space="preserve"> </w:t>
      </w:r>
      <w:r w:rsidRPr="00BA4D12">
        <w:t>the methodology of development. The wrong type of image could elicit the wrong type of development. Consequently Northern NGOS (NNGOs) were in a crucial position. Northern audiences were particularly susceptible to negative and exotic images of the South because they had no chance to double check their veracity, nor did they have a ballast of the normal with which to compare them.</w:t>
      </w:r>
      <w:r w:rsidRPr="00BA4D12">
        <w:rPr>
          <w:vertAlign w:val="superscript"/>
        </w:rPr>
        <w:endnoteReference w:id="725"/>
      </w:r>
      <w:r w:rsidRPr="00BA4D12">
        <w:t xml:space="preserve"> When NNGOs reproduced charity images that dwelt on disaster and despair, or promoted a dependent view of the South, they conspired with the media to undermine their own capabilities to increase either global awareness or democracy.</w:t>
      </w:r>
      <w:r w:rsidRPr="00BA4D12">
        <w:rPr>
          <w:vertAlign w:val="superscript"/>
        </w:rPr>
        <w:endnoteReference w:id="726"/>
      </w:r>
      <w:r w:rsidRPr="00BA4D12">
        <w:t xml:space="preserve"> So Lissner advocated consistency between images and practice. By reflecting a dated charitable approach based on a modernization view of development, fundraisers constituted poverty as an inescapable fact of the global order. But development organizations, he believed, ostensibly favored a more recent structural view of poverty causation and advocated social change and global social justice. This agenda was reflected and disseminated only in poorly resourced, infrequently produced educational material. Fundraising targeted the sin of omission</w:t>
      </w:r>
      <w:r w:rsidRPr="003C478B">
        <w:t xml:space="preserve"> </w:t>
      </w:r>
      <w:r w:rsidRPr="006308EC">
        <w:t>–</w:t>
      </w:r>
      <w:r w:rsidRPr="003C478B">
        <w:t xml:space="preserve"> </w:t>
      </w:r>
      <w:r w:rsidRPr="00BA4D12">
        <w:t>the failure of the rich to give to the poor</w:t>
      </w:r>
      <w:r w:rsidRPr="003C478B">
        <w:t xml:space="preserve"> </w:t>
      </w:r>
      <w:r w:rsidRPr="006308EC">
        <w:t>–</w:t>
      </w:r>
      <w:r w:rsidRPr="003C478B">
        <w:t xml:space="preserve"> </w:t>
      </w:r>
      <w:r w:rsidRPr="00BA4D12">
        <w:t>promoting an idea of charity. Education, on the other hand, sought to address the sin of commission</w:t>
      </w:r>
      <w:r w:rsidRPr="003C478B">
        <w:t xml:space="preserve"> </w:t>
      </w:r>
      <w:r w:rsidRPr="006308EC">
        <w:t>–</w:t>
      </w:r>
      <w:r w:rsidRPr="003C478B">
        <w:t xml:space="preserve"> </w:t>
      </w:r>
      <w:r w:rsidRPr="00BA4D12">
        <w:t>the manner in which the rich North constantly appropriated wealth from the poorer South</w:t>
      </w:r>
      <w:r w:rsidRPr="003C478B">
        <w:t xml:space="preserve"> </w:t>
      </w:r>
      <w:r w:rsidRPr="006308EC">
        <w:t>–</w:t>
      </w:r>
      <w:r w:rsidRPr="003C478B">
        <w:t xml:space="preserve"> </w:t>
      </w:r>
      <w:r w:rsidRPr="00BA4D12">
        <w:t>advancing the more desirable view of potential social justice. Development education had an agenda driven by moral values, not profit margins.</w:t>
      </w:r>
      <w:r w:rsidRPr="00BA4D12">
        <w:rPr>
          <w:vertAlign w:val="superscript"/>
        </w:rPr>
        <w:endnoteReference w:id="727"/>
      </w:r>
    </w:p>
    <w:p w:rsidR="005600E9" w:rsidRPr="00BA4D12" w:rsidRDefault="005600E9" w:rsidP="001A4F98">
      <w:pPr>
        <w:pStyle w:val="para"/>
      </w:pPr>
      <w:r w:rsidRPr="00BA4D12">
        <w:t>Lissner</w:t>
      </w:r>
      <w:r w:rsidRPr="006308EC">
        <w:t>’</w:t>
      </w:r>
      <w:r w:rsidRPr="00BA4D12">
        <w:t>s account described Northern NGOs as sites of internal conflict: in his fatalistic narrative, fundraisers were a parasitic and increasingly dominant force.</w:t>
      </w:r>
      <w:r w:rsidRPr="00BA4D12">
        <w:rPr>
          <w:vertAlign w:val="superscript"/>
        </w:rPr>
        <w:endnoteReference w:id="728"/>
      </w:r>
      <w:r w:rsidRPr="00BA4D12">
        <w:t xml:space="preserve"> NNGOs were in turn characterized as lacking the institutional will to navigate the tension between pursuing institutional growth and a vocal commitment to global development and social justice. Lissner</w:t>
      </w:r>
      <w:r w:rsidRPr="006308EC">
        <w:t>’</w:t>
      </w:r>
      <w:r w:rsidRPr="00BA4D12">
        <w:t>s portentous warning</w:t>
      </w:r>
      <w:r w:rsidRPr="003C478B">
        <w:t xml:space="preserve"> </w:t>
      </w:r>
      <w:r w:rsidRPr="006308EC">
        <w:t>–</w:t>
      </w:r>
      <w:r w:rsidRPr="003C478B">
        <w:t xml:space="preserve"> </w:t>
      </w:r>
      <w:r w:rsidRPr="00BA4D12">
        <w:t>of at best an impasse, at worst an erosion of principle</w:t>
      </w:r>
      <w:r w:rsidRPr="003C478B">
        <w:t xml:space="preserve"> </w:t>
      </w:r>
      <w:r w:rsidRPr="006308EC">
        <w:t>–</w:t>
      </w:r>
      <w:r w:rsidRPr="003C478B">
        <w:t xml:space="preserve"> </w:t>
      </w:r>
      <w:r w:rsidRPr="00BA4D12">
        <w:t xml:space="preserve">did not forecast the possibility of a major alteration in the state of affairs. Yet the extraordinary events that surrounded the Ethiopian famine in </w:t>
      </w:r>
      <w:ins w:id="5153" w:author="Patterson Lamb" w:date="2014-08-12T11:02:00Z">
        <w:r>
          <w:t xml:space="preserve">the </w:t>
        </w:r>
      </w:ins>
      <w:r w:rsidRPr="00BA4D12">
        <w:t xml:space="preserve">mid-1980s ushered in a cultural revolution </w:t>
      </w:r>
      <w:del w:id="5154" w:author="Patterson Lamb" w:date="2014-08-12T11:02:00Z">
        <w:r w:rsidRPr="00BA4D12" w:rsidDel="00A430CE">
          <w:delText xml:space="preserve">which </w:delText>
        </w:r>
      </w:del>
      <w:ins w:id="5155" w:author="Patterson Lamb" w:date="2014-08-12T11:02:00Z">
        <w:r>
          <w:t>that</w:t>
        </w:r>
        <w:r w:rsidRPr="00BA4D12">
          <w:t xml:space="preserve"> </w:t>
        </w:r>
      </w:ins>
      <w:r w:rsidRPr="00BA4D12">
        <w:t xml:space="preserve">proved </w:t>
      </w:r>
      <w:ins w:id="5156" w:author="Patterson Lamb" w:date="2014-08-12T11:02:00Z">
        <w:r>
          <w:t xml:space="preserve">the </w:t>
        </w:r>
      </w:ins>
      <w:r w:rsidRPr="00BA4D12">
        <w:t>tensions delineated in Lissner</w:t>
      </w:r>
      <w:r w:rsidRPr="006308EC">
        <w:t>’</w:t>
      </w:r>
      <w:r w:rsidRPr="00BA4D12">
        <w:t>s account to be far more blurred.</w:t>
      </w:r>
    </w:p>
    <w:p w:rsidR="005600E9" w:rsidRPr="00BA4D12" w:rsidRDefault="005600E9" w:rsidP="001A4F98">
      <w:pPr>
        <w:pStyle w:val="A"/>
      </w:pPr>
      <w:bookmarkStart w:id="5157" w:name="CBML_ch11_sec1_001"/>
      <w:r w:rsidRPr="00BA4D12">
        <w:t>The Story Breaks: Imagining the Ethiopian Famine in 1984</w:t>
      </w:r>
      <w:r w:rsidRPr="006308EC">
        <w:t>–</w:t>
      </w:r>
      <w:ins w:id="5158" w:author="Patterson Lamb" w:date="2014-08-12T11:03:00Z">
        <w:r>
          <w:t>198</w:t>
        </w:r>
      </w:ins>
      <w:r w:rsidRPr="00BA4D12">
        <w:t>5 and Its Consequences</w:t>
      </w:r>
    </w:p>
    <w:bookmarkEnd w:id="5157"/>
    <w:p w:rsidR="005600E9" w:rsidRPr="00BA4D12" w:rsidRDefault="005600E9" w:rsidP="001A4F98">
      <w:pPr>
        <w:pStyle w:val="para-no-indent"/>
      </w:pPr>
      <w:r w:rsidRPr="00BA4D12">
        <w:t>The Ethiopian famine of 1984</w:t>
      </w:r>
      <w:r w:rsidRPr="006308EC">
        <w:t>–</w:t>
      </w:r>
      <w:r w:rsidRPr="00BA4D12">
        <w:t>5 was a revolutionary moment for development NGOs in two significant respects. First, in the realm of development practice: for development NGOs the events of 1984</w:t>
      </w:r>
      <w:r w:rsidRPr="006308EC">
        <w:t>–</w:t>
      </w:r>
      <w:r w:rsidRPr="00BA4D12">
        <w:t>5 marked a coming of age evidenced by their unprecedented leap in income and prestige.</w:t>
      </w:r>
      <w:r w:rsidRPr="00BA4D12">
        <w:rPr>
          <w:vertAlign w:val="superscript"/>
        </w:rPr>
        <w:endnoteReference w:id="729"/>
      </w:r>
      <w:r w:rsidRPr="00BA4D12">
        <w:t xml:space="preserve"> The crisis in Ethiopia seemed to be </w:t>
      </w:r>
      <w:r w:rsidRPr="007D5122">
        <w:rPr>
          <w:i/>
        </w:rPr>
        <w:t xml:space="preserve">the </w:t>
      </w:r>
      <w:r w:rsidRPr="00BA4D12">
        <w:t xml:space="preserve">example of </w:t>
      </w:r>
      <w:r w:rsidRPr="006308EC">
        <w:t>“</w:t>
      </w:r>
      <w:r w:rsidRPr="00BA4D12">
        <w:t>development in reverse</w:t>
      </w:r>
      <w:r w:rsidRPr="006308EC">
        <w:t>”</w:t>
      </w:r>
      <w:r w:rsidRPr="00BA4D12">
        <w:t xml:space="preserve"> that NNGOs had long been warning governments about. Its effect was to secure a loss of faith in the ability of official aid institutions and their programs to relieve or alleviate poverty in the long</w:t>
      </w:r>
      <w:del w:id="5175" w:author="Patterson Lamb" w:date="2014-08-12T11:03:00Z">
        <w:r w:rsidRPr="00BA4D12" w:rsidDel="00A430CE">
          <w:delText>-</w:delText>
        </w:r>
      </w:del>
      <w:ins w:id="5176" w:author="Patterson Lamb" w:date="2014-08-12T11:03:00Z">
        <w:r>
          <w:t xml:space="preserve"> </w:t>
        </w:r>
      </w:ins>
      <w:r w:rsidRPr="00BA4D12">
        <w:t>term.</w:t>
      </w:r>
    </w:p>
    <w:p w:rsidR="005600E9" w:rsidRPr="00BA4D12" w:rsidRDefault="005600E9" w:rsidP="001A4F98">
      <w:pPr>
        <w:pStyle w:val="Ext"/>
      </w:pPr>
      <w:r w:rsidRPr="00BA4D12">
        <w:t xml:space="preserve">Mass death by starvation in Africa was the most emphatic proof possible that the development era had been a washout, that most official aid served to impoverish communities rather than to enrich them and that such reassuring notions as the </w:t>
      </w:r>
      <w:r w:rsidRPr="006308EC">
        <w:t>“</w:t>
      </w:r>
      <w:r w:rsidRPr="00BA4D12">
        <w:t>trickle-down</w:t>
      </w:r>
      <w:r w:rsidRPr="006308EC">
        <w:t>”</w:t>
      </w:r>
      <w:r w:rsidRPr="00BA4D12">
        <w:t xml:space="preserve"> theory of development were a cruel deception</w:t>
      </w:r>
      <w:del w:id="5177" w:author="Patterson Lamb" w:date="2014-08-12T11:03:00Z">
        <w:r w:rsidRPr="006308EC" w:rsidDel="00A430CE">
          <w:delText>…</w:delText>
        </w:r>
      </w:del>
      <w:ins w:id="5178" w:author="Patterson Lamb" w:date="2014-08-12T11:03:00Z">
        <w:r>
          <w:t xml:space="preserve">. . . . </w:t>
        </w:r>
      </w:ins>
      <w:r w:rsidRPr="00BA4D12">
        <w:t>Only the private agencies emerged with any credit from the catastrophe.</w:t>
      </w:r>
      <w:r w:rsidRPr="00BA4D12">
        <w:rPr>
          <w:vertAlign w:val="superscript"/>
        </w:rPr>
        <w:endnoteReference w:id="730"/>
      </w:r>
    </w:p>
    <w:p w:rsidR="005600E9" w:rsidRPr="00BA4D12" w:rsidRDefault="005600E9" w:rsidP="001A4F98">
      <w:pPr>
        <w:pStyle w:val="para-no-indent"/>
      </w:pPr>
      <w:r w:rsidRPr="00BA4D12">
        <w:t>Throughout the famine, it appeared, NGOs had remained true to their principles and steadfast in their priorities. The events in Africa in the mid-1980s convinced many that an NGO contribution was more effective, professional, and caring than anything governments in the larger aid organizations could hope to provide. NGOs emerged as the new hopeful instruments of development, representing a new model of what development could mean and how it should be conducted.</w:t>
      </w:r>
      <w:r w:rsidRPr="00BA4D12">
        <w:rPr>
          <w:vertAlign w:val="superscript"/>
        </w:rPr>
        <w:endnoteReference w:id="731"/>
      </w:r>
      <w:r w:rsidRPr="00BA4D12">
        <w:t xml:space="preserve"> In a situation of dire need</w:t>
      </w:r>
      <w:ins w:id="5183" w:author="Patterson Lamb" w:date="2014-08-12T11:04:00Z">
        <w:r>
          <w:t>,</w:t>
        </w:r>
      </w:ins>
      <w:r w:rsidRPr="00BA4D12">
        <w:t xml:space="preserve"> NGOs had promised and delivered salvation; they represented and carried through a more human/e alternative.</w:t>
      </w:r>
    </w:p>
    <w:p w:rsidR="005600E9" w:rsidRPr="00BA4D12" w:rsidRDefault="005600E9" w:rsidP="001A4F98">
      <w:pPr>
        <w:pStyle w:val="para"/>
      </w:pPr>
      <w:r w:rsidRPr="00BA4D12">
        <w:t>The events surrounding the Ethiopian famine of 1984</w:t>
      </w:r>
      <w:r w:rsidRPr="006308EC">
        <w:t>–</w:t>
      </w:r>
      <w:r w:rsidRPr="00BA4D12">
        <w:t>5 also had profound cultural effects. They forced NNGOs to consider their own image</w:t>
      </w:r>
      <w:r w:rsidRPr="003C478B">
        <w:t xml:space="preserve"> </w:t>
      </w:r>
      <w:r w:rsidRPr="006308EC">
        <w:t>–</w:t>
      </w:r>
      <w:r w:rsidRPr="003C478B">
        <w:t xml:space="preserve"> </w:t>
      </w:r>
      <w:r w:rsidRPr="00BA4D12">
        <w:t>how they looked and were identified as NGOs as well as how they represented their partners in development. Questions of representation moved to the fore; it was no longer a question of gilding the lily, it was now a principal concern.</w:t>
      </w:r>
    </w:p>
    <w:p w:rsidR="005600E9" w:rsidRPr="00BA4D12" w:rsidRDefault="005600E9" w:rsidP="001A4F98">
      <w:pPr>
        <w:pStyle w:val="para"/>
      </w:pPr>
      <w:r w:rsidRPr="00BA4D12">
        <w:t>One consequence of the Ethiopian famine was to increase confidence in NGOs and ensure their survival, through exponentially increasing their income and popularity. This was achieved through a barrage of powerful if disturbing imagery: that of starving masses and doomed individuals. The fate and fortune of the development NGOs could not be divorced from the power of the media. This recognition caused development organizations to reassess their responsibility in representational terms. They came to the unsettling realization that popularizing the right images might ensure their institutional survival, increase their political leverage, and promote their kind of development by mobilizing popular support.</w:t>
      </w:r>
    </w:p>
    <w:p w:rsidR="005600E9" w:rsidRPr="00BA4D12" w:rsidRDefault="005600E9" w:rsidP="001A4F98">
      <w:pPr>
        <w:pStyle w:val="para"/>
      </w:pPr>
      <w:r w:rsidRPr="00BA4D12">
        <w:t>The Ethiopian famine gained global recognition in October 1983 when a report filmed by the late Mohammed Amin, then Visnews</w:t>
      </w:r>
      <w:r w:rsidRPr="006308EC">
        <w:t>’</w:t>
      </w:r>
      <w:r w:rsidRPr="00BA4D12">
        <w:t xml:space="preserve"> Africa Bureau Chief, and filed by Michael Buerk of the BBC was screened on the Nine O</w:t>
      </w:r>
      <w:r w:rsidRPr="006308EC">
        <w:t>’</w:t>
      </w:r>
      <w:r w:rsidRPr="00BA4D12">
        <w:t>Clock News. Up to that point, despite repeated warnings, detailed official accounts, a Disasters Emergency Committee appeal,</w:t>
      </w:r>
      <w:r w:rsidRPr="00BA4D12">
        <w:rPr>
          <w:vertAlign w:val="superscript"/>
        </w:rPr>
        <w:endnoteReference w:id="732"/>
      </w:r>
      <w:r w:rsidRPr="00BA4D12">
        <w:t xml:space="preserve"> and news reports the famine did not occupy center stage. It was judged to be marginal and largely un-newsworthy. That Amin and Buerk worked together was largely a product of good fortune and sound journalistic instinct. Buerk had, in fact, been to Ethiopia in July of 1983 to report back on the success of the Disasters Emergency Committee appeal</w:t>
      </w:r>
      <w:del w:id="5185" w:author="Patterson Lamb" w:date="2014-08-12T11:06:00Z">
        <w:r w:rsidRPr="00BA4D12" w:rsidDel="00C31D56">
          <w:delText>,</w:delText>
        </w:r>
      </w:del>
      <w:r w:rsidRPr="00BA4D12">
        <w:t xml:space="preserve"> but had only filmed in the southern part of Ethiopia, which was comparatively lush and suffering the effects of famine to a lesser degree. In October 1983, Amin and Buerk focused on the northern towns of Korem and Makelle, the epicenters of the famine. They were unprepared for the scale of the human distress they encountered and emerged in a profound state of shock.</w:t>
      </w:r>
      <w:r w:rsidRPr="00BA4D12">
        <w:rPr>
          <w:vertAlign w:val="superscript"/>
        </w:rPr>
        <w:endnoteReference w:id="733"/>
      </w:r>
      <w:r w:rsidRPr="00BA4D12">
        <w:t xml:space="preserve"> This was a notable feature of the visual and verbal images that were subsequently broadcast on the BBC</w:t>
      </w:r>
      <w:r w:rsidRPr="006308EC">
        <w:t>’</w:t>
      </w:r>
      <w:r w:rsidRPr="00BA4D12">
        <w:t xml:space="preserve">s evening news of </w:t>
      </w:r>
      <w:ins w:id="5188" w:author="Patterson Lamb" w:date="2014-08-12T11:06:00Z">
        <w:r>
          <w:t xml:space="preserve">23 </w:t>
        </w:r>
      </w:ins>
      <w:r w:rsidRPr="00BA4D12">
        <w:t xml:space="preserve">October </w:t>
      </w:r>
      <w:del w:id="5189" w:author="Patterson Lamb" w:date="2014-08-12T11:06:00Z">
        <w:r w:rsidRPr="00BA4D12" w:rsidDel="00C31D56">
          <w:delText>23,</w:delText>
        </w:r>
      </w:del>
      <w:r w:rsidRPr="00BA4D12">
        <w:t xml:space="preserve"> 1984.</w:t>
      </w:r>
    </w:p>
    <w:p w:rsidR="005600E9" w:rsidRPr="00BA4D12" w:rsidRDefault="005600E9" w:rsidP="001A4F98">
      <w:pPr>
        <w:pStyle w:val="Ext"/>
      </w:pPr>
      <w:r w:rsidRPr="00BA4D12">
        <w:t>Dawn, as the sun breaks through the piercing chill of night on the plain outside Korem, it lights up a biblical famine, now, in the 20th century. This place, say workers here, is the closest thing to hell on earth. Thousands of wasted people are coming here for help. Many find only death</w:t>
      </w:r>
      <w:del w:id="5190" w:author="Patterson Lamb" w:date="2014-08-12T11:07:00Z">
        <w:r w:rsidRPr="006308EC" w:rsidDel="00010C0A">
          <w:delText>…</w:delText>
        </w:r>
      </w:del>
      <w:ins w:id="5191" w:author="Patterson Lamb" w:date="2014-08-12T11:07:00Z">
        <w:r>
          <w:t xml:space="preserve">. . . . </w:t>
        </w:r>
      </w:ins>
      <w:r w:rsidRPr="00BA4D12">
        <w:t>Death is all around</w:t>
      </w:r>
      <w:del w:id="5192" w:author="Patterson Lamb" w:date="2014-08-12T11:07:00Z">
        <w:r w:rsidRPr="006308EC" w:rsidDel="00010C0A">
          <w:delText>…</w:delText>
        </w:r>
      </w:del>
      <w:ins w:id="5193" w:author="Patterson Lamb" w:date="2014-08-12T11:07:00Z">
        <w:r>
          <w:t xml:space="preserve">. . . . </w:t>
        </w:r>
      </w:ins>
      <w:r w:rsidRPr="00BA4D12">
        <w:t>Korem, an</w:t>
      </w:r>
      <w:del w:id="5194" w:author="Patterson Lamb" w:date="2014-08-12T11:07:00Z">
        <w:r w:rsidRPr="00BA4D12" w:rsidDel="00010C0A">
          <w:delText>d</w:delText>
        </w:r>
      </w:del>
      <w:r w:rsidRPr="00BA4D12">
        <w:t xml:space="preserve"> insignificant town, has become a place of grief. </w:t>
      </w:r>
      <w:r w:rsidRPr="00BA4D12">
        <w:rPr>
          <w:vertAlign w:val="superscript"/>
        </w:rPr>
        <w:endnoteReference w:id="734"/>
      </w:r>
    </w:p>
    <w:p w:rsidR="005600E9" w:rsidRPr="00BA4D12" w:rsidRDefault="005600E9" w:rsidP="001A4F98">
      <w:pPr>
        <w:pStyle w:val="para-no-indent"/>
      </w:pPr>
      <w:r w:rsidRPr="00BA4D12">
        <w:t>The footage is said to have hushed newsrooms, producing tears and unprompted donations from a habitually hardened news staff. Carried by 425 of the world</w:t>
      </w:r>
      <w:r w:rsidRPr="006308EC">
        <w:t>’</w:t>
      </w:r>
      <w:r w:rsidRPr="00BA4D12">
        <w:t>s major broadcasting agencies, in Britain, it jammed the Oxfam</w:t>
      </w:r>
      <w:r w:rsidRPr="006308EC">
        <w:t>’</w:t>
      </w:r>
      <w:r w:rsidRPr="00BA4D12">
        <w:t>s switchboard for three days. Even British tabloids such as</w:t>
      </w:r>
      <w:del w:id="5195" w:author="Patterson Lamb" w:date="2014-08-12T11:08:00Z">
        <w:r w:rsidRPr="007D5122" w:rsidDel="00010C0A">
          <w:rPr>
            <w:i/>
          </w:rPr>
          <w:delText xml:space="preserve"> </w:delText>
        </w:r>
      </w:del>
      <w:del w:id="5196" w:author="Patterson Lamb" w:date="2014-08-12T11:07:00Z">
        <w:r w:rsidRPr="005600E9">
          <w:rPr>
            <w:rPrChange w:id="5197" w:author="Patterson Lamb" w:date="2014-08-12T11:07:00Z">
              <w:rPr>
                <w:i/>
              </w:rPr>
            </w:rPrChange>
          </w:rPr>
          <w:delText xml:space="preserve">The </w:delText>
        </w:r>
      </w:del>
      <w:ins w:id="5198" w:author="Patterson Lamb" w:date="2014-08-12T11:07:00Z">
        <w:r>
          <w:t xml:space="preserve"> the </w:t>
        </w:r>
      </w:ins>
      <w:r w:rsidRPr="007D5122">
        <w:rPr>
          <w:i/>
        </w:rPr>
        <w:t>Sun</w:t>
      </w:r>
      <w:r w:rsidRPr="00BA4D12">
        <w:t xml:space="preserve"> joined the fray with a two-inch headline </w:t>
      </w:r>
      <w:r w:rsidRPr="006308EC">
        <w:t>“</w:t>
      </w:r>
      <w:r w:rsidRPr="00BA4D12">
        <w:t>Race to Save the Babies</w:t>
      </w:r>
      <w:r w:rsidRPr="006308EC">
        <w:t>”</w:t>
      </w:r>
      <w:r w:rsidRPr="00BA4D12">
        <w:t xml:space="preserve"> (</w:t>
      </w:r>
      <w:ins w:id="5199" w:author="Patterson Lamb" w:date="2014-08-12T11:08:00Z">
        <w:r>
          <w:t xml:space="preserve">28 </w:t>
        </w:r>
      </w:ins>
      <w:r w:rsidRPr="00BA4D12">
        <w:t xml:space="preserve">October </w:t>
      </w:r>
      <w:del w:id="5200" w:author="Patterson Lamb" w:date="2014-08-12T11:08:00Z">
        <w:r w:rsidRPr="00BA4D12" w:rsidDel="00010C0A">
          <w:delText xml:space="preserve">28, </w:delText>
        </w:r>
      </w:del>
      <w:r w:rsidRPr="00BA4D12">
        <w:t>1983</w:t>
      </w:r>
      <w:del w:id="5201" w:author="Patterson Lamb" w:date="2014-08-12T11:08:00Z">
        <w:r w:rsidRPr="00BA4D12" w:rsidDel="00010C0A">
          <w:delText>.</w:delText>
        </w:r>
      </w:del>
      <w:r w:rsidRPr="00BA4D12">
        <w:t>)</w:t>
      </w:r>
      <w:ins w:id="5202" w:author="Patterson Lamb" w:date="2014-08-12T11:08:00Z">
        <w:r>
          <w:t>.</w:t>
        </w:r>
      </w:ins>
      <w:r w:rsidRPr="00BA4D12">
        <w:t xml:space="preserve"> An enormous aid operation ensued, fueled by popular support. Aid workers were now swamped with clumsy news teams eager for a story. It was the biggest news item to come </w:t>
      </w:r>
      <w:r w:rsidRPr="006308EC">
        <w:t>“</w:t>
      </w:r>
      <w:r w:rsidRPr="00BA4D12">
        <w:t>out of Africa</w:t>
      </w:r>
      <w:r w:rsidRPr="006308EC">
        <w:t>”</w:t>
      </w:r>
      <w:r w:rsidRPr="00BA4D12">
        <w:t xml:space="preserve"> in the 1980s.</w:t>
      </w:r>
      <w:r w:rsidRPr="00BA4D12">
        <w:rPr>
          <w:vertAlign w:val="superscript"/>
        </w:rPr>
        <w:endnoteReference w:id="735"/>
      </w:r>
    </w:p>
    <w:p w:rsidR="005600E9" w:rsidRPr="00BA4D12" w:rsidRDefault="005600E9" w:rsidP="001A4F98">
      <w:pPr>
        <w:pStyle w:val="para"/>
      </w:pPr>
      <w:r w:rsidRPr="00BA4D12">
        <w:t>Extraordinary though these events were, they did not secure the cultural revolution in NGOs. This was left up to the pop star</w:t>
      </w:r>
      <w:r w:rsidRPr="003C478B">
        <w:t xml:space="preserve"> </w:t>
      </w:r>
      <w:r w:rsidRPr="006308EC">
        <w:t>–</w:t>
      </w:r>
      <w:r w:rsidRPr="003C478B">
        <w:t xml:space="preserve"> </w:t>
      </w:r>
      <w:r w:rsidRPr="00BA4D12">
        <w:t>Bob Geldof</w:t>
      </w:r>
      <w:r w:rsidRPr="003C478B">
        <w:t xml:space="preserve"> </w:t>
      </w:r>
      <w:r w:rsidRPr="006308EC">
        <w:t>–</w:t>
      </w:r>
      <w:r w:rsidRPr="003C478B">
        <w:t xml:space="preserve"> </w:t>
      </w:r>
      <w:r w:rsidRPr="00BA4D12">
        <w:t xml:space="preserve">who saw the Amin-Buerk footage. He responded by recording the single </w:t>
      </w:r>
      <w:r w:rsidRPr="007D5122">
        <w:rPr>
          <w:i/>
        </w:rPr>
        <w:t>Do They Know It</w:t>
      </w:r>
      <w:r w:rsidRPr="006308EC">
        <w:rPr>
          <w:i/>
        </w:rPr>
        <w:t>’</w:t>
      </w:r>
      <w:r w:rsidRPr="007D5122">
        <w:rPr>
          <w:i/>
        </w:rPr>
        <w:t>s Christmas?</w:t>
      </w:r>
      <w:r w:rsidRPr="00BA4D12">
        <w:t xml:space="preserve">, a record that sought to </w:t>
      </w:r>
      <w:r w:rsidRPr="006308EC">
        <w:t>“</w:t>
      </w:r>
      <w:r w:rsidRPr="00BA4D12">
        <w:t>save the world at Christmas time,</w:t>
      </w:r>
      <w:r w:rsidRPr="006308EC">
        <w:t>”</w:t>
      </w:r>
      <w:r w:rsidRPr="00BA4D12">
        <w:t xml:space="preserve"> under the name </w:t>
      </w:r>
      <w:r w:rsidRPr="006308EC">
        <w:t>“</w:t>
      </w:r>
      <w:r w:rsidRPr="00BA4D12">
        <w:t>Band Aid.</w:t>
      </w:r>
      <w:r w:rsidRPr="006308EC">
        <w:t>”</w:t>
      </w:r>
      <w:r w:rsidRPr="00BA4D12">
        <w:rPr>
          <w:vertAlign w:val="superscript"/>
        </w:rPr>
        <w:endnoteReference w:id="736"/>
      </w:r>
      <w:r w:rsidRPr="00BA4D12">
        <w:t xml:space="preserve"> Geldof</w:t>
      </w:r>
      <w:r w:rsidRPr="006308EC">
        <w:t>’</w:t>
      </w:r>
      <w:r w:rsidRPr="00BA4D12">
        <w:t>s energy fueled a media circus around the famine; he emerged as the self-appointed voice of the people. As a concerned, independent, and active citizen, he considered himself to be empowered and entitled to confront politicians and governments on the level of their commitment to the South. Geldof</w:t>
      </w:r>
      <w:r w:rsidRPr="006308EC">
        <w:t>’</w:t>
      </w:r>
      <w:r w:rsidRPr="00BA4D12">
        <w:t>s abrasive approach opened a surprising number of doors, to the consternation of more established and experienced development professionals.</w:t>
      </w:r>
      <w:r w:rsidRPr="00BA4D12">
        <w:rPr>
          <w:vertAlign w:val="superscript"/>
        </w:rPr>
        <w:endnoteReference w:id="737"/>
      </w:r>
    </w:p>
    <w:p w:rsidR="005600E9" w:rsidRPr="00BA4D12" w:rsidRDefault="005600E9" w:rsidP="001A4F98">
      <w:pPr>
        <w:pStyle w:val="para"/>
      </w:pPr>
      <w:r w:rsidRPr="00BA4D12">
        <w:t xml:space="preserve">The Band Aid saga culminated in the legendary Live Aid Concert of July 1985. Staged simultaneously at Wembley Arena and the JFK Stadium in Philadelphia, it was sixteen hours long, beamed via </w:t>
      </w:r>
      <w:del w:id="5210" w:author="Patterson Lamb" w:date="2014-08-12T11:09:00Z">
        <w:r w:rsidRPr="00BA4D12" w:rsidDel="00010C0A">
          <w:delText xml:space="preserve">13 </w:delText>
        </w:r>
      </w:del>
      <w:ins w:id="5211" w:author="Patterson Lamb" w:date="2014-08-12T11:09:00Z">
        <w:r>
          <w:t>thirteen</w:t>
        </w:r>
        <w:r w:rsidRPr="00BA4D12">
          <w:t xml:space="preserve"> </w:t>
        </w:r>
      </w:ins>
      <w:r w:rsidRPr="00BA4D12">
        <w:t>satellites to 120 nations and an estimated 1.6 billion people, a third of the world</w:t>
      </w:r>
      <w:r w:rsidRPr="006308EC">
        <w:t>’</w:t>
      </w:r>
      <w:r w:rsidRPr="00BA4D12">
        <w:t xml:space="preserve">s population. It was the </w:t>
      </w:r>
      <w:r w:rsidRPr="006308EC">
        <w:t>“</w:t>
      </w:r>
      <w:r w:rsidRPr="00BA4D12">
        <w:t>biggest [philanthropic] music concert in history.</w:t>
      </w:r>
      <w:r w:rsidRPr="006308EC">
        <w:t>”</w:t>
      </w:r>
      <w:r w:rsidRPr="00BA4D12">
        <w:rPr>
          <w:vertAlign w:val="superscript"/>
        </w:rPr>
        <w:endnoteReference w:id="738"/>
      </w:r>
      <w:r w:rsidRPr="00BA4D12">
        <w:t xml:space="preserve"> Frenzied performances were punctuated with appeals from an exhausted Geldof bullying people to part with their money now and the by-now iconic footage of starving people, including, most particularly, the Amin/Buerk report.</w:t>
      </w:r>
      <w:r w:rsidRPr="00BA4D12">
        <w:rPr>
          <w:vertAlign w:val="superscript"/>
        </w:rPr>
        <w:endnoteReference w:id="739"/>
      </w:r>
      <w:r w:rsidRPr="00BA4D12">
        <w:t xml:space="preserve"> Substantial quantities of money poured in during and after the event to the tune of U</w:t>
      </w:r>
      <w:ins w:id="5213" w:author="Patterson Lamb" w:date="2014-08-12T11:09:00Z">
        <w:r>
          <w:t>.</w:t>
        </w:r>
      </w:ins>
      <w:r w:rsidRPr="00BA4D12">
        <w:t>S</w:t>
      </w:r>
      <w:ins w:id="5214" w:author="Patterson Lamb" w:date="2014-08-12T11:09:00Z">
        <w:r>
          <w:t>.</w:t>
        </w:r>
      </w:ins>
      <w:r w:rsidRPr="00BA4D12">
        <w:t xml:space="preserve"> $60,000 a month in 1985.</w:t>
      </w:r>
      <w:r w:rsidRPr="00BA4D12">
        <w:rPr>
          <w:vertAlign w:val="superscript"/>
        </w:rPr>
        <w:endnoteReference w:id="740"/>
      </w:r>
      <w:r w:rsidRPr="00BA4D12">
        <w:t xml:space="preserve"> The Band Aid Trust eventually raised </w:t>
      </w:r>
      <w:r w:rsidRPr="006308EC">
        <w:t>£</w:t>
      </w:r>
      <w:r w:rsidRPr="00BA4D12">
        <w:t>144 million worldwide.</w:t>
      </w:r>
      <w:r w:rsidRPr="00BA4D12">
        <w:rPr>
          <w:vertAlign w:val="superscript"/>
        </w:rPr>
        <w:endnoteReference w:id="741"/>
      </w:r>
      <w:r w:rsidRPr="00BA4D12">
        <w:t xml:space="preserve"> Live Aid secured populism a place in charity fundraising</w:t>
      </w:r>
      <w:del w:id="5217" w:author="Patterson Lamb" w:date="2014-08-12T11:10:00Z">
        <w:r w:rsidRPr="00BA4D12" w:rsidDel="00010C0A">
          <w:delText>,</w:delText>
        </w:r>
      </w:del>
      <w:r w:rsidRPr="00BA4D12">
        <w:t xml:space="preserve"> and spawned a succession of similar events, but for development NGOs it created a precedent both alarming and seductive. It showed how people could be mobilized behind development. The crucial question was</w:t>
      </w:r>
      <w:del w:id="5218" w:author="Patterson Lamb" w:date="2014-08-12T11:10:00Z">
        <w:r w:rsidRPr="00BA4D12" w:rsidDel="00010C0A">
          <w:delText>:</w:delText>
        </w:r>
      </w:del>
      <w:ins w:id="5219" w:author="Patterson Lamb" w:date="2014-08-12T11:10:00Z">
        <w:r>
          <w:t>,</w:t>
        </w:r>
      </w:ins>
      <w:r w:rsidRPr="00BA4D12">
        <w:t xml:space="preserve"> at what price?</w:t>
      </w:r>
    </w:p>
    <w:p w:rsidR="005600E9" w:rsidRPr="00BA4D12" w:rsidRDefault="005600E9" w:rsidP="001A4F98">
      <w:pPr>
        <w:pStyle w:val="para"/>
      </w:pPr>
      <w:r w:rsidRPr="00BA4D12">
        <w:t>For many who worked in the development field, particularly those who had striven against public indifference, the success of Band Aid warranted investigation, in part because it seemed that the media and the NNGOs had dehistoricized, depoliticized, and trivialized the complex and life-threatening issue of famine by reducing it to an issue of money and food. By opting for money over truth, they had privileged a</w:t>
      </w:r>
      <w:r w:rsidRPr="007D5122">
        <w:rPr>
          <w:i/>
        </w:rPr>
        <w:t xml:space="preserve"> negative</w:t>
      </w:r>
      <w:r w:rsidRPr="00BA4D12">
        <w:t xml:space="preserve"> image of Africa. Once more constituted as </w:t>
      </w:r>
      <w:r w:rsidRPr="006308EC">
        <w:t>“</w:t>
      </w:r>
      <w:r w:rsidRPr="00BA4D12">
        <w:t>other</w:t>
      </w:r>
      <w:r w:rsidRPr="006308EC">
        <w:t>”</w:t>
      </w:r>
      <w:r w:rsidRPr="003C478B">
        <w:t xml:space="preserve"> </w:t>
      </w:r>
      <w:r w:rsidRPr="006308EC">
        <w:t>–</w:t>
      </w:r>
      <w:r w:rsidRPr="003C478B">
        <w:t xml:space="preserve"> </w:t>
      </w:r>
      <w:r w:rsidRPr="00BA4D12">
        <w:t xml:space="preserve">the </w:t>
      </w:r>
      <w:r w:rsidRPr="006308EC">
        <w:t>“</w:t>
      </w:r>
      <w:r w:rsidRPr="00BA4D12">
        <w:t>Dark Continent</w:t>
      </w:r>
      <w:r w:rsidRPr="006308EC">
        <w:t>”</w:t>
      </w:r>
      <w:r w:rsidRPr="003C478B">
        <w:t xml:space="preserve"> </w:t>
      </w:r>
      <w:r w:rsidRPr="006308EC">
        <w:t>–</w:t>
      </w:r>
      <w:r w:rsidRPr="003C478B">
        <w:t xml:space="preserve"> </w:t>
      </w:r>
      <w:r w:rsidRPr="00BA4D12">
        <w:t>it was lastingly inscribed in the minds of millions as a timeless space where a biblical famine</w:t>
      </w:r>
      <w:ins w:id="5220" w:author="Patterson Lamb" w:date="2014-08-12T11:10:00Z">
        <w:r>
          <w:t>,</w:t>
        </w:r>
      </w:ins>
      <w:r w:rsidRPr="003C478B">
        <w:t xml:space="preserve"> </w:t>
      </w:r>
      <w:del w:id="5221" w:author="Patterson Lamb" w:date="2014-08-12T11:10:00Z">
        <w:r w:rsidRPr="006308EC" w:rsidDel="00010C0A">
          <w:delText>–</w:delText>
        </w:r>
        <w:r w:rsidRPr="003C478B" w:rsidDel="00010C0A">
          <w:delText xml:space="preserve"> </w:delText>
        </w:r>
      </w:del>
      <w:r w:rsidRPr="00BA4D12">
        <w:t>an event alien to the modern industrial West</w:t>
      </w:r>
      <w:ins w:id="5222" w:author="Patterson Lamb" w:date="2014-08-12T11:10:00Z">
        <w:r>
          <w:t>,</w:t>
        </w:r>
      </w:ins>
      <w:r w:rsidRPr="003C478B">
        <w:t xml:space="preserve"> </w:t>
      </w:r>
      <w:del w:id="5223" w:author="Patterson Lamb" w:date="2014-08-12T11:10:00Z">
        <w:r w:rsidRPr="006308EC" w:rsidDel="00010C0A">
          <w:delText>–</w:delText>
        </w:r>
        <w:r w:rsidRPr="003C478B" w:rsidDel="00010C0A">
          <w:delText xml:space="preserve"> </w:delText>
        </w:r>
      </w:del>
      <w:r w:rsidRPr="00BA4D12">
        <w:t>could unfold without resistance.</w:t>
      </w:r>
      <w:r w:rsidRPr="00BA4D12">
        <w:rPr>
          <w:vertAlign w:val="superscript"/>
        </w:rPr>
        <w:endnoteReference w:id="742"/>
      </w:r>
      <w:r w:rsidRPr="00BA4D12">
        <w:t xml:space="preserve"> Ethiopia, which became synonymous with Africa, was depicted as a country, poor to begin with, brought to its knees by famine, and needing outside assistance to feed itself on a scale without historical precedent.</w:t>
      </w:r>
      <w:r w:rsidRPr="00BA4D12">
        <w:rPr>
          <w:vertAlign w:val="superscript"/>
        </w:rPr>
        <w:endnoteReference w:id="743"/>
      </w:r>
    </w:p>
    <w:p w:rsidR="005600E9" w:rsidRPr="00BA4D12" w:rsidRDefault="005600E9" w:rsidP="001A4F98">
      <w:pPr>
        <w:pStyle w:val="para"/>
      </w:pPr>
      <w:r w:rsidRPr="00BA4D12">
        <w:t xml:space="preserve">Northern audiences, whose popular belief was that Africa was poor and underdeveloped, now had proof. African nations were visually depicted as passive nations constantly threatened by the possibility of a </w:t>
      </w:r>
      <w:r w:rsidRPr="006308EC">
        <w:t>“</w:t>
      </w:r>
      <w:r w:rsidRPr="00BA4D12">
        <w:t>natural disaster</w:t>
      </w:r>
      <w:r w:rsidRPr="006308EC">
        <w:t>”</w:t>
      </w:r>
      <w:r w:rsidRPr="00BA4D12">
        <w:t xml:space="preserve"> and dependent on Western </w:t>
      </w:r>
      <w:del w:id="5224" w:author="Patterson Lamb" w:date="2014-08-12T11:11:00Z">
        <w:r w:rsidRPr="00BA4D12" w:rsidDel="00010C0A">
          <w:delText xml:space="preserve">good </w:delText>
        </w:r>
      </w:del>
      <w:ins w:id="5225" w:author="Patterson Lamb" w:date="2014-08-12T11:11:00Z">
        <w:r>
          <w:t>good</w:t>
        </w:r>
      </w:ins>
      <w:r w:rsidRPr="00BA4D12">
        <w:t>will and assistance.</w:t>
      </w:r>
      <w:r w:rsidRPr="00BA4D12">
        <w:rPr>
          <w:vertAlign w:val="superscript"/>
        </w:rPr>
        <w:endnoteReference w:id="744"/>
      </w:r>
      <w:r w:rsidRPr="00BA4D12">
        <w:t xml:space="preserve"> Both the media and the NGOs made full and frequent use of images of starving Africans, most particularly women and children.</w:t>
      </w:r>
      <w:r w:rsidRPr="00BA4D12">
        <w:rPr>
          <w:vertAlign w:val="superscript"/>
        </w:rPr>
        <w:endnoteReference w:id="745"/>
      </w:r>
      <w:r w:rsidRPr="00BA4D12">
        <w:t xml:space="preserve"> They used and popularized a predominantly negative image of Africa and Africans. Africans were mostly photographed when they were powerless to refuse. Repeatedly</w:t>
      </w:r>
      <w:ins w:id="5236" w:author="Patterson Lamb" w:date="2014-08-12T11:11:00Z">
        <w:r>
          <w:t>,</w:t>
        </w:r>
      </w:ins>
      <w:r w:rsidRPr="00BA4D12">
        <w:t xml:space="preserve"> individual African subjects went unidentified in photos and were used to incarnate the timeless mass of starving Africans.</w:t>
      </w:r>
      <w:r w:rsidRPr="00BA4D12">
        <w:rPr>
          <w:vertAlign w:val="superscript"/>
        </w:rPr>
        <w:endnoteReference w:id="746"/>
      </w:r>
      <w:r w:rsidRPr="00BA4D12">
        <w:t xml:space="preserve"> For a respected Southern partner who prepared a Zimbabwe report on news coverage of the Ethiopian famine, these images were disturbing:</w:t>
      </w:r>
    </w:p>
    <w:p w:rsidR="005600E9" w:rsidRPr="00BA4D12" w:rsidRDefault="005600E9" w:rsidP="001A4F98">
      <w:pPr>
        <w:pStyle w:val="Ext"/>
      </w:pPr>
      <w:r w:rsidRPr="00BA4D12">
        <w:t xml:space="preserve">Images represent people. </w:t>
      </w:r>
      <w:del w:id="5240" w:author="Patterson Lamb" w:date="2014-08-12T11:11:00Z">
        <w:r w:rsidRPr="006308EC" w:rsidDel="00010C0A">
          <w:delText>…</w:delText>
        </w:r>
      </w:del>
      <w:ins w:id="5241" w:author="Patterson Lamb" w:date="2014-08-12T11:11:00Z">
        <w:r>
          <w:t xml:space="preserve">. . . </w:t>
        </w:r>
      </w:ins>
      <w:r w:rsidRPr="00BA4D12">
        <w:t>Images should not be applied en masse, but to individuals; to people with dignity, with an identity. When images lose their identity, they become a way of looking down on people</w:t>
      </w:r>
      <w:del w:id="5242" w:author="Patterson Lamb" w:date="2014-08-12T11:12:00Z">
        <w:r w:rsidRPr="006308EC" w:rsidDel="00010C0A">
          <w:delText>…</w:delText>
        </w:r>
      </w:del>
      <w:ins w:id="5243" w:author="Patterson Lamb" w:date="2014-08-12T11:12:00Z">
        <w:r>
          <w:t xml:space="preserve">. . . . </w:t>
        </w:r>
      </w:ins>
      <w:r w:rsidRPr="00BA4D12">
        <w:t>It seems to be that if you respect somebody you want to learn their name</w:t>
      </w:r>
      <w:del w:id="5244" w:author="Patterson Lamb" w:date="2014-08-12T11:12:00Z">
        <w:r w:rsidRPr="006308EC" w:rsidDel="00010C0A">
          <w:delText>…</w:delText>
        </w:r>
      </w:del>
      <w:ins w:id="5245" w:author="Patterson Lamb" w:date="2014-08-12T11:12:00Z">
        <w:r>
          <w:t xml:space="preserve"> . . . </w:t>
        </w:r>
      </w:ins>
      <w:r w:rsidRPr="00BA4D12">
        <w:t>you want to know them as individuals. But the way that</w:t>
      </w:r>
      <w:del w:id="5246" w:author="Patterson Lamb" w:date="2014-08-12T11:12:00Z">
        <w:r w:rsidRPr="006308EC" w:rsidDel="00010C0A">
          <w:delText>…</w:delText>
        </w:r>
      </w:del>
      <w:ins w:id="5247" w:author="Patterson Lamb" w:date="2014-08-12T11:12:00Z">
        <w:r>
          <w:t xml:space="preserve"> . . . </w:t>
        </w:r>
      </w:ins>
      <w:r w:rsidRPr="00BA4D12">
        <w:t>African people [were portrayed] is as if they were not people at all.</w:t>
      </w:r>
      <w:r w:rsidRPr="00BA4D12">
        <w:rPr>
          <w:vertAlign w:val="superscript"/>
        </w:rPr>
        <w:endnoteReference w:id="747"/>
      </w:r>
    </w:p>
    <w:p w:rsidR="005600E9" w:rsidRPr="00BA4D12" w:rsidRDefault="005600E9" w:rsidP="001A4F98">
      <w:pPr>
        <w:pStyle w:val="para-no-indent"/>
      </w:pPr>
      <w:r w:rsidRPr="00BA4D12">
        <w:t xml:space="preserve">African </w:t>
      </w:r>
      <w:r w:rsidRPr="007D5122">
        <w:rPr>
          <w:i/>
        </w:rPr>
        <w:t>subjects</w:t>
      </w:r>
      <w:r w:rsidRPr="00BA4D12">
        <w:t xml:space="preserve"> were represented as the passive recipients of aid</w:t>
      </w:r>
      <w:r w:rsidRPr="003C478B">
        <w:t xml:space="preserve"> </w:t>
      </w:r>
      <w:r w:rsidRPr="006308EC">
        <w:t>–</w:t>
      </w:r>
      <w:r w:rsidRPr="003C478B">
        <w:t xml:space="preserve"> </w:t>
      </w:r>
      <w:r w:rsidRPr="007D5122">
        <w:rPr>
          <w:i/>
        </w:rPr>
        <w:t>objects</w:t>
      </w:r>
      <w:r w:rsidRPr="00BA4D12">
        <w:t xml:space="preserve"> of development</w:t>
      </w:r>
      <w:r w:rsidRPr="003C478B">
        <w:t xml:space="preserve"> </w:t>
      </w:r>
      <w:r w:rsidRPr="006308EC">
        <w:t>–</w:t>
      </w:r>
      <w:r w:rsidRPr="003C478B">
        <w:t xml:space="preserve"> </w:t>
      </w:r>
      <w:r w:rsidRPr="00BA4D12">
        <w:t>who had no voice, no identity, and no contribution to make during the crisis. The West, in contrast, appeared full of active subjects: development workers, fundraisers, journalists, or world citizens.</w:t>
      </w:r>
      <w:r w:rsidRPr="00BA4D12">
        <w:rPr>
          <w:vertAlign w:val="superscript"/>
        </w:rPr>
        <w:endnoteReference w:id="748"/>
      </w:r>
      <w:r w:rsidRPr="00BA4D12">
        <w:t xml:space="preserve"> Such critics argued, echoing Lissner, that these negative images were both counterproductive and untrue. Untrue, because the peoples of Africa were active and resourceful, engaged in diverse and effective strategies to circumvent the possibility of starvation. Counterproductive, because negative images were self-fulfilling prophecies. They attracted the wrong type of development and development agencies: those </w:t>
      </w:r>
      <w:del w:id="5249" w:author="Patterson Lamb" w:date="2014-08-12T11:13:00Z">
        <w:r w:rsidRPr="00BA4D12" w:rsidDel="00010C0A">
          <w:delText xml:space="preserve">which </w:delText>
        </w:r>
      </w:del>
      <w:ins w:id="5250" w:author="Patterson Lamb" w:date="2014-08-12T11:13:00Z">
        <w:r>
          <w:t>that</w:t>
        </w:r>
        <w:r w:rsidRPr="00BA4D12">
          <w:t xml:space="preserve"> </w:t>
        </w:r>
      </w:ins>
      <w:r w:rsidRPr="00BA4D12">
        <w:t xml:space="preserve">encouraged dependence rather than </w:t>
      </w:r>
      <w:r w:rsidRPr="006308EC">
        <w:t>“</w:t>
      </w:r>
      <w:r w:rsidRPr="00BA4D12">
        <w:t>empowerment,</w:t>
      </w:r>
      <w:r w:rsidRPr="006308EC">
        <w:t>”</w:t>
      </w:r>
      <w:r w:rsidRPr="00BA4D12">
        <w:t xml:space="preserve"> </w:t>
      </w:r>
      <w:r w:rsidRPr="006308EC">
        <w:t>“</w:t>
      </w:r>
      <w:r w:rsidRPr="00BA4D12">
        <w:t>dialogue,</w:t>
      </w:r>
      <w:r w:rsidRPr="006308EC">
        <w:t>”</w:t>
      </w:r>
      <w:r w:rsidRPr="00BA4D12">
        <w:t xml:space="preserve"> or </w:t>
      </w:r>
      <w:r w:rsidRPr="006308EC">
        <w:t>“</w:t>
      </w:r>
      <w:r w:rsidRPr="00BA4D12">
        <w:t>self-reliance.</w:t>
      </w:r>
      <w:r w:rsidRPr="006308EC">
        <w:t>”</w:t>
      </w:r>
      <w:r w:rsidRPr="00BA4D12">
        <w:rPr>
          <w:vertAlign w:val="superscript"/>
        </w:rPr>
        <w:endnoteReference w:id="749"/>
      </w:r>
    </w:p>
    <w:p w:rsidR="005600E9" w:rsidRPr="00BA4D12" w:rsidRDefault="005600E9" w:rsidP="001A4F98">
      <w:pPr>
        <w:pStyle w:val="para"/>
      </w:pPr>
      <w:r w:rsidRPr="00BA4D12">
        <w:t>In response to such criticism, thirteen countries participated in the</w:t>
      </w:r>
      <w:r w:rsidRPr="007D5122">
        <w:rPr>
          <w:i/>
        </w:rPr>
        <w:t xml:space="preserve"> Images of Africa</w:t>
      </w:r>
      <w:r w:rsidRPr="00BA4D12">
        <w:t xml:space="preserve"> survey, which attempted to understand why these images were produced.</w:t>
      </w:r>
      <w:r w:rsidRPr="00BA4D12">
        <w:rPr>
          <w:vertAlign w:val="superscript"/>
        </w:rPr>
        <w:endnoteReference w:id="750"/>
      </w:r>
      <w:r w:rsidRPr="00BA4D12">
        <w:t xml:space="preserve"> They concluded that none of the image-purveyors </w:t>
      </w:r>
      <w:r w:rsidRPr="006308EC">
        <w:t>–</w:t>
      </w:r>
      <w:r w:rsidRPr="00BA4D12">
        <w:t xml:space="preserve"> NGOs, the media, or Band Aid </w:t>
      </w:r>
      <w:r w:rsidRPr="006308EC">
        <w:t>–</w:t>
      </w:r>
      <w:r w:rsidRPr="00BA4D12">
        <w:t xml:space="preserve"> had made a concerted effort to address and broadcast positive indigenous efforts to allay the crisis. NNGOs had produced educational materials, but only after the event. Less resourced, less attractive, with more restricted circulation than their fundraising counterparts, these more enlightened images and messages had not reached a comparable audience.</w:t>
      </w:r>
      <w:r w:rsidRPr="00BA4D12">
        <w:rPr>
          <w:vertAlign w:val="superscript"/>
        </w:rPr>
        <w:endnoteReference w:id="751"/>
      </w:r>
      <w:r w:rsidRPr="00BA4D12">
        <w:t xml:space="preserve"> These </w:t>
      </w:r>
      <w:r w:rsidRPr="007D5122">
        <w:rPr>
          <w:i/>
        </w:rPr>
        <w:t>positive</w:t>
      </w:r>
      <w:r w:rsidRPr="00BA4D12">
        <w:t xml:space="preserve"> images of development</w:t>
      </w:r>
      <w:del w:id="5255" w:author="Patterson Lamb" w:date="2014-08-12T11:14:00Z">
        <w:r w:rsidRPr="00BA4D12" w:rsidDel="00010C0A">
          <w:delText>,</w:delText>
        </w:r>
      </w:del>
      <w:ins w:id="5256" w:author="Patterson Lamb" w:date="2014-08-12T11:14:00Z">
        <w:r>
          <w:t xml:space="preserve"> –</w:t>
        </w:r>
      </w:ins>
      <w:r w:rsidRPr="00BA4D12">
        <w:t xml:space="preserve"> in which subjects participated, were self-reliant</w:t>
      </w:r>
      <w:ins w:id="5257" w:author="Patterson Lamb" w:date="2014-08-12T11:14:00Z">
        <w:r>
          <w:t>,</w:t>
        </w:r>
      </w:ins>
      <w:del w:id="5258" w:author="Patterson Lamb" w:date="2014-08-12T11:14:00Z">
        <w:r w:rsidRPr="00BA4D12" w:rsidDel="00010C0A">
          <w:delText>,</w:delText>
        </w:r>
      </w:del>
      <w:r w:rsidRPr="00BA4D12">
        <w:t xml:space="preserve"> and </w:t>
      </w:r>
      <w:ins w:id="5259" w:author="Patterson Lamb" w:date="2014-08-12T11:14:00Z">
        <w:r>
          <w:t xml:space="preserve">were </w:t>
        </w:r>
      </w:ins>
      <w:r w:rsidRPr="00BA4D12">
        <w:t>self-determined</w:t>
      </w:r>
      <w:ins w:id="5260" w:author="Patterson Lamb" w:date="2014-08-12T11:14:00Z">
        <w:r>
          <w:t xml:space="preserve"> –</w:t>
        </w:r>
      </w:ins>
      <w:r w:rsidRPr="00BA4D12">
        <w:t xml:space="preserve"> had simply not been available to Northern publics.</w:t>
      </w:r>
      <w:r w:rsidRPr="00BA4D12">
        <w:rPr>
          <w:vertAlign w:val="superscript"/>
        </w:rPr>
        <w:endnoteReference w:id="752"/>
      </w:r>
      <w:r w:rsidRPr="00BA4D12">
        <w:t xml:space="preserve"> The </w:t>
      </w:r>
      <w:r w:rsidRPr="007D5122">
        <w:rPr>
          <w:i/>
        </w:rPr>
        <w:t xml:space="preserve">Images of Africa </w:t>
      </w:r>
      <w:r w:rsidRPr="00BA4D12">
        <w:t>report concluded that although NNGOs had had the opportunity to portray the crisis in a different light, they had not done so.</w:t>
      </w:r>
    </w:p>
    <w:p w:rsidR="005600E9" w:rsidRPr="00BA4D12" w:rsidRDefault="005600E9" w:rsidP="001A4F98">
      <w:pPr>
        <w:pStyle w:val="para"/>
      </w:pPr>
      <w:r w:rsidRPr="00BA4D12">
        <w:t>This moment marked a decisive shift. Response to the coverage of the Ethiopian famine moved the question of image to center stage. It caused NNGOs to reconcile the agendas of education and fundraising by making the images that both these sections produced consistent with institutional image and development practice. Beginning in the late 1980s, the more visionary NGOs came to be guided by the belief that</w:t>
      </w:r>
      <w:del w:id="5262" w:author="Patterson Lamb" w:date="2014-08-12T11:15:00Z">
        <w:r w:rsidRPr="00BA4D12" w:rsidDel="00010C0A">
          <w:delText>:</w:delText>
        </w:r>
      </w:del>
      <w:r w:rsidRPr="00BA4D12">
        <w:t xml:space="preserve"> </w:t>
      </w:r>
      <w:r w:rsidRPr="006308EC">
        <w:t>“</w:t>
      </w:r>
      <w:ins w:id="5263" w:author="Patterson Lamb" w:date="2014-08-12T11:15:00Z">
        <w:r>
          <w:t>t</w:t>
        </w:r>
      </w:ins>
      <w:del w:id="5264" w:author="Patterson Lamb" w:date="2014-08-12T11:15:00Z">
        <w:r w:rsidRPr="00BA4D12" w:rsidDel="00010C0A">
          <w:delText>[T]</w:delText>
        </w:r>
      </w:del>
      <w:r w:rsidRPr="00BA4D12">
        <w:t>he problem of images and perception cannot be separated from the methodology of intervention.</w:t>
      </w:r>
      <w:r w:rsidRPr="006308EC">
        <w:t>”</w:t>
      </w:r>
      <w:r w:rsidRPr="00BA4D12">
        <w:rPr>
          <w:vertAlign w:val="superscript"/>
        </w:rPr>
        <w:endnoteReference w:id="753"/>
      </w:r>
    </w:p>
    <w:p w:rsidR="005600E9" w:rsidRPr="00BA4D12" w:rsidRDefault="005600E9" w:rsidP="001A4F98">
      <w:pPr>
        <w:pStyle w:val="para"/>
      </w:pPr>
      <w:r w:rsidRPr="00BA4D12">
        <w:t xml:space="preserve">Media and NGO response to the Ethiopian famine also showed that money had saved lives, and that a broad level of popular concern regarding the developing world could be </w:t>
      </w:r>
      <w:r w:rsidRPr="006308EC">
        <w:t>–</w:t>
      </w:r>
      <w:r w:rsidRPr="00BA4D12">
        <w:t xml:space="preserve"> and was </w:t>
      </w:r>
      <w:r w:rsidRPr="006308EC">
        <w:t>–</w:t>
      </w:r>
      <w:r w:rsidRPr="00BA4D12">
        <w:t xml:space="preserve"> stimulated. </w:t>
      </w:r>
      <w:r w:rsidRPr="00BA4D12">
        <w:rPr>
          <w:vertAlign w:val="superscript"/>
        </w:rPr>
        <w:endnoteReference w:id="754"/>
      </w:r>
      <w:r w:rsidRPr="00BA4D12">
        <w:t xml:space="preserve"> The events of 1984</w:t>
      </w:r>
      <w:r w:rsidRPr="006308EC">
        <w:t>–</w:t>
      </w:r>
      <w:r w:rsidRPr="00BA4D12">
        <w:t>5 convinced NGOs that image and practice were causally linked. This engendered several transformations: (1) in development organizations, which now viewed broadcasting the right image as a priority; (2) in the images themselves</w:t>
      </w:r>
      <w:del w:id="5265" w:author="Patterson Lamb" w:date="2014-08-12T11:16:00Z">
        <w:r w:rsidRPr="003C478B" w:rsidDel="00010C0A">
          <w:delText xml:space="preserve"> </w:delText>
        </w:r>
        <w:r w:rsidRPr="006308EC" w:rsidDel="00010C0A">
          <w:delText>–</w:delText>
        </w:r>
      </w:del>
      <w:ins w:id="5266" w:author="Patterson Lamb" w:date="2014-08-12T11:16:00Z">
        <w:r>
          <w:t>,</w:t>
        </w:r>
      </w:ins>
      <w:r w:rsidRPr="003C478B">
        <w:t xml:space="preserve"> </w:t>
      </w:r>
      <w:r w:rsidRPr="00BA4D12">
        <w:t>with noticeable increase in the production of</w:t>
      </w:r>
      <w:r w:rsidRPr="007D5122">
        <w:rPr>
          <w:i/>
        </w:rPr>
        <w:t xml:space="preserve"> positive</w:t>
      </w:r>
      <w:r w:rsidRPr="00BA4D12">
        <w:t xml:space="preserve"> images or balanced messages; (3) in representational practice, and in particular the creation of formal or informal guidelines on representational practice, which sought to impose constraints on the content and regulate the production of images. Finally, there was a reconsideration of the value of a more populist approach; indeed, NNGOs were loath to lose the constituency and support they had gained from Band Aid and Live Aid.</w:t>
      </w:r>
    </w:p>
    <w:p w:rsidR="005600E9" w:rsidRPr="00BA4D12" w:rsidRDefault="005600E9" w:rsidP="001A4F98">
      <w:pPr>
        <w:pStyle w:val="A"/>
      </w:pPr>
      <w:bookmarkStart w:id="5267" w:name="CBML_ch11_sec1_002"/>
      <w:r w:rsidRPr="00BA4D12">
        <w:t>Positively the Truth: New Turns in the Imaging of Development</w:t>
      </w:r>
    </w:p>
    <w:bookmarkEnd w:id="5267"/>
    <w:p w:rsidR="005600E9" w:rsidRPr="00BA4D12" w:rsidRDefault="005600E9" w:rsidP="001A4F98">
      <w:pPr>
        <w:pStyle w:val="para-no-indent"/>
      </w:pPr>
      <w:r w:rsidRPr="00BA4D12">
        <w:t xml:space="preserve">Having briefly considered the historical context in which the question of imagery achieved saliency, we can now consider the impact of such criticism on imagery itself. This section offers a reading of the </w:t>
      </w:r>
      <w:r w:rsidRPr="007D5122">
        <w:rPr>
          <w:i/>
        </w:rPr>
        <w:t>positive</w:t>
      </w:r>
      <w:r w:rsidRPr="00BA4D12">
        <w:t xml:space="preserve"> image emergent in the early 1990s. The reasons are threefold: First, to show how the codes and conventions of images of development are designed to </w:t>
      </w:r>
      <w:r w:rsidRPr="006308EC">
        <w:t>“</w:t>
      </w:r>
      <w:r w:rsidRPr="00BA4D12">
        <w:t>make sense.</w:t>
      </w:r>
      <w:r w:rsidRPr="006308EC">
        <w:t>”</w:t>
      </w:r>
      <w:r w:rsidRPr="00BA4D12">
        <w:t xml:space="preserve"> Second, to suggest why positive images and negative images are, in effect, two sides of the same coin, buttressed by a realist understanding of representation. Finally, to propose that this </w:t>
      </w:r>
      <w:del w:id="5268" w:author="Patterson Lamb" w:date="2014-08-12T11:17:00Z">
        <w:r w:rsidRPr="00BA4D12" w:rsidDel="009B5C4B">
          <w:delText xml:space="preserve">this </w:delText>
        </w:r>
      </w:del>
      <w:r w:rsidRPr="00BA4D12">
        <w:t xml:space="preserve">adherence to the criterion of realism prevents new modes of representation from emerging. </w:t>
      </w:r>
      <w:del w:id="5269" w:author="Patterson Lamb" w:date="2014-08-12T11:18:00Z">
        <w:r w:rsidRPr="00BA4D12" w:rsidDel="009B5C4B">
          <w:delText>[</w:delText>
        </w:r>
        <w:r w:rsidRPr="006308EC" w:rsidDel="009B5C4B">
          <w:delText>…</w:delText>
        </w:r>
        <w:r w:rsidRPr="00BA4D12" w:rsidDel="009B5C4B">
          <w:delText>]</w:delText>
        </w:r>
      </w:del>
    </w:p>
    <w:p w:rsidR="005600E9" w:rsidRPr="00BA4D12" w:rsidRDefault="005600E9" w:rsidP="001A4F98">
      <w:pPr>
        <w:pStyle w:val="para"/>
      </w:pPr>
      <w:r w:rsidRPr="00BA4D12">
        <w:t>The poster image and press advertisement discussed here (</w:t>
      </w:r>
      <w:del w:id="5270" w:author="Newgen2" w:date="2014-11-08T20:44:00Z">
        <w:r w:rsidRPr="005D071C" w:rsidDel="008302A5">
          <w:rPr>
            <w:shd w:val="clear" w:color="auto" w:fill="C0C0C0"/>
          </w:rPr>
          <w:delText>Figs. 2</w:delText>
        </w:r>
        <w:r w:rsidRPr="003C478B" w:rsidDel="008302A5">
          <w:delText xml:space="preserve"> and </w:delText>
        </w:r>
        <w:r w:rsidRPr="005D071C" w:rsidDel="008302A5">
          <w:rPr>
            <w:shd w:val="clear" w:color="auto" w:fill="C0C0C0"/>
          </w:rPr>
          <w:delText>3</w:delText>
        </w:r>
      </w:del>
      <w:ins w:id="5271" w:author="Patterson Lamb" w:date="2014-08-12T11:18:00Z">
        <w:r>
          <w:t>Figures 11.2 and 11.3</w:t>
        </w:r>
      </w:ins>
      <w:r w:rsidRPr="00BA4D12">
        <w:t xml:space="preserve">) were produced by the British NGO Christian Aid for </w:t>
      </w:r>
      <w:r w:rsidRPr="006308EC">
        <w:t>“</w:t>
      </w:r>
      <w:r w:rsidRPr="00BA4D12">
        <w:t>Christian Aid Week</w:t>
      </w:r>
      <w:r w:rsidRPr="006308EC">
        <w:t>”</w:t>
      </w:r>
      <w:r w:rsidRPr="00BA4D12">
        <w:t xml:space="preserve"> in 1990. As the priming April communication materials for it</w:t>
      </w:r>
      <w:ins w:id="5272" w:author="Patterson Lamb" w:date="2014-08-12T11:19:00Z">
        <w:r>
          <w:t>s</w:t>
        </w:r>
      </w:ins>
      <w:r w:rsidRPr="00BA4D12">
        <w:t xml:space="preserve"> major annual fundraising drive, they occupied a prominent place in Christian Aid</w:t>
      </w:r>
      <w:r w:rsidRPr="006308EC">
        <w:t>’</w:t>
      </w:r>
      <w:r w:rsidRPr="00BA4D12">
        <w:t>s fundraising calendar that year. These advertisements were deliberately designed to be positive; they represent the first step toward</w:t>
      </w:r>
      <w:del w:id="5273" w:author="Patterson Lamb" w:date="2014-08-12T11:19:00Z">
        <w:r w:rsidRPr="00BA4D12" w:rsidDel="009B5C4B">
          <w:delText>s</w:delText>
        </w:r>
      </w:del>
      <w:r w:rsidRPr="00BA4D12">
        <w:t xml:space="preserve"> new strategies of representation for Christian Aid at the time.</w:t>
      </w:r>
      <w:r w:rsidRPr="00BA4D12">
        <w:rPr>
          <w:vertAlign w:val="superscript"/>
        </w:rPr>
        <w:endnoteReference w:id="755"/>
      </w:r>
    </w:p>
    <w:p w:rsidR="005600E9" w:rsidRPr="000F79A8" w:rsidRDefault="005600E9" w:rsidP="001A4F98">
      <w:pPr>
        <w:pStyle w:val="fig"/>
      </w:pPr>
      <w:r w:rsidRPr="000F79A8">
        <w:t>Fig. 11.2 Here</w:t>
      </w:r>
    </w:p>
    <w:p w:rsidR="005600E9" w:rsidRPr="00BA4D12" w:rsidRDefault="005600E9" w:rsidP="001A4F98">
      <w:pPr>
        <w:pStyle w:val="para"/>
      </w:pPr>
      <w:r w:rsidRPr="00BA4D12">
        <w:t>Christian Aid became well known for its distinct methods of communication and its adherence to new development ideals, which emphasized partnership, empowerment, and participation as principal development goals. These materials, although not typical of Christian Aid</w:t>
      </w:r>
      <w:r w:rsidRPr="006308EC">
        <w:t>’</w:t>
      </w:r>
      <w:r w:rsidRPr="00BA4D12">
        <w:t>s fundraising strategies in the long term, were definitively of the moment. They received widespread approval from other members of the British NGO community, who embraced these images as positive and as making the right kind of statement. This was partly attributable to their perceived political nature. The 1989</w:t>
      </w:r>
      <w:r w:rsidRPr="006308EC">
        <w:t>–</w:t>
      </w:r>
      <w:r w:rsidRPr="00BA4D12">
        <w:t>90 series of Christian Aid appeals, of which the poster and press advertisement formed a significant component, had a theme of bringing Third World problems closer to home</w:t>
      </w:r>
      <w:ins w:id="5274" w:author="Patterson Lamb" w:date="2014-08-12T11:19:00Z">
        <w:r>
          <w:t xml:space="preserve"> (Figure 11.3)</w:t>
        </w:r>
      </w:ins>
      <w:del w:id="5275" w:author="Patterson Lamb" w:date="2014-08-12T11:20:00Z">
        <w:r w:rsidRPr="00BA4D12" w:rsidDel="009B5C4B">
          <w:delText xml:space="preserve"> [</w:delText>
        </w:r>
      </w:del>
      <w:del w:id="5276" w:author="Newgen2" w:date="2014-11-08T20:44:00Z">
        <w:r w:rsidRPr="005D071C" w:rsidDel="008302A5">
          <w:rPr>
            <w:shd w:val="clear" w:color="auto" w:fill="C0C0C0"/>
          </w:rPr>
          <w:delText>Fig. 11.3</w:delText>
        </w:r>
      </w:del>
      <w:del w:id="5277" w:author="Patterson Lamb" w:date="2014-08-12T11:20:00Z">
        <w:r w:rsidRPr="00BA4D12" w:rsidDel="009B5C4B">
          <w:delText>]</w:delText>
        </w:r>
      </w:del>
      <w:r w:rsidRPr="00BA4D12">
        <w:t xml:space="preserve">. While the 1989 September poster and press advertisement urged </w:t>
      </w:r>
      <w:r w:rsidRPr="006308EC">
        <w:t>“</w:t>
      </w:r>
      <w:r w:rsidRPr="00BA4D12">
        <w:t>Make Water Public</w:t>
      </w:r>
      <w:r w:rsidRPr="006308EC">
        <w:t>”</w:t>
      </w:r>
      <w:r w:rsidRPr="00BA4D12">
        <w:t xml:space="preserve"> (in reference to the privatization of water in the </w:t>
      </w:r>
      <w:del w:id="5278" w:author="Patterson Lamb" w:date="2014-08-12T11:20:00Z">
        <w:r w:rsidRPr="00BA4D12" w:rsidDel="009B5C4B">
          <w:delText>UK</w:delText>
        </w:r>
      </w:del>
      <w:ins w:id="5279" w:author="Patterson Lamb" w:date="2014-08-12T11:20:00Z">
        <w:r>
          <w:t>United Kingdom</w:t>
        </w:r>
      </w:ins>
      <w:r w:rsidRPr="00BA4D12">
        <w:t xml:space="preserve">), the Christian Aid Week statement was </w:t>
      </w:r>
      <w:r w:rsidRPr="006308EC">
        <w:t>“</w:t>
      </w:r>
      <w:r w:rsidRPr="00BA4D12">
        <w:t xml:space="preserve">The World </w:t>
      </w:r>
      <w:del w:id="5280" w:author="Patterson Lamb" w:date="2014-08-12T11:20:00Z">
        <w:r w:rsidRPr="00BA4D12" w:rsidDel="009B5C4B">
          <w:delText>i</w:delText>
        </w:r>
      </w:del>
      <w:ins w:id="5281" w:author="Patterson Lamb" w:date="2014-08-12T11:20:00Z">
        <w:r>
          <w:t>I</w:t>
        </w:r>
      </w:ins>
      <w:r w:rsidRPr="00BA4D12">
        <w:t xml:space="preserve">s Our Community, This </w:t>
      </w:r>
      <w:del w:id="5282" w:author="Patterson Lamb" w:date="2014-08-12T11:20:00Z">
        <w:r w:rsidRPr="00BA4D12" w:rsidDel="009B5C4B">
          <w:delText>i</w:delText>
        </w:r>
      </w:del>
      <w:ins w:id="5283" w:author="Patterson Lamb" w:date="2014-08-12T11:20:00Z">
        <w:r>
          <w:t>I</w:t>
        </w:r>
      </w:ins>
      <w:r w:rsidRPr="00BA4D12">
        <w:t xml:space="preserve">s </w:t>
      </w:r>
      <w:del w:id="5284" w:author="Patterson Lamb" w:date="2014-08-12T11:20:00Z">
        <w:r w:rsidRPr="00BA4D12" w:rsidDel="009B5C4B">
          <w:delText>o</w:delText>
        </w:r>
      </w:del>
      <w:ins w:id="5285" w:author="Patterson Lamb" w:date="2014-08-12T11:20:00Z">
        <w:r>
          <w:t>O</w:t>
        </w:r>
      </w:ins>
      <w:r w:rsidRPr="00BA4D12">
        <w:t>ur Charge.</w:t>
      </w:r>
      <w:r w:rsidRPr="006308EC">
        <w:t>”</w:t>
      </w:r>
    </w:p>
    <w:p w:rsidR="005600E9" w:rsidRPr="000F79A8" w:rsidRDefault="005600E9" w:rsidP="001A4F98">
      <w:pPr>
        <w:pStyle w:val="fig"/>
      </w:pPr>
      <w:r w:rsidRPr="000F79A8">
        <w:t>Fig. 11.3 Here</w:t>
      </w:r>
    </w:p>
    <w:p w:rsidR="005600E9" w:rsidRPr="00BA4D12" w:rsidRDefault="005600E9" w:rsidP="001A4F98">
      <w:pPr>
        <w:pStyle w:val="para"/>
      </w:pPr>
      <w:r w:rsidRPr="00BA4D12">
        <w:t>The most striking aspect of the poster image (</w:t>
      </w:r>
      <w:r>
        <w:rPr>
          <w:shd w:val="clear" w:color="auto" w:fill="C0C0C0"/>
        </w:rPr>
        <w:t>F</w:t>
      </w:r>
      <w:r w:rsidRPr="005D071C">
        <w:rPr>
          <w:shd w:val="clear" w:color="auto" w:fill="C0C0C0"/>
        </w:rPr>
        <w:t>ig.</w:t>
      </w:r>
      <w:del w:id="5286" w:author="Newgen2" w:date="2014-11-08T20:44:00Z">
        <w:r w:rsidRPr="005D071C" w:rsidDel="008302A5">
          <w:rPr>
            <w:shd w:val="clear" w:color="auto" w:fill="C0C0C0"/>
          </w:rPr>
          <w:delText>11.1</w:delText>
        </w:r>
      </w:del>
      <w:ins w:id="5287" w:author="Patterson Lamb" w:date="2014-08-12T11:20:00Z">
        <w:r>
          <w:t xml:space="preserve"> 11.1</w:t>
        </w:r>
      </w:ins>
      <w:r w:rsidRPr="00BA4D12">
        <w:t xml:space="preserve">) is its documentary appearance. It is as if the photographer just happened to be there as the woman was riding by, early in the morning, on her way to work. She seems to have taken him by surprise, and he </w:t>
      </w:r>
      <w:r w:rsidRPr="006308EC">
        <w:t>“</w:t>
      </w:r>
      <w:r w:rsidRPr="00BA4D12">
        <w:t>froze her in time.</w:t>
      </w:r>
      <w:r w:rsidRPr="006308EC">
        <w:t>”</w:t>
      </w:r>
      <w:r w:rsidRPr="00BA4D12">
        <w:rPr>
          <w:vertAlign w:val="superscript"/>
        </w:rPr>
        <w:endnoteReference w:id="756"/>
      </w:r>
      <w:r w:rsidRPr="00BA4D12">
        <w:t xml:space="preserve"> The photograph has a literal content; it appears to reproduce mechanically, repeatedly, and literally the moment that was fortuitously caught. This is amplified by the quizzical look on the faces of the men, seemingly interrupted, the temporarily immobilized cow, and the fact that the bike and its rider are slightly out of focus.</w:t>
      </w:r>
    </w:p>
    <w:p w:rsidR="005600E9" w:rsidRPr="00BA4D12" w:rsidRDefault="005600E9" w:rsidP="001A4F98">
      <w:pPr>
        <w:pStyle w:val="para"/>
      </w:pPr>
      <w:r w:rsidRPr="00BA4D12">
        <w:t>This realistic style and the image</w:t>
      </w:r>
      <w:r w:rsidRPr="006308EC">
        <w:t>’</w:t>
      </w:r>
      <w:r w:rsidRPr="00BA4D12">
        <w:t xml:space="preserve">s usage encourage the impression that it is simply </w:t>
      </w:r>
      <w:r w:rsidRPr="007D5122">
        <w:rPr>
          <w:i/>
        </w:rPr>
        <w:t>denotation</w:t>
      </w:r>
      <w:r w:rsidRPr="00BA4D12">
        <w:t xml:space="preserve">, that it depicts reality, and this validates it as evidence: as an objective document. To have taken the photograph, the photographer must </w:t>
      </w:r>
      <w:r w:rsidRPr="006308EC">
        <w:t>“</w:t>
      </w:r>
      <w:r w:rsidRPr="00BA4D12">
        <w:t>have been there.</w:t>
      </w:r>
      <w:r w:rsidRPr="006308EC">
        <w:t>”</w:t>
      </w:r>
      <w:r w:rsidRPr="00BA4D12">
        <w:t xml:space="preserve"> It appears to be an authentic record of what happened: an unprompted, representative visual image of the everyday in the global South and Christian Aid</w:t>
      </w:r>
      <w:r w:rsidRPr="006308EC">
        <w:t>’</w:t>
      </w:r>
      <w:r w:rsidRPr="00BA4D12">
        <w:t>s work there. The</w:t>
      </w:r>
      <w:r w:rsidRPr="007D5122">
        <w:rPr>
          <w:i/>
        </w:rPr>
        <w:t xml:space="preserve"> connotation</w:t>
      </w:r>
      <w:r w:rsidRPr="00BA4D12">
        <w:t xml:space="preserve"> is that this photograph was the result of a lucky find</w:t>
      </w:r>
      <w:r w:rsidRPr="003C478B">
        <w:t xml:space="preserve"> </w:t>
      </w:r>
      <w:r w:rsidRPr="006308EC">
        <w:t>–</w:t>
      </w:r>
      <w:r w:rsidRPr="003C478B">
        <w:t xml:space="preserve"> </w:t>
      </w:r>
      <w:r w:rsidRPr="00BA4D12">
        <w:t>for the photographer</w:t>
      </w:r>
      <w:r w:rsidRPr="003C478B">
        <w:t xml:space="preserve"> </w:t>
      </w:r>
      <w:r w:rsidRPr="006308EC">
        <w:t>–</w:t>
      </w:r>
      <w:r w:rsidRPr="003C478B">
        <w:t xml:space="preserve"> </w:t>
      </w:r>
      <w:r w:rsidRPr="00BA4D12">
        <w:t xml:space="preserve">a fortunate </w:t>
      </w:r>
      <w:r w:rsidRPr="007D5122">
        <w:rPr>
          <w:i/>
        </w:rPr>
        <w:t>trouvaille</w:t>
      </w:r>
      <w:r w:rsidRPr="00BA4D12">
        <w:t>.</w:t>
      </w:r>
      <w:r w:rsidRPr="00BA4D12">
        <w:rPr>
          <w:vertAlign w:val="superscript"/>
        </w:rPr>
        <w:endnoteReference w:id="757"/>
      </w:r>
    </w:p>
    <w:p w:rsidR="005600E9" w:rsidRPr="00BA4D12" w:rsidRDefault="005600E9" w:rsidP="001A4F98">
      <w:pPr>
        <w:pStyle w:val="para"/>
      </w:pPr>
      <w:r w:rsidRPr="00BA4D12">
        <w:t>The viewer is then struck by the linguistic message, the poster</w:t>
      </w:r>
      <w:r w:rsidRPr="006308EC">
        <w:t>’</w:t>
      </w:r>
      <w:r w:rsidRPr="00BA4D12">
        <w:t xml:space="preserve">s obvious caption and explanation </w:t>
      </w:r>
      <w:r w:rsidRPr="006308EC">
        <w:t>“</w:t>
      </w:r>
      <w:r w:rsidRPr="00BA4D12">
        <w:t>Keep the Health Service Going.</w:t>
      </w:r>
      <w:r w:rsidRPr="006308EC">
        <w:t>”</w:t>
      </w:r>
      <w:r w:rsidRPr="00BA4D12">
        <w:t xml:space="preserve"> This linguistic message locates the visual image and navigates the reader through it. It ostensibly exists purely at the level of</w:t>
      </w:r>
      <w:r w:rsidRPr="007D5122">
        <w:rPr>
          <w:i/>
        </w:rPr>
        <w:t xml:space="preserve"> denotation</w:t>
      </w:r>
      <w:r w:rsidRPr="00BA4D12">
        <w:t xml:space="preserve"> because, although it does not describe the photograph, it seems to amplify it, the only noticeable construction being the pun (something more evident in the press advertisement).</w:t>
      </w:r>
    </w:p>
    <w:p w:rsidR="005600E9" w:rsidRPr="00BA4D12" w:rsidRDefault="005600E9" w:rsidP="001A4F98">
      <w:pPr>
        <w:pStyle w:val="para"/>
      </w:pPr>
      <w:r w:rsidRPr="00BA4D12">
        <w:t xml:space="preserve">Conversely, the linguistic message of </w:t>
      </w:r>
      <w:r w:rsidRPr="006308EC">
        <w:t>“</w:t>
      </w:r>
      <w:r w:rsidRPr="00BA4D12">
        <w:t>Keep the Health Service Going</w:t>
      </w:r>
      <w:r w:rsidRPr="006308EC">
        <w:t>”</w:t>
      </w:r>
      <w:r w:rsidRPr="00BA4D12">
        <w:t xml:space="preserve"> is illustrated by the visual image; the woman (</w:t>
      </w:r>
      <w:r w:rsidRPr="006308EC">
        <w:t>“</w:t>
      </w:r>
      <w:r w:rsidRPr="00BA4D12">
        <w:t>Elizabeth</w:t>
      </w:r>
      <w:r w:rsidRPr="006308EC">
        <w:t>”</w:t>
      </w:r>
      <w:r w:rsidRPr="00BA4D12">
        <w:t>) represents and embodies the health service which is denoted by her bag with a green cross on it (clearly connoting the Red Cross and its medical services). The bicycle suggests mobility and dynamism. For the British viewer in 1990 there was the added</w:t>
      </w:r>
      <w:r w:rsidRPr="007D5122">
        <w:rPr>
          <w:i/>
        </w:rPr>
        <w:t xml:space="preserve"> connotation</w:t>
      </w:r>
      <w:r w:rsidRPr="00BA4D12">
        <w:t xml:space="preserve"> drawing parallels between the underfunded British Health Service and the similar plight of public health services overseas (affected by structural adjustment programs). This is, therefore, a humanitarian and a universalist message: a testament of similarity, of common struggle, over and above difference. All world citizens, we are given to understand, should have access to adequate health care, and all those who have it within their power to do so should ensure that public provision of health services is sustained, as Christian Aid does.</w:t>
      </w:r>
    </w:p>
    <w:p w:rsidR="005600E9" w:rsidRPr="00BA4D12" w:rsidRDefault="005600E9" w:rsidP="001A4F98">
      <w:pPr>
        <w:pStyle w:val="para"/>
      </w:pPr>
      <w:r w:rsidRPr="00BA4D12">
        <w:t>In the poster, the short verbal message leaves room for a richer, polysemic visual image. First</w:t>
      </w:r>
      <w:del w:id="5288" w:author="Patterson Lamb" w:date="2014-08-12T11:23:00Z">
        <w:r w:rsidRPr="00BA4D12" w:rsidDel="009B5C4B">
          <w:delText xml:space="preserve"> of all</w:delText>
        </w:r>
      </w:del>
      <w:r w:rsidRPr="00BA4D12">
        <w:t xml:space="preserve">, one is struck by the fanfare and intensity of color. Strongly contrasted with the sepia tones, or black and white coding of negative images, and their habitually desiccated and desert environments, this is an upbeat rural tableau where the scenery is green and lush. The hut, the cow (complete with pats), the young woman in a white, black, and red </w:t>
      </w:r>
      <w:r w:rsidRPr="007D5122">
        <w:rPr>
          <w:i/>
        </w:rPr>
        <w:t>shalwaar kameez</w:t>
      </w:r>
      <w:r w:rsidRPr="00BA4D12">
        <w:t xml:space="preserve"> (in the three colors of Christian Aid</w:t>
      </w:r>
      <w:r w:rsidRPr="006308EC">
        <w:t>’</w:t>
      </w:r>
      <w:r w:rsidRPr="00BA4D12">
        <w:t xml:space="preserve">s logo), the white flowing scarf, the yellow flip-flops, the </w:t>
      </w:r>
      <w:r w:rsidRPr="006308EC">
        <w:t>“</w:t>
      </w:r>
      <w:r w:rsidRPr="00BA4D12">
        <w:t>sit up and beg</w:t>
      </w:r>
      <w:r w:rsidRPr="006308EC">
        <w:t>”</w:t>
      </w:r>
      <w:r w:rsidRPr="00BA4D12">
        <w:t xml:space="preserve"> bike, the old umbrella (black with a red handle) and the rudimentary medical equipment (one bag with a green cross suffices to contain all that she needs) all serve to </w:t>
      </w:r>
      <w:r w:rsidRPr="007D5122">
        <w:rPr>
          <w:i/>
        </w:rPr>
        <w:t>connote</w:t>
      </w:r>
      <w:r w:rsidRPr="00BA4D12">
        <w:t xml:space="preserve"> spatial location. It achieves this in particular by evoking local color</w:t>
      </w:r>
      <w:r w:rsidRPr="003C478B">
        <w:t xml:space="preserve"> </w:t>
      </w:r>
      <w:r w:rsidRPr="006308EC">
        <w:t>–</w:t>
      </w:r>
      <w:r w:rsidRPr="003C478B">
        <w:t xml:space="preserve"> </w:t>
      </w:r>
      <w:r w:rsidRPr="00BA4D12">
        <w:t xml:space="preserve">what Barthes might call </w:t>
      </w:r>
      <w:r w:rsidRPr="006308EC">
        <w:t>“</w:t>
      </w:r>
      <w:r w:rsidRPr="00BA4D12">
        <w:t>Indian-ness</w:t>
      </w:r>
      <w:r w:rsidRPr="006308EC">
        <w:t>”</w:t>
      </w:r>
      <w:r w:rsidRPr="00BA4D12">
        <w:rPr>
          <w:vertAlign w:val="superscript"/>
        </w:rPr>
        <w:endnoteReference w:id="758"/>
      </w:r>
      <w:r w:rsidRPr="003C478B">
        <w:t xml:space="preserve"> </w:t>
      </w:r>
      <w:r w:rsidRPr="006308EC">
        <w:t>–</w:t>
      </w:r>
      <w:r w:rsidRPr="003C478B">
        <w:t xml:space="preserve"> </w:t>
      </w:r>
      <w:r w:rsidRPr="00BA4D12">
        <w:t xml:space="preserve">and perhaps a feeling of community (is she smiling at those inside or outside the frame, or both?), but most especially by invoking </w:t>
      </w:r>
      <w:del w:id="5289" w:author="Patterson Lamb" w:date="2014-08-12T11:24:00Z">
        <w:r w:rsidRPr="006308EC" w:rsidDel="009B5C4B">
          <w:delText>”</w:delText>
        </w:r>
      </w:del>
      <w:ins w:id="5290" w:author="Patterson Lamb" w:date="2014-08-12T11:24:00Z">
        <w:r>
          <w:t>“</w:t>
        </w:r>
      </w:ins>
      <w:r w:rsidRPr="00BA4D12">
        <w:t>authenticity</w:t>
      </w:r>
      <w:r w:rsidRPr="006308EC">
        <w:t>”</w:t>
      </w:r>
      <w:r w:rsidRPr="00BA4D12">
        <w:t xml:space="preserve"> (the photographer and the subjects were there and, what is more, Elizabeth has mud on the tires of her Phoenix bike).</w:t>
      </w:r>
    </w:p>
    <w:p w:rsidR="005600E9" w:rsidRPr="00BA4D12" w:rsidRDefault="005600E9" w:rsidP="001A4F98">
      <w:pPr>
        <w:pStyle w:val="para"/>
      </w:pPr>
      <w:ins w:id="5291" w:author="Patterson Lamb" w:date="2014-08-12T11:24:00Z">
        <w:r>
          <w:t>Second, i</w:t>
        </w:r>
      </w:ins>
      <w:del w:id="5292" w:author="Patterson Lamb" w:date="2014-08-12T11:24:00Z">
        <w:r w:rsidRPr="00BA4D12" w:rsidDel="009B5C4B">
          <w:delText>I</w:delText>
        </w:r>
      </w:del>
      <w:r w:rsidRPr="00BA4D12">
        <w:t>t equally denotes a different reality, a distinct type of health care, where the health worker</w:t>
      </w:r>
      <w:r w:rsidRPr="006308EC">
        <w:t>’</w:t>
      </w:r>
      <w:r w:rsidRPr="00BA4D12">
        <w:t>s medical technology is contained in the one bag and her transport is a bicycle. This could have the positive connotations of primary health care</w:t>
      </w:r>
      <w:r w:rsidRPr="003C478B">
        <w:t xml:space="preserve"> </w:t>
      </w:r>
      <w:r w:rsidRPr="006308EC">
        <w:t>–</w:t>
      </w:r>
      <w:r w:rsidRPr="003C478B">
        <w:t xml:space="preserve"> </w:t>
      </w:r>
      <w:r w:rsidRPr="00BA4D12">
        <w:t>grassroots, appropriate, and participatory</w:t>
      </w:r>
      <w:r w:rsidRPr="003C478B">
        <w:t xml:space="preserve"> </w:t>
      </w:r>
      <w:r w:rsidRPr="006308EC">
        <w:t>–</w:t>
      </w:r>
      <w:r w:rsidRPr="003C478B">
        <w:t xml:space="preserve"> </w:t>
      </w:r>
      <w:r w:rsidRPr="00BA4D12">
        <w:t>or the negative ones of rudimentary health provision</w:t>
      </w:r>
      <w:r w:rsidRPr="003C478B">
        <w:t xml:space="preserve"> </w:t>
      </w:r>
      <w:r w:rsidRPr="006308EC">
        <w:t>–</w:t>
      </w:r>
      <w:r w:rsidRPr="003C478B">
        <w:t xml:space="preserve"> </w:t>
      </w:r>
      <w:r w:rsidRPr="00BA4D12">
        <w:t>technologically backward and ineffective. The reading depends on the viewer. The latter reading, however, would be somewhat contradictory since the image</w:t>
      </w:r>
      <w:r w:rsidRPr="006308EC">
        <w:t>’</w:t>
      </w:r>
      <w:r w:rsidRPr="00BA4D12">
        <w:t>s tone is clearly joyous and the connotations of success and dynamism are conveyed by both visual images and verbal messages.</w:t>
      </w:r>
    </w:p>
    <w:p w:rsidR="005600E9" w:rsidRPr="00BA4D12" w:rsidRDefault="005600E9" w:rsidP="001A4F98">
      <w:pPr>
        <w:pStyle w:val="para"/>
      </w:pPr>
      <w:r w:rsidRPr="00BA4D12">
        <w:t xml:space="preserve">What makes the poster compelling, what might be called the </w:t>
      </w:r>
      <w:r w:rsidRPr="007D5122">
        <w:rPr>
          <w:i/>
        </w:rPr>
        <w:t>punctum</w:t>
      </w:r>
      <w:r w:rsidRPr="00BA4D12">
        <w:rPr>
          <w:vertAlign w:val="superscript"/>
        </w:rPr>
        <w:endnoteReference w:id="759"/>
      </w:r>
      <w:r w:rsidRPr="003C478B">
        <w:t xml:space="preserve"> </w:t>
      </w:r>
      <w:r w:rsidRPr="006308EC">
        <w:t>–</w:t>
      </w:r>
      <w:r w:rsidRPr="003C478B">
        <w:t xml:space="preserve"> </w:t>
      </w:r>
      <w:r w:rsidRPr="00BA4D12">
        <w:t>that something that draws the viewer in and commands attention, and which presumably distinguished this image from others during the selection process</w:t>
      </w:r>
      <w:r w:rsidRPr="003C478B">
        <w:t xml:space="preserve"> </w:t>
      </w:r>
      <w:r w:rsidRPr="006308EC">
        <w:t>–</w:t>
      </w:r>
      <w:r w:rsidRPr="003C478B">
        <w:t xml:space="preserve"> </w:t>
      </w:r>
      <w:r w:rsidRPr="00BA4D12">
        <w:t>is the central</w:t>
      </w:r>
      <w:r w:rsidRPr="007D5122">
        <w:rPr>
          <w:i/>
        </w:rPr>
        <w:t xml:space="preserve"> subject</w:t>
      </w:r>
      <w:r w:rsidRPr="00BA4D12">
        <w:t xml:space="preserve">: </w:t>
      </w:r>
      <w:r w:rsidRPr="006308EC">
        <w:t>“</w:t>
      </w:r>
      <w:r w:rsidRPr="00BA4D12">
        <w:t>Elizabeth</w:t>
      </w:r>
      <w:r w:rsidRPr="006308EC">
        <w:t>”</w:t>
      </w:r>
      <w:r w:rsidRPr="00BA4D12">
        <w:t xml:space="preserve"> (identified and depicted alone in the press advertisement) despite the fact that she is not centrally placed. This glowing image depicts her in a neat and clean </w:t>
      </w:r>
      <w:r w:rsidRPr="007D5122">
        <w:rPr>
          <w:i/>
        </w:rPr>
        <w:t>shalwaar kameez</w:t>
      </w:r>
      <w:r w:rsidRPr="00BA4D12">
        <w:t>, with a whiter than white scarf casually draped over her shoulders, and wearing a beaming smile. She connotes health, a certain set of standards, purposefulness. She knows where she is going. There may also be an element of feminine liberation, the</w:t>
      </w:r>
      <w:r w:rsidRPr="007D5122">
        <w:rPr>
          <w:i/>
        </w:rPr>
        <w:t xml:space="preserve"> connotations</w:t>
      </w:r>
      <w:r w:rsidRPr="00BA4D12">
        <w:t xml:space="preserve"> of mobility, professional status, and public participation defined in opposition to consensual notions (in the North) of Muslim/Asian women as domesticated and docile.</w:t>
      </w:r>
    </w:p>
    <w:p w:rsidR="005600E9" w:rsidRPr="00BA4D12" w:rsidRDefault="005600E9" w:rsidP="001A4F98">
      <w:pPr>
        <w:pStyle w:val="para"/>
      </w:pPr>
      <w:r w:rsidRPr="00BA4D12">
        <w:t>The selection of this image was not accidental. It was likely selected because it was oppositional and non</w:t>
      </w:r>
      <w:del w:id="5294" w:author="Patterson Lamb" w:date="2014-08-12T11:26:00Z">
        <w:r w:rsidRPr="00BA4D12" w:rsidDel="009B5C4B">
          <w:delText>-</w:delText>
        </w:r>
      </w:del>
      <w:r w:rsidRPr="00BA4D12">
        <w:t>stereotypical. The visual image and the verbal message combine to constitute her not as the</w:t>
      </w:r>
      <w:r w:rsidRPr="007D5122">
        <w:rPr>
          <w:i/>
        </w:rPr>
        <w:t xml:space="preserve"> object</w:t>
      </w:r>
      <w:r w:rsidRPr="00BA4D12">
        <w:t xml:space="preserve"> of development</w:t>
      </w:r>
      <w:r w:rsidRPr="003C478B">
        <w:t xml:space="preserve"> </w:t>
      </w:r>
      <w:r w:rsidRPr="006308EC">
        <w:t>–</w:t>
      </w:r>
      <w:r w:rsidRPr="003C478B">
        <w:t xml:space="preserve"> </w:t>
      </w:r>
      <w:r w:rsidRPr="00BA4D12">
        <w:t>helpless and despairing</w:t>
      </w:r>
      <w:r w:rsidRPr="003C478B">
        <w:t xml:space="preserve"> </w:t>
      </w:r>
      <w:r w:rsidRPr="006308EC">
        <w:t>–</w:t>
      </w:r>
      <w:r w:rsidRPr="003C478B">
        <w:t xml:space="preserve"> </w:t>
      </w:r>
      <w:r w:rsidRPr="00BA4D12">
        <w:t>but as its empowered</w:t>
      </w:r>
      <w:r w:rsidRPr="007D5122">
        <w:rPr>
          <w:i/>
        </w:rPr>
        <w:t xml:space="preserve"> subject</w:t>
      </w:r>
      <w:r w:rsidRPr="00BA4D12">
        <w:t>. The visual</w:t>
      </w:r>
      <w:r w:rsidRPr="007D5122">
        <w:rPr>
          <w:i/>
        </w:rPr>
        <w:t xml:space="preserve"> </w:t>
      </w:r>
      <w:r w:rsidRPr="00BA4D12">
        <w:t>connotations can be read against the text of the press advertisement, which focuses quite explicitly on her diligence. In a number of respects she symbolizes many of the key aspects of NGOs</w:t>
      </w:r>
      <w:r w:rsidRPr="006308EC">
        <w:t>’</w:t>
      </w:r>
      <w:r w:rsidRPr="00BA4D12">
        <w:t xml:space="preserve"> new development thinking: the active citizen/participant who through her own self-realization empowers others.</w:t>
      </w:r>
    </w:p>
    <w:p w:rsidR="005600E9" w:rsidRPr="00BA4D12" w:rsidRDefault="005600E9" w:rsidP="001A4F98">
      <w:pPr>
        <w:pStyle w:val="para"/>
      </w:pPr>
      <w:r w:rsidRPr="00BA4D12">
        <w:t>In addition</w:t>
      </w:r>
      <w:ins w:id="5295" w:author="Patterson Lamb" w:date="2014-08-12T11:26:00Z">
        <w:r>
          <w:t>,</w:t>
        </w:r>
      </w:ins>
      <w:r w:rsidRPr="00BA4D12">
        <w:t xml:space="preserve"> </w:t>
      </w:r>
      <w:r w:rsidRPr="006308EC">
        <w:t>“</w:t>
      </w:r>
      <w:r w:rsidRPr="00BA4D12">
        <w:t>Elizabeth</w:t>
      </w:r>
      <w:r w:rsidRPr="006308EC">
        <w:t>”</w:t>
      </w:r>
      <w:r w:rsidRPr="00BA4D12">
        <w:t xml:space="preserve"> is notable in being a</w:t>
      </w:r>
      <w:r w:rsidRPr="007D5122">
        <w:rPr>
          <w:i/>
        </w:rPr>
        <w:t xml:space="preserve"> named</w:t>
      </w:r>
      <w:r w:rsidRPr="00BA4D12">
        <w:t xml:space="preserve"> subject: she incarnates partnership while satisfying the need for a human touch in advertising. She rises above sheer statistics; she appears to be a genuine person, embodying the triumphs and tragedies of the developing world. Elizabeth is what Barthes calls the </w:t>
      </w:r>
      <w:r w:rsidRPr="006308EC">
        <w:t>“</w:t>
      </w:r>
      <w:r w:rsidRPr="00BA4D12">
        <w:t>mythical signifier,</w:t>
      </w:r>
      <w:r w:rsidRPr="006308EC">
        <w:t>”</w:t>
      </w:r>
      <w:r w:rsidRPr="00BA4D12">
        <w:t xml:space="preserve"> part analogy, part motivation.</w:t>
      </w:r>
      <w:r w:rsidRPr="00BA4D12">
        <w:rPr>
          <w:vertAlign w:val="superscript"/>
        </w:rPr>
        <w:t xml:space="preserve"> </w:t>
      </w:r>
      <w:r w:rsidRPr="00BA4D12">
        <w:rPr>
          <w:vertAlign w:val="superscript"/>
        </w:rPr>
        <w:endnoteReference w:id="760"/>
      </w:r>
      <w:r w:rsidRPr="00BA4D12">
        <w:t xml:space="preserve"> She purposefully hails the viewer in the name of </w:t>
      </w:r>
      <w:r w:rsidRPr="006308EC">
        <w:t>“</w:t>
      </w:r>
      <w:r w:rsidRPr="00BA4D12">
        <w:t>Third World health/</w:t>
      </w:r>
      <w:del w:id="5297" w:author="Patterson Lamb" w:date="2014-08-12T11:27:00Z">
        <w:r w:rsidRPr="00BA4D12" w:rsidDel="00EF35E5">
          <w:delText xml:space="preserve"> </w:delText>
        </w:r>
      </w:del>
      <w:r w:rsidRPr="00BA4D12">
        <w:t>development/</w:t>
      </w:r>
      <w:del w:id="5298" w:author="Patterson Lamb" w:date="2014-08-12T11:27:00Z">
        <w:r w:rsidRPr="00BA4D12" w:rsidDel="00EF35E5">
          <w:delText xml:space="preserve"> </w:delText>
        </w:r>
      </w:del>
      <w:r w:rsidRPr="00BA4D12">
        <w:t>empowerment</w:t>
      </w:r>
      <w:r w:rsidRPr="006308EC">
        <w:t>”</w:t>
      </w:r>
      <w:r w:rsidRPr="00BA4D12">
        <w:t xml:space="preserve"> and insists on recognition as a self-determining subject. This naming device therefore, encourages a convenient slippage between representation and intervention. By being the identified/identifiable subject of representation, Elizabeth is concomitantly the identified/iable </w:t>
      </w:r>
      <w:r w:rsidRPr="006308EC">
        <w:t>“</w:t>
      </w:r>
      <w:r w:rsidRPr="00BA4D12">
        <w:t>partner</w:t>
      </w:r>
      <w:r w:rsidRPr="006308EC">
        <w:t>”</w:t>
      </w:r>
      <w:r w:rsidRPr="00BA4D12">
        <w:t xml:space="preserve"> in development. She is not the recipient of charity or pity; and although these visual images are intended to elicit donations, the British donor is not misled into thinking that Elizabeth is exclusively dependent upon his</w:t>
      </w:r>
      <w:del w:id="5299" w:author="Patterson Lamb" w:date="2014-08-12T11:27:00Z">
        <w:r w:rsidRPr="00BA4D12" w:rsidDel="00EF35E5">
          <w:delText>/</w:delText>
        </w:r>
      </w:del>
      <w:ins w:id="5300" w:author="Patterson Lamb" w:date="2014-08-12T11:27:00Z">
        <w:r>
          <w:t xml:space="preserve"> or </w:t>
        </w:r>
      </w:ins>
      <w:r w:rsidRPr="00BA4D12">
        <w:t>her magnanimity.</w:t>
      </w:r>
    </w:p>
    <w:p w:rsidR="005600E9" w:rsidRPr="00BA4D12" w:rsidRDefault="005600E9" w:rsidP="001A4F98">
      <w:pPr>
        <w:pStyle w:val="para"/>
      </w:pPr>
      <w:r w:rsidRPr="00BA4D12">
        <w:t>Nonetheless, Elizabeth</w:t>
      </w:r>
      <w:r w:rsidRPr="006308EC">
        <w:t>’</w:t>
      </w:r>
      <w:r w:rsidRPr="00BA4D12">
        <w:t xml:space="preserve">s status is a somewhat uncertain. It is clear that she is not one of the poorest of the poor (compare her with the old man). Yet she could be a </w:t>
      </w:r>
      <w:r w:rsidRPr="006308EC">
        <w:t>“</w:t>
      </w:r>
      <w:r w:rsidRPr="00BA4D12">
        <w:t>do-gooding</w:t>
      </w:r>
      <w:r w:rsidRPr="006308EC">
        <w:t>”</w:t>
      </w:r>
      <w:r w:rsidRPr="00BA4D12">
        <w:t xml:space="preserve"> charity worker instead of a more politically motivated, empowered, and self-realizing subject. Ambiguity permeates at another level, evident in the text of the press advertisement (</w:t>
      </w:r>
      <w:del w:id="5301" w:author="Newgen2" w:date="2014-11-08T20:44:00Z">
        <w:r w:rsidRPr="005D071C" w:rsidDel="008302A5">
          <w:rPr>
            <w:shd w:val="clear" w:color="auto" w:fill="C0C0C0"/>
          </w:rPr>
          <w:delText>fig. 11.2</w:delText>
        </w:r>
      </w:del>
      <w:ins w:id="5302" w:author="Newgen2" w:date="2014-11-08T19:04:00Z">
        <w:r w:rsidRPr="005600E9">
          <w:rPr>
            <w:rPrChange w:id="5303" w:author="Newgen2" w:date="2014-11-08T19:05:00Z">
              <w:rPr>
                <w:shd w:val="clear" w:color="auto" w:fill="C0C0C0"/>
              </w:rPr>
            </w:rPrChange>
          </w:rPr>
          <w:t xml:space="preserve">Figure. </w:t>
        </w:r>
      </w:ins>
      <w:ins w:id="5304" w:author="Newgen2" w:date="2014-11-08T19:01:00Z">
        <w:r w:rsidRPr="005600E9">
          <w:rPr>
            <w:rPrChange w:id="5305" w:author="Newgen2" w:date="2014-11-08T19:05:00Z">
              <w:rPr>
                <w:shd w:val="clear" w:color="auto" w:fill="C0C0C0"/>
              </w:rPr>
            </w:rPrChange>
          </w:rPr>
          <w:t>11.2</w:t>
        </w:r>
      </w:ins>
      <w:r w:rsidRPr="00BA4D12">
        <w:t xml:space="preserve">). Care work is habitually feminized, so the particular roles being accorded to Elizabeth in maternity, pregnancy, nutrition, immunization, and sanitation work are hardly controversial. Although this image was hailed as </w:t>
      </w:r>
      <w:r w:rsidRPr="006308EC">
        <w:t>“</w:t>
      </w:r>
      <w:r w:rsidRPr="00BA4D12">
        <w:t>positive</w:t>
      </w:r>
      <w:r w:rsidRPr="006308EC">
        <w:t>”</w:t>
      </w:r>
      <w:r w:rsidRPr="00BA4D12">
        <w:t xml:space="preserve"> and </w:t>
      </w:r>
      <w:r w:rsidRPr="006308EC">
        <w:t>“</w:t>
      </w:r>
      <w:r w:rsidRPr="00BA4D12">
        <w:t>political,</w:t>
      </w:r>
      <w:r w:rsidRPr="006308EC">
        <w:t>”</w:t>
      </w:r>
      <w:r w:rsidRPr="00BA4D12">
        <w:t xml:space="preserve"> it focuses on traditional arenas of charity concern. This image is advantageously ambivalent: its message could as easily be read as a humanitarian message with charitable referents or as an exhortation for solidarity with the global poor. There are also some intriguing, unanswered questions: Elizabeth</w:t>
      </w:r>
      <w:r w:rsidRPr="006308EC">
        <w:t>’</w:t>
      </w:r>
      <w:r w:rsidRPr="00BA4D12">
        <w:t>s identity, for instance. This is a Christian name in a predominantly Muslim country. What does this imply about Christian Aid</w:t>
      </w:r>
      <w:r w:rsidRPr="006308EC">
        <w:t>’</w:t>
      </w:r>
      <w:r w:rsidRPr="00BA4D12">
        <w:t>s selection of beneficiaries or representatives?</w:t>
      </w:r>
    </w:p>
    <w:p w:rsidR="005600E9" w:rsidRPr="00BA4D12" w:rsidRDefault="005600E9" w:rsidP="001A4F98">
      <w:pPr>
        <w:pStyle w:val="para"/>
      </w:pPr>
      <w:r w:rsidRPr="00BA4D12">
        <w:t>This short analysis suggests how an ostensibly clear image (</w:t>
      </w:r>
      <w:r w:rsidRPr="006308EC">
        <w:t>“</w:t>
      </w:r>
      <w:r w:rsidRPr="00BA4D12">
        <w:t>Elizabeth</w:t>
      </w:r>
      <w:r w:rsidRPr="006308EC">
        <w:t>”</w:t>
      </w:r>
      <w:r w:rsidRPr="00BA4D12">
        <w:t xml:space="preserve">) can be read on a number of levels. To evaluate the value, content, and signification of individual representational documents, there is need to explore their hidden histories, which might address the context of image production, the motivations of those who produce them, the reasons </w:t>
      </w:r>
      <w:del w:id="5306" w:author="Patterson Lamb" w:date="2014-08-12T11:28:00Z">
        <w:r w:rsidRPr="00BA4D12" w:rsidDel="00EF35E5">
          <w:delText xml:space="preserve">why </w:delText>
        </w:r>
      </w:del>
      <w:r w:rsidRPr="00BA4D12">
        <w:t>they obtain the status of truth.</w:t>
      </w:r>
      <w:r w:rsidRPr="00BA4D12">
        <w:rPr>
          <w:vertAlign w:val="superscript"/>
        </w:rPr>
        <w:t xml:space="preserve"> </w:t>
      </w:r>
      <w:r w:rsidRPr="00BA4D12">
        <w:rPr>
          <w:vertAlign w:val="superscript"/>
        </w:rPr>
        <w:endnoteReference w:id="761"/>
      </w:r>
      <w:r w:rsidRPr="00BA4D12">
        <w:t xml:space="preserve"> Unsurprisingly, despite appearances, this photograph</w:t>
      </w:r>
      <w:r w:rsidRPr="006308EC">
        <w:t>’</w:t>
      </w:r>
      <w:r w:rsidRPr="00BA4D12">
        <w:t>s existence was not entirely fortuitous:</w:t>
      </w:r>
    </w:p>
    <w:p w:rsidR="005600E9" w:rsidRPr="00BA4D12" w:rsidRDefault="005600E9" w:rsidP="001A4F98">
      <w:pPr>
        <w:pStyle w:val="Ext"/>
      </w:pPr>
      <w:r w:rsidRPr="00BA4D12">
        <w:t>This picture</w:t>
      </w:r>
      <w:del w:id="5307" w:author="Patterson Lamb" w:date="2014-08-12T11:28:00Z">
        <w:r w:rsidRPr="006308EC" w:rsidDel="00EF35E5">
          <w:delText>…</w:delText>
        </w:r>
      </w:del>
      <w:ins w:id="5308" w:author="Patterson Lamb" w:date="2014-08-12T11:28:00Z">
        <w:r>
          <w:t xml:space="preserve"> . . . </w:t>
        </w:r>
      </w:ins>
      <w:r w:rsidRPr="00BA4D12">
        <w:t>was part of a series of pictures. I mean, there was the health issue and</w:t>
      </w:r>
      <w:del w:id="5309" w:author="Patterson Lamb" w:date="2014-08-12T11:29:00Z">
        <w:r w:rsidRPr="006308EC" w:rsidDel="00EF35E5">
          <w:delText>…</w:delText>
        </w:r>
      </w:del>
      <w:ins w:id="5310" w:author="Patterson Lamb" w:date="2014-08-12T11:29:00Z">
        <w:r>
          <w:t xml:space="preserve"> . . . </w:t>
        </w:r>
      </w:ins>
      <w:r w:rsidRPr="00BA4D12">
        <w:t>we</w:t>
      </w:r>
      <w:r w:rsidRPr="006308EC">
        <w:t>’</w:t>
      </w:r>
      <w:r w:rsidRPr="00BA4D12">
        <w:t>d agreed that we would</w:t>
      </w:r>
      <w:del w:id="5311" w:author="Patterson Lamb" w:date="2014-08-12T11:29:00Z">
        <w:r w:rsidRPr="006308EC" w:rsidDel="00EF35E5">
          <w:delText>…</w:delText>
        </w:r>
      </w:del>
      <w:ins w:id="5312" w:author="Patterson Lamb" w:date="2014-08-12T11:29:00Z">
        <w:r>
          <w:t xml:space="preserve"> . . . </w:t>
        </w:r>
      </w:ins>
      <w:r w:rsidRPr="00BA4D12">
        <w:t>take local community health workers</w:t>
      </w:r>
      <w:del w:id="5313" w:author="Patterson Lamb" w:date="2014-08-12T11:29:00Z">
        <w:r w:rsidRPr="006308EC" w:rsidDel="00EF35E5">
          <w:delText>…</w:delText>
        </w:r>
      </w:del>
      <w:ins w:id="5314" w:author="Patterson Lamb" w:date="2014-08-12T11:29:00Z">
        <w:r>
          <w:t xml:space="preserve"> . . . </w:t>
        </w:r>
      </w:ins>
      <w:r w:rsidRPr="00BA4D12">
        <w:t>and X [the person from the advertising agency] had been looking at old</w:t>
      </w:r>
      <w:del w:id="5315" w:author="Patterson Lamb" w:date="2014-08-12T11:29:00Z">
        <w:r w:rsidRPr="006308EC" w:rsidDel="00EF35E5">
          <w:delText>…</w:delText>
        </w:r>
      </w:del>
      <w:ins w:id="5316" w:author="Patterson Lamb" w:date="2014-08-12T11:29:00Z">
        <w:r>
          <w:t xml:space="preserve"> . . . </w:t>
        </w:r>
      </w:ins>
      <w:r w:rsidRPr="00BA4D12">
        <w:t>stuff and he</w:t>
      </w:r>
      <w:r w:rsidRPr="006308EC">
        <w:t>’</w:t>
      </w:r>
      <w:r w:rsidRPr="00BA4D12">
        <w:t>d pick up</w:t>
      </w:r>
      <w:del w:id="5317" w:author="Patterson Lamb" w:date="2014-08-12T11:29:00Z">
        <w:r w:rsidRPr="006308EC" w:rsidDel="00EF35E5">
          <w:delText>…</w:delText>
        </w:r>
      </w:del>
      <w:ins w:id="5318" w:author="Patterson Lamb" w:date="2014-08-12T11:29:00Z">
        <w:r>
          <w:t xml:space="preserve"> . . . </w:t>
        </w:r>
      </w:ins>
      <w:r w:rsidRPr="00BA4D12">
        <w:t>the bike, you know, cycling around</w:t>
      </w:r>
      <w:del w:id="5319" w:author="Patterson Lamb" w:date="2014-08-12T11:29:00Z">
        <w:r w:rsidRPr="006308EC" w:rsidDel="00EF35E5">
          <w:delText>…</w:delText>
        </w:r>
      </w:del>
      <w:ins w:id="5320" w:author="Patterson Lamb" w:date="2014-08-12T11:29:00Z">
        <w:r>
          <w:t xml:space="preserve">. . . . </w:t>
        </w:r>
      </w:ins>
      <w:r w:rsidRPr="00BA4D12">
        <w:t>He thought that would be a good idea, to have one of them cycling around</w:t>
      </w:r>
      <w:ins w:id="5321" w:author="Patterson Lamb" w:date="2014-08-12T11:29:00Z">
        <w:r>
          <w:t xml:space="preserve">. . . . </w:t>
        </w:r>
      </w:ins>
      <w:del w:id="5322" w:author="Patterson Lamb" w:date="2014-08-12T11:29:00Z">
        <w:r w:rsidRPr="00BA4D12" w:rsidDel="00EF35E5">
          <w:delText xml:space="preserve"> </w:delText>
        </w:r>
        <w:r w:rsidRPr="006308EC" w:rsidDel="00EF35E5">
          <w:delText>…</w:delText>
        </w:r>
      </w:del>
      <w:r w:rsidRPr="00BA4D12">
        <w:t>So I shot loads of pictures of</w:t>
      </w:r>
      <w:del w:id="5323" w:author="Patterson Lamb" w:date="2014-08-12T11:29:00Z">
        <w:r w:rsidRPr="006308EC" w:rsidDel="00EF35E5">
          <w:delText>…</w:delText>
        </w:r>
      </w:del>
      <w:ins w:id="5324" w:author="Patterson Lamb" w:date="2014-08-12T11:29:00Z">
        <w:r>
          <w:t xml:space="preserve"> . . . </w:t>
        </w:r>
      </w:ins>
      <w:r w:rsidRPr="00BA4D12">
        <w:t>these health workers riding around all over the place</w:t>
      </w:r>
      <w:ins w:id="5325" w:author="Patterson Lamb" w:date="2014-08-12T11:29:00Z">
        <w:r>
          <w:t xml:space="preserve">. . . . </w:t>
        </w:r>
      </w:ins>
      <w:del w:id="5326" w:author="Patterson Lamb" w:date="2014-08-12T11:29:00Z">
        <w:r w:rsidRPr="006308EC" w:rsidDel="00EF35E5">
          <w:delText>…</w:delText>
        </w:r>
      </w:del>
      <w:r w:rsidRPr="00BA4D12">
        <w:t>We</w:t>
      </w:r>
      <w:ins w:id="5327" w:author="Patterson Lamb" w:date="2014-08-12T11:30:00Z">
        <w:r>
          <w:t xml:space="preserve"> . . . </w:t>
        </w:r>
      </w:ins>
      <w:del w:id="5328" w:author="Patterson Lamb" w:date="2014-08-12T11:30:00Z">
        <w:r w:rsidRPr="006308EC" w:rsidDel="00EF35E5">
          <w:delText>…</w:delText>
        </w:r>
      </w:del>
      <w:r w:rsidRPr="00BA4D12">
        <w:t>thought we</w:t>
      </w:r>
      <w:r w:rsidRPr="006308EC">
        <w:t>’</w:t>
      </w:r>
      <w:r w:rsidRPr="00BA4D12">
        <w:t>d got it and then we were walking back from one village and we passed this little scene and I thought, that looks</w:t>
      </w:r>
      <w:del w:id="5329" w:author="Patterson Lamb" w:date="2014-08-12T11:30:00Z">
        <w:r w:rsidRPr="006308EC" w:rsidDel="00EF35E5">
          <w:delText>…</w:delText>
        </w:r>
      </w:del>
      <w:ins w:id="5330" w:author="Patterson Lamb" w:date="2014-08-12T11:30:00Z">
        <w:r>
          <w:t xml:space="preserve"> . . . </w:t>
        </w:r>
      </w:ins>
      <w:r w:rsidRPr="00BA4D12">
        <w:t>almost archetypal</w:t>
      </w:r>
      <w:del w:id="5331" w:author="Patterson Lamb" w:date="2014-08-12T11:30:00Z">
        <w:r w:rsidRPr="006308EC" w:rsidDel="00EF35E5">
          <w:delText>…</w:delText>
        </w:r>
      </w:del>
      <w:ins w:id="5332" w:author="Patterson Lamb" w:date="2014-08-12T11:30:00Z">
        <w:r>
          <w:t xml:space="preserve"> . . . </w:t>
        </w:r>
      </w:ins>
      <w:r w:rsidRPr="00BA4D12">
        <w:t>the</w:t>
      </w:r>
      <w:ins w:id="5333" w:author="Patterson Lamb" w:date="2014-08-12T11:30:00Z">
        <w:r>
          <w:t xml:space="preserve"> . . . </w:t>
        </w:r>
      </w:ins>
      <w:del w:id="5334" w:author="Patterson Lamb" w:date="2014-08-12T11:30:00Z">
        <w:r w:rsidRPr="006308EC" w:rsidDel="00EF35E5">
          <w:delText>…</w:delText>
        </w:r>
      </w:del>
      <w:r w:rsidRPr="00BA4D12">
        <w:t>old man and the cow and the little grass hut and</w:t>
      </w:r>
      <w:del w:id="5335" w:author="Patterson Lamb" w:date="2014-08-12T11:30:00Z">
        <w:r w:rsidRPr="006308EC" w:rsidDel="00EF35E5">
          <w:delText>…</w:delText>
        </w:r>
      </w:del>
      <w:ins w:id="5336" w:author="Patterson Lamb" w:date="2014-08-12T11:30:00Z">
        <w:r>
          <w:t xml:space="preserve"> . . . </w:t>
        </w:r>
      </w:ins>
      <w:r w:rsidRPr="00BA4D12">
        <w:t>the banana tree</w:t>
      </w:r>
      <w:ins w:id="5337" w:author="Patterson Lamb" w:date="2014-08-12T11:30:00Z">
        <w:r>
          <w:t xml:space="preserve">. . . . </w:t>
        </w:r>
      </w:ins>
      <w:del w:id="5338" w:author="Patterson Lamb" w:date="2014-08-12T11:30:00Z">
        <w:r w:rsidRPr="006308EC" w:rsidDel="00EF35E5">
          <w:delText>…</w:delText>
        </w:r>
      </w:del>
      <w:r w:rsidRPr="00BA4D12">
        <w:t xml:space="preserve">And so he said, </w:t>
      </w:r>
      <w:ins w:id="5339" w:author="Patterson Lamb" w:date="2014-08-12T11:31:00Z">
        <w:r>
          <w:t>“</w:t>
        </w:r>
      </w:ins>
      <w:del w:id="5340" w:author="Patterson Lamb" w:date="2014-08-12T11:31:00Z">
        <w:r w:rsidRPr="006308EC" w:rsidDel="00EF35E5">
          <w:delText>‘</w:delText>
        </w:r>
      </w:del>
      <w:r w:rsidRPr="00BA4D12">
        <w:t>Okay, well look, get on your bike, cycle past this one</w:t>
      </w:r>
      <w:del w:id="5341" w:author="Patterson Lamb" w:date="2014-08-12T11:30:00Z">
        <w:r w:rsidRPr="006308EC" w:rsidDel="00EF35E5">
          <w:delText>…</w:delText>
        </w:r>
      </w:del>
      <w:ins w:id="5342" w:author="Patterson Lamb" w:date="2014-08-12T11:30:00Z">
        <w:r>
          <w:t xml:space="preserve"> . . . </w:t>
        </w:r>
      </w:ins>
      <w:r w:rsidRPr="00BA4D12">
        <w:t>say three or four</w:t>
      </w:r>
      <w:ins w:id="5343" w:author="Patterson Lamb" w:date="2014-08-12T11:30:00Z">
        <w:r>
          <w:t xml:space="preserve"> . . . </w:t>
        </w:r>
      </w:ins>
      <w:del w:id="5344" w:author="Patterson Lamb" w:date="2014-08-12T11:30:00Z">
        <w:r w:rsidRPr="006308EC" w:rsidDel="00EF35E5">
          <w:delText>…</w:delText>
        </w:r>
      </w:del>
      <w:r w:rsidRPr="00BA4D12">
        <w:t>[times]</w:t>
      </w:r>
      <w:ins w:id="5345" w:author="Patterson Lamb" w:date="2014-08-12T11:30:00Z">
        <w:r>
          <w:t>.</w:t>
        </w:r>
      </w:ins>
      <w:ins w:id="5346" w:author="Patterson Lamb" w:date="2014-08-12T11:31:00Z">
        <w:r>
          <w:t>”</w:t>
        </w:r>
      </w:ins>
      <w:del w:id="5347" w:author="Patterson Lamb" w:date="2014-08-12T11:30:00Z">
        <w:r w:rsidRPr="006308EC" w:rsidDel="00EF35E5">
          <w:delText>…</w:delText>
        </w:r>
      </w:del>
      <w:r w:rsidRPr="00BA4D12">
        <w:t xml:space="preserve"> (Author</w:t>
      </w:r>
      <w:r w:rsidRPr="006308EC">
        <w:t>’</w:t>
      </w:r>
      <w:r w:rsidRPr="00BA4D12">
        <w:t>s interview)</w:t>
      </w:r>
    </w:p>
    <w:p w:rsidR="005600E9" w:rsidRPr="00BA4D12" w:rsidRDefault="005600E9" w:rsidP="001A4F98">
      <w:pPr>
        <w:pStyle w:val="para-no-indent"/>
      </w:pPr>
      <w:r w:rsidRPr="00BA4D12">
        <w:t>Though the setting of the image was partly attributable to luck, the image was largely constructed</w:t>
      </w:r>
      <w:r w:rsidRPr="003C478B">
        <w:t xml:space="preserve"> </w:t>
      </w:r>
      <w:r w:rsidRPr="006308EC">
        <w:t>–</w:t>
      </w:r>
      <w:r w:rsidRPr="003C478B">
        <w:t xml:space="preserve"> </w:t>
      </w:r>
      <w:r w:rsidRPr="00BA4D12">
        <w:t>scripted and framed</w:t>
      </w:r>
      <w:r w:rsidRPr="003C478B">
        <w:t xml:space="preserve"> </w:t>
      </w:r>
      <w:r w:rsidRPr="006308EC">
        <w:t>–</w:t>
      </w:r>
      <w:r w:rsidRPr="003C478B">
        <w:t xml:space="preserve"> </w:t>
      </w:r>
      <w:r w:rsidRPr="00BA4D12">
        <w:t>before it was finally executed and selected. If this was a representation of reality, it operated purely in a generic manner, in the sense that while it is true that health workers</w:t>
      </w:r>
      <w:r w:rsidRPr="007D5122">
        <w:rPr>
          <w:i/>
        </w:rPr>
        <w:t xml:space="preserve"> did</w:t>
      </w:r>
      <w:r w:rsidRPr="00BA4D12">
        <w:t xml:space="preserve"> ride on bikes through the Bangladeshi countryside, in this instance this </w:t>
      </w:r>
      <w:r w:rsidRPr="006308EC">
        <w:t>“</w:t>
      </w:r>
      <w:r w:rsidRPr="00BA4D12">
        <w:t>truth</w:t>
      </w:r>
      <w:r w:rsidRPr="006308EC">
        <w:t>”</w:t>
      </w:r>
      <w:r w:rsidRPr="00BA4D12">
        <w:t xml:space="preserve"> was deliberately caught by the camera. It might be referred to as a</w:t>
      </w:r>
      <w:r w:rsidRPr="007D5122">
        <w:rPr>
          <w:i/>
        </w:rPr>
        <w:t xml:space="preserve"> technical truth</w:t>
      </w:r>
      <w:r w:rsidRPr="00BA4D12">
        <w:t>,</w:t>
      </w:r>
      <w:r w:rsidRPr="00BA4D12">
        <w:rPr>
          <w:vertAlign w:val="superscript"/>
        </w:rPr>
        <w:endnoteReference w:id="762"/>
      </w:r>
      <w:r w:rsidRPr="00BA4D12">
        <w:t xml:space="preserve"> something which in all probability could happen, rather than something that actually did happen unprompted.</w:t>
      </w:r>
    </w:p>
    <w:p w:rsidR="005600E9" w:rsidRPr="00BA4D12" w:rsidRDefault="005600E9" w:rsidP="001A4F98">
      <w:pPr>
        <w:pStyle w:val="para"/>
      </w:pPr>
      <w:r w:rsidRPr="00BA4D12">
        <w:t xml:space="preserve">What is more, this image must be considered in relation to previous communication images and messages created by Christian Aid: it was evaluated in relation to these, and proved to be a stepping stone to a new type of fundraising </w:t>
      </w:r>
      <w:del w:id="5348" w:author="Patterson Lamb" w:date="2014-08-12T11:32:00Z">
        <w:r w:rsidRPr="00BA4D12" w:rsidDel="00EF35E5">
          <w:delText xml:space="preserve">which </w:delText>
        </w:r>
      </w:del>
      <w:ins w:id="5349" w:author="Patterson Lamb" w:date="2014-08-12T11:32:00Z">
        <w:r>
          <w:t>that</w:t>
        </w:r>
        <w:r w:rsidRPr="00BA4D12">
          <w:t xml:space="preserve"> </w:t>
        </w:r>
      </w:ins>
      <w:r w:rsidRPr="00BA4D12">
        <w:t>ultimately led to a subsequent revision in Christian Aid</w:t>
      </w:r>
      <w:r w:rsidRPr="006308EC">
        <w:t>’</w:t>
      </w:r>
      <w:r w:rsidRPr="00BA4D12">
        <w:t xml:space="preserve">s communications strategy. Christian Aid, as its name implies, is an ecumenical organization with strong links overseas that it fosters through a network of </w:t>
      </w:r>
      <w:r w:rsidRPr="006308EC">
        <w:t>”</w:t>
      </w:r>
      <w:r w:rsidRPr="00BA4D12">
        <w:t>partners</w:t>
      </w:r>
      <w:r w:rsidRPr="006308EC">
        <w:t>”</w:t>
      </w:r>
      <w:r w:rsidRPr="00BA4D12">
        <w:t xml:space="preserve"> who are mostly church-based. In 1990</w:t>
      </w:r>
      <w:ins w:id="5350" w:author="Patterson Lamb" w:date="2014-08-12T11:32:00Z">
        <w:r>
          <w:t>,</w:t>
        </w:r>
      </w:ins>
      <w:r w:rsidRPr="00BA4D12">
        <w:t xml:space="preserve"> the guiding document was the social</w:t>
      </w:r>
      <w:ins w:id="5351" w:author="Patterson Lamb" w:date="2014-08-12T11:33:00Z">
        <w:r>
          <w:t xml:space="preserve"> </w:t>
        </w:r>
      </w:ins>
      <w:del w:id="5352" w:author="Patterson Lamb" w:date="2014-08-12T11:33:00Z">
        <w:r w:rsidRPr="00BA4D12" w:rsidDel="00EF35E5">
          <w:delText>-</w:delText>
        </w:r>
      </w:del>
      <w:r w:rsidRPr="00BA4D12">
        <w:t>justice</w:t>
      </w:r>
      <w:del w:id="5353" w:author="Patterson Lamb" w:date="2014-08-12T11:33:00Z">
        <w:r w:rsidRPr="00BA4D12" w:rsidDel="00EF35E5">
          <w:delText>-</w:delText>
        </w:r>
      </w:del>
      <w:ins w:id="5354" w:author="Patterson Lamb" w:date="2014-08-12T11:33:00Z">
        <w:r>
          <w:t>–</w:t>
        </w:r>
      </w:ins>
      <w:r w:rsidRPr="00BA4D12">
        <w:t>oriented pamphlet</w:t>
      </w:r>
      <w:r w:rsidRPr="007D5122">
        <w:rPr>
          <w:i/>
        </w:rPr>
        <w:t xml:space="preserve"> To Strengthen the Poor</w:t>
      </w:r>
      <w:r w:rsidRPr="00BA4D12">
        <w:t>.</w:t>
      </w:r>
      <w:r w:rsidRPr="00BA4D12">
        <w:rPr>
          <w:vertAlign w:val="superscript"/>
        </w:rPr>
        <w:endnoteReference w:id="763"/>
      </w:r>
      <w:r w:rsidRPr="00BA4D12">
        <w:t xml:space="preserve"> Throughout the 1980s</w:t>
      </w:r>
      <w:ins w:id="5357" w:author="Patterson Lamb" w:date="2014-08-12T11:33:00Z">
        <w:r>
          <w:t>,</w:t>
        </w:r>
      </w:ins>
      <w:r w:rsidRPr="00BA4D12">
        <w:t xml:space="preserve"> Christian Aid acquired a well-deserved reputation for its bold and innovative style of advertising and communication, which favored depictions of single, and mostly inanimate, objects in its press and poster work. Strong messages drew on a sophisticated discourse of development and justice in the form of religious metaphor or allusions and wordplay. This enabled Christian Aid to develop </w:t>
      </w:r>
      <w:r w:rsidRPr="006308EC">
        <w:t>“</w:t>
      </w:r>
      <w:r w:rsidRPr="00BA4D12">
        <w:t>political</w:t>
      </w:r>
      <w:r w:rsidRPr="006308EC">
        <w:t>”</w:t>
      </w:r>
      <w:r w:rsidRPr="00BA4D12">
        <w:t xml:space="preserve"> but non</w:t>
      </w:r>
      <w:del w:id="5358" w:author="Patterson Lamb" w:date="2014-08-12T11:33:00Z">
        <w:r w:rsidRPr="00BA4D12" w:rsidDel="00EF35E5">
          <w:delText>-</w:delText>
        </w:r>
      </w:del>
      <w:r w:rsidRPr="00BA4D12">
        <w:t xml:space="preserve">confrontational messages in conjunction with iconographic and symbolic, black-and-white representations of woks, bread, plows, rocks, arms, and feet but also the ubiquitous Christian Aid Week envelope, red with the logo </w:t>
      </w:r>
      <w:r w:rsidRPr="006308EC">
        <w:t>“</w:t>
      </w:r>
      <w:r w:rsidRPr="00BA4D12">
        <w:t>slim jim</w:t>
      </w:r>
      <w:r w:rsidRPr="006308EC">
        <w:t>”</w:t>
      </w:r>
      <w:r w:rsidRPr="00BA4D12">
        <w:t xml:space="preserve"> in a diagrammatic world.</w:t>
      </w:r>
      <w:r w:rsidRPr="00BA4D12">
        <w:rPr>
          <w:vertAlign w:val="superscript"/>
        </w:rPr>
        <w:endnoteReference w:id="764"/>
      </w:r>
    </w:p>
    <w:p w:rsidR="005600E9" w:rsidRPr="00BA4D12" w:rsidRDefault="005600E9" w:rsidP="001A4F98">
      <w:pPr>
        <w:pStyle w:val="para"/>
      </w:pPr>
      <w:r w:rsidRPr="00BA4D12">
        <w:t>The 1989</w:t>
      </w:r>
      <w:r w:rsidRPr="006308EC">
        <w:t>–</w:t>
      </w:r>
      <w:r w:rsidRPr="00BA4D12">
        <w:t>90 series was only the second to feature identifiable people, the first and only in the series to use full-color posters. These images of Elizabeth were therefore different and</w:t>
      </w:r>
      <w:r w:rsidRPr="007D5122">
        <w:rPr>
          <w:i/>
        </w:rPr>
        <w:t xml:space="preserve"> positive</w:t>
      </w:r>
      <w:r w:rsidRPr="00BA4D12">
        <w:t xml:space="preserve"> because they distinguished themselves from previous Christian Aid communication strategies; at the same time they contrasted with</w:t>
      </w:r>
      <w:r w:rsidRPr="007D5122">
        <w:rPr>
          <w:i/>
        </w:rPr>
        <w:t xml:space="preserve"> negative</w:t>
      </w:r>
      <w:r w:rsidRPr="00BA4D12">
        <w:t xml:space="preserve"> images used by other NGOs.</w:t>
      </w:r>
      <w:r w:rsidRPr="00BA4D12">
        <w:rPr>
          <w:vertAlign w:val="superscript"/>
        </w:rPr>
        <w:endnoteReference w:id="765"/>
      </w:r>
      <w:r w:rsidRPr="00BA4D12">
        <w:t xml:space="preserve"> They did not in any way reify the desperate condition of the poor with the connotations of </w:t>
      </w:r>
      <w:r w:rsidRPr="006308EC">
        <w:t>“</w:t>
      </w:r>
      <w:r w:rsidRPr="00BA4D12">
        <w:t>all past and no future.</w:t>
      </w:r>
      <w:r w:rsidRPr="006308EC">
        <w:t>”</w:t>
      </w:r>
      <w:r w:rsidRPr="00BA4D12">
        <w:rPr>
          <w:vertAlign w:val="superscript"/>
        </w:rPr>
        <w:endnoteReference w:id="766"/>
      </w:r>
      <w:r w:rsidRPr="00BA4D12">
        <w:t xml:space="preserve"> The image was positive due to its active nature and </w:t>
      </w:r>
      <w:del w:id="5361" w:author="Patterson Lamb" w:date="2014-08-12T11:34:00Z">
        <w:r w:rsidRPr="00BA4D12" w:rsidDel="00EF35E5">
          <w:delText>up-</w:delText>
        </w:r>
      </w:del>
      <w:ins w:id="5362" w:author="Patterson Lamb" w:date="2014-08-12T11:34:00Z">
        <w:r>
          <w:t>up</w:t>
        </w:r>
      </w:ins>
      <w:r w:rsidRPr="00BA4D12">
        <w:t xml:space="preserve">beat tone. By choosing a woman as </w:t>
      </w:r>
      <w:ins w:id="5363" w:author="Patterson Lamb" w:date="2014-08-12T11:34:00Z">
        <w:r>
          <w:t xml:space="preserve">the </w:t>
        </w:r>
      </w:ins>
      <w:r w:rsidRPr="00BA4D12">
        <w:t xml:space="preserve">main subject, Christian Aid exhibited openness to reversing certain other stereotypes about participation and development. </w:t>
      </w:r>
      <w:r w:rsidRPr="006308EC">
        <w:t>“</w:t>
      </w:r>
      <w:r w:rsidRPr="00BA4D12">
        <w:t>Elizabeth</w:t>
      </w:r>
      <w:r w:rsidRPr="006308EC">
        <w:t>”</w:t>
      </w:r>
      <w:r w:rsidRPr="00BA4D12">
        <w:t xml:space="preserve"> was the image of an empowered, independent, competent, </w:t>
      </w:r>
      <w:r w:rsidRPr="006308EC">
        <w:t>“</w:t>
      </w:r>
      <w:r w:rsidRPr="00BA4D12">
        <w:t>industrious and self-determined</w:t>
      </w:r>
      <w:r w:rsidRPr="006308EC">
        <w:t>”</w:t>
      </w:r>
      <w:r w:rsidRPr="00BA4D12">
        <w:t xml:space="preserve"> subject.</w:t>
      </w:r>
      <w:r w:rsidRPr="00BA4D12">
        <w:rPr>
          <w:vertAlign w:val="superscript"/>
        </w:rPr>
        <w:endnoteReference w:id="767"/>
      </w:r>
      <w:r w:rsidRPr="00BA4D12">
        <w:t xml:space="preserve"> The image was clearly a response to the prevalent argument that the practice of development</w:t>
      </w:r>
      <w:r w:rsidRPr="003C478B">
        <w:t xml:space="preserve"> </w:t>
      </w:r>
      <w:r w:rsidRPr="006308EC">
        <w:t>–</w:t>
      </w:r>
      <w:r w:rsidRPr="003C478B">
        <w:t xml:space="preserve"> </w:t>
      </w:r>
      <w:r w:rsidRPr="00BA4D12">
        <w:t>intervention</w:t>
      </w:r>
      <w:r w:rsidRPr="003C478B">
        <w:t xml:space="preserve"> </w:t>
      </w:r>
      <w:r w:rsidRPr="006308EC">
        <w:t>–</w:t>
      </w:r>
      <w:r w:rsidRPr="003C478B">
        <w:t xml:space="preserve"> </w:t>
      </w:r>
      <w:r w:rsidRPr="00BA4D12">
        <w:t>was reflected in and influenced by the images produced of it.</w:t>
      </w:r>
    </w:p>
    <w:p w:rsidR="005600E9" w:rsidRPr="00BA4D12" w:rsidRDefault="005600E9" w:rsidP="001A4F98">
      <w:pPr>
        <w:pStyle w:val="para"/>
      </w:pPr>
      <w:r w:rsidRPr="00BA4D12">
        <w:t>Attention to an image</w:t>
      </w:r>
      <w:r w:rsidRPr="006308EC">
        <w:t>’</w:t>
      </w:r>
      <w:r w:rsidRPr="00BA4D12">
        <w:t xml:space="preserve">s production brings into focus the intentionality of its construction. Positive images are not, in any sense, closer to the </w:t>
      </w:r>
      <w:r w:rsidRPr="006308EC">
        <w:t>“</w:t>
      </w:r>
      <w:r w:rsidRPr="00BA4D12">
        <w:t>truth.</w:t>
      </w:r>
      <w:r w:rsidRPr="006308EC">
        <w:t>”</w:t>
      </w:r>
      <w:r w:rsidRPr="00BA4D12">
        <w:t xml:space="preserve"> They were, and are, deliberate, highly motivated answers to the truth claims and immediacy of negative images. Departing from the proposition that representation and intervention were linked, they took as their specific task to counteract certain assumptions about development, developing countries, and development agencies. It is this connection, made between image and the practice</w:t>
      </w:r>
      <w:ins w:id="5364" w:author="Patterson Lamb" w:date="2014-08-12T11:35:00Z">
        <w:r>
          <w:t>,</w:t>
        </w:r>
      </w:ins>
      <w:r w:rsidRPr="00BA4D12">
        <w:t xml:space="preserve"> that creates a realistic impasse in images of development. Development NGOs rely heavily on documentary photography. In large part this is due to the assumption that such photographs can provide transparency, an unmediated window on the world that fixes </w:t>
      </w:r>
      <w:r w:rsidRPr="006308EC">
        <w:t>“</w:t>
      </w:r>
      <w:r w:rsidRPr="00BA4D12">
        <w:t>reality</w:t>
      </w:r>
      <w:r w:rsidRPr="006308EC">
        <w:t>”</w:t>
      </w:r>
      <w:r w:rsidRPr="00BA4D12">
        <w:t xml:space="preserve"> or </w:t>
      </w:r>
      <w:r w:rsidRPr="006308EC">
        <w:t>“</w:t>
      </w:r>
      <w:r w:rsidRPr="00BA4D12">
        <w:t>truth.</w:t>
      </w:r>
      <w:r w:rsidRPr="006308EC">
        <w:t>”</w:t>
      </w:r>
      <w:r w:rsidRPr="00BA4D12">
        <w:t xml:space="preserve"> There is also the assumption that</w:t>
      </w:r>
      <w:r w:rsidRPr="007D5122">
        <w:rPr>
          <w:i/>
        </w:rPr>
        <w:t xml:space="preserve"> positive</w:t>
      </w:r>
      <w:r w:rsidRPr="00BA4D12">
        <w:t xml:space="preserve"> images are somehow closer and more representative of the truth than</w:t>
      </w:r>
      <w:r w:rsidRPr="007D5122">
        <w:rPr>
          <w:i/>
        </w:rPr>
        <w:t xml:space="preserve"> negative</w:t>
      </w:r>
      <w:r w:rsidRPr="00BA4D12">
        <w:t xml:space="preserve"> ones</w:t>
      </w:r>
      <w:r w:rsidRPr="007D5122">
        <w:rPr>
          <w:i/>
        </w:rPr>
        <w:t>.</w:t>
      </w:r>
      <w:r w:rsidRPr="00BA4D12">
        <w:t xml:space="preserve"> After the mid-1980s a great deal of effort was expended on ensuring that the photographer, the lens, and the processing do not allow power to corrupt the integrity of the initial image and therefore its essential truth</w:t>
      </w:r>
      <w:del w:id="5365" w:author="Patterson Lamb" w:date="2014-08-12T11:35:00Z">
        <w:r w:rsidRPr="00BA4D12" w:rsidDel="00EF35E5">
          <w:delText>.</w:delText>
        </w:r>
      </w:del>
      <w:r w:rsidRPr="00BA4D12">
        <w:rPr>
          <w:vertAlign w:val="superscript"/>
        </w:rPr>
        <w:endnoteReference w:id="768"/>
      </w:r>
      <w:r w:rsidRPr="00BA4D12">
        <w:t xml:space="preserve"> </w:t>
      </w:r>
      <w:ins w:id="5368" w:author="Patterson Lamb" w:date="2014-08-12T11:36:00Z">
        <w:r>
          <w:t xml:space="preserve">– </w:t>
        </w:r>
      </w:ins>
      <w:del w:id="5369" w:author="Patterson Lamb" w:date="2014-08-12T11:36:00Z">
        <w:r w:rsidRPr="00BA4D12" w:rsidDel="00EF35E5">
          <w:delText>T</w:delText>
        </w:r>
      </w:del>
      <w:ins w:id="5370" w:author="Patterson Lamb" w:date="2014-08-12T11:36:00Z">
        <w:r>
          <w:t>t</w:t>
        </w:r>
      </w:ins>
      <w:r w:rsidRPr="00BA4D12">
        <w:t xml:space="preserve">he basic supposition being that a photograph is somehow indexically linked to truth, and can, therefore, provide evidence of it. Such assumptions have been questioned by film and photography scholars Bill Nichols and Alan Sekula. They argue that the deceptiveness of documentary or realistic photography lies in its deliberate ingenuousness: </w:t>
      </w:r>
      <w:r w:rsidRPr="006308EC">
        <w:t>“</w:t>
      </w:r>
      <w:r w:rsidRPr="00BA4D12">
        <w:t>The [only</w:t>
      </w:r>
      <w:del w:id="5371" w:author="Patterson Lamb" w:date="2014-08-12T11:36:00Z">
        <w:r w:rsidRPr="00BA4D12" w:rsidDel="00EF35E5">
          <w:delText>]</w:delText>
        </w:r>
        <w:r w:rsidRPr="006308EC" w:rsidDel="00EF35E5">
          <w:delText>…‘</w:delText>
        </w:r>
      </w:del>
      <w:ins w:id="5372" w:author="Patterson Lamb" w:date="2014-08-12T11:36:00Z">
        <w:r w:rsidRPr="00BA4D12">
          <w:t>]</w:t>
        </w:r>
        <w:r>
          <w:t xml:space="preserve"> . . . </w:t>
        </w:r>
        <w:r w:rsidRPr="006308EC">
          <w:t>‘</w:t>
        </w:r>
      </w:ins>
      <w:r w:rsidRPr="00BA4D12">
        <w:t>objective</w:t>
      </w:r>
      <w:r w:rsidRPr="006308EC">
        <w:t>’</w:t>
      </w:r>
      <w:r w:rsidRPr="00BA4D12">
        <w:t xml:space="preserve"> truth that photographs offer is the assertion that somebody or something</w:t>
      </w:r>
      <w:r w:rsidRPr="003C478B">
        <w:t xml:space="preserve"> </w:t>
      </w:r>
      <w:r w:rsidRPr="006308EC">
        <w:t>–</w:t>
      </w:r>
      <w:r w:rsidRPr="003C478B">
        <w:t xml:space="preserve"> </w:t>
      </w:r>
      <w:r w:rsidRPr="00BA4D12">
        <w:t>in this case an automated camera</w:t>
      </w:r>
      <w:r w:rsidRPr="003C478B">
        <w:t xml:space="preserve"> </w:t>
      </w:r>
      <w:r w:rsidRPr="006308EC">
        <w:t>–</w:t>
      </w:r>
      <w:r w:rsidRPr="003C478B">
        <w:t xml:space="preserve"> </w:t>
      </w:r>
      <w:r w:rsidRPr="00BA4D12">
        <w:t>was somewhere and took a picture. Everything else, everything beyond the imprinting of a trace, is up for grabs.</w:t>
      </w:r>
      <w:r w:rsidRPr="006308EC">
        <w:t>”</w:t>
      </w:r>
      <w:r w:rsidRPr="00BA4D12">
        <w:rPr>
          <w:vertAlign w:val="superscript"/>
        </w:rPr>
        <w:endnoteReference w:id="769"/>
      </w:r>
    </w:p>
    <w:p w:rsidR="005600E9" w:rsidRPr="00BA4D12" w:rsidRDefault="005600E9" w:rsidP="001A4F98">
      <w:pPr>
        <w:pStyle w:val="para"/>
      </w:pPr>
      <w:r w:rsidRPr="00BA4D12">
        <w:t>Photography</w:t>
      </w:r>
      <w:r w:rsidRPr="006308EC">
        <w:t>’</w:t>
      </w:r>
      <w:r w:rsidRPr="00BA4D12">
        <w:t>s persuasiveness derives from its rhetorical strategies and stylistic form. Nichols contended that visual representations combine argument and evidence, merging representations</w:t>
      </w:r>
      <w:r w:rsidRPr="007D5122">
        <w:rPr>
          <w:i/>
        </w:rPr>
        <w:t xml:space="preserve"> of</w:t>
      </w:r>
      <w:r w:rsidRPr="00BA4D12">
        <w:t xml:space="preserve"> the world with those</w:t>
      </w:r>
      <w:r w:rsidRPr="007D5122">
        <w:rPr>
          <w:i/>
        </w:rPr>
        <w:t xml:space="preserve"> about</w:t>
      </w:r>
      <w:r w:rsidRPr="00BA4D12">
        <w:t xml:space="preserve"> the world. As such, photography in the realistic or documentary mode functions both as a</w:t>
      </w:r>
      <w:r w:rsidRPr="007D5122">
        <w:rPr>
          <w:i/>
        </w:rPr>
        <w:t xml:space="preserve"> reflection</w:t>
      </w:r>
      <w:r w:rsidRPr="00BA4D12">
        <w:t xml:space="preserve"> of reality and as a</w:t>
      </w:r>
      <w:r w:rsidRPr="007D5122">
        <w:rPr>
          <w:i/>
        </w:rPr>
        <w:t xml:space="preserve"> discourse</w:t>
      </w:r>
      <w:r w:rsidRPr="00BA4D12">
        <w:t xml:space="preserve"> on it. Though the viewer may engage in the structure and meaning of the image, what s</w:t>
      </w:r>
      <w:del w:id="5373" w:author="Patterson Lamb" w:date="2014-08-12T11:36:00Z">
        <w:r w:rsidRPr="00BA4D12" w:rsidDel="00EF35E5">
          <w:delText>/</w:delText>
        </w:r>
      </w:del>
      <w:r w:rsidRPr="00BA4D12">
        <w:t>he</w:t>
      </w:r>
      <w:ins w:id="5374" w:author="Patterson Lamb" w:date="2014-08-12T11:37:00Z">
        <w:r>
          <w:t xml:space="preserve"> or he</w:t>
        </w:r>
      </w:ins>
      <w:r w:rsidRPr="00BA4D12">
        <w:t xml:space="preserve"> recognizes, and inevitably responds to, is its realism.</w:t>
      </w:r>
      <w:r w:rsidRPr="00BA4D12">
        <w:rPr>
          <w:vertAlign w:val="superscript"/>
        </w:rPr>
        <w:endnoteReference w:id="770"/>
      </w:r>
    </w:p>
    <w:p w:rsidR="005600E9" w:rsidRPr="00BA4D12" w:rsidRDefault="005600E9" w:rsidP="001A4F98">
      <w:pPr>
        <w:pStyle w:val="para"/>
      </w:pPr>
      <w:r w:rsidRPr="00BA4D12">
        <w:t>Nichols</w:t>
      </w:r>
      <w:r w:rsidRPr="006308EC">
        <w:t>’</w:t>
      </w:r>
      <w:ins w:id="5377" w:author="Patterson Lamb" w:date="2014-08-12T11:37:00Z">
        <w:r>
          <w:t>s</w:t>
        </w:r>
      </w:ins>
      <w:r w:rsidRPr="00BA4D12">
        <w:t xml:space="preserve"> critique consequently undermines the polarities created between negative and positive images. They cannot be oppositional entities </w:t>
      </w:r>
      <w:del w:id="5378" w:author="Patterson Lamb" w:date="2014-08-12T11:37:00Z">
        <w:r w:rsidRPr="00BA4D12" w:rsidDel="00AE3EF3">
          <w:delText>which</w:delText>
        </w:r>
      </w:del>
      <w:ins w:id="5379" w:author="Patterson Lamb" w:date="2014-08-12T11:37:00Z">
        <w:r>
          <w:t>that</w:t>
        </w:r>
      </w:ins>
      <w:r w:rsidRPr="00BA4D12">
        <w:t xml:space="preserve">, respectively, mobilize falsehoods or truths since, according to Nichols, </w:t>
      </w:r>
      <w:r w:rsidRPr="007D5122">
        <w:rPr>
          <w:i/>
        </w:rPr>
        <w:t>all</w:t>
      </w:r>
      <w:r w:rsidRPr="00BA4D12">
        <w:t xml:space="preserve"> representations are quotations from, rather than samples of, reality. Every image has the ambivalent status of both evidence and argument. By favoring positive images over negative ones, NGOs denied positive and negative images the same level of motivation. To NGOs, positive images were not, ostensibly, concerned with money but primarily with ethics. As a result, they were thought to be better and truer. However</w:t>
      </w:r>
      <w:ins w:id="5380" w:author="Patterson Lamb" w:date="2014-08-12T11:37:00Z">
        <w:r>
          <w:t>,</w:t>
        </w:r>
      </w:ins>
      <w:r w:rsidRPr="00BA4D12">
        <w:t xml:space="preserve"> this discourse of accuracy and truth tells us more about how these representations are being used to validate intervention</w:t>
      </w:r>
      <w:r w:rsidRPr="003C478B">
        <w:t xml:space="preserve"> </w:t>
      </w:r>
      <w:r w:rsidRPr="006308EC">
        <w:t>–</w:t>
      </w:r>
      <w:r w:rsidRPr="003C478B">
        <w:t xml:space="preserve"> </w:t>
      </w:r>
      <w:r w:rsidRPr="00BA4D12">
        <w:t>development practice</w:t>
      </w:r>
      <w:r w:rsidRPr="003C478B">
        <w:t xml:space="preserve"> </w:t>
      </w:r>
      <w:r w:rsidRPr="006308EC">
        <w:t>–</w:t>
      </w:r>
      <w:r w:rsidRPr="003C478B">
        <w:t xml:space="preserve"> </w:t>
      </w:r>
      <w:r w:rsidRPr="00BA4D12">
        <w:t>than about their ability to depict accurately or truthfully.</w:t>
      </w:r>
      <w:r w:rsidRPr="00BA4D12">
        <w:rPr>
          <w:vertAlign w:val="superscript"/>
        </w:rPr>
        <w:endnoteReference w:id="771"/>
      </w:r>
      <w:r w:rsidRPr="00BA4D12">
        <w:t xml:space="preserve"> In considering NGO representational practices, the most pertinent question becomes</w:t>
      </w:r>
      <w:del w:id="5381" w:author="Patterson Lamb" w:date="2014-08-12T11:37:00Z">
        <w:r w:rsidRPr="00BA4D12" w:rsidDel="00AE3EF3">
          <w:delText>:</w:delText>
        </w:r>
      </w:del>
      <w:ins w:id="5382" w:author="Patterson Lamb" w:date="2014-08-12T11:38:00Z">
        <w:r>
          <w:t>,</w:t>
        </w:r>
      </w:ins>
      <w:r w:rsidRPr="00BA4D12">
        <w:t xml:space="preserve"> </w:t>
      </w:r>
      <w:del w:id="5383" w:author="Patterson Lamb" w:date="2014-08-12T11:38:00Z">
        <w:r w:rsidRPr="00BA4D12" w:rsidDel="00AE3EF3">
          <w:delText xml:space="preserve">why </w:delText>
        </w:r>
      </w:del>
      <w:ins w:id="5384" w:author="Patterson Lamb" w:date="2014-08-12T11:38:00Z">
        <w:r>
          <w:t>W</w:t>
        </w:r>
        <w:r w:rsidRPr="00BA4D12">
          <w:t xml:space="preserve">hy </w:t>
        </w:r>
      </w:ins>
      <w:r w:rsidRPr="00BA4D12">
        <w:t>is a realist, or documentary mode, of representation judged the most appropriate for development NGOs?</w:t>
      </w:r>
    </w:p>
    <w:p w:rsidR="005600E9" w:rsidRPr="00BA4D12" w:rsidRDefault="005600E9" w:rsidP="001A4F98">
      <w:pPr>
        <w:pStyle w:val="para"/>
      </w:pPr>
      <w:r w:rsidRPr="00BA4D12">
        <w:t>A possible answer might lie in the fact that documentary photography invests the discursive assertions of NGOs with immediacy, poignancy, and most important</w:t>
      </w:r>
      <w:del w:id="5385" w:author="Patterson Lamb" w:date="2014-08-12T11:38:00Z">
        <w:r w:rsidRPr="00BA4D12" w:rsidDel="00AE3EF3">
          <w:delText>ly</w:delText>
        </w:r>
      </w:del>
      <w:r w:rsidRPr="00BA4D12">
        <w:t xml:space="preserve">, authority. The audience is encouraged to witness (distant) subjectivity and believe the analog of overseas reality with which they are presented. An objective depiction functions as evidence of NGO experience: it demonstrates that these development organizations </w:t>
      </w:r>
      <w:r w:rsidRPr="006308EC">
        <w:t>“</w:t>
      </w:r>
      <w:r w:rsidRPr="00BA4D12">
        <w:t>were/are-really-there</w:t>
      </w:r>
      <w:r w:rsidRPr="006308EC">
        <w:t>”</w:t>
      </w:r>
      <w:r w:rsidRPr="00BA4D12">
        <w:t xml:space="preserve"> and acts as conclusive proof that they </w:t>
      </w:r>
      <w:r w:rsidRPr="006308EC">
        <w:t>“</w:t>
      </w:r>
      <w:r w:rsidRPr="00BA4D12">
        <w:t>were/are-really-doing-something.</w:t>
      </w:r>
      <w:r w:rsidRPr="006308EC">
        <w:t>”</w:t>
      </w:r>
      <w:r w:rsidRPr="00BA4D12">
        <w:t xml:space="preserve"> Documentary/realist representations work simultaneously as the basis for knowledge, the validation for the correctness of NGO discursive assertions, but they work equally as inspirational images: images that require some form of active response. They anchor and limit the conditions of truth and, therefore, meaning.</w:t>
      </w:r>
    </w:p>
    <w:p w:rsidR="005600E9" w:rsidRPr="00BA4D12" w:rsidRDefault="005600E9" w:rsidP="001A4F98">
      <w:pPr>
        <w:pStyle w:val="para"/>
      </w:pPr>
      <w:r w:rsidRPr="00BA4D12">
        <w:t>There is a final aspect worth considering. By privileging the documentary photograph, NGOs present photography as primarily a medium</w:t>
      </w:r>
      <w:ins w:id="5386" w:author="Patterson Lamb" w:date="2014-08-12T11:39:00Z">
        <w:r>
          <w:t>,</w:t>
        </w:r>
      </w:ins>
      <w:r w:rsidRPr="00BA4D12">
        <w:t xml:space="preserve"> not an instrumentality, thereby covertly dissociating representation from power. The recognition of power is made in institutional terms, in the form of guidelines. The guidelines subsequently drafted after 1984</w:t>
      </w:r>
      <w:r w:rsidRPr="006308EC">
        <w:t>–</w:t>
      </w:r>
      <w:r w:rsidRPr="00BA4D12">
        <w:t>5 by Oxfam (1987), Save the Children Fund (1988, 1991), and the NGO-EC Liaison Committee (1989) emphasized the need for greater accuracy and truth in tandem with substantial verbal contextualization, dialogical production, and appropriately controlled methods of reproduction. Development organizations know that representations fuse power with knowledge, but this is not something that is conveyed to their audiences, who are presented with apparently unmediated realities.</w:t>
      </w:r>
    </w:p>
    <w:p w:rsidR="005600E9" w:rsidRPr="00BA4D12" w:rsidRDefault="005600E9" w:rsidP="001A4F98">
      <w:pPr>
        <w:pStyle w:val="A"/>
      </w:pPr>
      <w:bookmarkStart w:id="5387" w:name="CBML_ch11_sec1_003"/>
      <w:r w:rsidRPr="00BA4D12">
        <w:t>Cultural Consequences</w:t>
      </w:r>
      <w:ins w:id="5388" w:author="Patterson Lamb" w:date="2014-08-12T11:39:00Z">
        <w:r>
          <w:t xml:space="preserve"> </w:t>
        </w:r>
      </w:ins>
    </w:p>
    <w:bookmarkEnd w:id="5387"/>
    <w:p w:rsidR="005600E9" w:rsidRPr="00BA4D12" w:rsidRDefault="005600E9" w:rsidP="001A4F98">
      <w:pPr>
        <w:pStyle w:val="para-no-indent"/>
      </w:pPr>
      <w:r w:rsidRPr="00BA4D12">
        <w:t>The outcome of the events of 1984</w:t>
      </w:r>
      <w:r w:rsidRPr="006308EC">
        <w:t>–</w:t>
      </w:r>
      <w:r w:rsidRPr="00BA4D12">
        <w:t>5 initiated a fundamental reconsideration of the content and process of production of visual images by British development charities. The most immediate result was a move toward</w:t>
      </w:r>
      <w:del w:id="5389" w:author="Patterson Lamb" w:date="2014-08-12T12:50:00Z">
        <w:r w:rsidRPr="00BA4D12" w:rsidDel="00601649">
          <w:delText>s</w:delText>
        </w:r>
      </w:del>
      <w:r w:rsidRPr="00BA4D12">
        <w:t xml:space="preserve"> positive imaging, producing images that possessed the strength, dignity, and self-determination of the human subject in the face of adversity that development work sought to create rather than images that objectified and dehumanized the subject of development.</w:t>
      </w:r>
      <w:r w:rsidRPr="00BA4D12">
        <w:rPr>
          <w:vertAlign w:val="superscript"/>
        </w:rPr>
        <w:endnoteReference w:id="772"/>
      </w:r>
      <w:r w:rsidRPr="00BA4D12">
        <w:t xml:space="preserve"> Debates about imagery called into question the quality and the quantity of NGO images as well as their techniques of production and reproduction. Such debates decisively linked the </w:t>
      </w:r>
      <w:r w:rsidRPr="007D5122">
        <w:rPr>
          <w:i/>
        </w:rPr>
        <w:t>practice of representation</w:t>
      </w:r>
      <w:r w:rsidRPr="003C478B">
        <w:t xml:space="preserve"> </w:t>
      </w:r>
      <w:r w:rsidRPr="006308EC">
        <w:t>–</w:t>
      </w:r>
      <w:r w:rsidRPr="003C478B">
        <w:t xml:space="preserve"> </w:t>
      </w:r>
      <w:r w:rsidRPr="00BA4D12">
        <w:t>the image of development</w:t>
      </w:r>
      <w:r w:rsidRPr="003C478B">
        <w:t xml:space="preserve"> </w:t>
      </w:r>
      <w:r w:rsidRPr="006308EC">
        <w:t>–</w:t>
      </w:r>
      <w:r w:rsidRPr="003C478B">
        <w:t xml:space="preserve"> </w:t>
      </w:r>
      <w:r w:rsidRPr="00BA4D12">
        <w:t xml:space="preserve">with the </w:t>
      </w:r>
      <w:r w:rsidRPr="007D5122">
        <w:rPr>
          <w:i/>
        </w:rPr>
        <w:t>practice of development</w:t>
      </w:r>
      <w:r w:rsidRPr="00BA4D12">
        <w:t xml:space="preserve"> or intervention. But this operated according to a realist premise, positing that </w:t>
      </w:r>
      <w:r w:rsidRPr="006308EC">
        <w:t>“</w:t>
      </w:r>
      <w:r w:rsidRPr="00BA4D12">
        <w:t>out there</w:t>
      </w:r>
      <w:r w:rsidRPr="006308EC">
        <w:t>”</w:t>
      </w:r>
      <w:r w:rsidRPr="00BA4D12">
        <w:t xml:space="preserve"> there was one real truth or reality ready to be captured and conveyed in visual images. Yet, as we have seen, all visual images</w:t>
      </w:r>
      <w:r w:rsidRPr="003C478B">
        <w:t xml:space="preserve"> </w:t>
      </w:r>
      <w:r w:rsidRPr="006308EC">
        <w:t>–</w:t>
      </w:r>
      <w:r w:rsidRPr="003C478B">
        <w:t xml:space="preserve"> </w:t>
      </w:r>
      <w:r w:rsidRPr="007D5122">
        <w:rPr>
          <w:i/>
        </w:rPr>
        <w:t>positive</w:t>
      </w:r>
      <w:r w:rsidRPr="00BA4D12">
        <w:t xml:space="preserve"> or </w:t>
      </w:r>
      <w:r w:rsidRPr="007D5122">
        <w:rPr>
          <w:i/>
        </w:rPr>
        <w:t>negative</w:t>
      </w:r>
      <w:r w:rsidRPr="003C478B">
        <w:t xml:space="preserve"> </w:t>
      </w:r>
      <w:r w:rsidRPr="006308EC">
        <w:t>–</w:t>
      </w:r>
      <w:r w:rsidRPr="003C478B">
        <w:t xml:space="preserve"> </w:t>
      </w:r>
      <w:r w:rsidRPr="00BA4D12">
        <w:t>articulate something very different from dry truth or reality.</w:t>
      </w:r>
      <w:r w:rsidRPr="00BA4D12">
        <w:rPr>
          <w:vertAlign w:val="superscript"/>
        </w:rPr>
        <w:endnoteReference w:id="773"/>
      </w:r>
    </w:p>
    <w:p w:rsidR="005600E9" w:rsidRDefault="005600E9" w:rsidP="001A4F98">
      <w:pPr>
        <w:pStyle w:val="para"/>
      </w:pPr>
      <w:r w:rsidRPr="00BA4D12">
        <w:t xml:space="preserve">NGOs possess an institutional culture: they perceive development as a practice that defines problems and prescribes methods for achieving certain delineated goals. As organizations they have a certain way of seeing the world, generating discourses on how the world is and how they wish it to be. These understandings change over time and differ across the gamut of organizations. Nevertheless, as organizations involved in a common project, development, they articulate sophisticated understandings of development practice, which allows them to be perceived and understood as a moral and intellectual community of practitioners. Development NGOs are also cultural institutions </w:t>
      </w:r>
      <w:del w:id="5393" w:author="Patterson Lamb" w:date="2014-08-12T12:51:00Z">
        <w:r w:rsidRPr="00BA4D12" w:rsidDel="00601649">
          <w:delText xml:space="preserve">which </w:delText>
        </w:r>
      </w:del>
      <w:ins w:id="5394" w:author="Patterson Lamb" w:date="2014-08-12T12:51:00Z">
        <w:r>
          <w:t>that</w:t>
        </w:r>
        <w:r w:rsidRPr="00BA4D12">
          <w:t xml:space="preserve"> </w:t>
        </w:r>
      </w:ins>
      <w:r w:rsidRPr="00BA4D12">
        <w:t>generate visual and material products. They do not confine the understandings and beliefs they hold to themselves. Indeed it is in their interest not to. They are actively engaged in creating meaningful images and messages on the subject of the developing world for the purposes of dissemination and conversion. Only by reaching a wide variety of people and ensuring that they take on board the challenge and the need for development can development NGOs ensure their ultimate survival. As prolific cultural producers</w:t>
      </w:r>
      <w:ins w:id="5395" w:author="Patterson Lamb" w:date="2014-08-12T12:52:00Z">
        <w:r>
          <w:t>,</w:t>
        </w:r>
      </w:ins>
      <w:r w:rsidRPr="00BA4D12">
        <w:t xml:space="preserve"> they search constantly to circumscribe and fix meaning, most tellingly perhaps through the regulation and use of documentary photography.</w:t>
      </w:r>
    </w:p>
    <w:p w:rsidR="005600E9" w:rsidRDefault="005600E9" w:rsidP="00FA6B9C">
      <w:pPr>
        <w:pStyle w:val="capt"/>
        <w:rPr>
          <w:del w:id="5396" w:author="Patterson Lamb" w:date="2014-07-23T13:48:00Z"/>
        </w:rPr>
      </w:pPr>
      <w:r>
        <w:br w:type="page"/>
      </w:r>
      <w:bookmarkStart w:id="5397" w:name="CBML_ch11_fig_001"/>
      <w:bookmarkEnd w:id="5397"/>
      <w:del w:id="5398" w:author="Patterson Lamb" w:date="2014-07-23T13:48:00Z">
        <w:r w:rsidRPr="00BA4D12" w:rsidDel="007F008D">
          <w:rPr>
            <w:rStyle w:val="Figurenumber"/>
          </w:rPr>
          <w:delText>Fig. 11.1</w:delText>
        </w:r>
        <w:r w:rsidRPr="00BA4D12" w:rsidDel="007F008D">
          <w:delText xml:space="preserve"> </w:delText>
        </w:r>
        <w:r w:rsidRPr="006308EC" w:rsidDel="007F008D">
          <w:delText>“</w:delText>
        </w:r>
        <w:r w:rsidRPr="00BA4D12" w:rsidDel="007F008D">
          <w:delText>Keep the Health Service Going</w:delText>
        </w:r>
        <w:r w:rsidRPr="006308EC" w:rsidDel="007F008D">
          <w:delText>”</w:delText>
        </w:r>
        <w:r w:rsidRPr="00BA4D12" w:rsidDel="007F008D">
          <w:delText xml:space="preserve"> advertisement. Courtesy of Christian Aid.</w:delText>
        </w:r>
      </w:del>
    </w:p>
    <w:p w:rsidR="005600E9" w:rsidRDefault="005600E9" w:rsidP="00FA6B9C">
      <w:pPr>
        <w:pStyle w:val="capt"/>
        <w:rPr>
          <w:del w:id="5399" w:author="Patterson Lamb" w:date="2014-07-23T13:48:00Z"/>
        </w:rPr>
      </w:pPr>
      <w:bookmarkStart w:id="5400" w:name="CBML_ch11_fig_002"/>
      <w:bookmarkEnd w:id="5400"/>
      <w:del w:id="5401" w:author="Patterson Lamb" w:date="2014-07-23T13:48:00Z">
        <w:r w:rsidRPr="00BA4D12" w:rsidDel="007F008D">
          <w:rPr>
            <w:rStyle w:val="Figurenumber"/>
          </w:rPr>
          <w:delText>Fig. 11.2</w:delText>
        </w:r>
        <w:r w:rsidRPr="00BA4D12" w:rsidDel="007F008D">
          <w:delText xml:space="preserve"> Christian Aid advertising, September 1989-September 1990. Courtesy of Christian Aid.</w:delText>
        </w:r>
      </w:del>
    </w:p>
    <w:p w:rsidR="005600E9" w:rsidRDefault="005600E9" w:rsidP="00FA6B9C">
      <w:pPr>
        <w:pStyle w:val="capt"/>
      </w:pPr>
      <w:bookmarkStart w:id="5402" w:name="CBML_ch11_fig_003"/>
      <w:bookmarkEnd w:id="5402"/>
      <w:del w:id="5403" w:author="Patterson Lamb" w:date="2014-07-23T13:48:00Z">
        <w:r w:rsidRPr="00BA4D12" w:rsidDel="007F008D">
          <w:rPr>
            <w:rStyle w:val="Figurenumber"/>
          </w:rPr>
          <w:delText>Fig. 11.3</w:delText>
        </w:r>
        <w:r w:rsidRPr="00BA4D12" w:rsidDel="007F008D">
          <w:delText xml:space="preserve"> </w:delText>
        </w:r>
        <w:r w:rsidRPr="006308EC" w:rsidDel="007F008D">
          <w:delText>“</w:delText>
        </w:r>
        <w:r w:rsidRPr="00BA4D12" w:rsidDel="007F008D">
          <w:delText>Keep the health service going. Supporting health care in the Third World.</w:delText>
        </w:r>
        <w:r w:rsidRPr="006308EC" w:rsidDel="007F008D">
          <w:delText>”</w:delText>
        </w:r>
        <w:r w:rsidRPr="00BA4D12" w:rsidDel="007F008D">
          <w:delText xml:space="preserve"> Courtesy of Christian Aid.</w:delText>
        </w:r>
      </w:del>
    </w:p>
    <w:p w:rsidR="005600E9" w:rsidRDefault="005600E9" w:rsidP="00FA6B9C">
      <w:pPr>
        <w:pStyle w:val="capt"/>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7C198D" w:rsidRDefault="005600E9" w:rsidP="00891E2A">
      <w:pPr>
        <w:pStyle w:val="CN"/>
      </w:pPr>
      <w:del w:id="5404" w:author="Patterson Lamb" w:date="2014-07-23T13:26:00Z">
        <w:r w:rsidRPr="007C198D" w:rsidDel="00264A23">
          <w:delText xml:space="preserve">Chapter </w:delText>
        </w:r>
      </w:del>
      <w:r w:rsidRPr="007C198D">
        <w:t>12</w:t>
      </w:r>
    </w:p>
    <w:p w:rsidR="005600E9" w:rsidRPr="006308EC" w:rsidRDefault="005600E9" w:rsidP="00891E2A">
      <w:pPr>
        <w:pStyle w:val="CT"/>
      </w:pPr>
      <w:bookmarkStart w:id="5405" w:name="CBML_ch12_ch_001"/>
      <w:r w:rsidRPr="006308EC">
        <w:t>Dilemmas of Ethical Practice in the Production of Contemporary Humanitarian Photography</w:t>
      </w:r>
    </w:p>
    <w:p w:rsidR="005600E9" w:rsidRPr="003C478B" w:rsidRDefault="005600E9" w:rsidP="00891E2A">
      <w:pPr>
        <w:pStyle w:val="CA"/>
      </w:pPr>
      <w:bookmarkStart w:id="5406" w:name="_Toc351630814"/>
      <w:bookmarkEnd w:id="5405"/>
      <w:r w:rsidRPr="006308EC">
        <w:rPr>
          <w:b/>
        </w:rPr>
        <w:t>Sanna Nissinen</w:t>
      </w:r>
    </w:p>
    <w:p w:rsidR="005600E9" w:rsidRPr="006308EC" w:rsidRDefault="005600E9" w:rsidP="00891E2A">
      <w:pPr>
        <w:pStyle w:val="A"/>
      </w:pPr>
      <w:bookmarkStart w:id="5407" w:name="CBML_ch12_sec1_001"/>
      <w:r w:rsidRPr="006308EC">
        <w:t>Setting the Scene: En Route to Shoot</w:t>
      </w:r>
      <w:bookmarkEnd w:id="5406"/>
      <w:r w:rsidRPr="006308EC">
        <w:rPr>
          <w:vertAlign w:val="superscript"/>
        </w:rPr>
        <w:endnoteReference w:id="774"/>
      </w:r>
    </w:p>
    <w:bookmarkEnd w:id="5407"/>
    <w:p w:rsidR="005600E9" w:rsidRPr="007C198D" w:rsidRDefault="005600E9" w:rsidP="00891E2A">
      <w:pPr>
        <w:pStyle w:val="para-no-indent"/>
      </w:pPr>
      <w:r w:rsidRPr="007C198D">
        <w:t>In a Lexus on the road in Bangladesh between Dhaka and Brahmanparia with the Country Director and the commissioned photographer, 31 March 2010.</w:t>
      </w:r>
    </w:p>
    <w:p w:rsidR="005600E9" w:rsidRPr="005600E9" w:rsidRDefault="005600E9" w:rsidP="00891E2A">
      <w:pPr>
        <w:pStyle w:val="Ext"/>
        <w:rPr>
          <w:rPrChange w:id="5408" w:author="Unknown">
            <w:rPr>
              <w:i/>
            </w:rPr>
          </w:rPrChange>
        </w:rPr>
      </w:pPr>
      <w:r w:rsidRPr="005600E9">
        <w:rPr>
          <w:rPrChange w:id="5409" w:author="Patterson Lamb" w:date="2014-08-12T14:14:00Z">
            <w:rPr>
              <w:i/>
            </w:rPr>
          </w:rPrChange>
        </w:rPr>
        <w:t>Following my line of questioning he leans over to Saikat who is in the front seat and says: “I want an iconic photo.” Saikat nods his head and does not respond and I cannot tell if this is uncomfortable silence or annoyance at an unreasonable request.</w:t>
      </w:r>
    </w:p>
    <w:p w:rsidR="005600E9" w:rsidRPr="005600E9" w:rsidRDefault="005600E9" w:rsidP="00891E2A">
      <w:pPr>
        <w:pStyle w:val="Ext"/>
        <w:ind w:firstLine="720"/>
        <w:rPr>
          <w:rPrChange w:id="5410" w:author="Unknown">
            <w:rPr>
              <w:i/>
            </w:rPr>
          </w:rPrChange>
        </w:rPr>
      </w:pPr>
      <w:r w:rsidRPr="005600E9">
        <w:rPr>
          <w:rPrChange w:id="5411" w:author="Patterson Lamb" w:date="2014-08-12T14:14:00Z">
            <w:rPr>
              <w:i/>
            </w:rPr>
          </w:rPrChange>
        </w:rPr>
        <w:t>When we get out of the car for a pit stop I ask Zaki privately, what he meant by that [iconic photo]. He replies that photo shoots produce the same type of photos and he wants something different. I probe further and ask what could be different and how. He thinks for a brief moment: “I don</w:t>
      </w:r>
      <w:r>
        <w:t>’</w:t>
      </w:r>
      <w:r w:rsidRPr="005600E9">
        <w:rPr>
          <w:rPrChange w:id="5412" w:author="Patterson Lamb" w:date="2014-08-12T14:14:00Z">
            <w:rPr>
              <w:i/>
            </w:rPr>
          </w:rPrChange>
        </w:rPr>
        <w:t>t know, I don</w:t>
      </w:r>
      <w:r>
        <w:t>’</w:t>
      </w:r>
      <w:r w:rsidRPr="005600E9">
        <w:rPr>
          <w:rPrChange w:id="5413" w:author="Patterson Lamb" w:date="2014-08-12T14:14:00Z">
            <w:rPr>
              <w:i/>
            </w:rPr>
          </w:rPrChange>
        </w:rPr>
        <w:t>t know exactly what it is. But when I see it I will know” and lights his cigarette.</w:t>
      </w:r>
    </w:p>
    <w:p w:rsidR="005600E9" w:rsidRPr="007C198D" w:rsidRDefault="005600E9" w:rsidP="00891E2A">
      <w:pPr>
        <w:pStyle w:val="para-no-indent"/>
      </w:pPr>
      <w:r w:rsidRPr="007C198D">
        <w:t>The pursuit and ethics of these elusive photographs have attracted discussion and controversy for decades, most prominently since the Ethiopian famine of 1984</w:t>
      </w:r>
      <w:r w:rsidRPr="006308EC">
        <w:t>–</w:t>
      </w:r>
      <w:del w:id="5414" w:author="Patterson Lamb" w:date="2014-08-12T14:15:00Z">
        <w:r w:rsidRPr="007C198D" w:rsidDel="00E152C7">
          <w:delText>198</w:delText>
        </w:r>
      </w:del>
      <w:r w:rsidRPr="007C198D">
        <w:t>5.</w:t>
      </w:r>
      <w:r w:rsidRPr="007C198D">
        <w:rPr>
          <w:vertAlign w:val="superscript"/>
        </w:rPr>
        <w:endnoteReference w:id="775"/>
      </w:r>
      <w:r w:rsidRPr="007C198D">
        <w:t xml:space="preserve"> Critics charge that such charity images raise funds by providing a voyeuristic spectacle of suffering and passivity for Western audiences. Such practices continue to attract ethical questions and political debate concerning the rights of photographic subjects, the duties of producers, and the extent and degree of harm or benefit these images generate.</w:t>
      </w:r>
    </w:p>
    <w:p w:rsidR="005600E9" w:rsidRPr="007C198D" w:rsidRDefault="005600E9" w:rsidP="00891E2A">
      <w:pPr>
        <w:pStyle w:val="para"/>
      </w:pPr>
      <w:r w:rsidRPr="007C198D">
        <w:t xml:space="preserve">Although these ethical concerns allude to photographic practice, photographic ethics has not been investigated as a </w:t>
      </w:r>
      <w:r w:rsidRPr="007D5122">
        <w:rPr>
          <w:i/>
        </w:rPr>
        <w:t>practical</w:t>
      </w:r>
      <w:r w:rsidRPr="003C478B">
        <w:t xml:space="preserve"> </w:t>
      </w:r>
      <w:r w:rsidRPr="007C198D">
        <w:t>problem.</w:t>
      </w:r>
      <w:r w:rsidRPr="007C198D">
        <w:rPr>
          <w:vertAlign w:val="superscript"/>
        </w:rPr>
        <w:endnoteReference w:id="776"/>
      </w:r>
      <w:r w:rsidRPr="007C198D">
        <w:t xml:space="preserve"> This chapter is based </w:t>
      </w:r>
      <w:del w:id="5429" w:author="Patterson Lamb" w:date="2014-08-12T14:15:00Z">
        <w:r w:rsidRPr="007C198D" w:rsidDel="00E152C7">
          <w:delText>up</w:delText>
        </w:r>
      </w:del>
      <w:r w:rsidRPr="007C198D">
        <w:t>on research I undertook in 2010 in Bangladesh.</w:t>
      </w:r>
      <w:r w:rsidRPr="007C198D">
        <w:rPr>
          <w:vertAlign w:val="superscript"/>
        </w:rPr>
        <w:endnoteReference w:id="777"/>
      </w:r>
      <w:r w:rsidRPr="007C198D">
        <w:t xml:space="preserve"> It draws on interviews with communications managers working inside major aid agencies and photographers commissioned to procure images for humanitarian campaign projects. My focus is the examination of the tensions that arise at the level of practice when NGO staff and photographers attempt to operationalize ethics in the context of humanitarian photography.</w:t>
      </w:r>
      <w:r w:rsidRPr="007C198D">
        <w:rPr>
          <w:vertAlign w:val="superscript"/>
        </w:rPr>
        <w:t xml:space="preserve"> </w:t>
      </w:r>
      <w:r w:rsidRPr="007C198D">
        <w:t>My analysis is based upon ethnographic notes taken in the field during the filming of assignments and highlights the complexity of issues involved in producing ethical photographs and regulating ethical photographic practice.</w:t>
      </w:r>
      <w:ins w:id="5440" w:author="Patterson Lamb" w:date="2014-08-12T15:43:00Z">
        <w:r>
          <w:t xml:space="preserve"> </w:t>
        </w:r>
      </w:ins>
    </w:p>
    <w:p w:rsidR="005600E9" w:rsidRPr="006308EC" w:rsidRDefault="005600E9" w:rsidP="00891E2A">
      <w:pPr>
        <w:pStyle w:val="A"/>
      </w:pPr>
      <w:bookmarkStart w:id="5441" w:name="CBML_ch12_sec1_002"/>
      <w:r w:rsidRPr="006308EC">
        <w:t>The Birth of Regulation</w:t>
      </w:r>
    </w:p>
    <w:bookmarkEnd w:id="5441"/>
    <w:p w:rsidR="005600E9" w:rsidRPr="007C198D" w:rsidRDefault="005600E9" w:rsidP="00891E2A">
      <w:pPr>
        <w:pStyle w:val="para-no-indent"/>
      </w:pPr>
      <w:r w:rsidRPr="007C198D">
        <w:t>Photography has been used, and manipulated, for purposes of public persuasion in the humanitarian sector from its beginnings.</w:t>
      </w:r>
      <w:r w:rsidRPr="007C198D">
        <w:rPr>
          <w:vertAlign w:val="superscript"/>
        </w:rPr>
        <w:endnoteReference w:id="778"/>
      </w:r>
      <w:r w:rsidRPr="007C198D">
        <w:t xml:space="preserve"> It was the pivotal event of the Ethiopian Famine of 1984</w:t>
      </w:r>
      <w:r w:rsidRPr="006308EC">
        <w:t>–</w:t>
      </w:r>
      <w:del w:id="5445" w:author="Patterson Lamb" w:date="2014-08-12T14:16:00Z">
        <w:r w:rsidRPr="007C198D" w:rsidDel="00E152C7">
          <w:delText>8</w:delText>
        </w:r>
      </w:del>
      <w:r w:rsidRPr="007C198D">
        <w:t>5 that alerted a wider public to issues of ethics in representations of humanitarian events and prompted unified action on the part of the NGO community to formulate regulatory image codes. As the first global mediatized event, the Ethiopian Famine raised ethical and political questions regarding image content and image sourcing. This reflected poorly on the media organi</w:t>
      </w:r>
      <w:del w:id="5446" w:author="Patterson Lamb" w:date="2014-08-12T14:16:00Z">
        <w:r w:rsidRPr="007C198D" w:rsidDel="00E152C7">
          <w:delText>s</w:delText>
        </w:r>
      </w:del>
      <w:ins w:id="5447" w:author="Patterson Lamb" w:date="2014-08-12T14:16:00Z">
        <w:r>
          <w:t>z</w:t>
        </w:r>
      </w:ins>
      <w:r w:rsidRPr="007C198D">
        <w:t>ations that distributed graphic images of suffering, on the photographers who were seen to be abusing their power over vulnerable famine victims, and on the values of the humanitarian organi</w:t>
      </w:r>
      <w:del w:id="5448" w:author="Patterson Lamb" w:date="2014-08-12T14:17:00Z">
        <w:r w:rsidRPr="007C198D" w:rsidDel="00E152C7">
          <w:delText>s</w:delText>
        </w:r>
      </w:del>
      <w:ins w:id="5449" w:author="Patterson Lamb" w:date="2014-08-12T14:17:00Z">
        <w:r>
          <w:t>z</w:t>
        </w:r>
      </w:ins>
      <w:r w:rsidRPr="007C198D">
        <w:t>ations that relied on such images for fundraising.</w:t>
      </w:r>
      <w:r w:rsidRPr="007C198D">
        <w:rPr>
          <w:vertAlign w:val="superscript"/>
        </w:rPr>
        <w:endnoteReference w:id="779"/>
      </w:r>
    </w:p>
    <w:p w:rsidR="005600E9" w:rsidRPr="007C198D" w:rsidRDefault="005600E9" w:rsidP="00891E2A">
      <w:pPr>
        <w:pStyle w:val="para"/>
      </w:pPr>
      <w:r w:rsidRPr="007C198D">
        <w:t>NGOs were accused of capitalizing on suffering, which prompted questioning among their management regarding whether their use of imagery challenged or confirmed racist stereotypes of Africa and Africans.</w:t>
      </w:r>
      <w:r w:rsidRPr="007C198D">
        <w:rPr>
          <w:vertAlign w:val="superscript"/>
        </w:rPr>
        <w:endnoteReference w:id="780"/>
      </w:r>
      <w:r w:rsidRPr="007C198D">
        <w:t xml:space="preserve"> A central question was how to represent subjects with dignity and how to change the focus from negative images that </w:t>
      </w:r>
      <w:r w:rsidRPr="006308EC">
        <w:t>“</w:t>
      </w:r>
      <w:r w:rsidRPr="007C198D">
        <w:t>conveyed the helplessness and the passivity of Ethiopians</w:t>
      </w:r>
      <w:r w:rsidRPr="006308EC">
        <w:t>”</w:t>
      </w:r>
      <w:r w:rsidRPr="007C198D">
        <w:t xml:space="preserve"> to images that conveyed their partnership in development.</w:t>
      </w:r>
      <w:r w:rsidRPr="007C198D">
        <w:rPr>
          <w:vertAlign w:val="superscript"/>
        </w:rPr>
        <w:endnoteReference w:id="781"/>
      </w:r>
      <w:r w:rsidRPr="007C198D">
        <w:t xml:space="preserve"> Another area of criticism was aimed at individual photographers and accused them of abusing their power by disrespecting both the rights of their subjects in distress and the mandate of their agency in the filming process.</w:t>
      </w:r>
      <w:r w:rsidRPr="007C198D">
        <w:rPr>
          <w:vertAlign w:val="superscript"/>
        </w:rPr>
        <w:endnoteReference w:id="782"/>
      </w:r>
      <w:r w:rsidRPr="007C198D">
        <w:t xml:space="preserve"> The influential </w:t>
      </w:r>
      <w:r w:rsidRPr="007D5122">
        <w:rPr>
          <w:i/>
        </w:rPr>
        <w:t xml:space="preserve">Images of Africa Report </w:t>
      </w:r>
      <w:r w:rsidRPr="007C198D">
        <w:t>written in the wake of coverage of the Ethiopian famine asked</w:t>
      </w:r>
      <w:ins w:id="5457" w:author="Patterson Lamb" w:date="2014-08-12T14:17:00Z">
        <w:r>
          <w:t>,</w:t>
        </w:r>
      </w:ins>
      <w:r w:rsidRPr="007C198D">
        <w:t xml:space="preserve"> </w:t>
      </w:r>
      <w:r w:rsidRPr="006308EC">
        <w:t>“</w:t>
      </w:r>
      <w:r w:rsidRPr="007C198D">
        <w:t>Had the subjects been aware they were being photographed? Had they had the choice, or the capacity, to protest or exercise informed consent given their emotional and physical state?</w:t>
      </w:r>
      <w:r w:rsidRPr="006308EC">
        <w:t>”</w:t>
      </w:r>
      <w:r w:rsidRPr="007C198D">
        <w:rPr>
          <w:vertAlign w:val="superscript"/>
        </w:rPr>
        <w:endnoteReference w:id="783"/>
      </w:r>
    </w:p>
    <w:p w:rsidR="005600E9" w:rsidRPr="007C198D" w:rsidRDefault="005600E9" w:rsidP="00891E2A">
      <w:pPr>
        <w:pStyle w:val="para"/>
      </w:pPr>
      <w:r w:rsidRPr="007C198D">
        <w:t>Post-Ethiopia discussions prompted a distinct shift in humanitarian imagery from negative depictions of passive, suffering, innocent</w:t>
      </w:r>
      <w:del w:id="5459" w:author="Patterson Lamb" w:date="2014-08-12T14:17:00Z">
        <w:r w:rsidRPr="007C198D" w:rsidDel="00E152C7">
          <w:delText>,</w:delText>
        </w:r>
      </w:del>
      <w:r w:rsidRPr="007C198D">
        <w:t xml:space="preserve"> victims to narratives of the resilient victims told through </w:t>
      </w:r>
      <w:r w:rsidRPr="006308EC">
        <w:t>“</w:t>
      </w:r>
      <w:r w:rsidRPr="007C198D">
        <w:t>positive</w:t>
      </w:r>
      <w:r w:rsidRPr="006308EC">
        <w:t>”</w:t>
      </w:r>
      <w:r w:rsidRPr="007C198D">
        <w:t xml:space="preserve"> imagery. This was widely considered an </w:t>
      </w:r>
      <w:r w:rsidRPr="006308EC">
        <w:t>“</w:t>
      </w:r>
      <w:r w:rsidRPr="007C198D">
        <w:t>ethical</w:t>
      </w:r>
      <w:r w:rsidRPr="006308EC">
        <w:t>”</w:t>
      </w:r>
      <w:r w:rsidRPr="007C198D">
        <w:t xml:space="preserve"> solution to the problem of humanitarian imaging.</w:t>
      </w:r>
      <w:r w:rsidRPr="007C198D">
        <w:rPr>
          <w:vertAlign w:val="superscript"/>
        </w:rPr>
        <w:endnoteReference w:id="784"/>
      </w:r>
      <w:r w:rsidRPr="007C198D">
        <w:t xml:space="preserve"> In 1989, a broader collective movement emerged to standardize representational practices across the NGO industry. The General Assembly of European NGOs adopted a </w:t>
      </w:r>
      <w:r w:rsidRPr="007D5122">
        <w:rPr>
          <w:i/>
        </w:rPr>
        <w:t>Code of Conduct on Images Related to the Third World</w:t>
      </w:r>
      <w:r w:rsidRPr="007C198D">
        <w:t xml:space="preserve"> to provide standard guidelines for fundraising NGOs and to encourage discussion among stakeholders on the appropriateness of materials produced. The Code affirmed the values of representing subjects to emphasize their equality and dignity and recommended including the opinions of Southern partners in the representational process. This marked a major shift in representational strategy and a new emphasis on the agency of the people portrayed. In 2006</w:t>
      </w:r>
      <w:ins w:id="5463" w:author="Patterson Lamb" w:date="2014-08-12T14:18:00Z">
        <w:r>
          <w:t>,</w:t>
        </w:r>
      </w:ins>
      <w:r w:rsidRPr="007C198D">
        <w:t xml:space="preserve"> a revised </w:t>
      </w:r>
      <w:r w:rsidRPr="007D5122">
        <w:rPr>
          <w:i/>
          <w:iCs/>
        </w:rPr>
        <w:t xml:space="preserve">Code of Conduct on Images and Messages </w:t>
      </w:r>
      <w:r w:rsidRPr="007C198D">
        <w:t xml:space="preserve">provided a framework of guiding principles that was designed to be more workable in practice in comparison to the previous prescriptive code, which emphasized what </w:t>
      </w:r>
      <w:r w:rsidRPr="007D5122">
        <w:rPr>
          <w:i/>
        </w:rPr>
        <w:t>not</w:t>
      </w:r>
      <w:r w:rsidRPr="007C198D">
        <w:t xml:space="preserve"> to do.</w:t>
      </w:r>
      <w:r w:rsidRPr="007C198D">
        <w:rPr>
          <w:vertAlign w:val="superscript"/>
        </w:rPr>
        <w:endnoteReference w:id="785"/>
      </w:r>
      <w:r w:rsidRPr="007C198D">
        <w:t xml:space="preserve"> In addition, it specifically addressed the rights of children in NGO photography.</w:t>
      </w:r>
    </w:p>
    <w:p w:rsidR="005600E9" w:rsidRPr="006308EC" w:rsidRDefault="005600E9" w:rsidP="00891E2A">
      <w:pPr>
        <w:pStyle w:val="A"/>
      </w:pPr>
      <w:bookmarkStart w:id="5464" w:name="CBML_ch12_sec1_003"/>
      <w:r w:rsidRPr="006308EC">
        <w:t>Contemporary Communications and the Image Industry</w:t>
      </w:r>
    </w:p>
    <w:bookmarkEnd w:id="5464"/>
    <w:p w:rsidR="005600E9" w:rsidRPr="007C198D" w:rsidRDefault="005600E9" w:rsidP="00891E2A">
      <w:pPr>
        <w:pStyle w:val="para-no-indent"/>
      </w:pPr>
      <w:r w:rsidRPr="007C198D">
        <w:t xml:space="preserve">The role of NGOs in global politics and the visual economy of humanitarianism </w:t>
      </w:r>
      <w:del w:id="5465" w:author="Patterson Lamb" w:date="2014-08-12T14:27:00Z">
        <w:r w:rsidRPr="007C198D" w:rsidDel="00FA32F8">
          <w:delText xml:space="preserve">is </w:delText>
        </w:r>
      </w:del>
      <w:ins w:id="5466" w:author="Patterson Lamb" w:date="2014-08-12T14:27:00Z">
        <w:r>
          <w:t>are</w:t>
        </w:r>
        <w:r w:rsidRPr="007C198D">
          <w:t xml:space="preserve"> </w:t>
        </w:r>
      </w:ins>
      <w:r w:rsidRPr="007C198D">
        <w:t>increasingly significant.</w:t>
      </w:r>
      <w:r w:rsidRPr="007C198D">
        <w:rPr>
          <w:vertAlign w:val="superscript"/>
        </w:rPr>
        <w:endnoteReference w:id="786"/>
      </w:r>
      <w:r w:rsidRPr="007C198D">
        <w:t xml:space="preserve"> The mandates of humanitarian NGO are expanding and now include projects once considered to be functions of states or major international non</w:t>
      </w:r>
      <w:del w:id="5473" w:author="Patterson Lamb" w:date="2014-08-12T14:27:00Z">
        <w:r w:rsidRPr="007C198D" w:rsidDel="00FA32F8">
          <w:delText>-</w:delText>
        </w:r>
      </w:del>
      <w:r w:rsidRPr="007C198D">
        <w:t>governmental organi</w:t>
      </w:r>
      <w:del w:id="5474" w:author="Patterson Lamb" w:date="2014-08-12T14:27:00Z">
        <w:r w:rsidRPr="007C198D" w:rsidDel="00FA32F8">
          <w:delText>s</w:delText>
        </w:r>
      </w:del>
      <w:ins w:id="5475" w:author="Patterson Lamb" w:date="2014-08-12T14:27:00Z">
        <w:r>
          <w:t>z</w:t>
        </w:r>
      </w:ins>
      <w:r w:rsidRPr="007C198D">
        <w:t>ations, such as education, the protection of human rights, economic development, democracy promotion</w:t>
      </w:r>
      <w:ins w:id="5476" w:author="Patterson Lamb" w:date="2014-08-12T14:27:00Z">
        <w:r>
          <w:t>,</w:t>
        </w:r>
      </w:ins>
      <w:r w:rsidRPr="007C198D">
        <w:t xml:space="preserve"> and peace building.</w:t>
      </w:r>
      <w:r w:rsidRPr="007C198D">
        <w:rPr>
          <w:vertAlign w:val="superscript"/>
        </w:rPr>
        <w:endnoteReference w:id="787"/>
      </w:r>
      <w:r w:rsidRPr="007C198D">
        <w:t xml:space="preserve"> This has encouraged the adoption of new forms of communications designed for multiple purposes, whether </w:t>
      </w:r>
      <w:ins w:id="5480" w:author="Patterson Lamb" w:date="2014-08-12T14:28:00Z">
        <w:r w:rsidRPr="007C198D">
          <w:t xml:space="preserve">raising </w:t>
        </w:r>
      </w:ins>
      <w:r w:rsidRPr="007C198D">
        <w:t>awareness</w:t>
      </w:r>
      <w:del w:id="5481" w:author="Patterson Lamb" w:date="2014-08-12T14:27:00Z">
        <w:r w:rsidRPr="007C198D" w:rsidDel="00FA32F8">
          <w:delText>-</w:delText>
        </w:r>
      </w:del>
      <w:del w:id="5482" w:author="Patterson Lamb" w:date="2014-08-12T14:28:00Z">
        <w:r w:rsidRPr="007C198D" w:rsidDel="00FA32F8">
          <w:delText>raising</w:delText>
        </w:r>
      </w:del>
      <w:r w:rsidRPr="007C198D">
        <w:t xml:space="preserve">, </w:t>
      </w:r>
      <w:del w:id="5483" w:author="Patterson Lamb" w:date="2014-08-12T14:28:00Z">
        <w:r w:rsidRPr="007C198D" w:rsidDel="00FA32F8">
          <w:delText>fundraising</w:delText>
        </w:r>
      </w:del>
      <w:ins w:id="5484" w:author="Patterson Lamb" w:date="2014-08-12T14:28:00Z">
        <w:r>
          <w:t>raising funds</w:t>
        </w:r>
      </w:ins>
      <w:r w:rsidRPr="007C198D">
        <w:t>, and or increasing support for particular programs. With growing competition among non</w:t>
      </w:r>
      <w:del w:id="5485" w:author="Patterson Lamb" w:date="2014-08-12T14:28:00Z">
        <w:r w:rsidRPr="007C198D" w:rsidDel="00FA32F8">
          <w:delText>-</w:delText>
        </w:r>
      </w:del>
      <w:r w:rsidRPr="007C198D">
        <w:t>profit organizations for funding, practices are becoming more commercialized and NGOs have increasingly undertaken organizational branding strategies.</w:t>
      </w:r>
      <w:r w:rsidRPr="007C198D">
        <w:rPr>
          <w:vertAlign w:val="superscript"/>
        </w:rPr>
        <w:endnoteReference w:id="788"/>
      </w:r>
      <w:r w:rsidRPr="007C198D">
        <w:t xml:space="preserve"> Such </w:t>
      </w:r>
      <w:del w:id="5489" w:author="Patterson Lamb" w:date="2014-08-12T14:28:00Z">
        <w:r w:rsidRPr="007C198D" w:rsidDel="00FA32F8">
          <w:delText xml:space="preserve">branding </w:delText>
        </w:r>
      </w:del>
      <w:r w:rsidRPr="007C198D">
        <w:t>strategies establish key frameworks for transmitting the desired values that organi</w:t>
      </w:r>
      <w:ins w:id="5490" w:author="Patterson Lamb" w:date="2014-08-12T14:28:00Z">
        <w:r>
          <w:t>z</w:t>
        </w:r>
      </w:ins>
      <w:del w:id="5491" w:author="Patterson Lamb" w:date="2014-08-12T14:28:00Z">
        <w:r w:rsidRPr="007C198D" w:rsidDel="00FA32F8">
          <w:delText>s</w:delText>
        </w:r>
      </w:del>
      <w:r w:rsidRPr="007C198D">
        <w:t>ations wish communicated to targeted audiences.</w:t>
      </w:r>
      <w:r w:rsidRPr="007C198D">
        <w:rPr>
          <w:vertAlign w:val="superscript"/>
        </w:rPr>
        <w:endnoteReference w:id="789"/>
      </w:r>
      <w:r w:rsidRPr="007C198D">
        <w:t xml:space="preserve"> They do not strictly determine or define how such values are interpreted in practice; they indicate the desired aims of how organi</w:t>
      </w:r>
      <w:ins w:id="5510" w:author="Patterson Lamb" w:date="2014-08-12T14:29:00Z">
        <w:r>
          <w:t>z</w:t>
        </w:r>
      </w:ins>
      <w:del w:id="5511" w:author="Patterson Lamb" w:date="2014-08-12T14:29:00Z">
        <w:r w:rsidRPr="007C198D" w:rsidDel="00FA32F8">
          <w:delText>s</w:delText>
        </w:r>
      </w:del>
      <w:r w:rsidRPr="007C198D">
        <w:t>ations wish to operate and to be seen as operating.</w:t>
      </w:r>
      <w:r w:rsidRPr="007C198D">
        <w:rPr>
          <w:vertAlign w:val="superscript"/>
        </w:rPr>
        <w:endnoteReference w:id="790"/>
      </w:r>
    </w:p>
    <w:p w:rsidR="005600E9" w:rsidRPr="007C198D" w:rsidRDefault="005600E9" w:rsidP="00891E2A">
      <w:pPr>
        <w:pStyle w:val="para"/>
      </w:pPr>
      <w:r w:rsidRPr="007C198D">
        <w:t xml:space="preserve">NGOs have developed communications formats with new methods of distribution that are now called by the industry term, </w:t>
      </w:r>
      <w:ins w:id="5514" w:author="Patterson Lamb" w:date="2014-08-12T14:29:00Z">
        <w:r>
          <w:t>“</w:t>
        </w:r>
      </w:ins>
      <w:r w:rsidRPr="005600E9">
        <w:rPr>
          <w:iCs/>
          <w:rPrChange w:id="5515" w:author="Patterson Lamb" w:date="2014-08-12T14:29:00Z">
            <w:rPr>
              <w:i/>
              <w:iCs/>
            </w:rPr>
          </w:rPrChange>
        </w:rPr>
        <w:t>visibility</w:t>
      </w:r>
      <w:r w:rsidRPr="00FA32F8">
        <w:t xml:space="preserve"> </w:t>
      </w:r>
      <w:r w:rsidRPr="005600E9">
        <w:rPr>
          <w:iCs/>
          <w:rPrChange w:id="5516" w:author="Patterson Lamb" w:date="2014-08-12T14:29:00Z">
            <w:rPr>
              <w:i/>
              <w:iCs/>
            </w:rPr>
          </w:rPrChange>
        </w:rPr>
        <w:t>projects</w:t>
      </w:r>
      <w:r w:rsidRPr="007C198D">
        <w:t>.</w:t>
      </w:r>
      <w:ins w:id="5517" w:author="Patterson Lamb" w:date="2014-08-12T14:29:00Z">
        <w:r>
          <w:t>”</w:t>
        </w:r>
      </w:ins>
      <w:r w:rsidRPr="007C198D">
        <w:t xml:space="preserve"> Increasingly this </w:t>
      </w:r>
      <w:r w:rsidRPr="006308EC">
        <w:t>“</w:t>
      </w:r>
      <w:r w:rsidRPr="007C198D">
        <w:t>visibility work</w:t>
      </w:r>
      <w:r w:rsidRPr="006308EC">
        <w:t>”</w:t>
      </w:r>
      <w:r w:rsidRPr="007C198D">
        <w:t xml:space="preserve"> exploits social media, </w:t>
      </w:r>
      <w:del w:id="5518" w:author="Patterson Lamb" w:date="2014-08-12T14:29:00Z">
        <w:r w:rsidRPr="007C198D" w:rsidDel="00FA32F8">
          <w:delText xml:space="preserve">blogs </w:delText>
        </w:r>
      </w:del>
      <w:ins w:id="5519" w:author="Patterson Lamb" w:date="2014-08-12T14:29:00Z">
        <w:r w:rsidRPr="007C198D">
          <w:t>blogs</w:t>
        </w:r>
        <w:r>
          <w:t xml:space="preserve">, </w:t>
        </w:r>
      </w:ins>
      <w:r w:rsidRPr="007C198D">
        <w:t>and even downloadable applications on mobile devices. For example, in 2011</w:t>
      </w:r>
      <w:ins w:id="5520" w:author="Patterson Lamb" w:date="2014-08-12T14:29:00Z">
        <w:r>
          <w:t>,</w:t>
        </w:r>
      </w:ins>
      <w:r w:rsidRPr="007C198D">
        <w:t xml:space="preserve"> UNICEF launched an iPhone App to showcase the extensive photography archives documenting their work. Photo competitions have become more frequent and have attracted submissions by photographers</w:t>
      </w:r>
      <w:del w:id="5521" w:author="Patterson Lamb" w:date="2014-08-12T14:30:00Z">
        <w:r w:rsidRPr="007C198D" w:rsidDel="00FA32F8">
          <w:delText>,</w:delText>
        </w:r>
      </w:del>
      <w:r w:rsidRPr="007C198D">
        <w:t xml:space="preserve"> while providing free content for the sponsoring organi</w:t>
      </w:r>
      <w:ins w:id="5522" w:author="Patterson Lamb" w:date="2014-08-12T14:30:00Z">
        <w:r>
          <w:t>z</w:t>
        </w:r>
      </w:ins>
      <w:del w:id="5523" w:author="Patterson Lamb" w:date="2014-08-12T14:30:00Z">
        <w:r w:rsidRPr="007C198D" w:rsidDel="00FA32F8">
          <w:delText>s</w:delText>
        </w:r>
      </w:del>
      <w:r w:rsidRPr="007C198D">
        <w:t>ations.</w:t>
      </w:r>
      <w:r w:rsidRPr="007C198D">
        <w:rPr>
          <w:vertAlign w:val="superscript"/>
        </w:rPr>
        <w:endnoteReference w:id="791"/>
      </w:r>
      <w:r w:rsidRPr="007C198D">
        <w:t>Another notable trend is the merging of NGO visibility projects with cultural sectors: NGOs cooperate with artists, art organi</w:t>
      </w:r>
      <w:del w:id="5528" w:author="Patterson Lamb" w:date="2014-08-12T14:30:00Z">
        <w:r w:rsidRPr="007C198D" w:rsidDel="00FA32F8">
          <w:delText>s</w:delText>
        </w:r>
      </w:del>
      <w:ins w:id="5529" w:author="Patterson Lamb" w:date="2014-08-12T14:30:00Z">
        <w:r>
          <w:t>z</w:t>
        </w:r>
      </w:ins>
      <w:r w:rsidRPr="007C198D">
        <w:t>ations</w:t>
      </w:r>
      <w:ins w:id="5530" w:author="Patterson Lamb" w:date="2014-08-12T14:30:00Z">
        <w:r>
          <w:t>,</w:t>
        </w:r>
      </w:ins>
      <w:r w:rsidRPr="007C198D">
        <w:t xml:space="preserve"> and galleries to stimulate </w:t>
      </w:r>
      <w:r w:rsidRPr="006308EC">
        <w:t>“</w:t>
      </w:r>
      <w:r w:rsidRPr="007C198D">
        <w:t>positive</w:t>
      </w:r>
      <w:r w:rsidRPr="006308EC">
        <w:t>”</w:t>
      </w:r>
      <w:r w:rsidRPr="007C198D">
        <w:t xml:space="preserve"> media coverage instead of the </w:t>
      </w:r>
      <w:r w:rsidRPr="006308EC">
        <w:t>“</w:t>
      </w:r>
      <w:r w:rsidRPr="007C198D">
        <w:t>negative</w:t>
      </w:r>
      <w:r w:rsidRPr="006308EC">
        <w:t>”</w:t>
      </w:r>
      <w:r w:rsidRPr="007C198D">
        <w:t xml:space="preserve"> crisis coverage.</w:t>
      </w:r>
      <w:r w:rsidRPr="007C198D">
        <w:rPr>
          <w:vertAlign w:val="superscript"/>
        </w:rPr>
        <w:endnoteReference w:id="792"/>
      </w:r>
      <w:r w:rsidRPr="007C198D">
        <w:t xml:space="preserve"> Humanitarian and Aid NGOs raise their public profiles by commissioning the work of leading photographers who are able to provide positive exposure with high-profile campaigns linked to them.</w:t>
      </w:r>
      <w:r w:rsidRPr="007C198D">
        <w:rPr>
          <w:vertAlign w:val="superscript"/>
        </w:rPr>
        <w:endnoteReference w:id="793"/>
      </w:r>
    </w:p>
    <w:p w:rsidR="005600E9" w:rsidRPr="007C198D" w:rsidRDefault="005600E9" w:rsidP="00891E2A">
      <w:pPr>
        <w:pStyle w:val="para"/>
      </w:pPr>
      <w:r w:rsidRPr="007C198D">
        <w:t>In the recent volatile economic climate,</w:t>
      </w:r>
      <w:r w:rsidRPr="007C198D">
        <w:rPr>
          <w:vertAlign w:val="superscript"/>
        </w:rPr>
        <w:endnoteReference w:id="794"/>
      </w:r>
      <w:r w:rsidRPr="007C198D">
        <w:t xml:space="preserve"> photographers and filmmakers have turned to charities, foundations</w:t>
      </w:r>
      <w:ins w:id="5537" w:author="Patterson Lamb" w:date="2014-08-12T14:30:00Z">
        <w:r>
          <w:t>,</w:t>
        </w:r>
      </w:ins>
      <w:r w:rsidRPr="007C198D">
        <w:t xml:space="preserve"> and companies with corporate social responsibility (CSR) agendas for sponsorship of their issue-driven work. Photographic reportages, exhibitions, and printed work that previously would have been self-financed by the artist are now being produced with grant aid and sponsored by NGOs. With organi</w:t>
      </w:r>
      <w:ins w:id="5538" w:author="Patterson Lamb" w:date="2014-08-12T14:31:00Z">
        <w:r>
          <w:t>z</w:t>
        </w:r>
      </w:ins>
      <w:del w:id="5539" w:author="Patterson Lamb" w:date="2014-08-12T14:31:00Z">
        <w:r w:rsidRPr="007C198D" w:rsidDel="00FA32F8">
          <w:delText>s</w:delText>
        </w:r>
      </w:del>
      <w:r w:rsidRPr="007C198D">
        <w:t xml:space="preserve">ational agendas driving these projects, the editorial independence of the photographer is called into question. The degree of </w:t>
      </w:r>
      <w:ins w:id="5540" w:author="Patterson Lamb" w:date="2014-08-12T14:31:00Z">
        <w:r>
          <w:t xml:space="preserve">a photographer’s </w:t>
        </w:r>
      </w:ins>
      <w:r w:rsidRPr="007C198D">
        <w:t>freedom of observation available on such photographic assignments, given the</w:t>
      </w:r>
      <w:del w:id="5541" w:author="Patterson Lamb" w:date="2014-08-12T14:31:00Z">
        <w:r w:rsidRPr="007C198D" w:rsidDel="00FA32F8">
          <w:delText>ir</w:delText>
        </w:r>
      </w:del>
      <w:r w:rsidRPr="007C198D">
        <w:t xml:space="preserve"> sponsors</w:t>
      </w:r>
      <w:r w:rsidRPr="006308EC">
        <w:t>’</w:t>
      </w:r>
      <w:r w:rsidRPr="007C198D">
        <w:t xml:space="preserve"> agendas, is arguably lessened and can generate tensions between the photographer and sponsor.</w:t>
      </w:r>
      <w:r w:rsidRPr="007C198D">
        <w:rPr>
          <w:vertAlign w:val="superscript"/>
        </w:rPr>
        <w:endnoteReference w:id="795"/>
      </w:r>
      <w:r w:rsidRPr="007C198D">
        <w:t xml:space="preserve"> Photographers struggle with how to position their work and maintain their reputations within the framework of NGOs</w:t>
      </w:r>
      <w:r w:rsidRPr="006308EC">
        <w:t>’</w:t>
      </w:r>
      <w:del w:id="5556" w:author="Patterson Lamb" w:date="2014-08-12T14:32:00Z">
        <w:r w:rsidRPr="007C198D" w:rsidDel="00FA32F8">
          <w:delText>s</w:delText>
        </w:r>
      </w:del>
      <w:r w:rsidRPr="007C198D">
        <w:t xml:space="preserve"> ethical and institutional guidelines. Photographer Bitan explains this challenge:</w:t>
      </w:r>
    </w:p>
    <w:p w:rsidR="005600E9" w:rsidRPr="005600E9" w:rsidRDefault="005600E9" w:rsidP="00891E2A">
      <w:pPr>
        <w:pStyle w:val="Ext"/>
        <w:rPr>
          <w:rPrChange w:id="5557" w:author="Unknown">
            <w:rPr>
              <w:i/>
            </w:rPr>
          </w:rPrChange>
        </w:rPr>
      </w:pPr>
      <w:del w:id="5558" w:author="Patterson Lamb" w:date="2014-08-12T14:32:00Z">
        <w:r w:rsidRPr="005600E9">
          <w:rPr>
            <w:rPrChange w:id="5559" w:author="Patterson Lamb" w:date="2014-08-12T14:32:00Z">
              <w:rPr>
                <w:i/>
              </w:rPr>
            </w:rPrChange>
          </w:rPr>
          <w:delText>“</w:delText>
        </w:r>
      </w:del>
      <w:r w:rsidRPr="005600E9">
        <w:rPr>
          <w:rPrChange w:id="5560" w:author="Patterson Lamb" w:date="2014-08-12T14:32:00Z">
            <w:rPr>
              <w:i/>
            </w:rPr>
          </w:rPrChange>
        </w:rPr>
        <w:t>This is the NGO sector showing happy faces to say that we have achieved development. We [photographers] have the power to portray that but that is the Bangladesh that I don</w:t>
      </w:r>
      <w:r>
        <w:t>’</w:t>
      </w:r>
      <w:r w:rsidRPr="005600E9">
        <w:rPr>
          <w:rPrChange w:id="5561" w:author="Patterson Lamb" w:date="2014-08-12T14:32:00Z">
            <w:rPr>
              <w:i/>
            </w:rPr>
          </w:rPrChange>
        </w:rPr>
        <w:t xml:space="preserve">t want forced on my pictures. Then on the other side, you have many photographers, showing black and white images of poverty and saying that this is indigenous photography </w:t>
      </w:r>
      <w:r>
        <w:t>–</w:t>
      </w:r>
      <w:r w:rsidRPr="005600E9">
        <w:rPr>
          <w:rPrChange w:id="5562" w:author="Patterson Lamb" w:date="2014-08-12T14:32:00Z">
            <w:rPr>
              <w:i/>
            </w:rPr>
          </w:rPrChange>
        </w:rPr>
        <w:t xml:space="preserve"> this to me is not right and this is a dangerous line we walk.</w:t>
      </w:r>
      <w:del w:id="5563" w:author="Patterson Lamb" w:date="2014-08-12T14:32:00Z">
        <w:r w:rsidRPr="005600E9">
          <w:rPr>
            <w:rPrChange w:id="5564" w:author="Patterson Lamb" w:date="2014-08-12T14:32:00Z">
              <w:rPr>
                <w:i/>
              </w:rPr>
            </w:rPrChange>
          </w:rPr>
          <w:delText>”</w:delText>
        </w:r>
      </w:del>
    </w:p>
    <w:p w:rsidR="005600E9" w:rsidRPr="007C198D" w:rsidRDefault="005600E9" w:rsidP="00891E2A">
      <w:pPr>
        <w:pStyle w:val="para"/>
      </w:pPr>
      <w:r w:rsidRPr="007C198D">
        <w:t>Photographers I encountered in the Bangladeshi photographic community work under the risk of being accused of promoting the familiar negative depictions of the country, even though they consciously organize to battle Western media hegemony and its tendency to depict the global South either through the lens of exoticism or victimhood.</w:t>
      </w:r>
      <w:r w:rsidRPr="007C198D">
        <w:rPr>
          <w:vertAlign w:val="superscript"/>
        </w:rPr>
        <w:endnoteReference w:id="796"/>
      </w:r>
      <w:r w:rsidRPr="007C198D">
        <w:t xml:space="preserve"> Even the most politically active photographers whose social documentary projects and working ethos aim to rebuke and challenge stereotypes are not immune to this social critique.</w:t>
      </w:r>
      <w:r w:rsidRPr="007C198D">
        <w:rPr>
          <w:vertAlign w:val="superscript"/>
        </w:rPr>
        <w:endnoteReference w:id="797"/>
      </w:r>
      <w:r w:rsidRPr="007C198D">
        <w:t xml:space="preserve"> The professional success of some photographers attracts criticism; they are accused of having appropriated neo-Orientalist perspectives, continually recycling representations of poverty and despair under the label of </w:t>
      </w:r>
      <w:r w:rsidRPr="006308EC">
        <w:t>“</w:t>
      </w:r>
      <w:r w:rsidRPr="007C198D">
        <w:t>indigenous photography.</w:t>
      </w:r>
      <w:r w:rsidRPr="006308EC">
        <w:t>”</w:t>
      </w:r>
      <w:r w:rsidRPr="007C198D">
        <w:t xml:space="preserve"> As a result, questions have been raised about photography</w:t>
      </w:r>
      <w:r w:rsidRPr="006308EC">
        <w:t>’</w:t>
      </w:r>
      <w:r w:rsidRPr="007C198D">
        <w:t>s ability to produce positive social change.</w:t>
      </w:r>
    </w:p>
    <w:p w:rsidR="005600E9" w:rsidRPr="007C198D" w:rsidRDefault="005600E9" w:rsidP="00891E2A">
      <w:pPr>
        <w:pStyle w:val="para"/>
      </w:pPr>
      <w:r w:rsidRPr="007C198D">
        <w:t>Professional photographers who wish to secure a living must adapt and expand their repertoires by actively promoting their work through multiple means, particularly in the competitive environment of today</w:t>
      </w:r>
      <w:r w:rsidRPr="006308EC">
        <w:t>’</w:t>
      </w:r>
      <w:r w:rsidRPr="007C198D">
        <w:t>s digital world. In order to build a reputation and a firm standing in the industry, photographers need to pursue assignments with elite publications, representation with elite agencies, and photographic prizes and scholarships, many of which are sponsored by humanitarian organi</w:t>
      </w:r>
      <w:ins w:id="5579" w:author="Patterson Lamb" w:date="2014-08-12T14:34:00Z">
        <w:r>
          <w:t>z</w:t>
        </w:r>
      </w:ins>
      <w:del w:id="5580" w:author="Patterson Lamb" w:date="2014-08-12T14:34:00Z">
        <w:r w:rsidRPr="007C198D" w:rsidDel="00FA32F8">
          <w:delText>s</w:delText>
        </w:r>
      </w:del>
      <w:r w:rsidRPr="007C198D">
        <w:t>ations. Positioning their work as socially and politically relevant is an important part of securing assignments with NGOs.</w:t>
      </w:r>
    </w:p>
    <w:p w:rsidR="005600E9" w:rsidRPr="007C198D" w:rsidRDefault="005600E9" w:rsidP="00891E2A">
      <w:pPr>
        <w:pStyle w:val="para"/>
      </w:pPr>
      <w:r w:rsidRPr="007C198D">
        <w:t>As a result, the professional identities of photographers are flexible and are responsive to the market demands and the varying interests of stakeholders. Photojournalist and documentarian roles overlap and most photographers engage in both.</w:t>
      </w:r>
      <w:r w:rsidRPr="007C198D">
        <w:rPr>
          <w:vertAlign w:val="superscript"/>
        </w:rPr>
        <w:endnoteReference w:id="798"/>
      </w:r>
      <w:r w:rsidRPr="007C198D">
        <w:t xml:space="preserve"> Despite a focus on humanitarian subject matter in their work, few photographers embrace the label of </w:t>
      </w:r>
      <w:r w:rsidRPr="006308EC">
        <w:t>“</w:t>
      </w:r>
      <w:r w:rsidRPr="007C198D">
        <w:t>humanitarian photographer.</w:t>
      </w:r>
      <w:r w:rsidRPr="006308EC">
        <w:t>”</w:t>
      </w:r>
      <w:r w:rsidRPr="007C198D">
        <w:t xml:space="preserve"> Rather, this designation is only begrudgingly employed and then mostly as a marketing strategy to compete for the limited and lucrative assignments of humanitarian organi</w:t>
      </w:r>
      <w:del w:id="5581" w:author="Patterson Lamb" w:date="2014-08-12T14:34:00Z">
        <w:r w:rsidRPr="007C198D" w:rsidDel="00DE3069">
          <w:delText>s</w:delText>
        </w:r>
      </w:del>
      <w:ins w:id="5582" w:author="Patterson Lamb" w:date="2014-08-12T14:34:00Z">
        <w:r>
          <w:t>z</w:t>
        </w:r>
      </w:ins>
      <w:r w:rsidRPr="007C198D">
        <w:t>ations. In fact</w:t>
      </w:r>
      <w:ins w:id="5583" w:author="Patterson Lamb" w:date="2014-08-12T14:34:00Z">
        <w:r>
          <w:t>,</w:t>
        </w:r>
      </w:ins>
      <w:ins w:id="5584" w:author="Patterson Lamb" w:date="2014-08-12T14:35:00Z">
        <w:r>
          <w:t xml:space="preserve"> the label</w:t>
        </w:r>
      </w:ins>
      <w:r w:rsidRPr="007C198D">
        <w:t xml:space="preserve"> </w:t>
      </w:r>
      <w:r w:rsidRPr="006308EC">
        <w:t>“</w:t>
      </w:r>
      <w:r w:rsidRPr="007C198D">
        <w:t>humanitarian photographer</w:t>
      </w:r>
      <w:r w:rsidRPr="006308EC">
        <w:t>”</w:t>
      </w:r>
      <w:r w:rsidRPr="007C198D">
        <w:t xml:space="preserve"> is considered by photographers to have derogatory associations. It is understood as attached to those assignments that follow strict client protocol and organizational guidelines, thereby constraining the independence, artistic vision, and professional skills that photographers consider essential to their work. Most photographers I met in my fieldwork described themselves as social documentarians or activist photographers.</w:t>
      </w:r>
    </w:p>
    <w:p w:rsidR="005600E9" w:rsidRPr="006308EC" w:rsidRDefault="005600E9" w:rsidP="00891E2A">
      <w:pPr>
        <w:pStyle w:val="A"/>
      </w:pPr>
      <w:bookmarkStart w:id="5585" w:name="CBML_ch12_sec1_004"/>
      <w:r w:rsidRPr="006308EC">
        <w:t>Regulating an Exploitative Medium</w:t>
      </w:r>
    </w:p>
    <w:bookmarkEnd w:id="5585"/>
    <w:p w:rsidR="005600E9" w:rsidRPr="007C198D" w:rsidRDefault="005600E9" w:rsidP="00891E2A">
      <w:pPr>
        <w:pStyle w:val="para-no-indent"/>
      </w:pPr>
      <w:r w:rsidRPr="007C198D">
        <w:t>Photography has been theorized in two contradictory ways: as a tool of exploitation and as a realistic recording device.</w:t>
      </w:r>
      <w:r w:rsidRPr="007C198D">
        <w:rPr>
          <w:vertAlign w:val="superscript"/>
        </w:rPr>
        <w:endnoteReference w:id="799"/>
      </w:r>
      <w:r w:rsidRPr="007C198D">
        <w:t xml:space="preserve"> Power and politics have been viewed as inseparable from photography and its functions.</w:t>
      </w:r>
      <w:r w:rsidRPr="007C198D">
        <w:rPr>
          <w:vertAlign w:val="superscript"/>
        </w:rPr>
        <w:endnoteReference w:id="800"/>
      </w:r>
      <w:r w:rsidRPr="007C198D">
        <w:t xml:space="preserve"> The theoretical focus on the relations of power in photography makes assumptions about the ways social actors are positioned in the production of images and how power operates at the level of practice.</w:t>
      </w:r>
    </w:p>
    <w:p w:rsidR="005600E9" w:rsidRPr="007C198D" w:rsidRDefault="005600E9" w:rsidP="00891E2A">
      <w:pPr>
        <w:pStyle w:val="para"/>
      </w:pPr>
      <w:r w:rsidRPr="007C198D">
        <w:t>Critics have used concept of the gaze to theorize photographic interactions, arguing that photographic subjects lack power, which is invested in those holding the camera, framing and fixing the images.</w:t>
      </w:r>
      <w:r w:rsidRPr="007C198D">
        <w:rPr>
          <w:vertAlign w:val="superscript"/>
        </w:rPr>
        <w:endnoteReference w:id="801"/>
      </w:r>
      <w:r w:rsidRPr="007C198D">
        <w:t xml:space="preserve"> The theory of the gaze inadvertently places photographers in assumed positions of domination in the field: as the all-seeing and all-powerful actors in the interaction.</w:t>
      </w:r>
      <w:r w:rsidRPr="007C198D">
        <w:rPr>
          <w:vertAlign w:val="superscript"/>
        </w:rPr>
        <w:endnoteReference w:id="802"/>
      </w:r>
      <w:r w:rsidRPr="007C198D">
        <w:t xml:space="preserve"> Writ globally, this emphasis on photographic exploitation and objectification has been understood in political terms as the coloni</w:t>
      </w:r>
      <w:del w:id="5603" w:author="Patterson Lamb" w:date="2014-08-12T14:36:00Z">
        <w:r w:rsidRPr="007C198D" w:rsidDel="00DE3069">
          <w:delText>s</w:delText>
        </w:r>
      </w:del>
      <w:ins w:id="5604" w:author="Patterson Lamb" w:date="2014-08-12T14:36:00Z">
        <w:r>
          <w:t>z</w:t>
        </w:r>
      </w:ins>
      <w:r w:rsidRPr="007C198D">
        <w:t>ing and dominating gaze of the West toward</w:t>
      </w:r>
      <w:del w:id="5605" w:author="Patterson Lamb" w:date="2014-08-12T14:36:00Z">
        <w:r w:rsidRPr="007C198D" w:rsidDel="00DE3069">
          <w:delText>s</w:delText>
        </w:r>
      </w:del>
      <w:r w:rsidRPr="007C198D">
        <w:t xml:space="preserve"> the global South. It suggests that </w:t>
      </w:r>
      <w:del w:id="5606" w:author="Patterson Lamb" w:date="2014-08-12T14:36:00Z">
        <w:r w:rsidRPr="007C198D" w:rsidDel="00DE3069">
          <w:delText xml:space="preserve">the fact of </w:delText>
        </w:r>
      </w:del>
      <w:r w:rsidRPr="007C198D">
        <w:t>being poor and disadvantaged automatically makes one unaware of the camera and the potential impact of images: a very much out</w:t>
      </w:r>
      <w:del w:id="5607" w:author="Patterson Lamb" w:date="2014-08-12T14:36:00Z">
        <w:r w:rsidRPr="007C198D" w:rsidDel="00DE3069">
          <w:delText>-</w:delText>
        </w:r>
      </w:del>
      <w:r w:rsidRPr="007C198D">
        <w:t>dated notion</w:t>
      </w:r>
      <w:ins w:id="5608" w:author="Patterson Lamb" w:date="2014-08-12T14:37:00Z">
        <w:r>
          <w:t>,</w:t>
        </w:r>
      </w:ins>
      <w:r w:rsidRPr="007C198D">
        <w:t xml:space="preserve"> particularly given the ubiquity of mobile technologies.</w:t>
      </w:r>
      <w:r w:rsidRPr="007C198D">
        <w:rPr>
          <w:vertAlign w:val="superscript"/>
        </w:rPr>
        <w:endnoteReference w:id="803"/>
      </w:r>
      <w:r w:rsidRPr="007C198D">
        <w:t xml:space="preserve"> It also suggests a lack of awareness of non-Western photographic histories.</w:t>
      </w:r>
      <w:r w:rsidRPr="007C198D">
        <w:rPr>
          <w:vertAlign w:val="superscript"/>
        </w:rPr>
        <w:endnoteReference w:id="804"/>
      </w:r>
    </w:p>
    <w:p w:rsidR="005600E9" w:rsidRPr="007C198D" w:rsidRDefault="005600E9" w:rsidP="00891E2A">
      <w:pPr>
        <w:pStyle w:val="para"/>
      </w:pPr>
      <w:r w:rsidRPr="007C198D">
        <w:t xml:space="preserve">Photographers justify their roles as </w:t>
      </w:r>
      <w:r w:rsidRPr="006308EC">
        <w:t>“</w:t>
      </w:r>
      <w:r w:rsidRPr="007C198D">
        <w:t>bearing witness.</w:t>
      </w:r>
      <w:r w:rsidRPr="006308EC">
        <w:t>”</w:t>
      </w:r>
      <w:r w:rsidRPr="007C198D">
        <w:rPr>
          <w:vertAlign w:val="superscript"/>
        </w:rPr>
        <w:endnoteReference w:id="805"/>
      </w:r>
      <w:r w:rsidRPr="007C198D">
        <w:t xml:space="preserve"> Unlike theorists, working photographers believe in referential accuracy and neutrality; these have become convictions of principle in the work of professional photographers and are associated with the genres of documentary and photojournalism by audiences.</w:t>
      </w:r>
      <w:r w:rsidRPr="007C198D">
        <w:rPr>
          <w:vertAlign w:val="superscript"/>
        </w:rPr>
        <w:endnoteReference w:id="806"/>
      </w:r>
    </w:p>
    <w:p w:rsidR="005600E9" w:rsidRPr="007C198D" w:rsidRDefault="005600E9" w:rsidP="00891E2A">
      <w:pPr>
        <w:pStyle w:val="para"/>
      </w:pPr>
      <w:r w:rsidRPr="007C198D">
        <w:t>An ambiguity surrounds the photographic image: on the one hand</w:t>
      </w:r>
      <w:ins w:id="5621" w:author="Patterson Lamb" w:date="2014-08-12T14:37:00Z">
        <w:r>
          <w:t>,</w:t>
        </w:r>
      </w:ins>
      <w:r w:rsidRPr="007C198D">
        <w:t xml:space="preserve"> there is a belief in its potential to foster social change; on the other, there is a belief in its capacity for exploitation. In the humanitarian context, this has resulted in a polarized and narrow framing of photography according to the binaries of </w:t>
      </w:r>
      <w:ins w:id="5622" w:author="Patterson Lamb" w:date="2014-08-12T14:37:00Z">
        <w:r>
          <w:t xml:space="preserve">the </w:t>
        </w:r>
      </w:ins>
      <w:r w:rsidRPr="007C198D">
        <w:t xml:space="preserve">true/false, positive/negative, ethical/unethical divide without consideration </w:t>
      </w:r>
      <w:del w:id="5623" w:author="Patterson Lamb" w:date="2014-08-12T14:37:00Z">
        <w:r w:rsidRPr="007C198D" w:rsidDel="00DE3069">
          <w:delText xml:space="preserve">to </w:delText>
        </w:r>
      </w:del>
      <w:ins w:id="5624" w:author="Patterson Lamb" w:date="2014-08-12T14:37:00Z">
        <w:r>
          <w:t>of</w:t>
        </w:r>
        <w:r w:rsidRPr="007C198D">
          <w:t xml:space="preserve"> </w:t>
        </w:r>
      </w:ins>
      <w:r w:rsidRPr="007C198D">
        <w:t>the more complex issues involved in photographic practice.</w:t>
      </w:r>
      <w:r w:rsidRPr="007C198D">
        <w:rPr>
          <w:vertAlign w:val="superscript"/>
        </w:rPr>
        <w:endnoteReference w:id="807"/>
      </w:r>
    </w:p>
    <w:p w:rsidR="005600E9" w:rsidRPr="007C198D" w:rsidRDefault="005600E9" w:rsidP="00891E2A">
      <w:pPr>
        <w:pStyle w:val="para"/>
      </w:pPr>
      <w:del w:id="5625" w:author="Patterson Lamb" w:date="2014-08-12T14:38:00Z">
        <w:r w:rsidRPr="007C198D" w:rsidDel="00DE3069">
          <w:delText>In order t</w:delText>
        </w:r>
      </w:del>
      <w:ins w:id="5626" w:author="Patterson Lamb" w:date="2014-08-12T14:38:00Z">
        <w:r>
          <w:t>T</w:t>
        </w:r>
      </w:ins>
      <w:r w:rsidRPr="007C198D">
        <w:t>o avoid, or counteract, accusations that NGOs and their photographer were engaging in exploitative practices, NGOs began adopting institutional guidelines to regulate ethical image making and ensure the protection of subjects. Regulatory codes are generally based on the values of dignity, authenticity</w:t>
      </w:r>
      <w:ins w:id="5627" w:author="Patterson Lamb" w:date="2014-08-12T14:38:00Z">
        <w:r>
          <w:t>,</w:t>
        </w:r>
      </w:ins>
      <w:r w:rsidRPr="007C198D">
        <w:t xml:space="preserve"> and solidarity, which are intended to guide practice and production, including the content and sourcing of images.</w:t>
      </w:r>
    </w:p>
    <w:p w:rsidR="005600E9" w:rsidRPr="007C198D" w:rsidRDefault="005600E9" w:rsidP="00891E2A">
      <w:pPr>
        <w:pStyle w:val="para"/>
      </w:pPr>
      <w:del w:id="5628" w:author="Patterson Lamb" w:date="2014-08-12T14:38:00Z">
        <w:r w:rsidRPr="007C198D" w:rsidDel="00DE3069">
          <w:delText>As concerns</w:delText>
        </w:r>
      </w:del>
      <w:ins w:id="5629" w:author="Patterson Lamb" w:date="2014-08-12T14:38:00Z">
        <w:r>
          <w:t>Concerning</w:t>
        </w:r>
      </w:ins>
      <w:r w:rsidRPr="007C198D">
        <w:t xml:space="preserve"> image content, NGO codes emphasize the need to adopt more positive and dignified representations of subjects in their communications work; however this has not eliminated the demands to communicate </w:t>
      </w:r>
      <w:r w:rsidRPr="006308EC">
        <w:t>“</w:t>
      </w:r>
      <w:r w:rsidRPr="007C198D">
        <w:t>need</w:t>
      </w:r>
      <w:r w:rsidRPr="006308EC">
        <w:t>”</w:t>
      </w:r>
      <w:r w:rsidRPr="007C198D">
        <w:t xml:space="preserve"> in order to provoke audience response. This remains a persistent tension: how to depict need without infringing on ethical principles. As the Regional Communications Director of World Vision explained:</w:t>
      </w:r>
    </w:p>
    <w:p w:rsidR="005600E9" w:rsidRPr="005600E9" w:rsidRDefault="005600E9" w:rsidP="00891E2A">
      <w:pPr>
        <w:pStyle w:val="Ext"/>
        <w:rPr>
          <w:rPrChange w:id="5630" w:author="Unknown">
            <w:rPr>
              <w:i/>
            </w:rPr>
          </w:rPrChange>
        </w:rPr>
      </w:pPr>
      <w:del w:id="5631" w:author="Patterson Lamb" w:date="2014-08-12T14:38:00Z">
        <w:r w:rsidRPr="005600E9">
          <w:rPr>
            <w:rPrChange w:id="5632" w:author="Patterson Lamb" w:date="2014-08-12T14:38:00Z">
              <w:rPr>
                <w:i/>
              </w:rPr>
            </w:rPrChange>
          </w:rPr>
          <w:delText>“</w:delText>
        </w:r>
      </w:del>
      <w:r w:rsidRPr="005600E9">
        <w:rPr>
          <w:rPrChange w:id="5633" w:author="Patterson Lamb" w:date="2014-08-12T14:38:00Z">
            <w:rPr>
              <w:i/>
            </w:rPr>
          </w:rPrChange>
        </w:rPr>
        <w:t>Showing people as helpless would not be appropriate simply because you are trying to convey the power they do have. However in certain cases, depending on the advocacy message, maybe on the issue of the children on the street or begging</w:t>
      </w:r>
      <w:del w:id="5634" w:author="Patterson Lamb" w:date="2014-08-12T14:39:00Z">
        <w:r w:rsidRPr="005600E9">
          <w:rPr>
            <w:rPrChange w:id="5635" w:author="Patterson Lamb" w:date="2014-08-12T14:38:00Z">
              <w:rPr>
                <w:i/>
              </w:rPr>
            </w:rPrChange>
          </w:rPr>
          <w:delText xml:space="preserve">… </w:delText>
        </w:r>
      </w:del>
      <w:ins w:id="5636" w:author="Patterson Lamb" w:date="2014-08-12T14:39:00Z">
        <w:r>
          <w:t xml:space="preserve"> . . .</w:t>
        </w:r>
        <w:r w:rsidRPr="005600E9">
          <w:rPr>
            <w:rPrChange w:id="5637" w:author="Patterson Lamb" w:date="2014-08-12T14:38:00Z">
              <w:rPr>
                <w:i/>
              </w:rPr>
            </w:rPrChange>
          </w:rPr>
          <w:t xml:space="preserve"> </w:t>
        </w:r>
      </w:ins>
      <w:r w:rsidRPr="005600E9">
        <w:rPr>
          <w:rPrChange w:id="5638" w:author="Patterson Lamb" w:date="2014-08-12T14:38:00Z">
            <w:rPr>
              <w:i/>
            </w:rPr>
          </w:rPrChange>
        </w:rPr>
        <w:t>the ability to show the problem images can potentially be quite powerful. I think people need to see the problem. And it</w:t>
      </w:r>
      <w:r>
        <w:t>’</w:t>
      </w:r>
      <w:r w:rsidRPr="005600E9">
        <w:rPr>
          <w:rPrChange w:id="5639" w:author="Patterson Lamb" w:date="2014-08-12T14:38:00Z">
            <w:rPr>
              <w:i/>
            </w:rPr>
          </w:rPrChange>
        </w:rPr>
        <w:t xml:space="preserve">s probably always the case that </w:t>
      </w:r>
      <w:ins w:id="5640" w:author="Patterson Lamb" w:date="2014-08-12T14:39:00Z">
        <w:r>
          <w:t>“</w:t>
        </w:r>
      </w:ins>
      <w:del w:id="5641" w:author="Patterson Lamb" w:date="2014-08-12T14:39:00Z">
        <w:r>
          <w:delText>‘</w:delText>
        </w:r>
      </w:del>
      <w:r w:rsidRPr="005600E9">
        <w:rPr>
          <w:rPrChange w:id="5642" w:author="Patterson Lamb" w:date="2014-08-12T14:38:00Z">
            <w:rPr>
              <w:i/>
            </w:rPr>
          </w:rPrChange>
        </w:rPr>
        <w:t>the problem shot</w:t>
      </w:r>
      <w:ins w:id="5643" w:author="Patterson Lamb" w:date="2014-08-12T14:39:00Z">
        <w:r>
          <w:t>”</w:t>
        </w:r>
      </w:ins>
      <w:del w:id="5644" w:author="Patterson Lamb" w:date="2014-08-12T14:39:00Z">
        <w:r>
          <w:delText>’</w:delText>
        </w:r>
      </w:del>
      <w:r w:rsidRPr="005600E9">
        <w:rPr>
          <w:rPrChange w:id="5645" w:author="Patterson Lamb" w:date="2014-08-12T14:38:00Z">
            <w:rPr>
              <w:i/>
            </w:rPr>
          </w:rPrChange>
        </w:rPr>
        <w:t xml:space="preserve"> is the most difficult shot, because when you show the problem you also show people at their most vulnerable.</w:t>
      </w:r>
      <w:del w:id="5646" w:author="Patterson Lamb" w:date="2014-08-12T14:39:00Z">
        <w:r w:rsidRPr="005600E9">
          <w:rPr>
            <w:rPrChange w:id="5647" w:author="Patterson Lamb" w:date="2014-08-12T14:38:00Z">
              <w:rPr>
                <w:i/>
              </w:rPr>
            </w:rPrChange>
          </w:rPr>
          <w:delText>”</w:delText>
        </w:r>
      </w:del>
    </w:p>
    <w:p w:rsidR="005600E9" w:rsidRPr="007C198D" w:rsidRDefault="005600E9" w:rsidP="00891E2A">
      <w:pPr>
        <w:pStyle w:val="para-no-indent"/>
      </w:pPr>
      <w:r w:rsidRPr="007C198D">
        <w:t>NGO Imagery can generally be characterized as simple, direct</w:t>
      </w:r>
      <w:ins w:id="5648" w:author="Patterson Lamb" w:date="2014-08-12T14:39:00Z">
        <w:r>
          <w:t>,</w:t>
        </w:r>
      </w:ins>
      <w:r w:rsidRPr="007C198D">
        <w:t xml:space="preserve"> and emotive. It combines two consistent components: people and activity, with subjects in the frame addressing viewers directly. This is exemplified in a comment by the Country Director of World Vision: </w:t>
      </w:r>
      <w:r w:rsidRPr="006308EC">
        <w:t>“</w:t>
      </w:r>
      <w:r w:rsidRPr="005600E9">
        <w:rPr>
          <w:rPrChange w:id="5649" w:author="Patterson Lamb" w:date="2014-08-12T14:40:00Z">
            <w:rPr>
              <w:i/>
            </w:rPr>
          </w:rPrChange>
        </w:rPr>
        <w:t>a photograph without a person is useless to me</w:t>
      </w:r>
      <w:r w:rsidRPr="00DE3069">
        <w:t>,” and his furt</w:t>
      </w:r>
      <w:r w:rsidRPr="007C198D">
        <w:t>her demand for the photographer to include some form of activity, especially if the purpose of communication</w:t>
      </w:r>
      <w:del w:id="5650" w:author="Patterson Lamb" w:date="2014-08-12T14:41:00Z">
        <w:r w:rsidRPr="007C198D" w:rsidDel="00DE3069">
          <w:delText>s</w:delText>
        </w:r>
      </w:del>
      <w:r w:rsidRPr="007C198D">
        <w:t xml:space="preserve"> is to show the effectiveness of the organi</w:t>
      </w:r>
      <w:del w:id="5651" w:author="Patterson Lamb" w:date="2014-08-12T14:41:00Z">
        <w:r w:rsidRPr="007C198D" w:rsidDel="00DE3069">
          <w:delText>s</w:delText>
        </w:r>
      </w:del>
      <w:ins w:id="5652" w:author="Patterson Lamb" w:date="2014-08-12T14:41:00Z">
        <w:r>
          <w:t>z</w:t>
        </w:r>
      </w:ins>
      <w:r w:rsidRPr="007C198D">
        <w:t>ational program.</w:t>
      </w:r>
      <w:r w:rsidRPr="003C478B">
        <w:t xml:space="preserve"> </w:t>
      </w:r>
      <w:r w:rsidRPr="007C198D">
        <w:t xml:space="preserve">Content guidelines are sensitive to levels of audience tolerance and ban the use of dead bodies or subjects in sexually suggestive poses. Such content directives are relatively straightforward. However, other ethical issues </w:t>
      </w:r>
      <w:del w:id="5653" w:author="Patterson Lamb" w:date="2014-08-12T14:41:00Z">
        <w:r w:rsidRPr="007C198D" w:rsidDel="00DE3069">
          <w:delText xml:space="preserve">which </w:delText>
        </w:r>
      </w:del>
      <w:ins w:id="5654" w:author="Patterson Lamb" w:date="2014-08-12T14:41:00Z">
        <w:r>
          <w:t>that</w:t>
        </w:r>
        <w:r w:rsidRPr="007C198D">
          <w:t xml:space="preserve"> </w:t>
        </w:r>
      </w:ins>
      <w:r w:rsidRPr="007C198D">
        <w:t>relate to the sourcing of images</w:t>
      </w:r>
      <w:r w:rsidRPr="006308EC">
        <w:t>–</w:t>
      </w:r>
      <w:r w:rsidRPr="007C198D">
        <w:t xml:space="preserve"> such as accompanying text, informed consent, image manipulation</w:t>
      </w:r>
      <w:ins w:id="5655" w:author="Patterson Lamb" w:date="2014-08-12T14:41:00Z">
        <w:r>
          <w:t>,</w:t>
        </w:r>
      </w:ins>
      <w:r w:rsidRPr="007C198D">
        <w:t xml:space="preserve"> and identity protection</w:t>
      </w:r>
      <w:r w:rsidRPr="003C478B">
        <w:t xml:space="preserve"> </w:t>
      </w:r>
      <w:r w:rsidRPr="006308EC">
        <w:t>–</w:t>
      </w:r>
      <w:r w:rsidRPr="007C198D">
        <w:t xml:space="preserve"> are more complex to assess.</w:t>
      </w:r>
    </w:p>
    <w:p w:rsidR="005600E9" w:rsidRPr="007C198D" w:rsidRDefault="005600E9" w:rsidP="00891E2A">
      <w:pPr>
        <w:pStyle w:val="para"/>
      </w:pPr>
      <w:r w:rsidRPr="007C198D">
        <w:t>The role of text and tag lines attached to images is one of the most significant and strategic omissions in organi</w:t>
      </w:r>
      <w:del w:id="5656" w:author="Patterson Lamb" w:date="2014-08-12T14:41:00Z">
        <w:r w:rsidRPr="007C198D" w:rsidDel="00DE3069">
          <w:delText>s</w:delText>
        </w:r>
      </w:del>
      <w:ins w:id="5657" w:author="Patterson Lamb" w:date="2014-08-12T14:41:00Z">
        <w:r>
          <w:t>z</w:t>
        </w:r>
      </w:ins>
      <w:r w:rsidRPr="007C198D">
        <w:t>ational branding and image regulation</w:t>
      </w:r>
      <w:del w:id="5658" w:author="Patterson Lamb" w:date="2014-08-12T14:41:00Z">
        <w:r w:rsidRPr="007C198D" w:rsidDel="00DE3069">
          <w:delText>s</w:delText>
        </w:r>
      </w:del>
      <w:r w:rsidRPr="007C198D">
        <w:t xml:space="preserve">. The use of captioning and surrounding text anchors the meanings of the image while offering flexibility to alter meanings for multiple contexts or campaigns. Although strict protocols acknowledging copyright of photographs exist, the content of the captions is less clearly outlined and enforced despite </w:t>
      </w:r>
      <w:del w:id="5659" w:author="Patterson Lamb" w:date="2014-08-12T14:42:00Z">
        <w:r w:rsidRPr="007C198D" w:rsidDel="00DE3069">
          <w:delText xml:space="preserve">their </w:delText>
        </w:r>
      </w:del>
      <w:ins w:id="5660" w:author="Patterson Lamb" w:date="2014-08-12T14:42:00Z">
        <w:r>
          <w:t>its</w:t>
        </w:r>
        <w:r w:rsidRPr="007C198D">
          <w:t xml:space="preserve"> </w:t>
        </w:r>
      </w:ins>
      <w:r w:rsidRPr="007C198D">
        <w:t>power to alter meaning. The impact this has in communication</w:t>
      </w:r>
      <w:del w:id="5661" w:author="Patterson Lamb" w:date="2014-08-12T14:42:00Z">
        <w:r w:rsidRPr="007C198D" w:rsidDel="00DE3069">
          <w:delText>s</w:delText>
        </w:r>
      </w:del>
      <w:r w:rsidRPr="007C198D">
        <w:t>, and the potential to mislead through text, was expressed by the Head of External Relations of the World Food Programme.</w:t>
      </w:r>
    </w:p>
    <w:p w:rsidR="005600E9" w:rsidRPr="005600E9" w:rsidRDefault="005600E9" w:rsidP="00891E2A">
      <w:pPr>
        <w:pStyle w:val="Ext"/>
        <w:rPr>
          <w:rPrChange w:id="5662" w:author="Unknown">
            <w:rPr>
              <w:i/>
            </w:rPr>
          </w:rPrChange>
        </w:rPr>
      </w:pPr>
      <w:del w:id="5663" w:author="Patterson Lamb" w:date="2014-08-12T14:43:00Z">
        <w:r w:rsidRPr="005600E9">
          <w:rPr>
            <w:rPrChange w:id="5664" w:author="Patterson Lamb" w:date="2014-08-12T14:43:00Z">
              <w:rPr>
                <w:i/>
              </w:rPr>
            </w:rPrChange>
          </w:rPr>
          <w:delText>“</w:delText>
        </w:r>
      </w:del>
      <w:r w:rsidRPr="005600E9">
        <w:rPr>
          <w:rPrChange w:id="5665" w:author="Patterson Lamb" w:date="2014-08-12T14:43:00Z">
            <w:rPr>
              <w:i/>
            </w:rPr>
          </w:rPrChange>
        </w:rPr>
        <w:t xml:space="preserve">Simple photographs, sometimes, have impact. But with a concise caption, it makes the photograph even more interesting. For example, when you have a woman working in a field, and you just put the caption </w:t>
      </w:r>
      <w:ins w:id="5666" w:author="Patterson Lamb" w:date="2014-08-12T14:43:00Z">
        <w:r>
          <w:t>“</w:t>
        </w:r>
      </w:ins>
      <w:del w:id="5667" w:author="Patterson Lamb" w:date="2014-08-12T14:43:00Z">
        <w:r>
          <w:delText>‘</w:delText>
        </w:r>
      </w:del>
      <w:r w:rsidRPr="005600E9">
        <w:rPr>
          <w:rPrChange w:id="5668" w:author="Patterson Lamb" w:date="2014-08-12T14:43:00Z">
            <w:rPr>
              <w:i/>
            </w:rPr>
          </w:rPrChange>
        </w:rPr>
        <w:t>a widow</w:t>
      </w:r>
      <w:ins w:id="5669" w:author="Patterson Lamb" w:date="2014-08-12T14:43:00Z">
        <w:r>
          <w:t>”</w:t>
        </w:r>
      </w:ins>
      <w:del w:id="5670" w:author="Patterson Lamb" w:date="2014-08-12T14:43:00Z">
        <w:r>
          <w:delText>’</w:delText>
        </w:r>
      </w:del>
      <w:r w:rsidRPr="005600E9">
        <w:rPr>
          <w:rPrChange w:id="5671" w:author="Patterson Lamb" w:date="2014-08-12T14:43:00Z">
            <w:rPr>
              <w:i/>
            </w:rPr>
          </w:rPrChange>
        </w:rPr>
        <w:t xml:space="preserve"> even if we don</w:t>
      </w:r>
      <w:r>
        <w:t>’</w:t>
      </w:r>
      <w:r w:rsidRPr="005600E9">
        <w:rPr>
          <w:rPrChange w:id="5672" w:author="Patterson Lamb" w:date="2014-08-12T14:43:00Z">
            <w:rPr>
              <w:i/>
            </w:rPr>
          </w:rPrChange>
        </w:rPr>
        <w:t xml:space="preserve">t know if that woman is a widow, her status, or if she has had three meals. Or if you put: </w:t>
      </w:r>
      <w:ins w:id="5673" w:author="Patterson Lamb" w:date="2014-08-12T14:44:00Z">
        <w:r>
          <w:t>“</w:t>
        </w:r>
      </w:ins>
      <w:del w:id="5674" w:author="Patterson Lamb" w:date="2014-08-12T14:44:00Z">
        <w:r>
          <w:delText>‘</w:delText>
        </w:r>
      </w:del>
      <w:r w:rsidRPr="005600E9">
        <w:rPr>
          <w:rPrChange w:id="5675" w:author="Patterson Lamb" w:date="2014-08-12T14:43:00Z">
            <w:rPr>
              <w:i/>
            </w:rPr>
          </w:rPrChange>
        </w:rPr>
        <w:t>widow had one meal today trying to get something from the ground</w:t>
      </w:r>
      <w:ins w:id="5676" w:author="Patterson Lamb" w:date="2014-08-12T14:44:00Z">
        <w:r>
          <w:t>”</w:t>
        </w:r>
      </w:ins>
      <w:del w:id="5677" w:author="Patterson Lamb" w:date="2014-08-12T14:44:00Z">
        <w:r>
          <w:delText>’</w:delText>
        </w:r>
      </w:del>
      <w:r w:rsidRPr="005600E9">
        <w:rPr>
          <w:rPrChange w:id="5678" w:author="Patterson Lamb" w:date="2014-08-12T14:43:00Z">
            <w:rPr>
              <w:i/>
            </w:rPr>
          </w:rPrChange>
        </w:rPr>
        <w:t xml:space="preserve"> </w:t>
      </w:r>
      <w:r>
        <w:t>–</w:t>
      </w:r>
      <w:r w:rsidRPr="005600E9">
        <w:rPr>
          <w:rPrChange w:id="5679" w:author="Patterson Lamb" w:date="2014-08-12T14:43:00Z">
            <w:rPr>
              <w:i/>
            </w:rPr>
          </w:rPrChange>
        </w:rPr>
        <w:t xml:space="preserve"> now you know and you can relate. We are now asking photographers to add captions to their work and this has started giving us results.</w:t>
      </w:r>
      <w:del w:id="5680" w:author="Patterson Lamb" w:date="2014-08-12T14:44:00Z">
        <w:r w:rsidRPr="005600E9">
          <w:rPr>
            <w:rPrChange w:id="5681" w:author="Patterson Lamb" w:date="2014-08-12T14:43:00Z">
              <w:rPr>
                <w:i/>
              </w:rPr>
            </w:rPrChange>
          </w:rPr>
          <w:delText>”</w:delText>
        </w:r>
      </w:del>
    </w:p>
    <w:p w:rsidR="005600E9" w:rsidRPr="007C198D" w:rsidRDefault="005600E9" w:rsidP="00891E2A">
      <w:pPr>
        <w:pStyle w:val="para-no-indent"/>
      </w:pPr>
      <w:r w:rsidRPr="007C198D">
        <w:t xml:space="preserve">The textual component attached to images to guide audience interpretation is often omitted from regulation; written texts can create the shock/horror-work that graphic imagery was able to do before ethical governance. The multimodal technique of combining images and text, or </w:t>
      </w:r>
      <w:r w:rsidRPr="006308EC">
        <w:t>“</w:t>
      </w:r>
      <w:r w:rsidRPr="007C198D">
        <w:t>mixed messaging</w:t>
      </w:r>
      <w:ins w:id="5682" w:author="Patterson Lamb" w:date="2014-08-12T14:44:00Z">
        <w:r>
          <w:t>,</w:t>
        </w:r>
      </w:ins>
      <w:r w:rsidRPr="006308EC">
        <w:t>”</w:t>
      </w:r>
      <w:r w:rsidRPr="007C198D">
        <w:rPr>
          <w:vertAlign w:val="superscript"/>
        </w:rPr>
        <w:endnoteReference w:id="808"/>
      </w:r>
      <w:r w:rsidRPr="007C198D">
        <w:t xml:space="preserve"> facilitates the use of positive imagery and negative taglines and vice versa. This makes distinctions between positive and negative largely unproductive categories for analysis.</w:t>
      </w:r>
    </w:p>
    <w:p w:rsidR="005600E9" w:rsidRPr="007C198D" w:rsidRDefault="005600E9" w:rsidP="00891E2A">
      <w:pPr>
        <w:pStyle w:val="para"/>
      </w:pPr>
      <w:r w:rsidRPr="007C198D">
        <w:t>Informed consent is an ethical and practical concern when sourcing images, and different organi</w:t>
      </w:r>
      <w:ins w:id="5683" w:author="Patterson Lamb" w:date="2014-08-12T14:45:00Z">
        <w:r>
          <w:t>z</w:t>
        </w:r>
      </w:ins>
      <w:del w:id="5684" w:author="Patterson Lamb" w:date="2014-08-12T14:45:00Z">
        <w:r w:rsidRPr="007C198D" w:rsidDel="003531CB">
          <w:delText>s</w:delText>
        </w:r>
      </w:del>
      <w:r w:rsidRPr="007C198D">
        <w:t>ations adopt varying degrees of formality in the process. These positions vary from legislated demands to use formalized written consent forms to the less formal verbal notification of the purposes of filming. The use of written consent forms (or subject release forms) is thought to protect photographic subjects from false or non</w:t>
      </w:r>
      <w:del w:id="5685" w:author="Patterson Lamb" w:date="2014-08-12T14:45:00Z">
        <w:r w:rsidRPr="007C198D" w:rsidDel="003531CB">
          <w:delText>-</w:delText>
        </w:r>
      </w:del>
      <w:r w:rsidRPr="007C198D">
        <w:t>consensual commercial use of their image. However, misleading captions over which the subject has no control can easily undermine these protocols, and the final placement of photographs is generally not known at the time of filming. The forms are documents that protect the organi</w:t>
      </w:r>
      <w:del w:id="5686" w:author="Patterson Lamb" w:date="2014-08-12T14:45:00Z">
        <w:r w:rsidRPr="007C198D" w:rsidDel="003531CB">
          <w:delText>s</w:delText>
        </w:r>
      </w:del>
      <w:ins w:id="5687" w:author="Patterson Lamb" w:date="2014-08-12T14:45:00Z">
        <w:r>
          <w:t>z</w:t>
        </w:r>
      </w:ins>
      <w:r w:rsidRPr="007C198D">
        <w:t xml:space="preserve">ations from potential legal repercussions and ensure </w:t>
      </w:r>
      <w:ins w:id="5688" w:author="Patterson Lamb" w:date="2014-08-12T14:45:00Z">
        <w:r>
          <w:t xml:space="preserve">that </w:t>
        </w:r>
      </w:ins>
      <w:r w:rsidRPr="007C198D">
        <w:t>subjects do not legally challenge their veracity; they do little to protect the subject. The premise of the consent forms may be misleading, particularly in cases where photographic subjects are illiterate or living in areas with histories of land disputes and cases of child trafficking. The mandated signing of forms may in fact be unethical.</w:t>
      </w:r>
      <w:r w:rsidRPr="007C198D">
        <w:rPr>
          <w:vertAlign w:val="superscript"/>
        </w:rPr>
        <w:endnoteReference w:id="809"/>
      </w:r>
    </w:p>
    <w:p w:rsidR="005600E9" w:rsidRPr="007C198D" w:rsidRDefault="005600E9" w:rsidP="00891E2A">
      <w:pPr>
        <w:pStyle w:val="para"/>
      </w:pPr>
      <w:r w:rsidRPr="007C198D">
        <w:t>Permission and tolerance for the digital manipulation of images also varies across organi</w:t>
      </w:r>
      <w:del w:id="5689" w:author="Patterson Lamb" w:date="2014-08-12T14:46:00Z">
        <w:r w:rsidRPr="007C198D" w:rsidDel="003531CB">
          <w:delText>s</w:delText>
        </w:r>
      </w:del>
      <w:ins w:id="5690" w:author="Patterson Lamb" w:date="2014-08-12T14:46:00Z">
        <w:r>
          <w:t>z</w:t>
        </w:r>
      </w:ins>
      <w:r w:rsidRPr="007C198D">
        <w:t>ational literature and raises issues about the protection of reputations of organi</w:t>
      </w:r>
      <w:ins w:id="5691" w:author="Patterson Lamb" w:date="2014-08-12T14:46:00Z">
        <w:r>
          <w:t>z</w:t>
        </w:r>
      </w:ins>
      <w:del w:id="5692" w:author="Patterson Lamb" w:date="2014-08-12T14:46:00Z">
        <w:r w:rsidRPr="007C198D" w:rsidDel="003531CB">
          <w:delText>s</w:delText>
        </w:r>
      </w:del>
      <w:r w:rsidRPr="007C198D">
        <w:t>ations and of photographic subjects. Misleading and inaccurate messages, which digital manipulation can produce, are to be avoided</w:t>
      </w:r>
      <w:ins w:id="5693" w:author="Patterson Lamb" w:date="2014-08-12T14:47:00Z">
        <w:r>
          <w:t>,</w:t>
        </w:r>
      </w:ins>
      <w:r w:rsidRPr="007C198D">
        <w:t xml:space="preserve"> but some allowances for minor manipulation are made.</w:t>
      </w:r>
      <w:r w:rsidRPr="007C198D">
        <w:rPr>
          <w:vertAlign w:val="superscript"/>
        </w:rPr>
        <w:endnoteReference w:id="810"/>
      </w:r>
      <w:r w:rsidRPr="007C198D">
        <w:t xml:space="preserve"> The levels of manipulation condoned are based on </w:t>
      </w:r>
      <w:del w:id="5695" w:author="Patterson Lamb" w:date="2014-08-12T14:47:00Z">
        <w:r w:rsidRPr="007C198D" w:rsidDel="003531CB">
          <w:delText xml:space="preserve">a discussion of </w:delText>
        </w:r>
      </w:del>
      <w:r w:rsidRPr="007C198D">
        <w:t>balancing the loss of credibility to the organi</w:t>
      </w:r>
      <w:del w:id="5696" w:author="Patterson Lamb" w:date="2014-08-12T14:47:00Z">
        <w:r w:rsidRPr="007C198D" w:rsidDel="003531CB">
          <w:delText>s</w:delText>
        </w:r>
      </w:del>
      <w:ins w:id="5697" w:author="Patterson Lamb" w:date="2014-08-12T14:47:00Z">
        <w:r>
          <w:t>z</w:t>
        </w:r>
      </w:ins>
      <w:r w:rsidRPr="007C198D">
        <w:t xml:space="preserve">ation </w:t>
      </w:r>
      <w:del w:id="5698" w:author="Patterson Lamb" w:date="2014-08-12T14:47:00Z">
        <w:r w:rsidRPr="007C198D" w:rsidDel="003531CB">
          <w:delText xml:space="preserve">weighed </w:delText>
        </w:r>
      </w:del>
      <w:r w:rsidRPr="007C198D">
        <w:t>against the gain in the impact of images on audiences.</w:t>
      </w:r>
    </w:p>
    <w:p w:rsidR="005600E9" w:rsidRPr="007C198D" w:rsidRDefault="005600E9" w:rsidP="00891E2A">
      <w:pPr>
        <w:pStyle w:val="para"/>
      </w:pPr>
      <w:r w:rsidRPr="007C198D">
        <w:t>The alteration of images is connected to issues of identity protection, an important ethical consideration for organi</w:t>
      </w:r>
      <w:del w:id="5699" w:author="Patterson Lamb" w:date="2014-08-12T14:48:00Z">
        <w:r w:rsidRPr="007C198D" w:rsidDel="003531CB">
          <w:delText>s</w:delText>
        </w:r>
      </w:del>
      <w:ins w:id="5700" w:author="Patterson Lamb" w:date="2014-08-12T14:48:00Z">
        <w:r>
          <w:t>z</w:t>
        </w:r>
      </w:ins>
      <w:r w:rsidRPr="007C198D">
        <w:t>ations working with vulnerable populations. Some forms of photo-manipulation for the purpose of protecting identities, such as the blurring out of faces and placing a black bar across the eyes, have been rejected as criminali</w:t>
      </w:r>
      <w:del w:id="5701" w:author="Patterson Lamb" w:date="2014-08-12T14:48:00Z">
        <w:r w:rsidRPr="007C198D" w:rsidDel="003531CB">
          <w:delText>s</w:delText>
        </w:r>
      </w:del>
      <w:ins w:id="5702" w:author="Patterson Lamb" w:date="2014-08-12T14:48:00Z">
        <w:r>
          <w:t>z</w:t>
        </w:r>
      </w:ins>
      <w:r w:rsidRPr="007C198D">
        <w:t>ing the subject. These have been replaced with alternatives, such as the use of silhouette shots, or a focus on body parts, such as a close-up image of holding hands or a long shot with an adult</w:t>
      </w:r>
      <w:r w:rsidRPr="006308EC">
        <w:t>’</w:t>
      </w:r>
      <w:r w:rsidRPr="007C198D">
        <w:t>s arm over the child</w:t>
      </w:r>
      <w:r w:rsidRPr="006308EC">
        <w:t>’</w:t>
      </w:r>
      <w:r w:rsidRPr="007C198D">
        <w:t>s shoulder in a protective stance.</w:t>
      </w:r>
    </w:p>
    <w:p w:rsidR="005600E9" w:rsidRPr="007C198D" w:rsidRDefault="005600E9" w:rsidP="00891E2A">
      <w:pPr>
        <w:pStyle w:val="para"/>
      </w:pPr>
      <w:r w:rsidRPr="007C198D">
        <w:t>Photographers on these types of assignments have criticized how some of these organizational mandates work in practice. Photographer Chandran gives the example concerning identity protection that caused a conflict between him, a commissioner, and the subjects he was photographing. In this case, the commissioner claimed that using pseudonyms in the captions was sufficient to protect the photographic subjects. Chandran thought this was illogical if protecting identities is a priority:</w:t>
      </w:r>
    </w:p>
    <w:p w:rsidR="005600E9" w:rsidRPr="005600E9" w:rsidRDefault="005600E9" w:rsidP="00891E2A">
      <w:pPr>
        <w:pStyle w:val="Ext"/>
        <w:rPr>
          <w:rPrChange w:id="5703" w:author="Unknown">
            <w:rPr>
              <w:i/>
            </w:rPr>
          </w:rPrChange>
        </w:rPr>
      </w:pPr>
      <w:del w:id="5704" w:author="Patterson Lamb" w:date="2014-08-12T14:49:00Z">
        <w:r w:rsidRPr="005600E9">
          <w:rPr>
            <w:rPrChange w:id="5705" w:author="Patterson Lamb" w:date="2014-08-12T14:48:00Z">
              <w:rPr>
                <w:i/>
              </w:rPr>
            </w:rPrChange>
          </w:rPr>
          <w:delText>“</w:delText>
        </w:r>
      </w:del>
      <w:r w:rsidRPr="005600E9">
        <w:rPr>
          <w:rPrChange w:id="5706" w:author="Patterson Lamb" w:date="2014-08-12T14:48:00Z">
            <w:rPr>
              <w:i/>
            </w:rPr>
          </w:rPrChange>
        </w:rPr>
        <w:t>You are showing the images so what is the point of omitting her name. I think it is much better to put her name, just as she requested</w:t>
      </w:r>
      <w:del w:id="5707" w:author="Patterson Lamb" w:date="2014-08-12T14:49:00Z">
        <w:r w:rsidRPr="003531CB" w:rsidDel="003531CB">
          <w:delText>…</w:delText>
        </w:r>
      </w:del>
      <w:ins w:id="5708" w:author="Patterson Lamb" w:date="2014-08-12T14:49:00Z">
        <w:r>
          <w:t xml:space="preserve">. . . . </w:t>
        </w:r>
      </w:ins>
      <w:r w:rsidRPr="005600E9">
        <w:rPr>
          <w:rPrChange w:id="5709" w:author="Patterson Lamb" w:date="2014-08-12T14:48:00Z">
            <w:rPr>
              <w:i/>
            </w:rPr>
          </w:rPrChange>
        </w:rPr>
        <w:t>The commissioner said to use the photos of sex workers but to change their names. In my opinion, in that case you should not disclose their faces either.</w:t>
      </w:r>
      <w:del w:id="5710" w:author="Patterson Lamb" w:date="2014-08-12T14:49:00Z">
        <w:r w:rsidRPr="005600E9">
          <w:rPr>
            <w:rPrChange w:id="5711" w:author="Patterson Lamb" w:date="2014-08-12T14:48:00Z">
              <w:rPr>
                <w:i/>
              </w:rPr>
            </w:rPrChange>
          </w:rPr>
          <w:delText>”</w:delText>
        </w:r>
      </w:del>
    </w:p>
    <w:p w:rsidR="005600E9" w:rsidRPr="007C198D" w:rsidRDefault="005600E9" w:rsidP="00891E2A">
      <w:pPr>
        <w:pStyle w:val="para-no-indent"/>
      </w:pPr>
      <w:r w:rsidRPr="007C198D">
        <w:t>Identity protection protocols can undermine the dignity and agency of the subjects as this example shows. Such judg</w:t>
      </w:r>
      <w:del w:id="5712" w:author="Patterson Lamb" w:date="2014-08-12T14:49:00Z">
        <w:r w:rsidRPr="007C198D" w:rsidDel="003531CB">
          <w:delText>e</w:delText>
        </w:r>
      </w:del>
      <w:r w:rsidRPr="007C198D">
        <w:t>ments implicitly deem the subject</w:t>
      </w:r>
      <w:ins w:id="5713" w:author="Patterson Lamb" w:date="2014-08-12T14:49:00Z">
        <w:r>
          <w:t>s</w:t>
        </w:r>
      </w:ins>
      <w:r w:rsidRPr="007C198D">
        <w:t xml:space="preserve"> incapable of making informed decisions about how they are represented, something that many organi</w:t>
      </w:r>
      <w:del w:id="5714" w:author="Patterson Lamb" w:date="2014-08-12T14:50:00Z">
        <w:r w:rsidRPr="007C198D" w:rsidDel="003531CB">
          <w:delText>s</w:delText>
        </w:r>
      </w:del>
      <w:ins w:id="5715" w:author="Patterson Lamb" w:date="2014-08-12T14:50:00Z">
        <w:r>
          <w:t>z</w:t>
        </w:r>
      </w:ins>
      <w:r w:rsidRPr="007C198D">
        <w:t>ational branding policies purport to be promoting.</w:t>
      </w:r>
    </w:p>
    <w:p w:rsidR="005600E9" w:rsidRPr="006308EC" w:rsidRDefault="005600E9" w:rsidP="00891E2A">
      <w:pPr>
        <w:pStyle w:val="A"/>
      </w:pPr>
      <w:bookmarkStart w:id="5716" w:name="CBML_ch12_sec1_005"/>
      <w:r w:rsidRPr="006308EC">
        <w:t>Operationalizing Ethics</w:t>
      </w:r>
    </w:p>
    <w:bookmarkEnd w:id="5716"/>
    <w:p w:rsidR="005600E9" w:rsidRPr="007C198D" w:rsidRDefault="005600E9" w:rsidP="00891E2A">
      <w:pPr>
        <w:pStyle w:val="para-no-indent"/>
      </w:pPr>
      <w:r w:rsidRPr="007C198D">
        <w:t>The majority of NGO assignments are not primarily concerned with aesthetics but stand as evidence-oriented documentary. Content and composition are largely determined before the photographer enters the field. Whether the organization needs single images based on pre-scripted narratives, or more in-depth case study formats, the NGO commissioner attempts to dictate the terms and the frames required. The format focus is either an individual beneficiary of the NGO or a particular activity. As the regional information officer of the Humanitarian Aid and Civil Protection Department of the European Commission (ECHO) explains:</w:t>
      </w:r>
    </w:p>
    <w:p w:rsidR="005600E9" w:rsidRPr="005600E9" w:rsidRDefault="005600E9" w:rsidP="00891E2A">
      <w:pPr>
        <w:pStyle w:val="Ext"/>
        <w:rPr>
          <w:rPrChange w:id="5717" w:author="Unknown">
            <w:rPr>
              <w:i/>
            </w:rPr>
          </w:rPrChange>
        </w:rPr>
      </w:pPr>
      <w:del w:id="5718" w:author="Patterson Lamb" w:date="2014-08-12T14:51:00Z">
        <w:r w:rsidRPr="005600E9">
          <w:rPr>
            <w:rPrChange w:id="5719" w:author="Patterson Lamb" w:date="2014-08-12T14:50:00Z">
              <w:rPr>
                <w:i/>
              </w:rPr>
            </w:rPrChange>
          </w:rPr>
          <w:delText>“</w:delText>
        </w:r>
      </w:del>
      <w:r w:rsidRPr="005600E9">
        <w:rPr>
          <w:rPrChange w:id="5720" w:author="Patterson Lamb" w:date="2014-08-12T14:50:00Z">
            <w:rPr>
              <w:i/>
            </w:rPr>
          </w:rPrChange>
        </w:rPr>
        <w:t>Every frame is written out</w:t>
      </w:r>
      <w:del w:id="5721" w:author="Patterson Lamb" w:date="2014-08-12T14:51:00Z">
        <w:r w:rsidRPr="005600E9">
          <w:rPr>
            <w:rPrChange w:id="5722" w:author="Patterson Lamb" w:date="2014-08-12T14:50:00Z">
              <w:rPr>
                <w:i/>
              </w:rPr>
            </w:rPrChange>
          </w:rPr>
          <w:delText>…</w:delText>
        </w:r>
      </w:del>
      <w:ins w:id="5723" w:author="Patterson Lamb" w:date="2014-08-12T14:51:00Z">
        <w:r>
          <w:t>. . . . [E]</w:t>
        </w:r>
      </w:ins>
      <w:del w:id="5724" w:author="Patterson Lamb" w:date="2014-08-12T14:51:00Z">
        <w:r w:rsidRPr="005600E9">
          <w:rPr>
            <w:rPrChange w:id="5725" w:author="Patterson Lamb" w:date="2014-08-12T14:50:00Z">
              <w:rPr>
                <w:i/>
              </w:rPr>
            </w:rPrChange>
          </w:rPr>
          <w:delText>e</w:delText>
        </w:r>
      </w:del>
      <w:r w:rsidRPr="005600E9">
        <w:rPr>
          <w:rPrChange w:id="5726" w:author="Patterson Lamb" w:date="2014-08-12T14:50:00Z">
            <w:rPr>
              <w:i/>
            </w:rPr>
          </w:rPrChange>
        </w:rPr>
        <w:t xml:space="preserve">ither I need an image of a woman, with a child, in that hut, at that time because of the sun [light]. We want to tell this story. She [the woman] has been briefed and we follow her around. Or then there is a distribution on a particular day </w:t>
      </w:r>
      <w:r>
        <w:t>–</w:t>
      </w:r>
      <w:r w:rsidRPr="005600E9">
        <w:rPr>
          <w:rPrChange w:id="5727" w:author="Patterson Lamb" w:date="2014-08-12T14:50:00Z">
            <w:rPr>
              <w:i/>
            </w:rPr>
          </w:rPrChange>
        </w:rPr>
        <w:t xml:space="preserve"> and these are the five shots: a shot of the bag, with logo, opening the bag, distribution of rice, and the people at distribution will do [the scene] ten times in front of you so you get that shot.</w:t>
      </w:r>
      <w:del w:id="5728" w:author="Patterson Lamb" w:date="2014-08-12T14:51:00Z">
        <w:r w:rsidRPr="005600E9">
          <w:rPr>
            <w:rPrChange w:id="5729" w:author="Patterson Lamb" w:date="2014-08-12T14:50:00Z">
              <w:rPr>
                <w:i/>
              </w:rPr>
            </w:rPrChange>
          </w:rPr>
          <w:delText>”</w:delText>
        </w:r>
      </w:del>
    </w:p>
    <w:p w:rsidR="005600E9" w:rsidRPr="007C198D" w:rsidRDefault="005600E9" w:rsidP="00891E2A">
      <w:pPr>
        <w:pStyle w:val="para-no-indent"/>
      </w:pPr>
      <w:r w:rsidRPr="007C198D">
        <w:t xml:space="preserve">For these types of highly structured assignments, photographers are allowed only limited freedom to express creativity or to pursue in-depth reports of the situation. Even on lengthy assignments, a default narrative guiding communications is implicitly understood as one that </w:t>
      </w:r>
      <w:r w:rsidRPr="006308EC">
        <w:t>“</w:t>
      </w:r>
      <w:r w:rsidRPr="005600E9">
        <w:rPr>
          <w:rPrChange w:id="5730" w:author="Patterson Lamb" w:date="2014-08-12T14:52:00Z">
            <w:rPr>
              <w:i/>
            </w:rPr>
          </w:rPrChange>
        </w:rPr>
        <w:t>advertises the story of hope, the story of struggle, the story of resistance and resilience,</w:t>
      </w:r>
      <w:r w:rsidRPr="003531CB">
        <w:t>”</w:t>
      </w:r>
      <w:r w:rsidRPr="003C478B">
        <w:t xml:space="preserve"> </w:t>
      </w:r>
      <w:r w:rsidRPr="007C198D">
        <w:t xml:space="preserve">explains photographer Greer. Photographers generally understand their responsibility to operate within these restricted parameters and capture the grand </w:t>
      </w:r>
      <w:r w:rsidRPr="006308EC">
        <w:t>“</w:t>
      </w:r>
      <w:r w:rsidRPr="007C198D">
        <w:t>silent</w:t>
      </w:r>
      <w:r w:rsidRPr="006308EC">
        <w:t>”</w:t>
      </w:r>
      <w:r w:rsidRPr="007C198D">
        <w:t xml:space="preserve"> narrative for their NGO client. As photographer Ahmed summarized:</w:t>
      </w:r>
    </w:p>
    <w:p w:rsidR="005600E9" w:rsidRPr="005600E9" w:rsidRDefault="005600E9" w:rsidP="00891E2A">
      <w:pPr>
        <w:pStyle w:val="Ext"/>
        <w:rPr>
          <w:rPrChange w:id="5731" w:author="Unknown">
            <w:rPr>
              <w:i/>
            </w:rPr>
          </w:rPrChange>
        </w:rPr>
      </w:pPr>
      <w:del w:id="5732" w:author="Patterson Lamb" w:date="2014-08-12T14:53:00Z">
        <w:r w:rsidRPr="005600E9">
          <w:rPr>
            <w:rPrChange w:id="5733" w:author="Patterson Lamb" w:date="2014-08-12T14:53:00Z">
              <w:rPr>
                <w:i/>
              </w:rPr>
            </w:rPrChange>
          </w:rPr>
          <w:delText>“</w:delText>
        </w:r>
      </w:del>
      <w:r w:rsidRPr="005600E9">
        <w:rPr>
          <w:rPrChange w:id="5734" w:author="Patterson Lamb" w:date="2014-08-12T14:53:00Z">
            <w:rPr>
              <w:i/>
            </w:rPr>
          </w:rPrChange>
        </w:rPr>
        <w:t>The job of communications teams is to sell projects by presenting proof that past ones worked; they [communications messages] need to have a human touch to them, they [communications staff] also need to keep it fresh by finding new problems and new solutions.</w:t>
      </w:r>
      <w:del w:id="5735" w:author="Patterson Lamb" w:date="2014-08-12T14:53:00Z">
        <w:r w:rsidRPr="005600E9">
          <w:rPr>
            <w:rPrChange w:id="5736" w:author="Patterson Lamb" w:date="2014-08-12T14:53:00Z">
              <w:rPr>
                <w:i/>
              </w:rPr>
            </w:rPrChange>
          </w:rPr>
          <w:delText>”</w:delText>
        </w:r>
      </w:del>
    </w:p>
    <w:p w:rsidR="005600E9" w:rsidRPr="007C198D" w:rsidRDefault="005600E9" w:rsidP="00891E2A">
      <w:pPr>
        <w:pStyle w:val="para-no-indent"/>
      </w:pPr>
      <w:r w:rsidRPr="007C198D">
        <w:t>The increased influence of development organi</w:t>
      </w:r>
      <w:del w:id="5737" w:author="Patterson Lamb" w:date="2014-08-12T14:53:00Z">
        <w:r w:rsidRPr="007C198D" w:rsidDel="003531CB">
          <w:delText>s</w:delText>
        </w:r>
      </w:del>
      <w:ins w:id="5738" w:author="Patterson Lamb" w:date="2014-08-12T14:53:00Z">
        <w:r>
          <w:t>z</w:t>
        </w:r>
      </w:ins>
      <w:r w:rsidRPr="007C198D">
        <w:t>ations on representational practices and the promotion of their own ethical guidelines need not necessarily contradict photographers</w:t>
      </w:r>
      <w:r w:rsidRPr="006308EC">
        <w:t>’</w:t>
      </w:r>
      <w:r w:rsidRPr="007C198D">
        <w:t xml:space="preserve"> desires to represent subjects with dignity. However</w:t>
      </w:r>
      <w:ins w:id="5739" w:author="Patterson Lamb" w:date="2014-08-12T14:54:00Z">
        <w:r>
          <w:t>,</w:t>
        </w:r>
      </w:ins>
      <w:r w:rsidRPr="007C198D">
        <w:t xml:space="preserve"> there are subtle and silent restraints, which are implicitly understood by the photographers and prove difficult to negotiate in practice. The double-bind of working for an international agency and accepting commissioner directives may at times conflict with personal preferences and understandings of the situation. Some question the moral boundaries of their photographic practice in these situations. Photographer Bitan describes how he struggled with one assignment:</w:t>
      </w:r>
      <w:ins w:id="5740" w:author="Patterson Lamb" w:date="2014-08-12T14:54:00Z">
        <w:r>
          <w:t xml:space="preserve"> </w:t>
        </w:r>
      </w:ins>
    </w:p>
    <w:p w:rsidR="005600E9" w:rsidRPr="005600E9" w:rsidRDefault="005600E9" w:rsidP="00891E2A">
      <w:pPr>
        <w:pStyle w:val="Ext"/>
        <w:rPr>
          <w:rPrChange w:id="5741" w:author="Unknown">
            <w:rPr>
              <w:i/>
            </w:rPr>
          </w:rPrChange>
        </w:rPr>
      </w:pPr>
      <w:del w:id="5742" w:author="Patterson Lamb" w:date="2014-08-12T14:57:00Z">
        <w:r w:rsidRPr="005600E9">
          <w:rPr>
            <w:rPrChange w:id="5743" w:author="Patterson Lamb" w:date="2014-08-12T14:57:00Z">
              <w:rPr>
                <w:i/>
              </w:rPr>
            </w:rPrChange>
          </w:rPr>
          <w:delText>“</w:delText>
        </w:r>
      </w:del>
      <w:r w:rsidRPr="005600E9">
        <w:rPr>
          <w:rPrChange w:id="5744" w:author="Patterson Lamb" w:date="2014-08-12T14:57:00Z">
            <w:rPr>
              <w:i/>
            </w:rPr>
          </w:rPrChange>
        </w:rPr>
        <w:t>I have been to the Sidr area after the cyclone and I couldn</w:t>
      </w:r>
      <w:r>
        <w:t>’</w:t>
      </w:r>
      <w:r w:rsidRPr="005600E9">
        <w:rPr>
          <w:rPrChange w:id="5745" w:author="Patterson Lamb" w:date="2014-08-12T14:57:00Z">
            <w:rPr>
              <w:i/>
            </w:rPr>
          </w:rPrChange>
        </w:rPr>
        <w:t xml:space="preserve">t take photos because people were holding my arms and crying because they had lost their children. In one village everyone had lost their children </w:t>
      </w:r>
      <w:r>
        <w:t>–</w:t>
      </w:r>
      <w:r w:rsidRPr="005600E9">
        <w:rPr>
          <w:rPrChange w:id="5746" w:author="Patterson Lamb" w:date="2014-08-12T14:57:00Z">
            <w:rPr>
              <w:i/>
            </w:rPr>
          </w:rPrChange>
        </w:rPr>
        <w:t xml:space="preserve"> how can I take a picture of these people in this state? Am I a vulture?</w:t>
      </w:r>
      <w:del w:id="5747" w:author="Patterson Lamb" w:date="2014-08-12T14:57:00Z">
        <w:r w:rsidRPr="005600E9">
          <w:rPr>
            <w:rPrChange w:id="5748" w:author="Patterson Lamb" w:date="2014-08-12T14:57:00Z">
              <w:rPr>
                <w:i/>
              </w:rPr>
            </w:rPrChange>
          </w:rPr>
          <w:delText>”</w:delText>
        </w:r>
      </w:del>
    </w:p>
    <w:p w:rsidR="005600E9" w:rsidRPr="007C198D" w:rsidRDefault="005600E9" w:rsidP="00891E2A">
      <w:pPr>
        <w:pStyle w:val="para-no-indent"/>
      </w:pPr>
      <w:r w:rsidRPr="007C198D">
        <w:t>However, at other times, negotiation between the demands of the client and one</w:t>
      </w:r>
      <w:r w:rsidRPr="006308EC">
        <w:t>’</w:t>
      </w:r>
      <w:r w:rsidRPr="007C198D">
        <w:t>s ethical and professional preferences is not a problem, as Photographer Chandran noted:</w:t>
      </w:r>
    </w:p>
    <w:p w:rsidR="005600E9" w:rsidRPr="005600E9" w:rsidRDefault="005600E9" w:rsidP="00891E2A">
      <w:pPr>
        <w:pStyle w:val="Ext"/>
        <w:rPr>
          <w:rPrChange w:id="5749" w:author="Unknown">
            <w:rPr>
              <w:i/>
            </w:rPr>
          </w:rPrChange>
        </w:rPr>
      </w:pPr>
      <w:del w:id="5750" w:author="Patterson Lamb" w:date="2014-08-12T14:58:00Z">
        <w:r w:rsidRPr="005600E9">
          <w:rPr>
            <w:rPrChange w:id="5751" w:author="Patterson Lamb" w:date="2014-08-12T14:58:00Z">
              <w:rPr>
                <w:i/>
              </w:rPr>
            </w:rPrChange>
          </w:rPr>
          <w:delText>“</w:delText>
        </w:r>
      </w:del>
      <w:r w:rsidRPr="005600E9">
        <w:rPr>
          <w:rPrChange w:id="5752" w:author="Patterson Lamb" w:date="2014-08-12T14:58:00Z">
            <w:rPr>
              <w:i/>
            </w:rPr>
          </w:rPrChange>
        </w:rPr>
        <w:t>It depends on the assignment you send me to. If I work for the donor agency then I want to portray poverty to make the donor happy. Immediately my vision will be theirs. Honestly speaking, we are all human, so if I am paid by the donor agency, I want to give them what they want.</w:t>
      </w:r>
      <w:del w:id="5753" w:author="Patterson Lamb" w:date="2014-08-12T14:58:00Z">
        <w:r w:rsidRPr="005600E9">
          <w:rPr>
            <w:rPrChange w:id="5754" w:author="Patterson Lamb" w:date="2014-08-12T14:58:00Z">
              <w:rPr>
                <w:i/>
              </w:rPr>
            </w:rPrChange>
          </w:rPr>
          <w:delText>”</w:delText>
        </w:r>
      </w:del>
    </w:p>
    <w:p w:rsidR="005600E9" w:rsidRPr="007C198D" w:rsidRDefault="005600E9" w:rsidP="00891E2A">
      <w:pPr>
        <w:pStyle w:val="para"/>
      </w:pPr>
      <w:r w:rsidRPr="007C198D">
        <w:t xml:space="preserve">One strategy for portraying negative situations in a dignified, positive way is to emphasize activity and the resilience of the photographic subjects, despite the negative and vulnerable circumstances they live in. It is felt this not only makes for more interesting images </w:t>
      </w:r>
      <w:r w:rsidRPr="006308EC">
        <w:t>–</w:t>
      </w:r>
      <w:r w:rsidRPr="007C198D">
        <w:t xml:space="preserve"> and ones to which multiple narratives can be attached </w:t>
      </w:r>
      <w:r w:rsidRPr="006308EC">
        <w:t>–</w:t>
      </w:r>
      <w:del w:id="5755" w:author="Patterson Lamb" w:date="2014-08-12T14:59:00Z">
        <w:r w:rsidRPr="007C198D" w:rsidDel="00957398">
          <w:delText>,</w:delText>
        </w:r>
      </w:del>
      <w:r w:rsidRPr="007C198D">
        <w:t xml:space="preserve"> but it also suggests that the positive, human-rights based work of the organi</w:t>
      </w:r>
      <w:del w:id="5756" w:author="Patterson Lamb" w:date="2014-08-12T14:59:00Z">
        <w:r w:rsidRPr="007C198D" w:rsidDel="00957398">
          <w:delText>s</w:delText>
        </w:r>
      </w:del>
      <w:ins w:id="5757" w:author="Patterson Lamb" w:date="2014-08-12T14:59:00Z">
        <w:r>
          <w:t>z</w:t>
        </w:r>
      </w:ins>
      <w:r w:rsidRPr="007C198D">
        <w:t>ations is empowering their beneficiaries. An example of the choices available in the field is provided senior photographer Akil during the floods in the north of Bangladesh in 2004. He expressed how he was able to satisfy the demands of the commissioners and align them with his personal ethics to show the resiliency of the subjects. He explained his decision on assignment as follows:</w:t>
      </w:r>
      <w:ins w:id="5758" w:author="Patterson Lamb" w:date="2014-08-12T15:05:00Z">
        <w:r>
          <w:t xml:space="preserve"> </w:t>
        </w:r>
      </w:ins>
    </w:p>
    <w:p w:rsidR="005600E9" w:rsidRPr="004308B7" w:rsidRDefault="005600E9" w:rsidP="00891E2A">
      <w:pPr>
        <w:pStyle w:val="Ext"/>
      </w:pPr>
      <w:del w:id="5759" w:author="Patterson Lamb" w:date="2014-08-12T15:05:00Z">
        <w:r w:rsidRPr="005600E9">
          <w:rPr>
            <w:rPrChange w:id="5760" w:author="Patterson Lamb" w:date="2014-08-12T15:08:00Z">
              <w:rPr>
                <w:i/>
              </w:rPr>
            </w:rPrChange>
          </w:rPr>
          <w:delText>“</w:delText>
        </w:r>
      </w:del>
      <w:r w:rsidRPr="005600E9">
        <w:rPr>
          <w:rPrChange w:id="5761" w:author="Patterson Lamb" w:date="2014-08-12T15:08:00Z">
            <w:rPr>
              <w:i/>
            </w:rPr>
          </w:rPrChange>
        </w:rPr>
        <w:t>I found refugees and saw a family who came with their house. Their roof was in a boat along with their essentials, and believe me, within two hours they had rebuilt their house. I was amazed how the family of five or six members, without any knowledge of engineering, built a house. So that is a positive story instead of people dying of diarrhoea or no food for several days. There is always the potential for stories which show power and struggle such as this family building the house. The focus of the pictures was on the muscles to communicate how powerful they are.</w:t>
      </w:r>
      <w:del w:id="5762" w:author="Patterson Lamb" w:date="2014-08-12T15:08:00Z">
        <w:r w:rsidRPr="005600E9">
          <w:rPr>
            <w:rPrChange w:id="5763" w:author="Patterson Lamb" w:date="2014-08-12T15:08:00Z">
              <w:rPr>
                <w:i/>
              </w:rPr>
            </w:rPrChange>
          </w:rPr>
          <w:delText>”</w:delText>
        </w:r>
      </w:del>
    </w:p>
    <w:p w:rsidR="005600E9" w:rsidRPr="007C198D" w:rsidRDefault="005600E9" w:rsidP="00891E2A">
      <w:pPr>
        <w:pStyle w:val="para-no-indent"/>
      </w:pPr>
      <w:r w:rsidRPr="007C198D">
        <w:t xml:space="preserve">Commissioned photographers are aware of the ethical protocols and regulation of the NGOs they work with and the types of images </w:t>
      </w:r>
      <w:del w:id="5764" w:author="Patterson Lamb" w:date="2014-08-12T15:09:00Z">
        <w:r w:rsidRPr="007C198D" w:rsidDel="004308B7">
          <w:delText xml:space="preserve">which </w:delText>
        </w:r>
      </w:del>
      <w:ins w:id="5765" w:author="Patterson Lamb" w:date="2014-08-12T15:09:00Z">
        <w:r>
          <w:t>that</w:t>
        </w:r>
        <w:r w:rsidRPr="007C198D">
          <w:t xml:space="preserve"> </w:t>
        </w:r>
      </w:ins>
      <w:r w:rsidRPr="007C198D">
        <w:t>would satisfy the aims of their communications projects. Ahmed reveals the commonly understood silent guidelines that coexist with, and sometimes contradict, regulations:</w:t>
      </w:r>
    </w:p>
    <w:p w:rsidR="005600E9" w:rsidRPr="005600E9" w:rsidRDefault="005600E9" w:rsidP="00891E2A">
      <w:pPr>
        <w:pStyle w:val="Ext"/>
        <w:rPr>
          <w:rPrChange w:id="5766" w:author="Unknown">
            <w:rPr>
              <w:i/>
            </w:rPr>
          </w:rPrChange>
        </w:rPr>
      </w:pPr>
      <w:del w:id="5767" w:author="Patterson Lamb" w:date="2014-08-12T15:10:00Z">
        <w:r w:rsidRPr="005600E9">
          <w:rPr>
            <w:rPrChange w:id="5768" w:author="Patterson Lamb" w:date="2014-08-12T15:10:00Z">
              <w:rPr>
                <w:i/>
              </w:rPr>
            </w:rPrChange>
          </w:rPr>
          <w:delText>“</w:delText>
        </w:r>
      </w:del>
      <w:r w:rsidRPr="005600E9">
        <w:rPr>
          <w:rPrChange w:id="5769" w:author="Patterson Lamb" w:date="2014-08-12T15:10:00Z">
            <w:rPr>
              <w:i/>
            </w:rPr>
          </w:rPrChange>
        </w:rPr>
        <w:t xml:space="preserve"> [most NGOs he has worked with] always say they want positive images of people and children being active, but if they were to only portray that, they wouldn</w:t>
      </w:r>
      <w:r>
        <w:t>’</w:t>
      </w:r>
      <w:r w:rsidRPr="005600E9">
        <w:rPr>
          <w:rPrChange w:id="5770" w:author="Patterson Lamb" w:date="2014-08-12T15:10:00Z">
            <w:rPr>
              <w:i/>
            </w:rPr>
          </w:rPrChange>
        </w:rPr>
        <w:t>t have funding for the next project. It is always</w:t>
      </w:r>
      <w:del w:id="5771" w:author="Patterson Lamb" w:date="2014-08-12T15:10:00Z">
        <w:r w:rsidRPr="005600E9">
          <w:rPr>
            <w:rPrChange w:id="5772" w:author="Patterson Lamb" w:date="2014-08-12T15:10:00Z">
              <w:rPr>
                <w:i/>
              </w:rPr>
            </w:rPrChange>
          </w:rPr>
          <w:delText>,</w:delText>
        </w:r>
      </w:del>
      <w:r w:rsidRPr="005600E9">
        <w:rPr>
          <w:rPrChange w:id="5773" w:author="Patterson Lamb" w:date="2014-08-12T15:10:00Z">
            <w:rPr>
              <w:i/>
            </w:rPr>
          </w:rPrChange>
        </w:rPr>
        <w:t xml:space="preserve"> positive</w:t>
      </w:r>
      <w:del w:id="5774" w:author="Patterson Lamb" w:date="2014-08-12T15:10:00Z">
        <w:r w:rsidRPr="005600E9">
          <w:rPr>
            <w:rPrChange w:id="5775" w:author="Patterson Lamb" w:date="2014-08-12T15:10:00Z">
              <w:rPr>
                <w:i/>
              </w:rPr>
            </w:rPrChange>
          </w:rPr>
          <w:delText>,</w:delText>
        </w:r>
      </w:del>
      <w:r w:rsidRPr="005600E9">
        <w:rPr>
          <w:rPrChange w:id="5776" w:author="Patterson Lamb" w:date="2014-08-12T15:10:00Z">
            <w:rPr>
              <w:i/>
            </w:rPr>
          </w:rPrChange>
        </w:rPr>
        <w:t xml:space="preserve"> (read, our programmes work), ending on a negative (read, there is so much more to do), so we need funding.</w:t>
      </w:r>
      <w:del w:id="5777" w:author="Patterson Lamb" w:date="2014-08-12T15:10:00Z">
        <w:r w:rsidRPr="005600E9">
          <w:rPr>
            <w:rPrChange w:id="5778" w:author="Patterson Lamb" w:date="2014-08-12T15:10:00Z">
              <w:rPr>
                <w:i/>
              </w:rPr>
            </w:rPrChange>
          </w:rPr>
          <w:delText>”</w:delText>
        </w:r>
      </w:del>
    </w:p>
    <w:p w:rsidR="005600E9" w:rsidRPr="007C198D" w:rsidRDefault="005600E9" w:rsidP="00891E2A">
      <w:pPr>
        <w:pStyle w:val="para"/>
      </w:pPr>
      <w:r w:rsidRPr="007C198D">
        <w:t xml:space="preserve">The most obvious conflicts arise when demands are placed on photographers to capture conditions and situations </w:t>
      </w:r>
      <w:del w:id="5779" w:author="Patterson Lamb" w:date="2014-08-12T15:11:00Z">
        <w:r w:rsidRPr="007C198D" w:rsidDel="004308B7">
          <w:delText xml:space="preserve">which </w:delText>
        </w:r>
      </w:del>
      <w:ins w:id="5780" w:author="Patterson Lamb" w:date="2014-08-12T15:11:00Z">
        <w:r>
          <w:t xml:space="preserve">that </w:t>
        </w:r>
      </w:ins>
      <w:r w:rsidRPr="007C198D">
        <w:t xml:space="preserve">do not exist, which creates pressure to stage or reconstruct events </w:t>
      </w:r>
      <w:del w:id="5781" w:author="Patterson Lamb" w:date="2014-08-12T15:11:00Z">
        <w:r w:rsidRPr="007C198D" w:rsidDel="004308B7">
          <w:delText xml:space="preserve">in order </w:delText>
        </w:r>
      </w:del>
      <w:r w:rsidRPr="007C198D">
        <w:t xml:space="preserve">to meet the demands of the assignment. This undermines the core concept of authenticity and the journalistic principles of accuracy in reporting, placing the photographer in an ethical dilemma. As </w:t>
      </w:r>
      <w:del w:id="5782" w:author="Patterson Lamb" w:date="2014-08-12T15:12:00Z">
        <w:r w:rsidRPr="007C198D" w:rsidDel="004308B7">
          <w:delText xml:space="preserve">Photographer </w:delText>
        </w:r>
      </w:del>
      <w:ins w:id="5783" w:author="Patterson Lamb" w:date="2014-08-12T15:12:00Z">
        <w:r>
          <w:t>p</w:t>
        </w:r>
        <w:r w:rsidRPr="007C198D">
          <w:t xml:space="preserve">hotographer </w:t>
        </w:r>
      </w:ins>
      <w:r w:rsidRPr="007C198D">
        <w:t>Faisal explains:</w:t>
      </w:r>
    </w:p>
    <w:p w:rsidR="005600E9" w:rsidRPr="004308B7" w:rsidRDefault="005600E9" w:rsidP="00891E2A">
      <w:pPr>
        <w:pStyle w:val="Ext"/>
      </w:pPr>
      <w:del w:id="5784" w:author="Patterson Lamb" w:date="2014-08-12T15:12:00Z">
        <w:r w:rsidRPr="005600E9">
          <w:rPr>
            <w:rPrChange w:id="5785" w:author="Patterson Lamb" w:date="2014-08-12T15:12:00Z">
              <w:rPr>
                <w:i/>
              </w:rPr>
            </w:rPrChange>
          </w:rPr>
          <w:delText>“</w:delText>
        </w:r>
      </w:del>
      <w:r w:rsidRPr="005600E9">
        <w:rPr>
          <w:rPrChange w:id="5786" w:author="Patterson Lamb" w:date="2014-08-12T15:12:00Z">
            <w:rPr>
              <w:i/>
            </w:rPr>
          </w:rPrChange>
        </w:rPr>
        <w:t>The main objective was to take footage and make it emotional. They [NGOs] need to collect money abroad and what they wanted to show was what was happening with the money. That was the objective for this assignment and I find the same objectives every time</w:t>
      </w:r>
      <w:del w:id="5787" w:author="Patterson Lamb" w:date="2014-08-12T15:12:00Z">
        <w:r w:rsidRPr="005600E9">
          <w:rPr>
            <w:rPrChange w:id="5788" w:author="Patterson Lamb" w:date="2014-08-12T15:12:00Z">
              <w:rPr>
                <w:i/>
              </w:rPr>
            </w:rPrChange>
          </w:rPr>
          <w:delText xml:space="preserve">… </w:delText>
        </w:r>
      </w:del>
      <w:ins w:id="5789" w:author="Patterson Lamb" w:date="2014-08-12T15:12:00Z">
        <w:r>
          <w:t xml:space="preserve"> . . .</w:t>
        </w:r>
        <w:r w:rsidRPr="005600E9">
          <w:rPr>
            <w:rPrChange w:id="5790" w:author="Patterson Lamb" w:date="2014-08-12T15:12:00Z">
              <w:rPr>
                <w:i/>
              </w:rPr>
            </w:rPrChange>
          </w:rPr>
          <w:t xml:space="preserve"> </w:t>
        </w:r>
      </w:ins>
      <w:r w:rsidRPr="005600E9">
        <w:rPr>
          <w:rPrChange w:id="5791" w:author="Patterson Lamb" w:date="2014-08-12T15:12:00Z">
            <w:rPr>
              <w:i/>
            </w:rPr>
          </w:rPrChange>
        </w:rPr>
        <w:t>to make the images emotional even if it is not real. The actual situation is often different from the official situation.</w:t>
      </w:r>
      <w:del w:id="5792" w:author="Patterson Lamb" w:date="2014-08-12T15:12:00Z">
        <w:r w:rsidRPr="005600E9">
          <w:rPr>
            <w:rPrChange w:id="5793" w:author="Patterson Lamb" w:date="2014-08-12T15:12:00Z">
              <w:rPr>
                <w:i/>
              </w:rPr>
            </w:rPrChange>
          </w:rPr>
          <w:delText>”</w:delText>
        </w:r>
      </w:del>
    </w:p>
    <w:p w:rsidR="005600E9" w:rsidRPr="007C198D" w:rsidRDefault="005600E9" w:rsidP="00891E2A">
      <w:pPr>
        <w:pStyle w:val="para-no-indent"/>
      </w:pPr>
      <w:r w:rsidRPr="007C198D">
        <w:t>He explained how he comes to terms with his decisions in these situations and admits that staging events is sometimes necessary to satisfy the client</w:t>
      </w:r>
      <w:r w:rsidRPr="006308EC">
        <w:t>’</w:t>
      </w:r>
      <w:r w:rsidRPr="007C198D">
        <w:t>s demands.</w:t>
      </w:r>
    </w:p>
    <w:p w:rsidR="005600E9" w:rsidRPr="004308B7" w:rsidRDefault="005600E9" w:rsidP="00891E2A">
      <w:pPr>
        <w:pStyle w:val="Ext"/>
      </w:pPr>
      <w:del w:id="5794" w:author="Patterson Lamb" w:date="2014-08-12T15:13:00Z">
        <w:r w:rsidRPr="005600E9">
          <w:rPr>
            <w:rPrChange w:id="5795" w:author="Patterson Lamb" w:date="2014-08-12T15:13:00Z">
              <w:rPr>
                <w:i/>
              </w:rPr>
            </w:rPrChange>
          </w:rPr>
          <w:delText>“</w:delText>
        </w:r>
      </w:del>
      <w:r w:rsidRPr="005600E9">
        <w:rPr>
          <w:rPrChange w:id="5796" w:author="Patterson Lamb" w:date="2014-08-12T15:13:00Z">
            <w:rPr>
              <w:i/>
            </w:rPr>
          </w:rPrChange>
        </w:rPr>
        <w:t>Sometimes I find it very complicated to make photographs, when what they want is not there. In one case they did not even start the project but they wanted the photographs. They got the funds a week previously but immediately had to show the project had started, so we had to construct the scene. In situations such as this I am confused</w:t>
      </w:r>
      <w:del w:id="5797" w:author="Patterson Lamb" w:date="2014-08-12T15:13:00Z">
        <w:r w:rsidRPr="005600E9">
          <w:rPr>
            <w:rPrChange w:id="5798" w:author="Patterson Lamb" w:date="2014-08-12T15:13:00Z">
              <w:rPr>
                <w:i/>
              </w:rPr>
            </w:rPrChange>
          </w:rPr>
          <w:delText>…</w:delText>
        </w:r>
      </w:del>
      <w:ins w:id="5799" w:author="Patterson Lamb" w:date="2014-08-12T15:13:00Z">
        <w:r>
          <w:t xml:space="preserve"> . . . </w:t>
        </w:r>
      </w:ins>
      <w:r w:rsidRPr="005600E9">
        <w:rPr>
          <w:rPrChange w:id="5800" w:author="Patterson Lamb" w:date="2014-08-12T15:13:00Z">
            <w:rPr>
              <w:i/>
            </w:rPr>
          </w:rPrChange>
        </w:rPr>
        <w:t>but if I am told it will be happening say, in one month, then I can accept the project request.</w:t>
      </w:r>
      <w:del w:id="5801" w:author="Patterson Lamb" w:date="2014-08-12T15:13:00Z">
        <w:r w:rsidRPr="005600E9">
          <w:rPr>
            <w:rPrChange w:id="5802" w:author="Patterson Lamb" w:date="2014-08-12T15:13:00Z">
              <w:rPr>
                <w:i/>
              </w:rPr>
            </w:rPrChange>
          </w:rPr>
          <w:delText>”</w:delText>
        </w:r>
      </w:del>
    </w:p>
    <w:p w:rsidR="005600E9" w:rsidRPr="007C198D" w:rsidRDefault="005600E9" w:rsidP="00891E2A">
      <w:pPr>
        <w:pStyle w:val="para-no-indent"/>
      </w:pPr>
      <w:r w:rsidRPr="007C198D">
        <w:t xml:space="preserve">Staging and reconstructing events do not belong to the ethos of the documentary tradition nor are </w:t>
      </w:r>
      <w:ins w:id="5803" w:author="Patterson Lamb" w:date="2014-08-12T15:14:00Z">
        <w:r>
          <w:t xml:space="preserve">they </w:t>
        </w:r>
      </w:ins>
      <w:r w:rsidRPr="007C198D">
        <w:t>encouraged in NGO regulation</w:t>
      </w:r>
      <w:ins w:id="5804" w:author="Patterson Lamb" w:date="2014-08-12T15:14:00Z">
        <w:r>
          <w:t>s</w:t>
        </w:r>
      </w:ins>
      <w:r w:rsidRPr="007C198D">
        <w:t xml:space="preserve">. However, on assignment the distinction between staging and guiding subjects can become blurred. The photographer is faced with the dilemma of interpreting the ethical boundary of how much to intervene in the situation to get more powerful or provocative images. This was explained on a photography assignment I participated in with senior photographer Ahmed. The situation involved an elderly man who had undergone surgeries leading to severe mental distress. His wife explained he had </w:t>
      </w:r>
      <w:del w:id="5805" w:author="Patterson Lamb" w:date="2014-08-12T15:14:00Z">
        <w:r w:rsidRPr="007C198D" w:rsidDel="004308B7">
          <w:delText xml:space="preserve">the </w:delText>
        </w:r>
      </w:del>
      <w:ins w:id="5806" w:author="Patterson Lamb" w:date="2014-08-12T15:14:00Z">
        <w:r>
          <w:t>a</w:t>
        </w:r>
        <w:r w:rsidRPr="007C198D">
          <w:t xml:space="preserve"> </w:t>
        </w:r>
      </w:ins>
      <w:r w:rsidRPr="007C198D">
        <w:t xml:space="preserve">tendency to wander and cause great worry for his family. He </w:t>
      </w:r>
      <w:del w:id="5807" w:author="Patterson Lamb" w:date="2014-08-12T15:14:00Z">
        <w:r w:rsidRPr="007C198D" w:rsidDel="004308B7">
          <w:delText xml:space="preserve">was </w:delText>
        </w:r>
      </w:del>
      <w:r w:rsidRPr="007C198D">
        <w:t>sat on a bench with his foot chained to a tree, wearing a lungi</w:t>
      </w:r>
      <w:r w:rsidRPr="003C478B">
        <w:t xml:space="preserve"> </w:t>
      </w:r>
      <w:r w:rsidRPr="006308EC">
        <w:t>–</w:t>
      </w:r>
      <w:r w:rsidRPr="003C478B">
        <w:t xml:space="preserve"> </w:t>
      </w:r>
      <w:r w:rsidRPr="007C198D">
        <w:t>a sarong-like garment wrapped around the waist that extends to the ankle. His wife made it clear that she wanted pictures taken and their story told. My field notes recorded what happened:</w:t>
      </w:r>
    </w:p>
    <w:p w:rsidR="005600E9" w:rsidRPr="005600E9" w:rsidRDefault="005600E9" w:rsidP="00891E2A">
      <w:pPr>
        <w:pStyle w:val="Ext"/>
        <w:rPr>
          <w:rPrChange w:id="5808" w:author="Unknown">
            <w:rPr>
              <w:i/>
            </w:rPr>
          </w:rPrChange>
        </w:rPr>
      </w:pPr>
      <w:r w:rsidRPr="005600E9">
        <w:rPr>
          <w:rPrChange w:id="5809" w:author="Patterson Lamb" w:date="2014-08-12T15:15:00Z">
            <w:rPr>
              <w:i/>
            </w:rPr>
          </w:rPrChange>
        </w:rPr>
        <w:t>Ahmed pulls me aside to explain the choices available to the photographer in this situation: this would be a great shot. We take his picture with him in chains. But some photographers who want a better one would pull up his lungi over his knees so we can see his thin legs. If you feel that is unethical, then all you have to do is wait. Wait for him to do it himself and be ready for the shot. It</w:t>
      </w:r>
      <w:r>
        <w:t>’</w:t>
      </w:r>
      <w:r w:rsidRPr="005600E9">
        <w:rPr>
          <w:rPrChange w:id="5810" w:author="Patterson Lamb" w:date="2014-08-12T15:15:00Z">
            <w:rPr>
              <w:i/>
            </w:rPr>
          </w:rPrChange>
        </w:rPr>
        <w:t>s a waiting game.</w:t>
      </w:r>
    </w:p>
    <w:p w:rsidR="005600E9" w:rsidRPr="007C198D" w:rsidRDefault="005600E9" w:rsidP="00891E2A">
      <w:pPr>
        <w:pStyle w:val="para"/>
      </w:pPr>
      <w:r w:rsidRPr="007C198D">
        <w:t xml:space="preserve">This raises the ethical questions: how actively do you target unfolding scenarios in the field </w:t>
      </w:r>
      <w:del w:id="5811" w:author="Patterson Lamb" w:date="2014-08-12T15:15:00Z">
        <w:r w:rsidRPr="007C198D" w:rsidDel="00026EDF">
          <w:delText xml:space="preserve">in order </w:delText>
        </w:r>
      </w:del>
      <w:r w:rsidRPr="007C198D">
        <w:t>to get a more dramatic image? How far do you push boundaries before it becomes a misrepresentation?</w:t>
      </w:r>
    </w:p>
    <w:p w:rsidR="005600E9" w:rsidRPr="007C198D" w:rsidRDefault="005600E9" w:rsidP="00891E2A">
      <w:pPr>
        <w:pStyle w:val="para"/>
      </w:pPr>
      <w:r w:rsidRPr="007C198D">
        <w:t>The photographer</w:t>
      </w:r>
      <w:r w:rsidRPr="006308EC">
        <w:t>’</w:t>
      </w:r>
      <w:r w:rsidRPr="007C198D">
        <w:t>s need to achieve proximity and build an emotional connection with the subject provokes another personal tension. Most assignment photography commissions are on a tight filming schedule that necessitate the fast building of often superficial yet meaningful relationships. Diego explained:</w:t>
      </w:r>
    </w:p>
    <w:p w:rsidR="005600E9" w:rsidRPr="005600E9" w:rsidRDefault="005600E9" w:rsidP="00891E2A">
      <w:pPr>
        <w:pStyle w:val="Ext"/>
        <w:rPr>
          <w:rPrChange w:id="5812" w:author="Unknown">
            <w:rPr>
              <w:i/>
            </w:rPr>
          </w:rPrChange>
        </w:rPr>
      </w:pPr>
      <w:del w:id="5813" w:author="Patterson Lamb" w:date="2014-08-12T15:15:00Z">
        <w:r w:rsidRPr="005600E9">
          <w:rPr>
            <w:rPrChange w:id="5814" w:author="Patterson Lamb" w:date="2014-08-12T15:15:00Z">
              <w:rPr>
                <w:i/>
              </w:rPr>
            </w:rPrChange>
          </w:rPr>
          <w:delText>“</w:delText>
        </w:r>
      </w:del>
      <w:r w:rsidRPr="005600E9">
        <w:rPr>
          <w:rPrChange w:id="5815" w:author="Patterson Lamb" w:date="2014-08-12T15:15:00Z">
            <w:rPr>
              <w:i/>
            </w:rPr>
          </w:rPrChange>
        </w:rPr>
        <w:t>If your purpose is to achieve your end regardless of means, then get the person to believe you have good intentions when you don</w:t>
      </w:r>
      <w:r>
        <w:t>’</w:t>
      </w:r>
      <w:r w:rsidRPr="005600E9">
        <w:rPr>
          <w:rPrChange w:id="5816" w:author="Patterson Lamb" w:date="2014-08-12T15:15:00Z">
            <w:rPr>
              <w:i/>
            </w:rPr>
          </w:rPrChange>
        </w:rPr>
        <w:t>t (or maybe you do). For me getting to know a person takes time and you just cannot go and forcibly make a connection.</w:t>
      </w:r>
      <w:del w:id="5817" w:author="Patterson Lamb" w:date="2014-08-12T15:15:00Z">
        <w:r w:rsidRPr="005600E9">
          <w:rPr>
            <w:rPrChange w:id="5818" w:author="Patterson Lamb" w:date="2014-08-12T15:15:00Z">
              <w:rPr>
                <w:i/>
              </w:rPr>
            </w:rPrChange>
          </w:rPr>
          <w:delText>”</w:delText>
        </w:r>
      </w:del>
    </w:p>
    <w:p w:rsidR="005600E9" w:rsidRPr="007C198D" w:rsidRDefault="005600E9" w:rsidP="00891E2A">
      <w:pPr>
        <w:pStyle w:val="para"/>
      </w:pPr>
      <w:r w:rsidRPr="007C198D">
        <w:t xml:space="preserve">The following section explores the interactions that happen in the field in the process of filming. I accompanied Ahmed on assignment for a charity to document </w:t>
      </w:r>
      <w:del w:id="5819" w:author="Patterson Lamb" w:date="2014-08-12T15:47:00Z">
        <w:r w:rsidRPr="007C198D" w:rsidDel="00F959E9">
          <w:delText xml:space="preserve">their </w:delText>
        </w:r>
      </w:del>
      <w:ins w:id="5820" w:author="Patterson Lamb" w:date="2014-08-12T15:47:00Z">
        <w:r>
          <w:t>the organization’s</w:t>
        </w:r>
        <w:r w:rsidRPr="007C198D">
          <w:t xml:space="preserve"> </w:t>
        </w:r>
      </w:ins>
      <w:r w:rsidRPr="007C198D">
        <w:t>activities and to record the benefits they provide to their beneficiaries. The scenes, recorded in my field notes, illustrate the numerous considerations photographers face, such as making connections with subjects, gaining their consent to be photographed, and leading or guiding subjects, and how these interactions evolve and are negotiated on location.</w:t>
      </w:r>
    </w:p>
    <w:p w:rsidR="005600E9" w:rsidRPr="005600E9" w:rsidRDefault="005600E9" w:rsidP="005600E9">
      <w:pPr>
        <w:pStyle w:val="Ext"/>
        <w:rPr>
          <w:rPrChange w:id="5821" w:author="Patterson Lamb" w:date="2014-08-12T15:22:00Z">
            <w:rPr>
              <w:i/>
            </w:rPr>
          </w:rPrChange>
        </w:rPr>
        <w:pPrChange w:id="5822" w:author="Patterson Lamb" w:date="2014-08-12T15:22:00Z">
          <w:pPr>
            <w:pStyle w:val="para"/>
          </w:pPr>
        </w:pPrChange>
      </w:pPr>
      <w:r w:rsidRPr="005600E9">
        <w:rPr>
          <w:rPrChange w:id="5823" w:author="Patterson Lamb" w:date="2014-08-12T15:22:00Z">
            <w:rPr>
              <w:i/>
            </w:rPr>
          </w:rPrChange>
        </w:rPr>
        <w:t>Minara fetches her baby with a worried look on her face. The baby is hungry. She takes the lead for the approximate three kilometre walk across the dry fields to their home which she shares with her brother-in-law</w:t>
      </w:r>
      <w:r w:rsidRPr="005E17D4">
        <w:t>’</w:t>
      </w:r>
      <w:r w:rsidRPr="005600E9">
        <w:rPr>
          <w:rPrChange w:id="5824" w:author="Patterson Lamb" w:date="2014-08-12T15:22:00Z">
            <w:rPr>
              <w:i/>
            </w:rPr>
          </w:rPrChange>
        </w:rPr>
        <w:t>s family. It is a family homestead and Akimunesa</w:t>
      </w:r>
      <w:r w:rsidRPr="005E17D4">
        <w:t>’</w:t>
      </w:r>
      <w:r w:rsidRPr="005600E9">
        <w:rPr>
          <w:rPrChange w:id="5825" w:author="Patterson Lamb" w:date="2014-08-12T15:22:00Z">
            <w:rPr>
              <w:i/>
            </w:rPr>
          </w:rPrChange>
        </w:rPr>
        <w:t xml:space="preserve">s house is located next door. She shields the baby from the sun with her dupatta </w:t>
      </w:r>
      <w:r w:rsidRPr="005E17D4">
        <w:t>–</w:t>
      </w:r>
      <w:r w:rsidRPr="005600E9">
        <w:rPr>
          <w:rPrChange w:id="5826" w:author="Patterson Lamb" w:date="2014-08-12T15:22:00Z">
            <w:rPr>
              <w:i/>
            </w:rPr>
          </w:rPrChange>
        </w:rPr>
        <w:t xml:space="preserve"> a scarf worn draped over the chest resting over the shoulders. Akimunesa cannot walk as quickly so she strays behind but in the steady flow of labourers all leaving at the same time there is a sharp wind blowing the women</w:t>
      </w:r>
      <w:r w:rsidRPr="005E17D4">
        <w:t>’</w:t>
      </w:r>
      <w:r w:rsidRPr="005600E9">
        <w:rPr>
          <w:rPrChange w:id="5827" w:author="Patterson Lamb" w:date="2014-08-12T15:22:00Z">
            <w:rPr>
              <w:i/>
            </w:rPr>
          </w:rPrChange>
        </w:rPr>
        <w:t>s saris</w:t>
      </w:r>
      <w:ins w:id="5828" w:author="Patterson Lamb" w:date="2014-08-12T15:23:00Z">
        <w:r>
          <w:t xml:space="preserve"> </w:t>
        </w:r>
      </w:ins>
      <w:del w:id="5829" w:author="Patterson Lamb" w:date="2014-08-12T15:23:00Z">
        <w:r w:rsidRPr="005600E9">
          <w:rPr>
            <w:rPrChange w:id="5830" w:author="Patterson Lamb" w:date="2014-08-12T15:22:00Z">
              <w:rPr>
                <w:i/>
              </w:rPr>
            </w:rPrChange>
          </w:rPr>
          <w:delText>-</w:delText>
        </w:r>
      </w:del>
      <w:ins w:id="5831" w:author="Patterson Lamb" w:date="2014-08-12T15:23:00Z">
        <w:r>
          <w:t>–</w:t>
        </w:r>
      </w:ins>
      <w:r w:rsidRPr="005600E9">
        <w:rPr>
          <w:rPrChange w:id="5832" w:author="Patterson Lamb" w:date="2014-08-12T15:22:00Z">
            <w:rPr>
              <w:i/>
            </w:rPr>
          </w:rPrChange>
        </w:rPr>
        <w:t xml:space="preserve"> which gives movement to the images and Ahmed takes a few shots.</w:t>
      </w:r>
    </w:p>
    <w:p w:rsidR="005600E9" w:rsidRPr="005600E9" w:rsidRDefault="005600E9" w:rsidP="005600E9">
      <w:pPr>
        <w:pStyle w:val="Ext"/>
        <w:ind w:firstLine="720"/>
        <w:rPr>
          <w:rPrChange w:id="5833" w:author="Patterson Lamb" w:date="2014-08-12T15:23:00Z">
            <w:rPr>
              <w:i/>
            </w:rPr>
          </w:rPrChange>
        </w:rPr>
        <w:pPrChange w:id="5834" w:author="Patterson Lamb" w:date="2014-08-12T15:23:00Z">
          <w:pPr>
            <w:pStyle w:val="para"/>
          </w:pPr>
        </w:pPrChange>
      </w:pPr>
      <w:r w:rsidRPr="005600E9">
        <w:rPr>
          <w:rPrChange w:id="5835" w:author="Patterson Lamb" w:date="2014-08-12T15:22:00Z">
            <w:rPr>
              <w:i/>
            </w:rPr>
          </w:rPrChange>
        </w:rPr>
        <w:t>At the house we follow Minara to the cooking area where she prepares porridge for the baby while her older daughter of twelve takes the baby (</w:t>
      </w:r>
      <w:del w:id="5836" w:author="Newgen2" w:date="2014-11-08T20:45:00Z">
        <w:r w:rsidDel="008302A5">
          <w:rPr>
            <w:i/>
            <w:shd w:val="clear" w:color="auto" w:fill="C0C0C0"/>
          </w:rPr>
          <w:delText>fig. 12.1</w:delText>
        </w:r>
      </w:del>
      <w:ins w:id="5837" w:author="Newgen2" w:date="2014-11-08T19:04:00Z">
        <w:r w:rsidRPr="005600E9">
          <w:rPr>
            <w:rPrChange w:id="5838" w:author="Newgen2" w:date="2014-11-08T19:05:00Z">
              <w:rPr>
                <w:shd w:val="clear" w:color="auto" w:fill="C0C0C0"/>
              </w:rPr>
            </w:rPrChange>
          </w:rPr>
          <w:t>Figure. 12.1</w:t>
        </w:r>
      </w:ins>
      <w:r w:rsidRPr="005600E9">
        <w:rPr>
          <w:rPrChange w:id="5839" w:author="Patterson Lamb" w:date="2014-08-12T15:22:00Z">
            <w:rPr>
              <w:i/>
              <w:color w:val="0000FF"/>
              <w:shd w:val="clear" w:color="auto" w:fill="C0C0C0"/>
            </w:rPr>
          </w:rPrChange>
        </w:rPr>
        <w:t>). She sits next to her mother comforting the baby and is keenly aware of the camera: she is clearly posing for us but the sullen expression is quite opposite to the rambunctious entrance she made. She doesn</w:t>
      </w:r>
      <w:r w:rsidRPr="005E17D4">
        <w:t>’</w:t>
      </w:r>
      <w:r w:rsidRPr="005600E9">
        <w:rPr>
          <w:rPrChange w:id="5840" w:author="Patterson Lamb" w:date="2014-08-12T15:22:00Z">
            <w:rPr>
              <w:i/>
              <w:color w:val="0000FF"/>
              <w:shd w:val="clear" w:color="auto" w:fill="C0C0C0"/>
            </w:rPr>
          </w:rPrChange>
        </w:rPr>
        <w:t>t speak and only rocks the baby.</w:t>
      </w:r>
    </w:p>
    <w:p w:rsidR="005600E9" w:rsidRPr="005600E9" w:rsidRDefault="005600E9" w:rsidP="005600E9">
      <w:pPr>
        <w:pStyle w:val="Ext"/>
        <w:ind w:firstLine="720"/>
        <w:rPr>
          <w:rPrChange w:id="5841" w:author="Patterson Lamb" w:date="2014-08-12T15:24:00Z">
            <w:rPr>
              <w:i/>
            </w:rPr>
          </w:rPrChange>
        </w:rPr>
        <w:pPrChange w:id="5842" w:author="Patterson Lamb" w:date="2014-08-12T15:24:00Z">
          <w:pPr>
            <w:pStyle w:val="para"/>
          </w:pPr>
        </w:pPrChange>
      </w:pPr>
      <w:r w:rsidRPr="005600E9">
        <w:rPr>
          <w:rPrChange w:id="5843" w:author="Patterson Lamb" w:date="2014-08-12T15:22:00Z">
            <w:rPr>
              <w:i/>
              <w:color w:val="0000FF"/>
              <w:shd w:val="clear" w:color="auto" w:fill="C0C0C0"/>
            </w:rPr>
          </w:rPrChange>
        </w:rPr>
        <w:t xml:space="preserve">When complete, Minara swiftly takes the baby and moves into the house, upon which Ahmed follows and asks her to sit in the doorway so he can take advantage of the light to shoot some pictures. The doorway is narrow and I stay back but Ahmed calls for me to join </w:t>
      </w:r>
      <w:r w:rsidRPr="005E17D4">
        <w:t>–</w:t>
      </w:r>
      <w:r w:rsidRPr="005600E9">
        <w:rPr>
          <w:rPrChange w:id="5844" w:author="Patterson Lamb" w:date="2014-08-12T15:22:00Z">
            <w:rPr>
              <w:i/>
              <w:color w:val="0000FF"/>
              <w:shd w:val="clear" w:color="auto" w:fill="C0C0C0"/>
            </w:rPr>
          </w:rPrChange>
        </w:rPr>
        <w:t xml:space="preserve"> “the light is fantastic, come and take some shots.” It is a good light and Minara</w:t>
      </w:r>
      <w:r w:rsidRPr="005E17D4">
        <w:t>’</w:t>
      </w:r>
      <w:r w:rsidRPr="005600E9">
        <w:rPr>
          <w:rPrChange w:id="5845" w:author="Patterson Lamb" w:date="2014-08-12T15:22:00Z">
            <w:rPr>
              <w:i/>
              <w:color w:val="0000FF"/>
              <w:shd w:val="clear" w:color="auto" w:fill="C0C0C0"/>
            </w:rPr>
          </w:rPrChange>
        </w:rPr>
        <w:t>s six-year</w:t>
      </w:r>
      <w:del w:id="5846" w:author="Patterson Lamb" w:date="2014-08-12T15:24:00Z">
        <w:r w:rsidRPr="005600E9">
          <w:rPr>
            <w:rPrChange w:id="5847" w:author="Patterson Lamb" w:date="2014-08-12T15:22:00Z">
              <w:rPr>
                <w:i/>
                <w:color w:val="0000FF"/>
                <w:shd w:val="clear" w:color="auto" w:fill="C0C0C0"/>
              </w:rPr>
            </w:rPrChange>
          </w:rPr>
          <w:delText xml:space="preserve"> </w:delText>
        </w:r>
      </w:del>
      <w:ins w:id="5848" w:author="Patterson Lamb" w:date="2014-08-12T15:24:00Z">
        <w:r>
          <w:t>-</w:t>
        </w:r>
      </w:ins>
      <w:r w:rsidRPr="005600E9">
        <w:rPr>
          <w:rPrChange w:id="5849" w:author="Patterson Lamb" w:date="2014-08-12T15:22:00Z">
            <w:rPr>
              <w:i/>
              <w:color w:val="0000FF"/>
              <w:shd w:val="clear" w:color="auto" w:fill="C0C0C0"/>
            </w:rPr>
          </w:rPrChange>
        </w:rPr>
        <w:t>old daughter joins us with a pet chicken to add to the scene (</w:t>
      </w:r>
      <w:del w:id="5850" w:author="Newgen2" w:date="2014-11-08T20:45:00Z">
        <w:r w:rsidDel="008302A5">
          <w:rPr>
            <w:i/>
            <w:shd w:val="clear" w:color="auto" w:fill="C0C0C0"/>
          </w:rPr>
          <w:delText>fig. 12.2</w:delText>
        </w:r>
      </w:del>
      <w:ins w:id="5851" w:author="Newgen2" w:date="2014-11-08T19:04:00Z">
        <w:r w:rsidRPr="005600E9">
          <w:rPr>
            <w:rPrChange w:id="5852" w:author="Newgen2" w:date="2014-11-08T19:05:00Z">
              <w:rPr>
                <w:color w:val="0000FF"/>
                <w:shd w:val="clear" w:color="auto" w:fill="C0C0C0"/>
              </w:rPr>
            </w:rPrChange>
          </w:rPr>
          <w:t>Figure. 12.2</w:t>
        </w:r>
      </w:ins>
      <w:r w:rsidRPr="005600E9">
        <w:rPr>
          <w:rPrChange w:id="5853" w:author="Patterson Lamb" w:date="2014-08-12T15:22:00Z">
            <w:rPr>
              <w:i/>
              <w:color w:val="0000FF"/>
              <w:shd w:val="clear" w:color="auto" w:fill="C0C0C0"/>
            </w:rPr>
          </w:rPrChange>
        </w:rPr>
        <w:t>). Minara then tells us her story of her four children: her eldest daughter being deaf and her six-year</w:t>
      </w:r>
      <w:del w:id="5854" w:author="Patterson Lamb" w:date="2014-08-12T15:25:00Z">
        <w:r w:rsidRPr="005600E9">
          <w:rPr>
            <w:rPrChange w:id="5855" w:author="Patterson Lamb" w:date="2014-08-12T15:22:00Z">
              <w:rPr>
                <w:i/>
                <w:color w:val="0000FF"/>
                <w:shd w:val="clear" w:color="auto" w:fill="C0C0C0"/>
              </w:rPr>
            </w:rPrChange>
          </w:rPr>
          <w:delText xml:space="preserve"> </w:delText>
        </w:r>
      </w:del>
      <w:ins w:id="5856" w:author="Patterson Lamb" w:date="2014-08-12T15:25:00Z">
        <w:r>
          <w:t>-</w:t>
        </w:r>
      </w:ins>
      <w:r w:rsidRPr="005600E9">
        <w:rPr>
          <w:rPrChange w:id="5857" w:author="Patterson Lamb" w:date="2014-08-12T15:22:00Z">
            <w:rPr>
              <w:i/>
              <w:color w:val="0000FF"/>
              <w:shd w:val="clear" w:color="auto" w:fill="C0C0C0"/>
            </w:rPr>
          </w:rPrChange>
        </w:rPr>
        <w:t>old having developmental problems. Her eldest son has had to take the role of the man in the family as her husband has gone to work in Dhaka and they haven</w:t>
      </w:r>
      <w:r w:rsidRPr="005E17D4">
        <w:t>’</w:t>
      </w:r>
      <w:r w:rsidRPr="005600E9">
        <w:rPr>
          <w:rPrChange w:id="5858" w:author="Patterson Lamb" w:date="2014-08-12T15:22:00Z">
            <w:rPr>
              <w:i/>
              <w:color w:val="0000FF"/>
              <w:shd w:val="clear" w:color="auto" w:fill="C0C0C0"/>
            </w:rPr>
          </w:rPrChange>
        </w:rPr>
        <w:t>t seen him for years. She has benefited from the charity programmes and the livestock programme in particular. She said that one of the proudest moments in her life was going alone to the cattle fair to pick up a cow, which was given to her as part of this programme.</w:t>
      </w:r>
    </w:p>
    <w:p w:rsidR="005600E9" w:rsidRDefault="005600E9" w:rsidP="005600E9">
      <w:pPr>
        <w:pStyle w:val="Ext"/>
        <w:pPrChange w:id="5859" w:author="Patterson Lamb" w:date="2014-08-12T15:22:00Z">
          <w:pPr>
            <w:pStyle w:val="fig"/>
          </w:pPr>
        </w:pPrChange>
      </w:pPr>
      <w:ins w:id="5860" w:author="Patterson Lamb" w:date="2014-08-12T15:26:00Z">
        <w:r>
          <w:t>&lt;&lt;</w:t>
        </w:r>
      </w:ins>
      <w:r w:rsidRPr="00026EDF">
        <w:t>Fig. 12.1 Here</w:t>
      </w:r>
      <w:ins w:id="5861" w:author="Patterson Lamb" w:date="2014-08-12T15:26:00Z">
        <w:r>
          <w:t>&gt;&gt;</w:t>
        </w:r>
      </w:ins>
    </w:p>
    <w:p w:rsidR="005600E9" w:rsidRDefault="005600E9" w:rsidP="005600E9">
      <w:pPr>
        <w:pStyle w:val="Ext"/>
        <w:pPrChange w:id="5862" w:author="Patterson Lamb" w:date="2014-08-12T15:22:00Z">
          <w:pPr>
            <w:pStyle w:val="fig"/>
          </w:pPr>
        </w:pPrChange>
      </w:pPr>
      <w:ins w:id="5863" w:author="Patterson Lamb" w:date="2014-08-12T15:26:00Z">
        <w:r>
          <w:t>&lt;&lt;</w:t>
        </w:r>
      </w:ins>
      <w:r w:rsidRPr="00026EDF">
        <w:t>Fig. 12.2 Here</w:t>
      </w:r>
      <w:ins w:id="5864" w:author="Patterson Lamb" w:date="2014-08-12T15:26:00Z">
        <w:r>
          <w:t>&gt;&gt;</w:t>
        </w:r>
      </w:ins>
    </w:p>
    <w:p w:rsidR="005600E9" w:rsidRPr="005600E9" w:rsidRDefault="005600E9" w:rsidP="005600E9">
      <w:pPr>
        <w:pStyle w:val="Ext"/>
        <w:ind w:firstLine="720"/>
        <w:rPr>
          <w:rPrChange w:id="5865" w:author="Patterson Lamb" w:date="2014-08-12T15:26:00Z">
            <w:rPr>
              <w:i/>
            </w:rPr>
          </w:rPrChange>
        </w:rPr>
        <w:pPrChange w:id="5866" w:author="Patterson Lamb" w:date="2014-08-12T15:26:00Z">
          <w:pPr>
            <w:pStyle w:val="para"/>
          </w:pPr>
        </w:pPrChange>
      </w:pPr>
      <w:r w:rsidRPr="005600E9">
        <w:rPr>
          <w:rPrChange w:id="5867" w:author="Patterson Lamb" w:date="2014-08-12T15:22:00Z">
            <w:rPr>
              <w:i/>
              <w:color w:val="0000FF"/>
              <w:shd w:val="clear" w:color="auto" w:fill="C0C0C0"/>
            </w:rPr>
          </w:rPrChange>
        </w:rPr>
        <w:t xml:space="preserve">Ahmed asks when are the cows given water and Minara replies: “Now </w:t>
      </w:r>
      <w:r w:rsidRPr="005E17D4">
        <w:t>–</w:t>
      </w:r>
      <w:r w:rsidRPr="005600E9">
        <w:rPr>
          <w:rPrChange w:id="5868" w:author="Patterson Lamb" w:date="2014-08-12T15:22:00Z">
            <w:rPr>
              <w:i/>
              <w:color w:val="0000FF"/>
              <w:shd w:val="clear" w:color="auto" w:fill="C0C0C0"/>
            </w:rPr>
          </w:rPrChange>
        </w:rPr>
        <w:t xml:space="preserve"> the kids can take you” and we go. Nine children join and they pose with the water bucket. The older boys are told to kneel in front and the others in the back. They pose stiffly and are told “Don</w:t>
      </w:r>
      <w:r w:rsidRPr="005E17D4">
        <w:t>’</w:t>
      </w:r>
      <w:r w:rsidRPr="005600E9">
        <w:rPr>
          <w:rPrChange w:id="5869" w:author="Patterson Lamb" w:date="2014-08-12T15:22:00Z">
            <w:rPr>
              <w:i/>
              <w:color w:val="0000FF"/>
              <w:shd w:val="clear" w:color="auto" w:fill="C0C0C0"/>
            </w:rPr>
          </w:rPrChange>
        </w:rPr>
        <w:t xml:space="preserve">t look at me </w:t>
      </w:r>
      <w:r w:rsidRPr="005E17D4">
        <w:t>–</w:t>
      </w:r>
      <w:r w:rsidRPr="005600E9">
        <w:rPr>
          <w:rPrChange w:id="5870" w:author="Patterson Lamb" w:date="2014-08-12T15:22:00Z">
            <w:rPr>
              <w:i/>
              <w:color w:val="0000FF"/>
              <w:shd w:val="clear" w:color="auto" w:fill="C0C0C0"/>
            </w:rPr>
          </w:rPrChange>
        </w:rPr>
        <w:t xml:space="preserve"> look at what you are doing” and the process is over in five minutes</w:t>
      </w:r>
      <w:ins w:id="5871" w:author="Patterson Lamb" w:date="2014-08-12T15:26:00Z">
        <w:r>
          <w:t xml:space="preserve"> (Figure 12.3)</w:t>
        </w:r>
      </w:ins>
      <w:r w:rsidRPr="005600E9">
        <w:rPr>
          <w:rPrChange w:id="5872" w:author="Patterson Lamb" w:date="2014-08-12T15:22:00Z">
            <w:rPr>
              <w:i/>
              <w:color w:val="0000FF"/>
              <w:shd w:val="clear" w:color="auto" w:fill="C0C0C0"/>
            </w:rPr>
          </w:rPrChange>
        </w:rPr>
        <w:t>.</w:t>
      </w:r>
    </w:p>
    <w:p w:rsidR="005600E9" w:rsidRPr="00FD5158" w:rsidRDefault="005600E9" w:rsidP="00891E2A">
      <w:pPr>
        <w:pStyle w:val="fig"/>
      </w:pPr>
      <w:r w:rsidRPr="00FD5158">
        <w:t>Fig. 12.3 Here</w:t>
      </w:r>
    </w:p>
    <w:p w:rsidR="005600E9" w:rsidRPr="007C198D" w:rsidRDefault="005600E9" w:rsidP="00891E2A">
      <w:pPr>
        <w:pStyle w:val="para"/>
      </w:pPr>
      <w:r w:rsidRPr="007C198D">
        <w:t xml:space="preserve">Consent to work with and film the activities of Minara and her family was not formalized; it did not follow a structured protocol or involve consent forms. Rather, there was continuous negotiation of consent which the photographer was aware could change at any time. The initial consent was made through the meeting of Akimunesa, the mother of Minara, born out of a casual encounter made earlier in the day. As </w:t>
      </w:r>
      <w:del w:id="5873" w:author="Patterson Lamb" w:date="2014-08-12T15:27:00Z">
        <w:r w:rsidRPr="007C198D" w:rsidDel="004635FA">
          <w:delText>my field case study describes</w:delText>
        </w:r>
      </w:del>
      <w:ins w:id="5874" w:author="Patterson Lamb" w:date="2014-08-12T15:27:00Z">
        <w:r>
          <w:t>described in my field notes</w:t>
        </w:r>
      </w:ins>
      <w:r w:rsidRPr="007C198D">
        <w:t>:</w:t>
      </w:r>
    </w:p>
    <w:p w:rsidR="005600E9" w:rsidRPr="005600E9" w:rsidRDefault="005600E9" w:rsidP="00891E2A">
      <w:pPr>
        <w:pStyle w:val="Ext"/>
        <w:rPr>
          <w:rPrChange w:id="5875" w:author="Unknown">
            <w:rPr>
              <w:i/>
            </w:rPr>
          </w:rPrChange>
        </w:rPr>
      </w:pPr>
      <w:r w:rsidRPr="005600E9">
        <w:rPr>
          <w:rPrChange w:id="5876" w:author="Patterson Lamb" w:date="2014-08-12T15:27:00Z">
            <w:rPr>
              <w:i/>
              <w:color w:val="0000FF"/>
              <w:shd w:val="clear" w:color="auto" w:fill="C0C0C0"/>
            </w:rPr>
          </w:rPrChange>
        </w:rPr>
        <w:t>Sitting next to Ahmed in the day shelter built by the charity is an older woman, with her eyes downcast and not looking at the commotion next to her. Her heavy composure is in stark contrast with the violet coloured sari she is wearing. Ahmed turns to her with his camera pointing but doesn</w:t>
      </w:r>
      <w:r w:rsidRPr="005E17D4">
        <w:t>’</w:t>
      </w:r>
      <w:r w:rsidRPr="005600E9">
        <w:rPr>
          <w:rPrChange w:id="5877" w:author="Patterson Lamb" w:date="2014-08-12T15:27:00Z">
            <w:rPr>
              <w:i/>
              <w:color w:val="0000FF"/>
              <w:shd w:val="clear" w:color="auto" w:fill="C0C0C0"/>
            </w:rPr>
          </w:rPrChange>
        </w:rPr>
        <w:t xml:space="preserve">t shoot, and instead takes his eyes from the viewfinder and waits for the woman to look up. She eventually does and raises her head as consent </w:t>
      </w:r>
      <w:r w:rsidRPr="005E17D4">
        <w:t>–</w:t>
      </w:r>
      <w:r w:rsidRPr="005600E9">
        <w:rPr>
          <w:rPrChange w:id="5878" w:author="Patterson Lamb" w:date="2014-08-12T15:27:00Z">
            <w:rPr>
              <w:i/>
              <w:color w:val="0000FF"/>
              <w:shd w:val="clear" w:color="auto" w:fill="C0C0C0"/>
            </w:rPr>
          </w:rPrChange>
        </w:rPr>
        <w:t xml:space="preserve"> and he then takes a few close-up portraits (</w:t>
      </w:r>
      <w:del w:id="5879" w:author="Newgen2" w:date="2014-11-08T20:45:00Z">
        <w:r w:rsidDel="008302A5">
          <w:rPr>
            <w:i/>
            <w:shd w:val="clear" w:color="auto" w:fill="C0C0C0"/>
          </w:rPr>
          <w:delText>fig. 12.4</w:delText>
        </w:r>
      </w:del>
      <w:ins w:id="5880" w:author="Newgen2" w:date="2014-11-08T19:05:00Z">
        <w:r w:rsidRPr="005600E9">
          <w:rPr>
            <w:rPrChange w:id="5881" w:author="Newgen2" w:date="2014-11-08T19:05:00Z">
              <w:rPr>
                <w:color w:val="0000FF"/>
                <w:shd w:val="clear" w:color="auto" w:fill="C0C0C0"/>
              </w:rPr>
            </w:rPrChange>
          </w:rPr>
          <w:t>Figure. 12.4</w:t>
        </w:r>
      </w:ins>
      <w:r w:rsidRPr="005600E9">
        <w:rPr>
          <w:rPrChange w:id="5882" w:author="Patterson Lamb" w:date="2014-08-12T15:27:00Z">
            <w:rPr>
              <w:i/>
              <w:color w:val="0000FF"/>
              <w:shd w:val="clear" w:color="auto" w:fill="C0C0C0"/>
            </w:rPr>
          </w:rPrChange>
        </w:rPr>
        <w:t>), after which he puts down the camera and starts talking with her. Akimunesa points out her grandchildren from the crowd and her daughter Minara, who is comforting a baby, about five months old. Next to her is her eldest grandchild, a pre-teen boy who has been watching the interaction and is fascinated by Ahmed and his equipment. He has big observant eyes and a cheerful exterior. Ahmed half-jokes</w:t>
      </w:r>
      <w:ins w:id="5883" w:author="Patterson Lamb" w:date="2014-08-12T15:29:00Z">
        <w:r>
          <w:t>,</w:t>
        </w:r>
      </w:ins>
      <w:r w:rsidRPr="005600E9">
        <w:rPr>
          <w:rPrChange w:id="5884" w:author="Patterson Lamb" w:date="2014-08-12T15:27:00Z">
            <w:rPr>
              <w:i/>
              <w:color w:val="0000FF"/>
              <w:shd w:val="clear" w:color="auto" w:fill="C0C0C0"/>
            </w:rPr>
          </w:rPrChange>
        </w:rPr>
        <w:t xml:space="preserve"> half-rebukes: why aren</w:t>
      </w:r>
      <w:r w:rsidRPr="005E17D4">
        <w:t>’</w:t>
      </w:r>
      <w:r w:rsidRPr="005600E9">
        <w:rPr>
          <w:rPrChange w:id="5885" w:author="Patterson Lamb" w:date="2014-08-12T15:27:00Z">
            <w:rPr>
              <w:i/>
              <w:color w:val="0000FF"/>
              <w:shd w:val="clear" w:color="auto" w:fill="C0C0C0"/>
            </w:rPr>
          </w:rPrChange>
        </w:rPr>
        <w:t>t you in school! Akimunesa lets out a subdued smile as she glances at her grandson and confirms they live together just across the field. “We</w:t>
      </w:r>
      <w:r w:rsidRPr="005E17D4">
        <w:t>’</w:t>
      </w:r>
      <w:r w:rsidRPr="005600E9">
        <w:rPr>
          <w:rPrChange w:id="5886" w:author="Patterson Lamb" w:date="2014-08-12T15:27:00Z">
            <w:rPr>
              <w:i/>
              <w:color w:val="0000FF"/>
              <w:shd w:val="clear" w:color="auto" w:fill="C0C0C0"/>
            </w:rPr>
          </w:rPrChange>
        </w:rPr>
        <w:t>ll follow them home later” states Ahmed.</w:t>
      </w:r>
    </w:p>
    <w:p w:rsidR="005600E9" w:rsidRPr="00FD5158" w:rsidRDefault="005600E9" w:rsidP="00891E2A">
      <w:pPr>
        <w:pStyle w:val="fig"/>
      </w:pPr>
      <w:r w:rsidRPr="00FD5158">
        <w:t>Fig.12.4 Here</w:t>
      </w:r>
    </w:p>
    <w:p w:rsidR="005600E9" w:rsidRPr="007C198D" w:rsidRDefault="005600E9" w:rsidP="00891E2A">
      <w:pPr>
        <w:pStyle w:val="para"/>
      </w:pPr>
      <w:r w:rsidRPr="007C198D">
        <w:t>Making these connections is the marker that permission has been gained. There are situations in which photographers ask directly and others where they only show their camera, implying their intentions. In other cases, they use the technique of taking the first shot as the permission shot. If the subject does not show disapproval, this implies permission is granted to continue. The formalized consent forms are considered by photographers to alter and hinder the natural progression of making connections with subjects. Obtaining consent ethically becomes more complex when dealing with children, people with disabilities</w:t>
      </w:r>
      <w:ins w:id="5887" w:author="Patterson Lamb" w:date="2014-08-12T15:29:00Z">
        <w:r>
          <w:t>,</w:t>
        </w:r>
      </w:ins>
      <w:r w:rsidRPr="007C198D">
        <w:t xml:space="preserve"> and those under extreme distress. In these situations, more subtle assessments are needed about whether potential subjects are willing to participate, or if they feel coerced, uncomfortable, or decide to change their mind</w:t>
      </w:r>
      <w:ins w:id="5888" w:author="Patterson Lamb" w:date="2014-08-12T15:30:00Z">
        <w:r>
          <w:t>s</w:t>
        </w:r>
      </w:ins>
      <w:r w:rsidRPr="007C198D">
        <w:t xml:space="preserve"> during the process. Photographer Shehab spoke of his concern and the precarious situation he faced when attempting to gain permission from a group of street dwellers:</w:t>
      </w:r>
    </w:p>
    <w:p w:rsidR="005600E9" w:rsidRPr="005600E9" w:rsidRDefault="005600E9" w:rsidP="00891E2A">
      <w:pPr>
        <w:pStyle w:val="Ext"/>
        <w:rPr>
          <w:rPrChange w:id="5889" w:author="Unknown">
            <w:rPr>
              <w:i/>
            </w:rPr>
          </w:rPrChange>
        </w:rPr>
      </w:pPr>
      <w:del w:id="5890" w:author="Patterson Lamb" w:date="2014-08-12T15:30:00Z">
        <w:r w:rsidRPr="005600E9">
          <w:rPr>
            <w:rPrChange w:id="5891" w:author="Patterson Lamb" w:date="2014-08-12T15:30:00Z">
              <w:rPr>
                <w:i/>
                <w:color w:val="0000FF"/>
                <w:shd w:val="clear" w:color="auto" w:fill="C0C0C0"/>
              </w:rPr>
            </w:rPrChange>
          </w:rPr>
          <w:delText>“</w:delText>
        </w:r>
      </w:del>
      <w:r w:rsidRPr="005600E9">
        <w:rPr>
          <w:rPrChange w:id="5892" w:author="Patterson Lamb" w:date="2014-08-12T15:30:00Z">
            <w:rPr>
              <w:i/>
              <w:color w:val="0000FF"/>
              <w:shd w:val="clear" w:color="auto" w:fill="C0C0C0"/>
            </w:rPr>
          </w:rPrChange>
        </w:rPr>
        <w:t>These people did not even look towards the next moment; their existence is a struggle for each moment. And when I spoke to them, they could not understand why someone like me wanted to photograph them. First, they rejected my requests and the next moment they came to ask if I could. It is tough to predict their actions and preferences.</w:t>
      </w:r>
      <w:del w:id="5893" w:author="Patterson Lamb" w:date="2014-08-12T15:30:00Z">
        <w:r w:rsidRPr="005600E9">
          <w:rPr>
            <w:rPrChange w:id="5894" w:author="Patterson Lamb" w:date="2014-08-12T15:30:00Z">
              <w:rPr>
                <w:i/>
                <w:color w:val="0000FF"/>
                <w:shd w:val="clear" w:color="auto" w:fill="C0C0C0"/>
              </w:rPr>
            </w:rPrChange>
          </w:rPr>
          <w:delText>”</w:delText>
        </w:r>
      </w:del>
    </w:p>
    <w:p w:rsidR="005600E9" w:rsidRPr="007C198D" w:rsidRDefault="005600E9" w:rsidP="00891E2A">
      <w:pPr>
        <w:pStyle w:val="para"/>
      </w:pPr>
      <w:r w:rsidRPr="007C198D">
        <w:t>On assignment, moreover, tensions can exist between the conceptual criteria of dignity and authenticity that become irreconcilable at the level of practice. The potential for conflict arises if either the photographer assesses the situation as too negative to photograph or if the situation on the ground does not support the assignment demands. A field case study example that took place at the home of a beneficiary family illustrates this dilemma:</w:t>
      </w:r>
    </w:p>
    <w:p w:rsidR="005600E9" w:rsidRPr="005600E9" w:rsidRDefault="005600E9" w:rsidP="00891E2A">
      <w:pPr>
        <w:pStyle w:val="Ext"/>
        <w:rPr>
          <w:rPrChange w:id="5895" w:author="Unknown">
            <w:rPr>
              <w:i/>
            </w:rPr>
          </w:rPrChange>
        </w:rPr>
      </w:pPr>
      <w:r w:rsidRPr="005600E9">
        <w:rPr>
          <w:rPrChange w:id="5896" w:author="Patterson Lamb" w:date="2014-08-12T15:31:00Z">
            <w:rPr>
              <w:i/>
              <w:color w:val="0000FF"/>
              <w:shd w:val="clear" w:color="auto" w:fill="C0C0C0"/>
            </w:rPr>
          </w:rPrChange>
        </w:rPr>
        <w:t xml:space="preserve">Back at the house, we receive an invitation from the doorway to enter the home of Akimunesa. We enter and sit on one of the beds in the room to see the sight of a thin man in a foetal position on the floor on a blue plastic sheet. He is unable to lift his head for long but glances in our direction for a moment and lets his head fall back on the floor. Akimunesa lets out a command for the children to keep the noise down. The man on the floor is her husband of 43 years who has been paralysed for the last two. She looks at him with sadness and kneels down and smoothes his hair. She tells of her struggle and how the doctors cannot do anything. He is incontinent and she struggles to find enough energy to care for him. The man then lifts his head and she says “your food is coming” to him while she looks at us with a smile, “he is hungry.” Minara brings rice and spinach she has prepared and Akimunesa feeds him, wiping the sides of his mouth with her dupatta and we sit motionless in silence. Ahmed then turns to me cautiously, looks me in the eye this time, shaking his head and says “how is it possible for this to be allowed?” He then asks Akimunesa if he can take a few pictures, because people should see this. She complies and looks confused at the question as if to imply that is why she asked us there in the first place. I sit and watch </w:t>
      </w:r>
      <w:r w:rsidRPr="005E17D4">
        <w:t>–</w:t>
      </w:r>
      <w:r w:rsidRPr="005600E9">
        <w:rPr>
          <w:rPrChange w:id="5897" w:author="Patterson Lamb" w:date="2014-08-12T15:31:00Z">
            <w:rPr>
              <w:i/>
              <w:color w:val="0000FF"/>
              <w:shd w:val="clear" w:color="auto" w:fill="C0C0C0"/>
            </w:rPr>
          </w:rPrChange>
        </w:rPr>
        <w:t xml:space="preserve"> Ahmed moves slowly, takes a position in the back of the house, and takes three shots in slow succession telling them to keep on eating. Within eye shot of Akimunesa he places some money under some clothes on the bed and taps it. This was the only time Ahmed gave money during our assignment. She mouths thank you and we quietly leave.</w:t>
      </w:r>
    </w:p>
    <w:p w:rsidR="005600E9" w:rsidRPr="005600E9" w:rsidRDefault="005600E9" w:rsidP="00891E2A">
      <w:pPr>
        <w:pStyle w:val="Ext"/>
        <w:ind w:firstLine="720"/>
        <w:rPr>
          <w:rPrChange w:id="5898" w:author="Unknown">
            <w:rPr>
              <w:i/>
            </w:rPr>
          </w:rPrChange>
        </w:rPr>
      </w:pPr>
      <w:r w:rsidRPr="005600E9">
        <w:rPr>
          <w:rPrChange w:id="5899" w:author="Patterson Lamb" w:date="2014-08-12T15:31:00Z">
            <w:rPr>
              <w:i/>
              <w:color w:val="0000FF"/>
              <w:shd w:val="clear" w:color="auto" w:fill="C0C0C0"/>
            </w:rPr>
          </w:rPrChange>
        </w:rPr>
        <w:t>In the yard Ahmed says, “you didn</w:t>
      </w:r>
      <w:r w:rsidRPr="005E17D4">
        <w:t>’</w:t>
      </w:r>
      <w:r w:rsidRPr="005600E9">
        <w:rPr>
          <w:rPrChange w:id="5900" w:author="Patterson Lamb" w:date="2014-08-12T15:31:00Z">
            <w:rPr>
              <w:i/>
              <w:color w:val="0000FF"/>
              <w:shd w:val="clear" w:color="auto" w:fill="C0C0C0"/>
            </w:rPr>
          </w:rPrChange>
        </w:rPr>
        <w:t>t take pictures?” I answer no, for the needs of my project I didn</w:t>
      </w:r>
      <w:r w:rsidRPr="005E17D4">
        <w:t>’</w:t>
      </w:r>
      <w:r w:rsidRPr="005600E9">
        <w:rPr>
          <w:rPrChange w:id="5901" w:author="Patterson Lamb" w:date="2014-08-12T15:31:00Z">
            <w:rPr>
              <w:i/>
              <w:color w:val="0000FF"/>
              <w:shd w:val="clear" w:color="auto" w:fill="C0C0C0"/>
            </w:rPr>
          </w:rPrChange>
        </w:rPr>
        <w:t>t think this necessary. He replies “I had to. This is real. I need to capture what I see. They need to know.”</w:t>
      </w:r>
    </w:p>
    <w:p w:rsidR="005600E9" w:rsidRPr="007C198D" w:rsidRDefault="005600E9" w:rsidP="00891E2A">
      <w:pPr>
        <w:pStyle w:val="para"/>
      </w:pPr>
      <w:r w:rsidRPr="007C198D">
        <w:t>Ahmed</w:t>
      </w:r>
      <w:r w:rsidRPr="006308EC">
        <w:t>’</w:t>
      </w:r>
      <w:r w:rsidRPr="007C198D">
        <w:t>s assignment brief emphasized the need for positive and encouraging photographs evidencing program success. The images of Akimunesa</w:t>
      </w:r>
      <w:r w:rsidRPr="006308EC">
        <w:t>’</w:t>
      </w:r>
      <w:r w:rsidRPr="007C198D">
        <w:t xml:space="preserve">s husband are in stark contrast to the dignified and positive criteria the NGO commission requested. In this case, the photographer felt that the need for an authentic depiction of the situation overrode the case for dignity and that to take the picture is in fact the most ethical decision in the circumstances. His actions are a reflection of his self-imposed sense of responsibility toward Akimunesa and her family, a result of the relationship that has developed over the day of filming and his duty to document accurately. This case exemplifies the way in which conceptual regulatory criteria can clash with situational ethics. The decision to take or </w:t>
      </w:r>
      <w:r w:rsidRPr="007D5122">
        <w:rPr>
          <w:i/>
        </w:rPr>
        <w:t>not</w:t>
      </w:r>
      <w:r w:rsidRPr="007C198D">
        <w:t xml:space="preserve"> take a photograph can be experienced by the photographer as a confrontation with personal and professional principles of ethical conduct.</w:t>
      </w:r>
    </w:p>
    <w:p w:rsidR="005600E9" w:rsidRPr="007C198D" w:rsidRDefault="005600E9" w:rsidP="00891E2A">
      <w:pPr>
        <w:pStyle w:val="para"/>
      </w:pPr>
      <w:r w:rsidRPr="007C198D">
        <w:t>Dominant theories of photographic practice assume the importance of the all-powerful photographer and a subject without agency or power to negotiate terms of participation. In practice, however, challenges to this assumed power dynamic arise frequently, highlighting more micro-level ethical considerations. Faisal explains:</w:t>
      </w:r>
    </w:p>
    <w:p w:rsidR="005600E9" w:rsidRPr="005600E9" w:rsidRDefault="005600E9" w:rsidP="00891E2A">
      <w:pPr>
        <w:pStyle w:val="Ext"/>
        <w:rPr>
          <w:rPrChange w:id="5902" w:author="Unknown">
            <w:rPr>
              <w:i/>
            </w:rPr>
          </w:rPrChange>
        </w:rPr>
      </w:pPr>
      <w:del w:id="5903" w:author="Patterson Lamb" w:date="2014-08-12T15:34:00Z">
        <w:r w:rsidRPr="005600E9">
          <w:rPr>
            <w:rPrChange w:id="5904" w:author="Patterson Lamb" w:date="2014-08-12T15:34:00Z">
              <w:rPr>
                <w:i/>
                <w:color w:val="0000FF"/>
                <w:shd w:val="clear" w:color="auto" w:fill="C0C0C0"/>
              </w:rPr>
            </w:rPrChange>
          </w:rPr>
          <w:delText>“</w:delText>
        </w:r>
      </w:del>
      <w:r w:rsidRPr="005600E9">
        <w:rPr>
          <w:rPrChange w:id="5905" w:author="Patterson Lamb" w:date="2014-08-12T15:34:00Z">
            <w:rPr>
              <w:i/>
              <w:color w:val="0000FF"/>
              <w:shd w:val="clear" w:color="auto" w:fill="C0C0C0"/>
            </w:rPr>
          </w:rPrChange>
        </w:rPr>
        <w:t xml:space="preserve">Typically the annual reports for NGOs are made after the project has been completed and in the field no one will help you, because there is no money. The photographer has no control. As an example from my assignment for an NGO, after a five-year project had finished, the community was not motivated to participate because the project had ended. In this situation you have to make good relations with the people and give them hope like, </w:t>
      </w:r>
      <w:ins w:id="5906" w:author="Patterson Lamb" w:date="2014-08-12T15:34:00Z">
        <w:r>
          <w:t>“</w:t>
        </w:r>
      </w:ins>
      <w:del w:id="5907" w:author="Patterson Lamb" w:date="2014-08-12T15:34:00Z">
        <w:r w:rsidRPr="005E17D4">
          <w:delText>‘</w:delText>
        </w:r>
      </w:del>
      <w:r w:rsidRPr="005600E9">
        <w:rPr>
          <w:rPrChange w:id="5908" w:author="Patterson Lamb" w:date="2014-08-12T15:34:00Z">
            <w:rPr>
              <w:i/>
              <w:color w:val="0000FF"/>
              <w:shd w:val="clear" w:color="auto" w:fill="C0C0C0"/>
            </w:rPr>
          </w:rPrChange>
        </w:rPr>
        <w:t>I am doing this documentation because the next project is coming</w:t>
      </w:r>
      <w:ins w:id="5909" w:author="Patterson Lamb" w:date="2014-08-12T15:34:00Z">
        <w:r>
          <w:t>”</w:t>
        </w:r>
      </w:ins>
      <w:del w:id="5910" w:author="Patterson Lamb" w:date="2014-08-12T15:34:00Z">
        <w:r w:rsidRPr="005E17D4">
          <w:delText>’</w:delText>
        </w:r>
      </w:del>
      <w:r w:rsidRPr="005600E9">
        <w:rPr>
          <w:rPrChange w:id="5911" w:author="Patterson Lamb" w:date="2014-08-12T15:34:00Z">
            <w:rPr>
              <w:i/>
              <w:color w:val="0000FF"/>
              <w:shd w:val="clear" w:color="auto" w:fill="C0C0C0"/>
            </w:rPr>
          </w:rPrChange>
        </w:rPr>
        <w:t>, even though you don</w:t>
      </w:r>
      <w:r w:rsidRPr="005E17D4">
        <w:t>’</w:t>
      </w:r>
      <w:r w:rsidRPr="005600E9">
        <w:rPr>
          <w:rPrChange w:id="5912" w:author="Patterson Lamb" w:date="2014-08-12T15:34:00Z">
            <w:rPr>
              <w:i/>
              <w:color w:val="0000FF"/>
              <w:shd w:val="clear" w:color="auto" w:fill="C0C0C0"/>
            </w:rPr>
          </w:rPrChange>
        </w:rPr>
        <w:t>t know this. They are daily labourers, so if they gave you their time, one day would mean 200 Taka. During the project it is easy because they are getting paid [and] when they think you are the evaluator and you have the power to make the project continue.</w:t>
      </w:r>
      <w:del w:id="5913" w:author="Patterson Lamb" w:date="2014-08-12T15:35:00Z">
        <w:r w:rsidRPr="005600E9">
          <w:rPr>
            <w:rPrChange w:id="5914" w:author="Patterson Lamb" w:date="2014-08-12T15:34:00Z">
              <w:rPr>
                <w:i/>
                <w:color w:val="0000FF"/>
                <w:shd w:val="clear" w:color="auto" w:fill="C0C0C0"/>
              </w:rPr>
            </w:rPrChange>
          </w:rPr>
          <w:delText>”</w:delText>
        </w:r>
      </w:del>
    </w:p>
    <w:p w:rsidR="005600E9" w:rsidRPr="007C198D" w:rsidRDefault="005600E9" w:rsidP="00891E2A">
      <w:pPr>
        <w:pStyle w:val="para-no-indent"/>
      </w:pPr>
      <w:r w:rsidRPr="007C198D">
        <w:t xml:space="preserve">The power to mislead exists. However, this case also illustrates how positions can be reversed: </w:t>
      </w:r>
      <w:del w:id="5915" w:author="Patterson Lamb" w:date="2014-08-12T15:35:00Z">
        <w:r w:rsidRPr="007C198D" w:rsidDel="0052768A">
          <w:delText xml:space="preserve">how </w:delText>
        </w:r>
      </w:del>
      <w:r w:rsidRPr="007C198D">
        <w:t xml:space="preserve">the photographer often needs the community to </w:t>
      </w:r>
      <w:ins w:id="5916" w:author="Patterson Lamb" w:date="2014-08-12T15:35:00Z">
        <w:r>
          <w:t xml:space="preserve">be able to </w:t>
        </w:r>
      </w:ins>
      <w:r w:rsidRPr="007C198D">
        <w:t xml:space="preserve">deliver </w:t>
      </w:r>
      <w:del w:id="5917" w:author="Patterson Lamb" w:date="2014-08-12T15:35:00Z">
        <w:r w:rsidRPr="007C198D" w:rsidDel="0052768A">
          <w:delText xml:space="preserve">their </w:delText>
        </w:r>
      </w:del>
      <w:ins w:id="5918" w:author="Patterson Lamb" w:date="2014-08-12T15:35:00Z">
        <w:r>
          <w:t>his</w:t>
        </w:r>
        <w:r w:rsidRPr="007C198D">
          <w:t xml:space="preserve"> </w:t>
        </w:r>
      </w:ins>
      <w:r w:rsidRPr="007C198D">
        <w:t>assignments, as much or more than the community needs the photographer. Photographic subjects</w:t>
      </w:r>
      <w:r w:rsidRPr="006308EC">
        <w:t>’</w:t>
      </w:r>
      <w:r w:rsidRPr="007C198D">
        <w:t xml:space="preserve"> awareness of this potential power </w:t>
      </w:r>
      <w:r w:rsidRPr="006308EC">
        <w:t>–</w:t>
      </w:r>
      <w:r w:rsidRPr="007C198D">
        <w:t xml:space="preserve"> and of the misrepresentations that assignment images can make </w:t>
      </w:r>
      <w:r w:rsidRPr="006308EC">
        <w:t>–</w:t>
      </w:r>
      <w:ins w:id="5919" w:author="Patterson Lamb" w:date="2014-08-12T15:36:00Z">
        <w:r>
          <w:t xml:space="preserve"> </w:t>
        </w:r>
      </w:ins>
      <w:r w:rsidRPr="007C198D">
        <w:t>should not be underestimated and is a definite concern of photographers. On assignment I was witness to an altercation that highlights this:</w:t>
      </w:r>
      <w:ins w:id="5920" w:author="Patterson Lamb" w:date="2014-08-12T15:36:00Z">
        <w:r>
          <w:t xml:space="preserve"> </w:t>
        </w:r>
      </w:ins>
    </w:p>
    <w:p w:rsidR="005600E9" w:rsidRPr="005600E9" w:rsidRDefault="005600E9" w:rsidP="00891E2A">
      <w:pPr>
        <w:pStyle w:val="Ext"/>
        <w:rPr>
          <w:rPrChange w:id="5921" w:author="Unknown">
            <w:rPr>
              <w:i/>
            </w:rPr>
          </w:rPrChange>
        </w:rPr>
      </w:pPr>
      <w:r w:rsidRPr="005600E9">
        <w:rPr>
          <w:rPrChange w:id="5922" w:author="Patterson Lamb" w:date="2014-08-12T15:36:00Z">
            <w:rPr>
              <w:i/>
              <w:color w:val="0000FF"/>
              <w:shd w:val="clear" w:color="auto" w:fill="C0C0C0"/>
            </w:rPr>
          </w:rPrChange>
        </w:rPr>
        <w:t xml:space="preserve">The market place is male dominated, with men hanging outside the various stalls that sell rice, vegetables and other foodstuffs. Each of the case study women frequent different stalls, remaining loyal to whichever shopkeeper gives them credit. Khalida walks up to her shop and Ahmed takes shots of the transactions, the measuring of rice, the mustard oil and other goods she buys. The crowd congregates and pushes in </w:t>
      </w:r>
      <w:r w:rsidRPr="005E17D4">
        <w:t>–</w:t>
      </w:r>
      <w:r w:rsidRPr="005600E9">
        <w:rPr>
          <w:rPrChange w:id="5923" w:author="Patterson Lamb" w:date="2014-08-12T15:36:00Z">
            <w:rPr>
              <w:i/>
              <w:color w:val="0000FF"/>
              <w:shd w:val="clear" w:color="auto" w:fill="C0C0C0"/>
            </w:rPr>
          </w:rPrChange>
        </w:rPr>
        <w:t xml:space="preserve"> with Minara</w:t>
      </w:r>
      <w:r w:rsidRPr="005E17D4">
        <w:t>’</w:t>
      </w:r>
      <w:r w:rsidRPr="005600E9">
        <w:rPr>
          <w:rPrChange w:id="5924" w:author="Patterson Lamb" w:date="2014-08-12T15:36:00Z">
            <w:rPr>
              <w:i/>
              <w:color w:val="0000FF"/>
              <w:shd w:val="clear" w:color="auto" w:fill="C0C0C0"/>
            </w:rPr>
          </w:rPrChange>
        </w:rPr>
        <w:t xml:space="preserve">s eldest son acting as guard and pushing people back. They crowd around and Ahmed politely asks them to get back and give him space. The crowds follow and comment on events </w:t>
      </w:r>
      <w:r w:rsidRPr="005E17D4">
        <w:t>–</w:t>
      </w:r>
      <w:ins w:id="5925" w:author="Patterson Lamb" w:date="2014-08-12T15:40:00Z">
        <w:r>
          <w:t xml:space="preserve"> </w:t>
        </w:r>
      </w:ins>
      <w:r w:rsidRPr="005600E9">
        <w:rPr>
          <w:rPrChange w:id="5926" w:author="Patterson Lamb" w:date="2014-08-12T15:36:00Z">
            <w:rPr>
              <w:i/>
              <w:color w:val="0000FF"/>
              <w:shd w:val="clear" w:color="auto" w:fill="C0C0C0"/>
            </w:rPr>
          </w:rPrChange>
        </w:rPr>
        <w:t>Khalida is unbothered, as are the children.</w:t>
      </w:r>
    </w:p>
    <w:p w:rsidR="005600E9" w:rsidRPr="005600E9" w:rsidRDefault="005600E9" w:rsidP="00891E2A">
      <w:pPr>
        <w:pStyle w:val="Ext"/>
        <w:ind w:firstLine="720"/>
        <w:rPr>
          <w:rPrChange w:id="5927" w:author="Unknown">
            <w:rPr>
              <w:i/>
            </w:rPr>
          </w:rPrChange>
        </w:rPr>
      </w:pPr>
      <w:r w:rsidRPr="005600E9">
        <w:rPr>
          <w:rPrChange w:id="5928" w:author="Patterson Lamb" w:date="2014-08-12T15:36:00Z">
            <w:rPr>
              <w:i/>
              <w:color w:val="0000FF"/>
              <w:shd w:val="clear" w:color="auto" w:fill="C0C0C0"/>
            </w:rPr>
          </w:rPrChange>
        </w:rPr>
        <w:t>The next stall is where pictures are taken of Minara and her mother, Akimunesa, shopping. At this end of the market the crowds have multiplied and they get slightly more intrusive. Men, some intentionally and some unintentionally, come into the frame, pushing their friends in as a joke and putting their faces in. Comments fly around such as: “look he</w:t>
      </w:r>
      <w:r w:rsidRPr="005E17D4">
        <w:t>’</w:t>
      </w:r>
      <w:r w:rsidRPr="005600E9">
        <w:rPr>
          <w:rPrChange w:id="5929" w:author="Patterson Lamb" w:date="2014-08-12T15:36:00Z">
            <w:rPr>
              <w:i/>
              <w:color w:val="0000FF"/>
              <w:shd w:val="clear" w:color="auto" w:fill="C0C0C0"/>
            </w:rPr>
          </w:rPrChange>
        </w:rPr>
        <w:t>s selling our poverty again” and “he</w:t>
      </w:r>
      <w:r w:rsidRPr="005E17D4">
        <w:t>’</w:t>
      </w:r>
      <w:r w:rsidRPr="005600E9">
        <w:rPr>
          <w:rPrChange w:id="5930" w:author="Patterson Lamb" w:date="2014-08-12T15:36:00Z">
            <w:rPr>
              <w:i/>
              <w:color w:val="0000FF"/>
              <w:shd w:val="clear" w:color="auto" w:fill="C0C0C0"/>
            </w:rPr>
          </w:rPrChange>
        </w:rPr>
        <w:t>s going to make a lot of money with those pictures.” At this stage Ahmed loses his temper and yells for the crowd to shut up and mind their business, following which a momentary silence descends and Minara looks embarrassed. The crowd murmur picks up again and we leave quickly to the tea shop for some sweets.</w:t>
      </w:r>
    </w:p>
    <w:p w:rsidR="005600E9" w:rsidRPr="007C198D" w:rsidRDefault="005600E9" w:rsidP="00891E2A">
      <w:pPr>
        <w:pStyle w:val="para-no-indent"/>
      </w:pPr>
      <w:r w:rsidRPr="007C198D">
        <w:t>The photographer can be placed in precarious positions if the community feels threatened or exploited. Approaching situations and people with respect becomes not only an ethical and regulatory imperative</w:t>
      </w:r>
      <w:del w:id="5931" w:author="Patterson Lamb" w:date="2014-08-12T15:41:00Z">
        <w:r w:rsidRPr="007C198D" w:rsidDel="0052768A">
          <w:delText>,</w:delText>
        </w:r>
      </w:del>
      <w:r w:rsidRPr="007C198D">
        <w:t xml:space="preserve"> but also a practical one for ensuring one</w:t>
      </w:r>
      <w:r w:rsidRPr="006308EC">
        <w:t>’</w:t>
      </w:r>
      <w:r w:rsidRPr="007C198D">
        <w:t xml:space="preserve">s safety and access. The picture-making process is one of fast-paced, spontaneous events unfolding in the field. The interactions that ensue are a matter of serendipity and unpredictability; they are haphazard affairs that cannot be explained only by reference to power and politics in representational practices. Although current regulatory guidelines for the content and sourcing of photographs conform to rights-based principles, the production of humanitarian imagery is highly complex. Photographic practice reveals contestation from the very people </w:t>
      </w:r>
      <w:del w:id="5932" w:author="Patterson Lamb" w:date="2014-08-12T15:41:00Z">
        <w:r w:rsidRPr="007C198D" w:rsidDel="0052768A">
          <w:delText xml:space="preserve">who </w:delText>
        </w:r>
      </w:del>
      <w:ins w:id="5933" w:author="Patterson Lamb" w:date="2014-08-12T15:41:00Z">
        <w:r>
          <w:t>the</w:t>
        </w:r>
        <w:r w:rsidRPr="007C198D">
          <w:t xml:space="preserve"> </w:t>
        </w:r>
      </w:ins>
      <w:r w:rsidRPr="007C198D">
        <w:t>critics claim are being objectified and silenced.</w:t>
      </w:r>
      <w:bookmarkStart w:id="5934" w:name="_Toc351630819"/>
      <w:ins w:id="5935" w:author="Patterson Lamb" w:date="2014-08-12T15:42:00Z">
        <w:r>
          <w:t xml:space="preserve"> </w:t>
        </w:r>
      </w:ins>
    </w:p>
    <w:p w:rsidR="005600E9" w:rsidRPr="006308EC" w:rsidRDefault="005600E9" w:rsidP="00891E2A">
      <w:pPr>
        <w:pStyle w:val="A"/>
      </w:pPr>
      <w:bookmarkStart w:id="5936" w:name="CBML_ch12_sec1_006"/>
      <w:r w:rsidRPr="006308EC">
        <w:t>Ethical Tensions</w:t>
      </w:r>
      <w:bookmarkEnd w:id="5934"/>
    </w:p>
    <w:bookmarkEnd w:id="5936"/>
    <w:p w:rsidR="005600E9" w:rsidRPr="007C198D" w:rsidRDefault="005600E9" w:rsidP="00891E2A">
      <w:pPr>
        <w:pStyle w:val="para-no-indent"/>
      </w:pPr>
      <w:r w:rsidRPr="007C198D">
        <w:t>As these examples from the field illustrate, evaluation</w:t>
      </w:r>
      <w:del w:id="5937" w:author="Patterson Lamb" w:date="2014-08-12T15:42:00Z">
        <w:r w:rsidRPr="007C198D" w:rsidDel="0052768A">
          <w:delText>s</w:delText>
        </w:r>
      </w:del>
      <w:r w:rsidRPr="007C198D">
        <w:t xml:space="preserve"> of ethics is a complex and situation-specific process covering numerous considerations that develop on site. The photographer negotiates for participation in the configuration of events</w:t>
      </w:r>
      <w:ins w:id="5938" w:author="Patterson Lamb" w:date="2014-08-13T08:14:00Z">
        <w:r>
          <w:t>,</w:t>
        </w:r>
      </w:ins>
      <w:r w:rsidRPr="007C198D">
        <w:t xml:space="preserve"> and negotiation becomes a balance between the varying needs of the professional, the NGO client, the community, and the individual in front of the camera. The considerations and perspectives of the image-producers are framed within wider social </w:t>
      </w:r>
      <w:r w:rsidRPr="006308EC">
        <w:t>–</w:t>
      </w:r>
      <w:ins w:id="5939" w:author="Patterson Lamb" w:date="2014-08-13T08:14:00Z">
        <w:r>
          <w:t xml:space="preserve"> </w:t>
        </w:r>
      </w:ins>
      <w:r w:rsidRPr="007C198D">
        <w:t xml:space="preserve">and more immediate professional </w:t>
      </w:r>
      <w:r w:rsidRPr="006308EC">
        <w:t>–</w:t>
      </w:r>
      <w:ins w:id="5940" w:author="Patterson Lamb" w:date="2014-08-13T08:14:00Z">
        <w:r>
          <w:t xml:space="preserve"> </w:t>
        </w:r>
      </w:ins>
      <w:r w:rsidRPr="007C198D">
        <w:t>pressures that are characterized by unpredictability and the disorganized evolution of events in the field.</w:t>
      </w:r>
    </w:p>
    <w:p w:rsidR="005600E9" w:rsidRPr="007C198D" w:rsidRDefault="005600E9" w:rsidP="00891E2A">
      <w:pPr>
        <w:pStyle w:val="para"/>
      </w:pPr>
      <w:r w:rsidRPr="007C198D">
        <w:t>Photographic ethics in humanitarian imaging is at once organi</w:t>
      </w:r>
      <w:ins w:id="5941" w:author="Patterson Lamb" w:date="2014-08-13T08:14:00Z">
        <w:r>
          <w:t>z</w:t>
        </w:r>
      </w:ins>
      <w:del w:id="5942" w:author="Patterson Lamb" w:date="2014-08-13T08:14:00Z">
        <w:r w:rsidRPr="007C198D" w:rsidDel="00E73D69">
          <w:delText>s</w:delText>
        </w:r>
      </w:del>
      <w:r w:rsidRPr="007C198D">
        <w:t>ation-specific and, in practice, highly situational and open to interpretation. The production of humanitarian imagery is strewn with ethical considerations that make the notion of an ethical photograph unhelpful as a singular prescriptive concept. The issues involved in the production of humanitarian imagery are much broader and more numerous than accounted for in regulation</w:t>
      </w:r>
      <w:ins w:id="5943" w:author="Patterson Lamb" w:date="2014-08-13T08:15:00Z">
        <w:r>
          <w:t>s</w:t>
        </w:r>
      </w:ins>
      <w:r w:rsidRPr="007C198D">
        <w:t>. Such image-making involves a human element and a complex of social dynamics that are insufficiently recognized in the codes and among theorists alike. Codes and theorists fail to account for what ethics means in practice.</w:t>
      </w:r>
    </w:p>
    <w:p w:rsidR="005600E9" w:rsidRPr="007C198D" w:rsidRDefault="005600E9" w:rsidP="00891E2A">
      <w:pPr>
        <w:pStyle w:val="para"/>
      </w:pPr>
      <w:r w:rsidRPr="007C198D">
        <w:t>Organi</w:t>
      </w:r>
      <w:ins w:id="5944" w:author="Patterson Lamb" w:date="2014-08-13T08:15:00Z">
        <w:r>
          <w:t>z</w:t>
        </w:r>
      </w:ins>
      <w:del w:id="5945" w:author="Patterson Lamb" w:date="2014-08-13T08:15:00Z">
        <w:r w:rsidRPr="007C198D" w:rsidDel="00E73D69">
          <w:delText>s</w:delText>
        </w:r>
      </w:del>
      <w:r w:rsidRPr="007C198D">
        <w:t xml:space="preserve">ational codes </w:t>
      </w:r>
      <w:del w:id="5946" w:author="Patterson Lamb" w:date="2014-08-13T08:15:00Z">
        <w:r w:rsidRPr="007C198D" w:rsidDel="00E73D69">
          <w:delText xml:space="preserve">on </w:delText>
        </w:r>
      </w:del>
      <w:ins w:id="5947" w:author="Patterson Lamb" w:date="2014-08-13T08:15:00Z">
        <w:r>
          <w:t>for</w:t>
        </w:r>
        <w:r w:rsidRPr="007C198D">
          <w:t xml:space="preserve"> </w:t>
        </w:r>
      </w:ins>
      <w:r w:rsidRPr="007C198D">
        <w:t>photography are written in ways that suggest that the codes are applicable to all filming contexts; they are based on the idea that the photographer is in charge of the environment in which he or she operates. They do not take into account how the relationship between the photographer and his subjects develop</w:t>
      </w:r>
      <w:ins w:id="5948" w:author="Patterson Lamb" w:date="2014-08-13T08:16:00Z">
        <w:r>
          <w:t>s</w:t>
        </w:r>
      </w:ins>
      <w:r w:rsidRPr="007C198D">
        <w:t xml:space="preserve"> </w:t>
      </w:r>
      <w:r w:rsidRPr="005600E9">
        <w:rPr>
          <w:rPrChange w:id="5949" w:author="Patterson Lamb" w:date="2014-08-13T08:16:00Z">
            <w:rPr>
              <w:i/>
              <w:color w:val="0000FF"/>
              <w:shd w:val="clear" w:color="auto" w:fill="C0C0C0"/>
            </w:rPr>
          </w:rPrChange>
        </w:rPr>
        <w:t>in situ</w:t>
      </w:r>
      <w:r w:rsidRPr="007D5122">
        <w:rPr>
          <w:i/>
        </w:rPr>
        <w:t xml:space="preserve"> </w:t>
      </w:r>
      <w:r w:rsidRPr="007C198D">
        <w:t>and how this might potentially alter ethical considerations and decision</w:t>
      </w:r>
      <w:del w:id="5950" w:author="Patterson Lamb" w:date="2014-08-13T08:16:00Z">
        <w:r w:rsidRPr="007C198D" w:rsidDel="00E73D69">
          <w:delText>-</w:delText>
        </w:r>
      </w:del>
      <w:ins w:id="5951" w:author="Patterson Lamb" w:date="2014-08-13T08:16:00Z">
        <w:r>
          <w:t xml:space="preserve"> </w:t>
        </w:r>
      </w:ins>
      <w:r w:rsidRPr="007C198D">
        <w:t xml:space="preserve">making. Even if practice is guided by regulation of photographic </w:t>
      </w:r>
      <w:del w:id="5952" w:author="Patterson Lamb" w:date="2014-08-13T08:16:00Z">
        <w:r w:rsidRPr="007C198D" w:rsidDel="00E73D69">
          <w:delText>ethicism</w:delText>
        </w:r>
      </w:del>
      <w:ins w:id="5953" w:author="Patterson Lamb" w:date="2014-08-13T08:16:00Z">
        <w:r w:rsidRPr="007C198D">
          <w:t>ethic</w:t>
        </w:r>
        <w:r>
          <w:t>s</w:t>
        </w:r>
      </w:ins>
      <w:r w:rsidRPr="007C198D">
        <w:t>, it is the human capacity that constructs the interactions of filming.</w:t>
      </w:r>
    </w:p>
    <w:p w:rsidR="005600E9" w:rsidRPr="003C478B" w:rsidRDefault="005600E9" w:rsidP="00891E2A">
      <w:pPr>
        <w:pStyle w:val="para"/>
      </w:pPr>
      <w:r w:rsidRPr="007C198D">
        <w:t>Neither ethical guidelines nor good intentions can support claims of ethical imagery since they do not account for the complexity and variety of decisions that occur in the process. The process of production involves constraints and decisions</w:t>
      </w:r>
      <w:del w:id="5954" w:author="Patterson Lamb" w:date="2014-08-13T08:16:00Z">
        <w:r w:rsidRPr="007C198D" w:rsidDel="00E73D69">
          <w:delText>:</w:delText>
        </w:r>
      </w:del>
      <w:ins w:id="5955" w:author="Patterson Lamb" w:date="2014-08-13T08:16:00Z">
        <w:r>
          <w:t>,</w:t>
        </w:r>
      </w:ins>
      <w:r w:rsidRPr="007C198D">
        <w:t xml:space="preserve"> such as how identities are maintained and promoted, </w:t>
      </w:r>
      <w:ins w:id="5956" w:author="Patterson Lamb" w:date="2014-08-13T08:17:00Z">
        <w:r>
          <w:t xml:space="preserve">how </w:t>
        </w:r>
      </w:ins>
      <w:r w:rsidRPr="007C198D">
        <w:t xml:space="preserve">personal responsibilities for representations circulated, </w:t>
      </w:r>
      <w:ins w:id="5957" w:author="Patterson Lamb" w:date="2014-08-13T08:17:00Z">
        <w:r>
          <w:t xml:space="preserve">and </w:t>
        </w:r>
      </w:ins>
      <w:r w:rsidRPr="007C198D">
        <w:t>the need to build trust and credibility with both subjects and consumers</w:t>
      </w:r>
      <w:del w:id="5958" w:author="Patterson Lamb" w:date="2014-08-13T08:17:00Z">
        <w:r w:rsidRPr="007C198D" w:rsidDel="00E73D69">
          <w:delText>,</w:delText>
        </w:r>
      </w:del>
      <w:r w:rsidRPr="007C198D">
        <w:t xml:space="preserve"> while abiding as closely as possible to the regulatory requirements. In light of the multiple and sometimes contradictory interests of those involved in production practices, the main incentive for ethical regulation and image guidelines is to provide a mechanism to protect photographic subjects from harm by shielding their identities, obtaining their consent in the process, and in general producing and distributing a more </w:t>
      </w:r>
      <w:r w:rsidRPr="006308EC">
        <w:t>“</w:t>
      </w:r>
      <w:r w:rsidRPr="007C198D">
        <w:t>balanced</w:t>
      </w:r>
      <w:r w:rsidRPr="006308EC">
        <w:t>”</w:t>
      </w:r>
      <w:r w:rsidRPr="007C198D">
        <w:t xml:space="preserve"> imagery of the global South in the international image economy. This ethical enthusiasm has led to the promotion of certain representational tropes. It has simplified visual messages and in doing so continues to work within notions of a positive/negative divide of imagery. It can also be argued that the more formal and sanitized the images, the less information they relay: they become symbolic markers of the conventional narratives that NGOs feel safe </w:t>
      </w:r>
      <w:del w:id="5959" w:author="Patterson Lamb" w:date="2014-08-13T08:18:00Z">
        <w:r w:rsidRPr="007C198D" w:rsidDel="00E73D69">
          <w:delText xml:space="preserve">to </w:delText>
        </w:r>
      </w:del>
      <w:ins w:id="5960" w:author="Patterson Lamb" w:date="2014-08-13T08:18:00Z">
        <w:r>
          <w:t>in promoting</w:t>
        </w:r>
      </w:ins>
      <w:del w:id="5961" w:author="Patterson Lamb" w:date="2014-08-13T08:18:00Z">
        <w:r w:rsidRPr="007C198D" w:rsidDel="00E73D69">
          <w:delText>promote</w:delText>
        </w:r>
      </w:del>
      <w:r w:rsidRPr="007C198D">
        <w:t>. While they may aid organizational branding, they do not fulfi</w:t>
      </w:r>
      <w:ins w:id="5962" w:author="Patterson Lamb" w:date="2014-08-13T08:18:00Z">
        <w:r>
          <w:t>l</w:t>
        </w:r>
      </w:ins>
      <w:r w:rsidRPr="007C198D">
        <w:t>l any descriptive or political function. The result is a flat and narrow horizon of representation that perpetuates predictable images of victims or grateful recipients of aid.</w:t>
      </w:r>
    </w:p>
    <w:p w:rsidR="005600E9" w:rsidRPr="007C198D" w:rsidRDefault="005600E9" w:rsidP="00891E2A">
      <w:pPr>
        <w:pStyle w:val="para"/>
      </w:pPr>
      <w:r w:rsidRPr="007C198D">
        <w:t>The fact that the photographic subjects are often in dire circumstances</w:t>
      </w:r>
      <w:del w:id="5963" w:author="Patterson Lamb" w:date="2014-08-13T08:18:00Z">
        <w:r w:rsidRPr="007C198D" w:rsidDel="00E73D69">
          <w:delText>,</w:delText>
        </w:r>
      </w:del>
      <w:r w:rsidRPr="007C198D">
        <w:t xml:space="preserve"> and are therefore considered poor and marginalized</w:t>
      </w:r>
      <w:del w:id="5964" w:author="Patterson Lamb" w:date="2014-08-13T08:18:00Z">
        <w:r w:rsidRPr="007C198D" w:rsidDel="00E73D69">
          <w:delText>,</w:delText>
        </w:r>
      </w:del>
      <w:r w:rsidRPr="007C198D">
        <w:t xml:space="preserve"> has fostered a tendency to view all photographic subjects as lacking agency and needing protection. Yet it is patronizing to discount the willingness of subject</w:t>
      </w:r>
      <w:ins w:id="5965" w:author="Patterson Lamb" w:date="2014-08-13T08:19:00Z">
        <w:r>
          <w:t>s</w:t>
        </w:r>
      </w:ins>
      <w:r w:rsidRPr="007C198D">
        <w:t xml:space="preserve"> to participate</w:t>
      </w:r>
      <w:del w:id="5966" w:author="Patterson Lamb" w:date="2014-08-13T08:19:00Z">
        <w:r w:rsidRPr="007C198D" w:rsidDel="00E73D69">
          <w:delText>,</w:delText>
        </w:r>
      </w:del>
      <w:r w:rsidRPr="007C198D">
        <w:t xml:space="preserve"> or their ability to confront and to alter self-representations. In many of these case studies, subjects participated in filming </w:t>
      </w:r>
      <w:del w:id="5967" w:author="Patterson Lamb" w:date="2014-08-13T08:19:00Z">
        <w:r w:rsidRPr="007C198D" w:rsidDel="00E73D69">
          <w:delText xml:space="preserve">is </w:delText>
        </w:r>
      </w:del>
      <w:r w:rsidRPr="007C198D">
        <w:t>in the hope that some form of assistance or benefit would result and their participation was based on evaluations of possible risks and gains. The denial of the agency, in photographic theory and regulation, disempowers the subjects that organi</w:t>
      </w:r>
      <w:del w:id="5968" w:author="Patterson Lamb" w:date="2014-08-13T08:19:00Z">
        <w:r w:rsidRPr="007C198D" w:rsidDel="00E73D69">
          <w:delText>s</w:delText>
        </w:r>
      </w:del>
      <w:ins w:id="5969" w:author="Patterson Lamb" w:date="2014-08-13T08:19:00Z">
        <w:r>
          <w:t>z</w:t>
        </w:r>
      </w:ins>
      <w:r w:rsidRPr="007C198D">
        <w:t>ations and photographers strive to document and contradicts the desired visual messages of subjects</w:t>
      </w:r>
      <w:r w:rsidRPr="006308EC">
        <w:t>’</w:t>
      </w:r>
      <w:r w:rsidRPr="007C198D">
        <w:t xml:space="preserve"> resiliency and empowerment.</w:t>
      </w:r>
    </w:p>
    <w:p w:rsidR="005600E9" w:rsidRPr="007C198D" w:rsidRDefault="005600E9" w:rsidP="00891E2A">
      <w:pPr>
        <w:pStyle w:val="para"/>
      </w:pPr>
      <w:r w:rsidRPr="007C198D">
        <w:t xml:space="preserve">To argue for the incorporation of human agency into analyses of photographs and their uses is not to suggest that the resulting images would communicate something more balanced or offer a singular resolution </w:t>
      </w:r>
      <w:del w:id="5970" w:author="Patterson Lamb" w:date="2014-08-13T08:19:00Z">
        <w:r w:rsidRPr="007C198D" w:rsidDel="00E73D69">
          <w:delText xml:space="preserve">to </w:delText>
        </w:r>
      </w:del>
      <w:ins w:id="5971" w:author="Patterson Lamb" w:date="2014-08-13T08:19:00Z">
        <w:r>
          <w:t>of</w:t>
        </w:r>
        <w:r w:rsidRPr="007C198D">
          <w:t xml:space="preserve"> </w:t>
        </w:r>
      </w:ins>
      <w:r w:rsidRPr="007C198D">
        <w:t>the issue. Rather it is to suggest that understanding the social lives and relationships of the actors outside of the frame may affect how audiences consume these images.</w:t>
      </w:r>
    </w:p>
    <w:p w:rsidR="005600E9" w:rsidRPr="007C198D" w:rsidRDefault="005600E9" w:rsidP="00891E2A">
      <w:pPr>
        <w:pStyle w:val="para"/>
      </w:pPr>
      <w:r w:rsidRPr="007C198D">
        <w:t>There are always risks of exploitation and deception in human interaction when power relations are disproportionate. However, increased reliance on regulatory ethical codes poses potential danger for the ways image-making in the humanitarian sphere operates. Making the ethics frameworks prescriptive homogenizes the image economy. It also undermines individual agency and the personal code of accountability by image producers, creating a system of inflexible conformity to protocol rather than relying on, or promoting, individual accountability. Ethical considerations at the macro and micro levels are central to practice, yet this responsibility should not be relegated to organi</w:t>
      </w:r>
      <w:del w:id="5972" w:author="Patterson Lamb" w:date="2014-08-13T08:20:00Z">
        <w:r w:rsidRPr="007C198D" w:rsidDel="00E73D69">
          <w:delText>s</w:delText>
        </w:r>
      </w:del>
      <w:ins w:id="5973" w:author="Patterson Lamb" w:date="2014-08-13T08:20:00Z">
        <w:r>
          <w:t>z</w:t>
        </w:r>
      </w:ins>
      <w:r w:rsidRPr="007C198D">
        <w:t xml:space="preserve">ational codes guided by NGO branding strategies. Regardless of how comprehensive guidelines may be, the ethical decisions of its producers are highly subjective and guidelines can be interpreted to suit various interests. As such, definitions of what is </w:t>
      </w:r>
      <w:r w:rsidRPr="006308EC">
        <w:t>“</w:t>
      </w:r>
      <w:r w:rsidRPr="007C198D">
        <w:t>ethical</w:t>
      </w:r>
      <w:r w:rsidRPr="006308EC">
        <w:t>”</w:t>
      </w:r>
      <w:r w:rsidRPr="007C198D">
        <w:t xml:space="preserve"> and </w:t>
      </w:r>
      <w:r w:rsidRPr="006308EC">
        <w:t>“</w:t>
      </w:r>
      <w:r w:rsidRPr="007C198D">
        <w:t>unethical</w:t>
      </w:r>
      <w:r w:rsidRPr="006308EC">
        <w:t>”</w:t>
      </w:r>
      <w:r w:rsidRPr="007C198D">
        <w:t xml:space="preserve"> must be understood as contextual and institution-</w:t>
      </w:r>
      <w:del w:id="5974" w:author="Patterson Lamb" w:date="2014-08-13T08:21:00Z">
        <w:r w:rsidRPr="007C198D" w:rsidDel="00E73D69">
          <w:delText xml:space="preserve"> </w:delText>
        </w:r>
      </w:del>
      <w:r w:rsidRPr="007C198D">
        <w:t>specific.</w:t>
      </w:r>
    </w:p>
    <w:p w:rsidR="005600E9" w:rsidRDefault="005600E9" w:rsidP="00891E2A">
      <w:pPr>
        <w:pStyle w:val="para"/>
      </w:pPr>
      <w:r w:rsidRPr="007C198D">
        <w:t>The ongoing emphasis on the politics of photography, which focuses on representations and the truth/proof value of images, has lost traction and may distract from what is really at stake. Altering representations is less complex than combating issues of social inequality, structural violence, and inequality in the distribution of wealth. A disproportionate emphasis on the truth value of images can have the consequence of securing representation as the main areas of concern</w:t>
      </w:r>
      <w:del w:id="5975" w:author="Patterson Lamb" w:date="2014-08-13T08:21:00Z">
        <w:r w:rsidRPr="007C198D" w:rsidDel="00E73D69">
          <w:delText>,</w:delText>
        </w:r>
      </w:del>
      <w:r w:rsidRPr="007C198D">
        <w:t xml:space="preserve"> rather than the actual inequalities and injustices that images are depicting. Polarizing humanitarian photographic practice into positive/negative and ethical/unethical limits the potential and opportunities of the medium. Such potential may best be realized by reinserting a consideration of the social lives that occur outside the frame into our view of the photograph.</w:t>
      </w:r>
    </w:p>
    <w:p w:rsidR="005600E9" w:rsidRDefault="005600E9" w:rsidP="00FA6B9C">
      <w:pPr>
        <w:pStyle w:val="capt"/>
        <w:rPr>
          <w:del w:id="5976" w:author="Patterson Lamb" w:date="2014-07-23T13:49:00Z"/>
        </w:rPr>
      </w:pPr>
      <w:r>
        <w:br w:type="page"/>
      </w:r>
      <w:bookmarkStart w:id="5977" w:name="CBML_ch12_fig_001"/>
      <w:bookmarkEnd w:id="5977"/>
      <w:del w:id="5978" w:author="Patterson Lamb" w:date="2014-07-23T13:49:00Z">
        <w:r w:rsidRPr="007C198D" w:rsidDel="000D57F4">
          <w:rPr>
            <w:rStyle w:val="Figurenumber"/>
          </w:rPr>
          <w:delText>Fig. 12.1</w:delText>
        </w:r>
        <w:r w:rsidRPr="007C198D" w:rsidDel="000D57F4">
          <w:delText xml:space="preserve"> Minara prepares porridge </w:delText>
        </w:r>
        <w:r w:rsidRPr="006308EC" w:rsidDel="000D57F4">
          <w:delText>©</w:delText>
        </w:r>
        <w:r w:rsidRPr="007C198D" w:rsidDel="000D57F4">
          <w:delText>Nissinen.</w:delText>
        </w:r>
      </w:del>
    </w:p>
    <w:p w:rsidR="005600E9" w:rsidRDefault="005600E9" w:rsidP="00FA6B9C">
      <w:pPr>
        <w:pStyle w:val="capt"/>
        <w:rPr>
          <w:del w:id="5979" w:author="Patterson Lamb" w:date="2014-07-23T13:49:00Z"/>
        </w:rPr>
      </w:pPr>
      <w:bookmarkStart w:id="5980" w:name="CBML_ch12_fig_002"/>
      <w:bookmarkEnd w:id="5980"/>
      <w:del w:id="5981" w:author="Patterson Lamb" w:date="2014-07-23T13:49:00Z">
        <w:r w:rsidRPr="007C198D" w:rsidDel="000D57F4">
          <w:rPr>
            <w:rStyle w:val="Figurenumber"/>
          </w:rPr>
          <w:delText>Fig. 12.2</w:delText>
        </w:r>
        <w:r w:rsidRPr="007C198D" w:rsidDel="000D57F4">
          <w:delText xml:space="preserve"> Sitting in the doorway </w:delText>
        </w:r>
        <w:r w:rsidRPr="006308EC" w:rsidDel="000D57F4">
          <w:delText>©</w:delText>
        </w:r>
        <w:r w:rsidRPr="007C198D" w:rsidDel="000D57F4">
          <w:delText>Nissinen.</w:delText>
        </w:r>
      </w:del>
    </w:p>
    <w:p w:rsidR="005600E9" w:rsidRDefault="005600E9" w:rsidP="00FA6B9C">
      <w:pPr>
        <w:pStyle w:val="capt"/>
        <w:rPr>
          <w:del w:id="5982" w:author="Patterson Lamb" w:date="2014-07-23T13:49:00Z"/>
        </w:rPr>
      </w:pPr>
      <w:bookmarkStart w:id="5983" w:name="CBML_ch12_fig_003"/>
      <w:bookmarkEnd w:id="5983"/>
      <w:del w:id="5984" w:author="Patterson Lamb" w:date="2014-07-23T13:49:00Z">
        <w:r w:rsidRPr="007C198D" w:rsidDel="000D57F4">
          <w:rPr>
            <w:rStyle w:val="Figurenumber"/>
          </w:rPr>
          <w:delText>Fig. 12.3</w:delText>
        </w:r>
        <w:r w:rsidRPr="007C198D" w:rsidDel="000D57F4">
          <w:delText xml:space="preserve"> Feeding the cow </w:delText>
        </w:r>
        <w:r w:rsidRPr="006308EC" w:rsidDel="000D57F4">
          <w:delText>©</w:delText>
        </w:r>
        <w:r w:rsidRPr="007C198D" w:rsidDel="000D57F4">
          <w:delText>Nissinen.</w:delText>
        </w:r>
      </w:del>
    </w:p>
    <w:p w:rsidR="005600E9" w:rsidRDefault="005600E9" w:rsidP="00FA6B9C">
      <w:pPr>
        <w:pStyle w:val="capt"/>
      </w:pPr>
      <w:bookmarkStart w:id="5985" w:name="CBML_ch12_fig_004"/>
      <w:bookmarkEnd w:id="5985"/>
      <w:del w:id="5986" w:author="Patterson Lamb" w:date="2014-07-23T13:49:00Z">
        <w:r w:rsidRPr="007C198D" w:rsidDel="000D57F4">
          <w:rPr>
            <w:rStyle w:val="Figurenumber"/>
          </w:rPr>
          <w:delText>Fig.12.4</w:delText>
        </w:r>
        <w:r w:rsidRPr="007C198D" w:rsidDel="000D57F4">
          <w:delText xml:space="preserve"> Approaching Akimunesa </w:delText>
        </w:r>
        <w:r w:rsidRPr="006308EC" w:rsidDel="000D57F4">
          <w:delText>©</w:delText>
        </w:r>
        <w:r w:rsidRPr="007C198D" w:rsidDel="000D57F4">
          <w:delText>Nissinen.</w:delText>
        </w:r>
      </w:del>
    </w:p>
    <w:p w:rsidR="005600E9" w:rsidRDefault="005600E9" w:rsidP="00FA6B9C">
      <w:pPr>
        <w:pStyle w:val="capt"/>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0E3C30" w:rsidRDefault="005600E9" w:rsidP="001A4F98">
      <w:pPr>
        <w:pStyle w:val="X"/>
      </w:pPr>
      <w:r w:rsidRPr="000E3C30">
        <w:t>Select Bibliography</w:t>
      </w:r>
    </w:p>
    <w:p w:rsidR="005600E9" w:rsidRPr="000E3C30" w:rsidRDefault="005600E9" w:rsidP="001A4F98">
      <w:pPr>
        <w:pStyle w:val="bib"/>
      </w:pPr>
      <w:bookmarkStart w:id="5987" w:name="CIT000001"/>
      <w:bookmarkStart w:id="5988" w:name="CBML_BIB_000_001"/>
      <w:bookmarkStart w:id="5989" w:name="RefArea"/>
      <w:r w:rsidRPr="000E3C30">
        <w:rPr>
          <w:rStyle w:val="surname"/>
        </w:rPr>
        <w:t>Abruzzo</w:t>
      </w:r>
      <w:r w:rsidRPr="000E3C30">
        <w:t xml:space="preserve">, </w:t>
      </w:r>
      <w:r w:rsidRPr="000E3C30">
        <w:rPr>
          <w:rStyle w:val="forename"/>
        </w:rPr>
        <w:t>Margaret</w:t>
      </w:r>
      <w:r w:rsidRPr="000E3C30">
        <w:t xml:space="preserve">. </w:t>
      </w:r>
      <w:r w:rsidRPr="000E3C30">
        <w:rPr>
          <w:rStyle w:val="booktitle"/>
        </w:rPr>
        <w:t>Polemical Pain: Slavery, Cruelty, and the Rise of Humanitarianism</w:t>
      </w:r>
      <w:r w:rsidRPr="000E3C30">
        <w:t xml:space="preserve">. </w:t>
      </w:r>
      <w:r w:rsidRPr="000E3C30">
        <w:rPr>
          <w:rStyle w:val="placeofpub"/>
        </w:rPr>
        <w:t>Baltimore</w:t>
      </w:r>
      <w:r>
        <w:rPr>
          <w:rStyle w:val="placeofpub"/>
        </w:rPr>
        <w:t>, MD</w:t>
      </w:r>
      <w:r w:rsidRPr="000E3C30">
        <w:t xml:space="preserve">: </w:t>
      </w:r>
      <w:r w:rsidRPr="000E3C30">
        <w:rPr>
          <w:rStyle w:val="publisher"/>
        </w:rPr>
        <w:t>Johns Hopkins University Press</w:t>
      </w:r>
      <w:r w:rsidRPr="000E3C30">
        <w:t xml:space="preserve">, </w:t>
      </w:r>
      <w:r w:rsidRPr="000E3C30">
        <w:rPr>
          <w:rStyle w:val="date"/>
        </w:rPr>
        <w:t>2011</w:t>
      </w:r>
      <w:r w:rsidRPr="000E3C30">
        <w:t>.</w:t>
      </w:r>
      <w:bookmarkEnd w:id="5987"/>
      <w:bookmarkEnd w:id="5988"/>
    </w:p>
    <w:p w:rsidR="005600E9" w:rsidRPr="000E3C30" w:rsidRDefault="005600E9" w:rsidP="001A4F98">
      <w:pPr>
        <w:pStyle w:val="bib"/>
      </w:pPr>
      <w:bookmarkStart w:id="5990" w:name="CIT000002"/>
      <w:bookmarkStart w:id="5991" w:name="CBML_BIB_000_002"/>
      <w:r w:rsidRPr="000E3C30">
        <w:rPr>
          <w:rStyle w:val="surname"/>
        </w:rPr>
        <w:t>Akcam</w:t>
      </w:r>
      <w:r w:rsidRPr="000E3C30">
        <w:t xml:space="preserve">, </w:t>
      </w:r>
      <w:r w:rsidRPr="000E3C30">
        <w:rPr>
          <w:rStyle w:val="forename"/>
        </w:rPr>
        <w:t>Taner</w:t>
      </w:r>
      <w:r w:rsidRPr="000E3C30">
        <w:t xml:space="preserve">. </w:t>
      </w:r>
      <w:r w:rsidRPr="000E3C30">
        <w:rPr>
          <w:rStyle w:val="booktitle"/>
        </w:rPr>
        <w:t>The Young Turks</w:t>
      </w:r>
      <w:r w:rsidRPr="006308EC">
        <w:rPr>
          <w:rStyle w:val="booktitle"/>
        </w:rPr>
        <w:t>’</w:t>
      </w:r>
      <w:r w:rsidRPr="000E3C30">
        <w:rPr>
          <w:rStyle w:val="booktitle"/>
        </w:rPr>
        <w:t xml:space="preserve"> Crime against Humanity: The Armenian Genocide and Ethnic Cleansing in the Ottoman Empire</w:t>
      </w:r>
      <w:r w:rsidRPr="000E3C30">
        <w:t xml:space="preserve">. </w:t>
      </w:r>
      <w:r w:rsidRPr="000E3C30">
        <w:rPr>
          <w:rStyle w:val="placeofpub"/>
        </w:rPr>
        <w:t>Princeton</w:t>
      </w:r>
      <w:r>
        <w:rPr>
          <w:rStyle w:val="placeofpub"/>
        </w:rPr>
        <w:t>, NJ</w:t>
      </w:r>
      <w:r w:rsidRPr="000E3C30">
        <w:t xml:space="preserve">: </w:t>
      </w:r>
      <w:r w:rsidRPr="000E3C30">
        <w:rPr>
          <w:rStyle w:val="publisher"/>
        </w:rPr>
        <w:t>Princeton University Press</w:t>
      </w:r>
      <w:r w:rsidRPr="000E3C30">
        <w:t xml:space="preserve">, </w:t>
      </w:r>
      <w:r w:rsidRPr="000E3C30">
        <w:rPr>
          <w:rStyle w:val="date"/>
        </w:rPr>
        <w:t>2012</w:t>
      </w:r>
      <w:r w:rsidRPr="000E3C30">
        <w:t>.</w:t>
      </w:r>
      <w:bookmarkEnd w:id="5990"/>
      <w:bookmarkEnd w:id="5991"/>
    </w:p>
    <w:p w:rsidR="005600E9" w:rsidRPr="000E3C30" w:rsidRDefault="005600E9" w:rsidP="001A4F98">
      <w:pPr>
        <w:pStyle w:val="bib"/>
        <w:rPr>
          <w:lang w:val="en-GB"/>
        </w:rPr>
      </w:pPr>
      <w:bookmarkStart w:id="5992" w:name="CIT000003"/>
      <w:bookmarkStart w:id="5993" w:name="CBML_BIB_000_003"/>
      <w:r w:rsidRPr="000E3C30">
        <w:rPr>
          <w:rStyle w:val="surname"/>
        </w:rPr>
        <w:t>Amrith</w:t>
      </w:r>
      <w:r w:rsidRPr="000E3C30">
        <w:rPr>
          <w:lang w:val="en-GB"/>
        </w:rPr>
        <w:t xml:space="preserve">, </w:t>
      </w:r>
      <w:r w:rsidRPr="000E3C30">
        <w:rPr>
          <w:rStyle w:val="forename"/>
        </w:rPr>
        <w:t>Sunil</w:t>
      </w:r>
      <w:r w:rsidRPr="000E3C30">
        <w:rPr>
          <w:lang w:val="en-GB"/>
        </w:rPr>
        <w:t xml:space="preserve">. </w:t>
      </w:r>
      <w:r w:rsidRPr="000E3C30">
        <w:rPr>
          <w:rStyle w:val="booktitle"/>
        </w:rPr>
        <w:t>Decolonizing International Health. India and Southeast Asia, 1930</w:t>
      </w:r>
      <w:r w:rsidRPr="006308EC">
        <w:rPr>
          <w:rStyle w:val="booktitle"/>
        </w:rPr>
        <w:t>–</w:t>
      </w:r>
      <w:r w:rsidRPr="000E3C30">
        <w:rPr>
          <w:rStyle w:val="booktitle"/>
        </w:rPr>
        <w:t>65</w:t>
      </w:r>
      <w:r w:rsidRPr="000E3C30">
        <w:rPr>
          <w:lang w:val="en-GB"/>
        </w:rPr>
        <w:t xml:space="preserve">. </w:t>
      </w:r>
      <w:r w:rsidRPr="000E3C30">
        <w:rPr>
          <w:rStyle w:val="placeofpub"/>
        </w:rPr>
        <w:t>Basingstoke, UK</w:t>
      </w:r>
      <w:r w:rsidRPr="000E3C30">
        <w:rPr>
          <w:lang w:val="en-GB"/>
        </w:rPr>
        <w:t xml:space="preserve">: </w:t>
      </w:r>
      <w:r w:rsidRPr="000E3C30">
        <w:rPr>
          <w:rStyle w:val="publisher"/>
        </w:rPr>
        <w:t>Palgrave Macmillan</w:t>
      </w:r>
      <w:r w:rsidRPr="000E3C30">
        <w:rPr>
          <w:lang w:val="en-GB"/>
        </w:rPr>
        <w:t xml:space="preserve">, </w:t>
      </w:r>
      <w:r w:rsidRPr="000E3C30">
        <w:rPr>
          <w:rStyle w:val="date"/>
        </w:rPr>
        <w:t>2006</w:t>
      </w:r>
      <w:r w:rsidRPr="000E3C30">
        <w:rPr>
          <w:lang w:val="en-GB"/>
        </w:rPr>
        <w:t>.</w:t>
      </w:r>
      <w:bookmarkEnd w:id="5992"/>
      <w:bookmarkEnd w:id="5993"/>
    </w:p>
    <w:p w:rsidR="005600E9" w:rsidRPr="000E3C30" w:rsidRDefault="005600E9" w:rsidP="001A4F98">
      <w:pPr>
        <w:pStyle w:val="bib"/>
      </w:pPr>
      <w:bookmarkStart w:id="5994" w:name="CIT000004"/>
      <w:bookmarkStart w:id="5995" w:name="CBML_BIB_000_004"/>
      <w:r w:rsidRPr="000E3C30">
        <w:rPr>
          <w:rStyle w:val="surname"/>
        </w:rPr>
        <w:t>Apel</w:t>
      </w:r>
      <w:r w:rsidRPr="000E3C30">
        <w:t xml:space="preserve">, </w:t>
      </w:r>
      <w:r w:rsidRPr="000E3C30">
        <w:rPr>
          <w:rStyle w:val="forename"/>
        </w:rPr>
        <w:t>Dora</w:t>
      </w:r>
      <w:r w:rsidRPr="000E3C30">
        <w:t xml:space="preserve"> and </w:t>
      </w:r>
      <w:r w:rsidRPr="000E3C30">
        <w:rPr>
          <w:rStyle w:val="forename"/>
        </w:rPr>
        <w:t>Shawn Michelle</w:t>
      </w:r>
      <w:r w:rsidRPr="000E3C30">
        <w:t xml:space="preserve"> </w:t>
      </w:r>
      <w:r w:rsidRPr="000E3C30">
        <w:rPr>
          <w:rStyle w:val="surname"/>
        </w:rPr>
        <w:t>Smith</w:t>
      </w:r>
      <w:r w:rsidRPr="000E3C30">
        <w:t xml:space="preserve">. </w:t>
      </w:r>
      <w:r w:rsidRPr="000E3C30">
        <w:rPr>
          <w:rStyle w:val="booktitle"/>
        </w:rPr>
        <w:t xml:space="preserve">Lynching Photographs.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2008</w:t>
      </w:r>
      <w:r w:rsidRPr="000E3C30">
        <w:t>.</w:t>
      </w:r>
      <w:bookmarkEnd w:id="5994"/>
      <w:bookmarkEnd w:id="5995"/>
    </w:p>
    <w:p w:rsidR="005600E9" w:rsidRPr="000E3C30" w:rsidRDefault="005600E9" w:rsidP="001A4F98">
      <w:pPr>
        <w:pStyle w:val="bib"/>
      </w:pPr>
      <w:bookmarkStart w:id="5996" w:name="CIT000005"/>
      <w:bookmarkStart w:id="5997" w:name="CBML_BIB_000_005"/>
      <w:r w:rsidRPr="000E3C30">
        <w:rPr>
          <w:rStyle w:val="surname"/>
        </w:rPr>
        <w:t>Arnold</w:t>
      </w:r>
      <w:r w:rsidRPr="000E3C30">
        <w:t xml:space="preserve">, </w:t>
      </w:r>
      <w:r w:rsidRPr="000E3C30">
        <w:rPr>
          <w:rStyle w:val="forename"/>
        </w:rPr>
        <w:t>S.</w:t>
      </w:r>
      <w:r w:rsidRPr="000E3C30">
        <w:t xml:space="preserve"> </w:t>
      </w:r>
      <w:r w:rsidRPr="006308EC">
        <w:t>“</w:t>
      </w:r>
      <w:r w:rsidRPr="000E3C30">
        <w:rPr>
          <w:rStyle w:val="Articletitle"/>
        </w:rPr>
        <w:t>Constrained Crusaders: British Charities and Development Education.</w:t>
      </w:r>
      <w:r w:rsidRPr="006308EC">
        <w:t>”</w:t>
      </w:r>
      <w:r w:rsidRPr="000E3C30">
        <w:t xml:space="preserve"> </w:t>
      </w:r>
      <w:r w:rsidRPr="000E3C30">
        <w:rPr>
          <w:rStyle w:val="journal-title"/>
        </w:rPr>
        <w:t>British Charities and Education</w:t>
      </w:r>
      <w:r w:rsidRPr="000E3C30">
        <w:t xml:space="preserve">, </w:t>
      </w:r>
      <w:del w:id="5998" w:author="Patterson Lamb" w:date="2014-07-24T13:49:00Z">
        <w:r w:rsidRPr="000E3C30" w:rsidDel="00985F82">
          <w:delText xml:space="preserve">The </w:delText>
        </w:r>
      </w:del>
      <w:r w:rsidRPr="000E3C30">
        <w:t xml:space="preserve">Education Network Project Occasional Paper, </w:t>
      </w:r>
      <w:r w:rsidRPr="00843766">
        <w:rPr>
          <w:rStyle w:val="volume"/>
        </w:rPr>
        <w:t>1</w:t>
      </w:r>
      <w:r w:rsidRPr="000E3C30">
        <w:t>, University of Sussex (</w:t>
      </w:r>
      <w:r w:rsidRPr="000E3C30">
        <w:rPr>
          <w:rStyle w:val="date"/>
        </w:rPr>
        <w:t>1988</w:t>
      </w:r>
      <w:r w:rsidRPr="000E3C30">
        <w:t>)</w:t>
      </w:r>
      <w:ins w:id="5999" w:author="Patterson Lamb" w:date="2014-07-24T13:49:00Z">
        <w:r>
          <w:t xml:space="preserve">, </w:t>
        </w:r>
      </w:ins>
      <w:del w:id="6000" w:author="Patterson Lamb" w:date="2014-07-24T13:49:00Z">
        <w:r w:rsidRPr="000E3C30" w:rsidDel="00985F82">
          <w:delText>:</w:delText>
        </w:r>
      </w:del>
      <w:r w:rsidRPr="000E3C30">
        <w:t xml:space="preserve"> </w:t>
      </w:r>
      <w:r w:rsidRPr="000E3C30">
        <w:rPr>
          <w:rStyle w:val="pageextent"/>
        </w:rPr>
        <w:t>5</w:t>
      </w:r>
      <w:r w:rsidRPr="006308EC">
        <w:rPr>
          <w:rStyle w:val="pageextent"/>
        </w:rPr>
        <w:t>–</w:t>
      </w:r>
      <w:r w:rsidRPr="000E3C30">
        <w:rPr>
          <w:rStyle w:val="pageextent"/>
        </w:rPr>
        <w:t>33</w:t>
      </w:r>
      <w:r w:rsidRPr="000E3C30">
        <w:t>.</w:t>
      </w:r>
      <w:bookmarkEnd w:id="5996"/>
      <w:bookmarkEnd w:id="5997"/>
    </w:p>
    <w:p w:rsidR="005600E9" w:rsidRPr="000E3C30" w:rsidRDefault="005600E9" w:rsidP="001A4F98">
      <w:pPr>
        <w:pStyle w:val="bib"/>
      </w:pPr>
      <w:bookmarkStart w:id="6001" w:name="CIT000006"/>
      <w:bookmarkStart w:id="6002" w:name="CBML_BIB_000_006"/>
      <w:r w:rsidRPr="000E3C30">
        <w:rPr>
          <w:rStyle w:val="surname"/>
        </w:rPr>
        <w:t>Baer</w:t>
      </w:r>
      <w:r w:rsidRPr="000E3C30">
        <w:t xml:space="preserve">, </w:t>
      </w:r>
      <w:r w:rsidRPr="000E3C30">
        <w:rPr>
          <w:rStyle w:val="forename"/>
        </w:rPr>
        <w:t>Ulrich</w:t>
      </w:r>
      <w:r w:rsidRPr="000E3C30">
        <w:t xml:space="preserve">. </w:t>
      </w:r>
      <w:r w:rsidRPr="000E3C30">
        <w:rPr>
          <w:rStyle w:val="booktitle"/>
        </w:rPr>
        <w:t>Spectral Evidence: The Photography of Trauma.</w:t>
      </w:r>
      <w:r w:rsidRPr="000E3C30">
        <w:t xml:space="preserve"> </w:t>
      </w:r>
      <w:r w:rsidRPr="000E3C30">
        <w:rPr>
          <w:rStyle w:val="placeofpub"/>
        </w:rPr>
        <w:t xml:space="preserve">Cambridge, </w:t>
      </w:r>
      <w:r>
        <w:rPr>
          <w:rStyle w:val="placeofpub"/>
        </w:rPr>
        <w:t>MA</w:t>
      </w:r>
      <w:r w:rsidRPr="000E3C30">
        <w:t xml:space="preserve">: </w:t>
      </w:r>
      <w:r w:rsidRPr="000E3C30">
        <w:rPr>
          <w:rStyle w:val="publisher"/>
        </w:rPr>
        <w:t>MIT Press</w:t>
      </w:r>
      <w:r w:rsidRPr="000E3C30">
        <w:t xml:space="preserve">, </w:t>
      </w:r>
      <w:r w:rsidRPr="000E3C30">
        <w:rPr>
          <w:rStyle w:val="date"/>
        </w:rPr>
        <w:t>2002</w:t>
      </w:r>
      <w:r w:rsidRPr="000E3C30">
        <w:t>.</w:t>
      </w:r>
      <w:bookmarkEnd w:id="6001"/>
      <w:bookmarkEnd w:id="6002"/>
    </w:p>
    <w:p w:rsidR="005600E9" w:rsidRPr="000E3C30" w:rsidRDefault="005600E9" w:rsidP="001A4F98">
      <w:pPr>
        <w:pStyle w:val="bib"/>
      </w:pPr>
      <w:bookmarkStart w:id="6003" w:name="CIT000007"/>
      <w:bookmarkStart w:id="6004" w:name="CBML_BIB_000_007"/>
      <w:r w:rsidRPr="000E3C30">
        <w:rPr>
          <w:rStyle w:val="surname"/>
        </w:rPr>
        <w:t>Balakian</w:t>
      </w:r>
      <w:r w:rsidRPr="000E3C30">
        <w:t xml:space="preserve">, </w:t>
      </w:r>
      <w:r w:rsidRPr="000E3C30">
        <w:rPr>
          <w:rStyle w:val="forename"/>
        </w:rPr>
        <w:t>Peter</w:t>
      </w:r>
      <w:r w:rsidRPr="000E3C30">
        <w:t xml:space="preserve">. </w:t>
      </w:r>
      <w:r w:rsidRPr="000E3C30">
        <w:rPr>
          <w:rStyle w:val="booktitle"/>
        </w:rPr>
        <w:t>The Burning Tigris: The Armenian Genocide and America</w:t>
      </w:r>
      <w:r w:rsidRPr="006308EC">
        <w:rPr>
          <w:rStyle w:val="booktitle"/>
        </w:rPr>
        <w:t>’</w:t>
      </w:r>
      <w:r w:rsidRPr="000E3C30">
        <w:rPr>
          <w:rStyle w:val="booktitle"/>
        </w:rPr>
        <w:t>s Response</w:t>
      </w:r>
      <w:r w:rsidRPr="000E3C30">
        <w:t xml:space="preserve">. </w:t>
      </w:r>
      <w:r w:rsidRPr="000E3C30">
        <w:rPr>
          <w:rStyle w:val="placeofpub"/>
        </w:rPr>
        <w:t>New York</w:t>
      </w:r>
      <w:r w:rsidRPr="000E3C30">
        <w:t xml:space="preserve">: </w:t>
      </w:r>
      <w:r w:rsidRPr="000E3C30">
        <w:rPr>
          <w:rStyle w:val="publisher"/>
        </w:rPr>
        <w:t>HarperCollins</w:t>
      </w:r>
      <w:r w:rsidRPr="000E3C30">
        <w:t xml:space="preserve">, </w:t>
      </w:r>
      <w:r w:rsidRPr="000E3C30">
        <w:rPr>
          <w:rStyle w:val="date"/>
        </w:rPr>
        <w:t>2003</w:t>
      </w:r>
      <w:r w:rsidRPr="000E3C30">
        <w:t>.</w:t>
      </w:r>
      <w:bookmarkEnd w:id="6003"/>
      <w:bookmarkEnd w:id="6004"/>
    </w:p>
    <w:p w:rsidR="005600E9" w:rsidRPr="000E3C30" w:rsidRDefault="005600E9" w:rsidP="001A4F98">
      <w:pPr>
        <w:pStyle w:val="bib"/>
      </w:pPr>
      <w:bookmarkStart w:id="6005" w:name="CIT000008"/>
      <w:bookmarkStart w:id="6006" w:name="CBML_BIB_000_008"/>
      <w:r w:rsidRPr="000E3C30">
        <w:rPr>
          <w:rStyle w:val="surname"/>
        </w:rPr>
        <w:t>Banks</w:t>
      </w:r>
      <w:r w:rsidRPr="000E3C30">
        <w:t xml:space="preserve">, </w:t>
      </w:r>
      <w:r w:rsidRPr="000E3C30">
        <w:rPr>
          <w:rStyle w:val="forename"/>
        </w:rPr>
        <w:t>Marcus</w:t>
      </w:r>
      <w:r w:rsidRPr="000E3C30">
        <w:t xml:space="preserve"> and </w:t>
      </w:r>
      <w:r w:rsidRPr="000E3C30">
        <w:rPr>
          <w:rStyle w:val="forename"/>
        </w:rPr>
        <w:t>Jay</w:t>
      </w:r>
      <w:r w:rsidRPr="000E3C30">
        <w:t xml:space="preserve"> </w:t>
      </w:r>
      <w:r w:rsidRPr="000E3C30">
        <w:rPr>
          <w:rStyle w:val="surname"/>
        </w:rPr>
        <w:t>Ruby</w:t>
      </w:r>
      <w:r w:rsidRPr="000E3C30">
        <w:t xml:space="preserve">, eds. </w:t>
      </w:r>
      <w:r w:rsidRPr="000E3C30">
        <w:rPr>
          <w:rStyle w:val="booktitle"/>
        </w:rPr>
        <w:t xml:space="preserve">Made to Be Seen: Perspectives on the History of Visual Anthropology.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2011</w:t>
      </w:r>
      <w:r w:rsidRPr="000E3C30">
        <w:t>.</w:t>
      </w:r>
      <w:bookmarkEnd w:id="6005"/>
      <w:bookmarkEnd w:id="6006"/>
    </w:p>
    <w:p w:rsidR="005600E9" w:rsidRPr="000E3C30" w:rsidRDefault="005600E9" w:rsidP="001A4F98">
      <w:pPr>
        <w:pStyle w:val="bib"/>
        <w:rPr>
          <w:lang w:val="en-GB"/>
        </w:rPr>
      </w:pPr>
      <w:bookmarkStart w:id="6007" w:name="CIT000009"/>
      <w:bookmarkStart w:id="6008" w:name="CBML_BIB_000_009"/>
      <w:r w:rsidRPr="000E3C30">
        <w:rPr>
          <w:rStyle w:val="surname"/>
        </w:rPr>
        <w:t>Barnett</w:t>
      </w:r>
      <w:r w:rsidRPr="000E3C30">
        <w:rPr>
          <w:lang w:val="en-GB"/>
        </w:rPr>
        <w:t xml:space="preserve">, </w:t>
      </w:r>
      <w:r w:rsidRPr="000E3C30">
        <w:rPr>
          <w:rStyle w:val="forename"/>
        </w:rPr>
        <w:t>Michael</w:t>
      </w:r>
      <w:r w:rsidRPr="000E3C30">
        <w:rPr>
          <w:lang w:val="en-GB"/>
        </w:rPr>
        <w:t xml:space="preserve">. </w:t>
      </w:r>
      <w:r w:rsidRPr="000E3C30">
        <w:rPr>
          <w:rStyle w:val="booktitle"/>
        </w:rPr>
        <w:t>Empire of Humanity: A History of Humanitarianism</w:t>
      </w:r>
      <w:r w:rsidRPr="000E3C30">
        <w:rPr>
          <w:lang w:val="en-GB"/>
        </w:rPr>
        <w:t xml:space="preserve">. </w:t>
      </w:r>
      <w:r w:rsidRPr="000E3C30">
        <w:rPr>
          <w:rStyle w:val="placeofpub"/>
        </w:rPr>
        <w:t>Ithaca, NY</w:t>
      </w:r>
      <w:r w:rsidRPr="000E3C30">
        <w:rPr>
          <w:lang w:val="en-GB"/>
        </w:rPr>
        <w:t xml:space="preserve">: </w:t>
      </w:r>
      <w:r w:rsidRPr="000E3C30">
        <w:rPr>
          <w:rStyle w:val="publisher"/>
        </w:rPr>
        <w:t>Cornell University Press</w:t>
      </w:r>
      <w:r w:rsidRPr="000E3C30">
        <w:rPr>
          <w:lang w:val="en-GB"/>
        </w:rPr>
        <w:t xml:space="preserve">, </w:t>
      </w:r>
      <w:r w:rsidRPr="000E3C30">
        <w:rPr>
          <w:rStyle w:val="date"/>
        </w:rPr>
        <w:t>2011</w:t>
      </w:r>
      <w:r w:rsidRPr="000E3C30">
        <w:rPr>
          <w:lang w:val="en-GB"/>
        </w:rPr>
        <w:t>.</w:t>
      </w:r>
      <w:bookmarkEnd w:id="6007"/>
      <w:bookmarkEnd w:id="6008"/>
    </w:p>
    <w:p w:rsidR="005600E9" w:rsidRPr="000E3C30" w:rsidRDefault="005600E9" w:rsidP="001A4F98">
      <w:pPr>
        <w:pStyle w:val="bib"/>
      </w:pPr>
      <w:bookmarkStart w:id="6009" w:name="CIT000010"/>
      <w:bookmarkStart w:id="6010" w:name="CBML_BIB_000_010"/>
      <w:r w:rsidRPr="000E3C30">
        <w:rPr>
          <w:rStyle w:val="surname"/>
        </w:rPr>
        <w:t>Barnett</w:t>
      </w:r>
      <w:r w:rsidRPr="000E3C30">
        <w:t xml:space="preserve">, </w:t>
      </w:r>
      <w:r w:rsidRPr="000E3C30">
        <w:rPr>
          <w:rStyle w:val="forename"/>
        </w:rPr>
        <w:t>Michael N.</w:t>
      </w:r>
      <w:r w:rsidRPr="000E3C30">
        <w:t xml:space="preserve"> and </w:t>
      </w:r>
      <w:r w:rsidRPr="000E3C30">
        <w:rPr>
          <w:rStyle w:val="forename"/>
        </w:rPr>
        <w:t>Thomas George</w:t>
      </w:r>
      <w:r w:rsidRPr="000E3C30">
        <w:t xml:space="preserve"> </w:t>
      </w:r>
      <w:r w:rsidRPr="000E3C30">
        <w:rPr>
          <w:rStyle w:val="surname"/>
        </w:rPr>
        <w:t>Weiss</w:t>
      </w:r>
      <w:r w:rsidRPr="000E3C30">
        <w:t xml:space="preserve">, eds. </w:t>
      </w:r>
      <w:r w:rsidRPr="000E3C30">
        <w:rPr>
          <w:rStyle w:val="booktitle"/>
        </w:rPr>
        <w:t>Humanitarianism in Question: Politics, Power, Ethics</w:t>
      </w:r>
      <w:r w:rsidRPr="006277DA">
        <w:rPr>
          <w:i/>
        </w:rPr>
        <w:t xml:space="preserve">. </w:t>
      </w:r>
      <w:r w:rsidRPr="000E3C30">
        <w:rPr>
          <w:rStyle w:val="placeofpub"/>
        </w:rPr>
        <w:t>Ithaca, NY</w:t>
      </w:r>
      <w:r w:rsidRPr="000E3C30">
        <w:t xml:space="preserve">: </w:t>
      </w:r>
      <w:r w:rsidRPr="000E3C30">
        <w:rPr>
          <w:rStyle w:val="publisher"/>
        </w:rPr>
        <w:t>Cornell University Press</w:t>
      </w:r>
      <w:r w:rsidRPr="000E3C30">
        <w:t xml:space="preserve">, </w:t>
      </w:r>
      <w:r w:rsidRPr="000E3C30">
        <w:rPr>
          <w:rStyle w:val="date"/>
        </w:rPr>
        <w:t>2008</w:t>
      </w:r>
      <w:r w:rsidRPr="000E3C30">
        <w:t>.</w:t>
      </w:r>
      <w:bookmarkEnd w:id="6009"/>
      <w:bookmarkEnd w:id="6010"/>
    </w:p>
    <w:p w:rsidR="005600E9" w:rsidRPr="000E3C30" w:rsidRDefault="005600E9" w:rsidP="001A4F98">
      <w:pPr>
        <w:pStyle w:val="bib"/>
      </w:pPr>
      <w:bookmarkStart w:id="6011" w:name="CIT000011"/>
      <w:bookmarkStart w:id="6012" w:name="CBML_BIB_000_011"/>
      <w:r w:rsidRPr="000E3C30">
        <w:rPr>
          <w:rStyle w:val="surname"/>
        </w:rPr>
        <w:t>Barthes</w:t>
      </w:r>
      <w:r w:rsidRPr="000E3C30">
        <w:t xml:space="preserve">, </w:t>
      </w:r>
      <w:r w:rsidRPr="000E3C30">
        <w:rPr>
          <w:rStyle w:val="forename"/>
        </w:rPr>
        <w:t>Roland</w:t>
      </w:r>
      <w:r w:rsidRPr="000E3C30">
        <w:t xml:space="preserve">. </w:t>
      </w:r>
      <w:r w:rsidRPr="000E3C30">
        <w:rPr>
          <w:rStyle w:val="booktitle"/>
        </w:rPr>
        <w:t>Camera Lucida: Reflections on Photography.</w:t>
      </w:r>
      <w:r w:rsidRPr="000E3C30">
        <w:t xml:space="preserve"> Translated by </w:t>
      </w:r>
      <w:r w:rsidRPr="000E3C30">
        <w:rPr>
          <w:rStyle w:val="forename"/>
        </w:rPr>
        <w:t>Richard</w:t>
      </w:r>
      <w:r w:rsidRPr="000E3C30">
        <w:t xml:space="preserve"> </w:t>
      </w:r>
      <w:r w:rsidRPr="000E3C30">
        <w:rPr>
          <w:rStyle w:val="surname"/>
        </w:rPr>
        <w:t>Howard</w:t>
      </w:r>
      <w:r w:rsidRPr="000E3C30">
        <w:t xml:space="preserve">. </w:t>
      </w:r>
      <w:r w:rsidRPr="000E3C30">
        <w:rPr>
          <w:rStyle w:val="placeofpub"/>
        </w:rPr>
        <w:t>New York</w:t>
      </w:r>
      <w:r w:rsidRPr="000E3C30">
        <w:t xml:space="preserve">: </w:t>
      </w:r>
      <w:r w:rsidRPr="000E3C30">
        <w:rPr>
          <w:rStyle w:val="publisher"/>
        </w:rPr>
        <w:t>Hill and Wang</w:t>
      </w:r>
      <w:r w:rsidRPr="000E3C30">
        <w:t xml:space="preserve">, </w:t>
      </w:r>
      <w:r w:rsidRPr="000E3C30">
        <w:rPr>
          <w:rStyle w:val="date"/>
        </w:rPr>
        <w:t>1982</w:t>
      </w:r>
      <w:r w:rsidRPr="000E3C30">
        <w:t>.</w:t>
      </w:r>
      <w:bookmarkEnd w:id="6011"/>
      <w:bookmarkEnd w:id="6012"/>
    </w:p>
    <w:p w:rsidR="005600E9" w:rsidRPr="000E3C30" w:rsidRDefault="005600E9" w:rsidP="001A4F98">
      <w:pPr>
        <w:pStyle w:val="bib"/>
      </w:pPr>
      <w:bookmarkStart w:id="6013" w:name="CIT000012"/>
      <w:bookmarkStart w:id="6014" w:name="CBML_BIB_000_012"/>
      <w:r w:rsidRPr="000E3C30">
        <w:rPr>
          <w:rStyle w:val="surname"/>
        </w:rPr>
        <w:t>Barthes</w:t>
      </w:r>
      <w:r w:rsidRPr="000E3C30">
        <w:t xml:space="preserve">, </w:t>
      </w:r>
      <w:r w:rsidRPr="000E3C30">
        <w:rPr>
          <w:rStyle w:val="forename"/>
        </w:rPr>
        <w:t>Roland</w:t>
      </w:r>
      <w:r w:rsidRPr="000E3C30">
        <w:t xml:space="preserve">. </w:t>
      </w:r>
      <w:r w:rsidRPr="000E3C30">
        <w:rPr>
          <w:rStyle w:val="booktitle"/>
        </w:rPr>
        <w:t>Mythologies</w:t>
      </w:r>
      <w:r w:rsidRPr="000E3C30">
        <w:t xml:space="preserve">. Translated by </w:t>
      </w:r>
      <w:r w:rsidRPr="000E3C30">
        <w:rPr>
          <w:rStyle w:val="forename"/>
        </w:rPr>
        <w:t>A.</w:t>
      </w:r>
      <w:r w:rsidRPr="000E3C30">
        <w:t xml:space="preserve"> </w:t>
      </w:r>
      <w:r w:rsidRPr="000E3C30">
        <w:rPr>
          <w:rStyle w:val="surname"/>
        </w:rPr>
        <w:t>Lavers</w:t>
      </w:r>
      <w:r w:rsidRPr="000E3C30">
        <w:t xml:space="preserve">. </w:t>
      </w:r>
      <w:r w:rsidRPr="000E3C30">
        <w:rPr>
          <w:rStyle w:val="placeofpub"/>
        </w:rPr>
        <w:t>London</w:t>
      </w:r>
      <w:r w:rsidRPr="000E3C30">
        <w:t xml:space="preserve">: </w:t>
      </w:r>
      <w:r w:rsidRPr="000E3C30">
        <w:rPr>
          <w:rStyle w:val="publisher"/>
        </w:rPr>
        <w:t>Paladin</w:t>
      </w:r>
      <w:r w:rsidRPr="000E3C30">
        <w:t xml:space="preserve">, </w:t>
      </w:r>
      <w:r w:rsidRPr="000E3C30">
        <w:rPr>
          <w:rStyle w:val="date"/>
        </w:rPr>
        <w:t>1989</w:t>
      </w:r>
      <w:r w:rsidRPr="000E3C30">
        <w:t>.</w:t>
      </w:r>
      <w:bookmarkEnd w:id="6013"/>
      <w:bookmarkEnd w:id="6014"/>
    </w:p>
    <w:p w:rsidR="005600E9" w:rsidRPr="000E3C30" w:rsidRDefault="005600E9" w:rsidP="001A4F98">
      <w:pPr>
        <w:pStyle w:val="bib"/>
      </w:pPr>
      <w:bookmarkStart w:id="6015" w:name="CIT000013"/>
      <w:bookmarkStart w:id="6016" w:name="CBML_BIB_000_013"/>
      <w:r w:rsidRPr="000E3C30">
        <w:rPr>
          <w:rStyle w:val="surname"/>
        </w:rPr>
        <w:t>Barthes</w:t>
      </w:r>
      <w:r w:rsidRPr="000E3C30">
        <w:t xml:space="preserve">, </w:t>
      </w:r>
      <w:r w:rsidRPr="000E3C30">
        <w:rPr>
          <w:rStyle w:val="forename"/>
        </w:rPr>
        <w:t>Roland</w:t>
      </w:r>
      <w:r w:rsidRPr="000E3C30">
        <w:t xml:space="preserve">. </w:t>
      </w:r>
      <w:r w:rsidRPr="006308EC">
        <w:t>“</w:t>
      </w:r>
      <w:r w:rsidRPr="000E3C30">
        <w:rPr>
          <w:rStyle w:val="Articletitle"/>
        </w:rPr>
        <w:t>The Rhetoric of the Image.</w:t>
      </w:r>
      <w:r w:rsidRPr="006308EC">
        <w:t>”</w:t>
      </w:r>
      <w:r w:rsidRPr="000E3C30">
        <w:t xml:space="preserve"> </w:t>
      </w:r>
      <w:r w:rsidRPr="000E3C30">
        <w:rPr>
          <w:rStyle w:val="journal-title"/>
        </w:rPr>
        <w:t>Working Papers in Cultural Studies</w:t>
      </w:r>
      <w:r w:rsidRPr="000E3C30">
        <w:t xml:space="preserve"> </w:t>
      </w:r>
      <w:r w:rsidRPr="00843766">
        <w:rPr>
          <w:rStyle w:val="volume"/>
        </w:rPr>
        <w:t>1</w:t>
      </w:r>
      <w:r w:rsidRPr="000E3C30">
        <w:t xml:space="preserve"> (</w:t>
      </w:r>
      <w:r w:rsidRPr="000E3C30">
        <w:rPr>
          <w:rStyle w:val="date"/>
        </w:rPr>
        <w:t>1971</w:t>
      </w:r>
      <w:r w:rsidRPr="000E3C30">
        <w:t xml:space="preserve">): </w:t>
      </w:r>
      <w:r w:rsidRPr="000E3C30">
        <w:rPr>
          <w:rStyle w:val="pageextent"/>
        </w:rPr>
        <w:t>37</w:t>
      </w:r>
      <w:r w:rsidRPr="006308EC">
        <w:rPr>
          <w:rStyle w:val="pageextent"/>
        </w:rPr>
        <w:t>–</w:t>
      </w:r>
      <w:r w:rsidRPr="000E3C30">
        <w:rPr>
          <w:rStyle w:val="pageextent"/>
        </w:rPr>
        <w:t>51</w:t>
      </w:r>
      <w:r w:rsidRPr="000E3C30">
        <w:t>.</w:t>
      </w:r>
      <w:bookmarkEnd w:id="6015"/>
      <w:bookmarkEnd w:id="6016"/>
    </w:p>
    <w:p w:rsidR="005600E9" w:rsidRPr="000E3C30" w:rsidRDefault="005600E9" w:rsidP="001A4F98">
      <w:pPr>
        <w:pStyle w:val="bib"/>
      </w:pPr>
      <w:bookmarkStart w:id="6017" w:name="CIT000014"/>
      <w:bookmarkStart w:id="6018" w:name="CBML_BIB_000_014"/>
      <w:r w:rsidRPr="000E3C30">
        <w:rPr>
          <w:rStyle w:val="surname"/>
        </w:rPr>
        <w:t>Barthes</w:t>
      </w:r>
      <w:r w:rsidRPr="000E3C30">
        <w:rPr>
          <w:lang w:val="en-GB"/>
        </w:rPr>
        <w:t xml:space="preserve">, </w:t>
      </w:r>
      <w:r w:rsidRPr="000E3C30">
        <w:rPr>
          <w:rStyle w:val="forename"/>
        </w:rPr>
        <w:t>Roland</w:t>
      </w:r>
      <w:r w:rsidRPr="000E3C30">
        <w:rPr>
          <w:lang w:val="en-GB"/>
        </w:rPr>
        <w:t xml:space="preserve">. </w:t>
      </w:r>
      <w:r w:rsidRPr="000E3C30">
        <w:rPr>
          <w:rStyle w:val="booktitle"/>
        </w:rPr>
        <w:t>The Rustle of Language</w:t>
      </w:r>
      <w:r w:rsidRPr="000E3C30">
        <w:rPr>
          <w:lang w:val="en-GB"/>
        </w:rPr>
        <w:t xml:space="preserve">. </w:t>
      </w:r>
      <w:r w:rsidRPr="000E3C30">
        <w:t xml:space="preserve">Translated by </w:t>
      </w:r>
      <w:r w:rsidRPr="000E3C30">
        <w:rPr>
          <w:rStyle w:val="forename"/>
        </w:rPr>
        <w:t>Richard</w:t>
      </w:r>
      <w:r w:rsidRPr="000E3C30">
        <w:t xml:space="preserve"> </w:t>
      </w:r>
      <w:r w:rsidRPr="000E3C30">
        <w:rPr>
          <w:rStyle w:val="surname"/>
        </w:rPr>
        <w:t>Howard</w:t>
      </w:r>
      <w:r w:rsidRPr="000E3C30">
        <w:rPr>
          <w:lang w:val="en-GB"/>
        </w:rPr>
        <w:t xml:space="preserve">. </w:t>
      </w:r>
      <w:r w:rsidRPr="000E3C30">
        <w:rPr>
          <w:rStyle w:val="placeofpub"/>
        </w:rPr>
        <w:t>Berkeley</w:t>
      </w:r>
      <w:r w:rsidRPr="000E3C30">
        <w:rPr>
          <w:lang w:val="en-GB"/>
        </w:rPr>
        <w:t xml:space="preserve">: </w:t>
      </w:r>
      <w:r w:rsidRPr="000E3C30">
        <w:rPr>
          <w:rStyle w:val="publisher"/>
        </w:rPr>
        <w:t>University of California Press</w:t>
      </w:r>
      <w:r w:rsidRPr="000E3C30">
        <w:rPr>
          <w:lang w:val="en-GB"/>
        </w:rPr>
        <w:t xml:space="preserve">, </w:t>
      </w:r>
      <w:r w:rsidRPr="000E3C30">
        <w:rPr>
          <w:rStyle w:val="date"/>
        </w:rPr>
        <w:t>1989</w:t>
      </w:r>
      <w:r w:rsidRPr="000E3C30">
        <w:rPr>
          <w:lang w:val="en-GB"/>
        </w:rPr>
        <w:t>.</w:t>
      </w:r>
      <w:bookmarkEnd w:id="6017"/>
      <w:bookmarkEnd w:id="6018"/>
    </w:p>
    <w:p w:rsidR="005600E9" w:rsidRPr="000E3C30" w:rsidRDefault="005600E9" w:rsidP="001A4F98">
      <w:pPr>
        <w:pStyle w:val="bib"/>
      </w:pPr>
      <w:bookmarkStart w:id="6019" w:name="CIT000015"/>
      <w:bookmarkStart w:id="6020" w:name="CBML_BIB_000_015"/>
      <w:r w:rsidRPr="000E3C30">
        <w:rPr>
          <w:rStyle w:val="surname"/>
        </w:rPr>
        <w:t>Barton</w:t>
      </w:r>
      <w:r w:rsidRPr="000E3C30">
        <w:t xml:space="preserve">, </w:t>
      </w:r>
      <w:r w:rsidRPr="000E3C30">
        <w:rPr>
          <w:rStyle w:val="forename"/>
        </w:rPr>
        <w:t>James L.</w:t>
      </w:r>
      <w:r w:rsidRPr="000E3C30">
        <w:t xml:space="preserve"> </w:t>
      </w:r>
      <w:r w:rsidRPr="000E3C30">
        <w:rPr>
          <w:rStyle w:val="booktitle"/>
        </w:rPr>
        <w:t>Story of Near East Relief</w:t>
      </w:r>
      <w:r w:rsidRPr="000E3C30">
        <w:t xml:space="preserve">. </w:t>
      </w:r>
      <w:r w:rsidRPr="000E3C30">
        <w:rPr>
          <w:rStyle w:val="placeofpub"/>
        </w:rPr>
        <w:t>New York</w:t>
      </w:r>
      <w:r w:rsidRPr="000E3C30">
        <w:t xml:space="preserve">: </w:t>
      </w:r>
      <w:r w:rsidRPr="000E3C30">
        <w:rPr>
          <w:rStyle w:val="publisher"/>
        </w:rPr>
        <w:t>Macmillan</w:t>
      </w:r>
      <w:r w:rsidRPr="000E3C30">
        <w:t xml:space="preserve">, </w:t>
      </w:r>
      <w:r w:rsidRPr="000E3C30">
        <w:rPr>
          <w:rStyle w:val="date"/>
        </w:rPr>
        <w:t>1930</w:t>
      </w:r>
      <w:r w:rsidRPr="000E3C30">
        <w:t>.</w:t>
      </w:r>
      <w:bookmarkEnd w:id="6019"/>
      <w:bookmarkEnd w:id="6020"/>
    </w:p>
    <w:p w:rsidR="005600E9" w:rsidRPr="000E3C30" w:rsidRDefault="005600E9" w:rsidP="001A4F98">
      <w:pPr>
        <w:pStyle w:val="bib"/>
      </w:pPr>
      <w:bookmarkStart w:id="6021" w:name="CIT000016"/>
      <w:bookmarkStart w:id="6022" w:name="CBML_BIB_000_016"/>
      <w:r w:rsidRPr="000E3C30">
        <w:rPr>
          <w:rStyle w:val="surname"/>
        </w:rPr>
        <w:t>Batchen</w:t>
      </w:r>
      <w:r w:rsidRPr="000E3C30">
        <w:t xml:space="preserve">, </w:t>
      </w:r>
      <w:r w:rsidRPr="000E3C30">
        <w:rPr>
          <w:rStyle w:val="forename"/>
        </w:rPr>
        <w:t>Geoffrey</w:t>
      </w:r>
      <w:r w:rsidRPr="000E3C30">
        <w:t xml:space="preserve">, </w:t>
      </w:r>
      <w:r w:rsidRPr="000E3C30">
        <w:rPr>
          <w:rStyle w:val="forename"/>
        </w:rPr>
        <w:t>Mick</w:t>
      </w:r>
      <w:r w:rsidRPr="000E3C30">
        <w:t xml:space="preserve"> </w:t>
      </w:r>
      <w:r w:rsidRPr="000E3C30">
        <w:rPr>
          <w:rStyle w:val="surname"/>
        </w:rPr>
        <w:t>Gidley</w:t>
      </w:r>
      <w:r w:rsidRPr="000E3C30">
        <w:t xml:space="preserve">, </w:t>
      </w:r>
      <w:r w:rsidRPr="000E3C30">
        <w:rPr>
          <w:rStyle w:val="forename"/>
        </w:rPr>
        <w:t>Nancy K.</w:t>
      </w:r>
      <w:r w:rsidRPr="000E3C30">
        <w:t xml:space="preserve"> </w:t>
      </w:r>
      <w:r w:rsidRPr="000E3C30">
        <w:rPr>
          <w:rStyle w:val="surname"/>
        </w:rPr>
        <w:t>Miller</w:t>
      </w:r>
      <w:r w:rsidRPr="000E3C30">
        <w:t xml:space="preserve">, and </w:t>
      </w:r>
      <w:r w:rsidRPr="000E3C30">
        <w:rPr>
          <w:rStyle w:val="forename"/>
        </w:rPr>
        <w:t>Jay</w:t>
      </w:r>
      <w:r w:rsidRPr="000E3C30">
        <w:t xml:space="preserve"> </w:t>
      </w:r>
      <w:r w:rsidRPr="000E3C30">
        <w:rPr>
          <w:rStyle w:val="surname"/>
        </w:rPr>
        <w:t>Poster</w:t>
      </w:r>
      <w:r w:rsidRPr="000E3C30">
        <w:t xml:space="preserve">, eds. </w:t>
      </w:r>
      <w:r w:rsidRPr="000E3C30">
        <w:rPr>
          <w:rStyle w:val="booktitle"/>
        </w:rPr>
        <w:t xml:space="preserve">Picturing Atrocity: Photography in Crisis.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2012</w:t>
      </w:r>
      <w:r w:rsidRPr="000E3C30">
        <w:t>.</w:t>
      </w:r>
      <w:bookmarkEnd w:id="6021"/>
      <w:bookmarkEnd w:id="6022"/>
    </w:p>
    <w:p w:rsidR="005600E9" w:rsidRPr="000E3C30" w:rsidRDefault="005600E9" w:rsidP="001A4F98">
      <w:pPr>
        <w:pStyle w:val="bib"/>
        <w:rPr>
          <w:iCs/>
          <w:lang w:val="en-GB"/>
        </w:rPr>
      </w:pPr>
      <w:bookmarkStart w:id="6023" w:name="CIT000017"/>
      <w:bookmarkStart w:id="6024" w:name="CBML_BIB_000_017"/>
      <w:r w:rsidRPr="000E3C30">
        <w:rPr>
          <w:rStyle w:val="surname"/>
        </w:rPr>
        <w:t>Bear</w:t>
      </w:r>
      <w:r w:rsidRPr="000E3C30">
        <w:rPr>
          <w:iCs/>
          <w:lang w:val="en-GB"/>
        </w:rPr>
        <w:t xml:space="preserve">, </w:t>
      </w:r>
      <w:r w:rsidRPr="000E3C30">
        <w:rPr>
          <w:rStyle w:val="forename"/>
        </w:rPr>
        <w:t>Jordan</w:t>
      </w:r>
      <w:r w:rsidRPr="000E3C30">
        <w:rPr>
          <w:iCs/>
          <w:lang w:val="en-GB"/>
        </w:rPr>
        <w:t xml:space="preserve">. </w:t>
      </w:r>
      <w:r w:rsidRPr="006308EC">
        <w:rPr>
          <w:iCs/>
          <w:lang w:val="en-GB"/>
        </w:rPr>
        <w:t>“</w:t>
      </w:r>
      <w:r w:rsidRPr="000E3C30">
        <w:rPr>
          <w:rStyle w:val="Articletitle"/>
        </w:rPr>
        <w:t>Magnum Orbis: Photographs from the End(s) of the Earth.</w:t>
      </w:r>
      <w:r w:rsidRPr="006308EC">
        <w:rPr>
          <w:iCs/>
          <w:lang w:val="en-GB"/>
        </w:rPr>
        <w:t>”</w:t>
      </w:r>
      <w:r w:rsidRPr="000E3C30">
        <w:rPr>
          <w:iCs/>
          <w:lang w:val="en-GB"/>
        </w:rPr>
        <w:t xml:space="preserve"> </w:t>
      </w:r>
      <w:r w:rsidRPr="000E3C30">
        <w:rPr>
          <w:rStyle w:val="journal-title"/>
        </w:rPr>
        <w:t>Visual Studies</w:t>
      </w:r>
      <w:r w:rsidRPr="006277DA">
        <w:rPr>
          <w:i/>
          <w:iCs/>
          <w:lang w:val="en-GB"/>
        </w:rPr>
        <w:t xml:space="preserve"> </w:t>
      </w:r>
      <w:r w:rsidRPr="00843766">
        <w:rPr>
          <w:rStyle w:val="volume"/>
        </w:rPr>
        <w:t>25</w:t>
      </w:r>
      <w:r w:rsidRPr="000E3C30">
        <w:rPr>
          <w:iCs/>
          <w:lang w:val="en-GB"/>
        </w:rPr>
        <w:t xml:space="preserve">, no. </w:t>
      </w:r>
      <w:r w:rsidRPr="000E3C30">
        <w:rPr>
          <w:rStyle w:val="Issueno"/>
        </w:rPr>
        <w:t>2</w:t>
      </w:r>
      <w:r w:rsidRPr="000E3C30">
        <w:rPr>
          <w:iCs/>
          <w:lang w:val="en-GB"/>
        </w:rPr>
        <w:t xml:space="preserve"> (</w:t>
      </w:r>
      <w:r w:rsidRPr="000E3C30">
        <w:rPr>
          <w:rStyle w:val="date"/>
        </w:rPr>
        <w:t>2010</w:t>
      </w:r>
      <w:r w:rsidRPr="000E3C30">
        <w:rPr>
          <w:iCs/>
          <w:lang w:val="en-GB"/>
        </w:rPr>
        <w:t xml:space="preserve">): </w:t>
      </w:r>
      <w:r w:rsidRPr="000E3C30">
        <w:rPr>
          <w:rStyle w:val="pageextent"/>
        </w:rPr>
        <w:t>111</w:t>
      </w:r>
      <w:r w:rsidRPr="006308EC">
        <w:rPr>
          <w:rStyle w:val="pageextent"/>
        </w:rPr>
        <w:t>–</w:t>
      </w:r>
      <w:del w:id="6025" w:author="Patterson Lamb" w:date="2014-08-13T09:32:00Z">
        <w:r w:rsidRPr="000E3C30" w:rsidDel="0000186B">
          <w:rPr>
            <w:rStyle w:val="pageextent"/>
          </w:rPr>
          <w:delText>1</w:delText>
        </w:r>
      </w:del>
      <w:r w:rsidRPr="000E3C30">
        <w:rPr>
          <w:rStyle w:val="pageextent"/>
        </w:rPr>
        <w:t>23</w:t>
      </w:r>
      <w:r w:rsidRPr="000E3C30">
        <w:rPr>
          <w:iCs/>
          <w:lang w:val="en-GB"/>
        </w:rPr>
        <w:t>.</w:t>
      </w:r>
      <w:bookmarkEnd w:id="6023"/>
      <w:bookmarkEnd w:id="6024"/>
    </w:p>
    <w:p w:rsidR="005600E9" w:rsidRPr="000E3C30" w:rsidRDefault="005600E9" w:rsidP="001A4F98">
      <w:pPr>
        <w:pStyle w:val="bib"/>
      </w:pPr>
      <w:bookmarkStart w:id="6026" w:name="CIT000018"/>
      <w:bookmarkStart w:id="6027" w:name="CBML_BIB_000_018"/>
      <w:r w:rsidRPr="000E3C30">
        <w:rPr>
          <w:rStyle w:val="surname"/>
        </w:rPr>
        <w:t>Benthall</w:t>
      </w:r>
      <w:r w:rsidRPr="000E3C30">
        <w:t xml:space="preserve">, </w:t>
      </w:r>
      <w:r w:rsidRPr="000E3C30">
        <w:rPr>
          <w:rStyle w:val="forename"/>
        </w:rPr>
        <w:t>Jonathan</w:t>
      </w:r>
      <w:r w:rsidRPr="000E3C30">
        <w:t xml:space="preserve">. </w:t>
      </w:r>
      <w:r w:rsidRPr="000E3C30">
        <w:rPr>
          <w:rStyle w:val="booktitle"/>
        </w:rPr>
        <w:t>Disasters, Relief and the Media</w:t>
      </w:r>
      <w:r w:rsidRPr="000E3C30">
        <w:t xml:space="preserve">. </w:t>
      </w:r>
      <w:r w:rsidRPr="000E3C30">
        <w:rPr>
          <w:rStyle w:val="placeofpub"/>
        </w:rPr>
        <w:t>London</w:t>
      </w:r>
      <w:r w:rsidRPr="000E3C30">
        <w:t xml:space="preserve">: </w:t>
      </w:r>
      <w:r w:rsidRPr="000E3C30">
        <w:rPr>
          <w:rStyle w:val="publisher"/>
        </w:rPr>
        <w:t>I. B. Tauris</w:t>
      </w:r>
      <w:del w:id="6028" w:author="Patterson Lamb" w:date="2014-07-24T13:52:00Z">
        <w:r w:rsidRPr="000E3C30" w:rsidDel="00985F82">
          <w:rPr>
            <w:rStyle w:val="publisher"/>
          </w:rPr>
          <w:delText xml:space="preserve"> &amp; Co. Ltd.</w:delText>
        </w:r>
      </w:del>
      <w:r w:rsidRPr="000E3C30">
        <w:t xml:space="preserve">, </w:t>
      </w:r>
      <w:r w:rsidRPr="000E3C30">
        <w:rPr>
          <w:rStyle w:val="date"/>
        </w:rPr>
        <w:t>1993</w:t>
      </w:r>
      <w:r w:rsidRPr="000E3C30">
        <w:t>.</w:t>
      </w:r>
      <w:bookmarkEnd w:id="6026"/>
      <w:bookmarkEnd w:id="6027"/>
    </w:p>
    <w:p w:rsidR="005600E9" w:rsidRPr="000E3C30" w:rsidRDefault="005600E9" w:rsidP="001A4F98">
      <w:pPr>
        <w:pStyle w:val="bib"/>
      </w:pPr>
      <w:bookmarkStart w:id="6029" w:name="CIT000019"/>
      <w:bookmarkStart w:id="6030" w:name="CBML_BIB_000_019"/>
      <w:r w:rsidRPr="000E3C30">
        <w:rPr>
          <w:rStyle w:val="surname"/>
        </w:rPr>
        <w:t>Berkhoff</w:t>
      </w:r>
      <w:r w:rsidRPr="000E3C30">
        <w:t xml:space="preserve">, </w:t>
      </w:r>
      <w:r w:rsidRPr="000E3C30">
        <w:rPr>
          <w:rStyle w:val="forename"/>
        </w:rPr>
        <w:t>Karel C.</w:t>
      </w:r>
      <w:r w:rsidRPr="000E3C30">
        <w:t xml:space="preserve"> </w:t>
      </w:r>
      <w:r w:rsidRPr="006308EC">
        <w:t>“</w:t>
      </w:r>
      <w:r w:rsidRPr="006308EC">
        <w:rPr>
          <w:rStyle w:val="Articletitle"/>
        </w:rPr>
        <w:t>‘</w:t>
      </w:r>
      <w:r w:rsidRPr="000E3C30">
        <w:rPr>
          <w:rStyle w:val="Articletitle"/>
        </w:rPr>
        <w:t>Total Annihilation of the Jewish Population</w:t>
      </w:r>
      <w:r w:rsidRPr="006308EC">
        <w:rPr>
          <w:rStyle w:val="Articletitle"/>
        </w:rPr>
        <w:t>’</w:t>
      </w:r>
      <w:r w:rsidRPr="000E3C30">
        <w:rPr>
          <w:rStyle w:val="Articletitle"/>
        </w:rPr>
        <w:t>: The Holocaust in the Soviet Media, 1941</w:t>
      </w:r>
      <w:r w:rsidRPr="006308EC">
        <w:rPr>
          <w:rStyle w:val="Articletitle"/>
        </w:rPr>
        <w:t>–</w:t>
      </w:r>
      <w:r w:rsidRPr="000E3C30">
        <w:rPr>
          <w:rStyle w:val="Articletitle"/>
        </w:rPr>
        <w:t>45.</w:t>
      </w:r>
      <w:r w:rsidRPr="006308EC">
        <w:rPr>
          <w:rStyle w:val="Articletitle"/>
        </w:rPr>
        <w:t>”</w:t>
      </w:r>
      <w:r w:rsidRPr="000E3C30">
        <w:t xml:space="preserve"> </w:t>
      </w:r>
      <w:r w:rsidRPr="000E3C30">
        <w:rPr>
          <w:rStyle w:val="journal-title"/>
        </w:rPr>
        <w:t>Kritika</w:t>
      </w:r>
      <w:r w:rsidRPr="00843766">
        <w:t xml:space="preserve"> </w:t>
      </w:r>
      <w:r w:rsidRPr="00843766">
        <w:rPr>
          <w:rStyle w:val="volume"/>
        </w:rPr>
        <w:t>10</w:t>
      </w:r>
      <w:r w:rsidRPr="000E3C30">
        <w:t xml:space="preserve">, no. </w:t>
      </w:r>
      <w:r w:rsidRPr="000E3C30">
        <w:rPr>
          <w:rStyle w:val="Issueno"/>
        </w:rPr>
        <w:t>1</w:t>
      </w:r>
      <w:r w:rsidRPr="000E3C30">
        <w:t xml:space="preserve"> (Winter </w:t>
      </w:r>
      <w:r w:rsidRPr="000E3C30">
        <w:rPr>
          <w:rStyle w:val="date"/>
        </w:rPr>
        <w:t>2009</w:t>
      </w:r>
      <w:r w:rsidRPr="000E3C30">
        <w:t xml:space="preserve">): </w:t>
      </w:r>
      <w:r w:rsidRPr="000E3C30">
        <w:rPr>
          <w:rStyle w:val="pageextent"/>
        </w:rPr>
        <w:t>61</w:t>
      </w:r>
      <w:r w:rsidRPr="006308EC">
        <w:rPr>
          <w:rStyle w:val="pageextent"/>
        </w:rPr>
        <w:t>–</w:t>
      </w:r>
      <w:r w:rsidRPr="000E3C30">
        <w:rPr>
          <w:rStyle w:val="pageextent"/>
        </w:rPr>
        <w:t>105</w:t>
      </w:r>
      <w:r w:rsidRPr="000E3C30">
        <w:t>.</w:t>
      </w:r>
      <w:bookmarkEnd w:id="6029"/>
      <w:bookmarkEnd w:id="6030"/>
    </w:p>
    <w:p w:rsidR="005600E9" w:rsidRPr="000E3C30" w:rsidRDefault="005600E9" w:rsidP="001A4F98">
      <w:pPr>
        <w:pStyle w:val="bib"/>
        <w:rPr>
          <w:lang w:val="en-GB"/>
        </w:rPr>
      </w:pPr>
      <w:bookmarkStart w:id="6031" w:name="CIT000020"/>
      <w:bookmarkStart w:id="6032" w:name="CBML_BIB_000_020"/>
      <w:r w:rsidRPr="000E3C30">
        <w:rPr>
          <w:rStyle w:val="surname"/>
        </w:rPr>
        <w:t>Bezner</w:t>
      </w:r>
      <w:r w:rsidRPr="000E3C30">
        <w:rPr>
          <w:lang w:val="en-GB"/>
        </w:rPr>
        <w:t xml:space="preserve">, </w:t>
      </w:r>
      <w:r w:rsidRPr="000E3C30">
        <w:rPr>
          <w:rStyle w:val="forename"/>
        </w:rPr>
        <w:t>L.</w:t>
      </w:r>
      <w:ins w:id="6033" w:author="Patterson Lamb" w:date="2014-07-24T13:53:00Z">
        <w:r>
          <w:rPr>
            <w:rStyle w:val="forename"/>
          </w:rPr>
          <w:t xml:space="preserve"> </w:t>
        </w:r>
      </w:ins>
      <w:r w:rsidRPr="000E3C30">
        <w:rPr>
          <w:rStyle w:val="forename"/>
        </w:rPr>
        <w:t>C.</w:t>
      </w:r>
      <w:r w:rsidRPr="000E3C30">
        <w:rPr>
          <w:lang w:val="en-GB"/>
        </w:rPr>
        <w:t xml:space="preserve"> </w:t>
      </w:r>
      <w:r w:rsidRPr="000E3C30">
        <w:rPr>
          <w:rStyle w:val="booktitle"/>
        </w:rPr>
        <w:t>Photography and Politics in America: From the New Deal to the Cold War</w:t>
      </w:r>
      <w:r w:rsidRPr="000E3C30">
        <w:rPr>
          <w:lang w:val="en-GB"/>
        </w:rPr>
        <w:t xml:space="preserve">. </w:t>
      </w:r>
      <w:r w:rsidRPr="000E3C30">
        <w:rPr>
          <w:rStyle w:val="placeofpub"/>
        </w:rPr>
        <w:t>Baltimore</w:t>
      </w:r>
      <w:r>
        <w:rPr>
          <w:rStyle w:val="placeofpub"/>
        </w:rPr>
        <w:t>, MD</w:t>
      </w:r>
      <w:r w:rsidRPr="000E3C30">
        <w:rPr>
          <w:lang w:val="en-GB"/>
        </w:rPr>
        <w:t xml:space="preserve">: </w:t>
      </w:r>
      <w:r w:rsidRPr="000E3C30">
        <w:rPr>
          <w:rStyle w:val="publisher"/>
        </w:rPr>
        <w:t>Johns Hopkins University Press</w:t>
      </w:r>
      <w:r w:rsidRPr="000E3C30">
        <w:rPr>
          <w:lang w:val="en-GB"/>
        </w:rPr>
        <w:t xml:space="preserve">, </w:t>
      </w:r>
      <w:r w:rsidRPr="000E3C30">
        <w:rPr>
          <w:rStyle w:val="date"/>
        </w:rPr>
        <w:t>1999</w:t>
      </w:r>
      <w:r w:rsidRPr="000E3C30">
        <w:rPr>
          <w:lang w:val="en-GB"/>
        </w:rPr>
        <w:t>.</w:t>
      </w:r>
      <w:bookmarkEnd w:id="6031"/>
      <w:bookmarkEnd w:id="6032"/>
    </w:p>
    <w:p w:rsidR="005600E9" w:rsidRPr="000E3C30" w:rsidRDefault="005600E9" w:rsidP="001A4F98">
      <w:pPr>
        <w:pStyle w:val="bib"/>
      </w:pPr>
      <w:bookmarkStart w:id="6034" w:name="CIT000021"/>
      <w:bookmarkStart w:id="6035" w:name="CBML_BIB_000_021"/>
      <w:r w:rsidRPr="000E3C30">
        <w:rPr>
          <w:rStyle w:val="surname"/>
        </w:rPr>
        <w:t>B</w:t>
      </w:r>
      <w:r w:rsidRPr="006308EC">
        <w:rPr>
          <w:rStyle w:val="surname"/>
        </w:rPr>
        <w:t>ö</w:t>
      </w:r>
      <w:r w:rsidRPr="000E3C30">
        <w:rPr>
          <w:rStyle w:val="surname"/>
        </w:rPr>
        <w:t>sch</w:t>
      </w:r>
      <w:r w:rsidRPr="000E3C30">
        <w:t xml:space="preserve">, </w:t>
      </w:r>
      <w:r w:rsidRPr="000E3C30">
        <w:rPr>
          <w:rStyle w:val="forename"/>
        </w:rPr>
        <w:t>Frank</w:t>
      </w:r>
      <w:del w:id="6036" w:author="Patterson Lamb" w:date="2014-08-13T09:33:00Z">
        <w:r w:rsidRPr="000E3C30" w:rsidDel="0000186B">
          <w:delText>,</w:delText>
        </w:r>
      </w:del>
      <w:r w:rsidRPr="000E3C30">
        <w:t xml:space="preserve"> and </w:t>
      </w:r>
      <w:r w:rsidRPr="000E3C30">
        <w:rPr>
          <w:rStyle w:val="forename"/>
        </w:rPr>
        <w:t>Manuel</w:t>
      </w:r>
      <w:r w:rsidRPr="000E3C30">
        <w:t xml:space="preserve"> </w:t>
      </w:r>
      <w:r w:rsidRPr="000E3C30">
        <w:rPr>
          <w:rStyle w:val="surname"/>
        </w:rPr>
        <w:t>Borutta</w:t>
      </w:r>
      <w:r w:rsidRPr="000E3C30">
        <w:t xml:space="preserve">, </w:t>
      </w:r>
      <w:r w:rsidRPr="006308EC">
        <w:t>“</w:t>
      </w:r>
      <w:r w:rsidRPr="000E3C30">
        <w:rPr>
          <w:rStyle w:val="chaptertitle"/>
        </w:rPr>
        <w:t>Medien und Emotionen in der Moderne: Historische Perspektiven.</w:t>
      </w:r>
      <w:r w:rsidRPr="006308EC">
        <w:t>”</w:t>
      </w:r>
      <w:r w:rsidRPr="000E3C30">
        <w:t xml:space="preserve"> In </w:t>
      </w:r>
      <w:del w:id="6037" w:author="Patterson Lamb" w:date="2014-07-24T13:55:00Z">
        <w:r w:rsidRPr="000E3C30" w:rsidDel="00985F82">
          <w:delText>idem,</w:delText>
        </w:r>
      </w:del>
      <w:ins w:id="6038" w:author="Patterson Lamb" w:date="2014-07-24T13:55:00Z">
        <w:r>
          <w:t>Frank B</w:t>
        </w:r>
      </w:ins>
      <w:ins w:id="6039" w:author="Patterson Lamb" w:date="2014-07-24T13:56:00Z">
        <w:r>
          <w:t>ösch and Manuel Borutta,</w:t>
        </w:r>
      </w:ins>
      <w:r w:rsidRPr="000E3C30">
        <w:t xml:space="preserve"> eds., </w:t>
      </w:r>
      <w:r w:rsidRPr="000E3C30">
        <w:rPr>
          <w:rStyle w:val="booktitle"/>
        </w:rPr>
        <w:t>Die Massen bewegen: Medien und Emotionen in der Moderne</w:t>
      </w:r>
      <w:r w:rsidRPr="000E3C30">
        <w:rPr>
          <w:lang w:val="de-DE"/>
        </w:rPr>
        <w:t xml:space="preserve">, </w:t>
      </w:r>
      <w:r w:rsidRPr="000E3C30">
        <w:rPr>
          <w:rStyle w:val="pageextent"/>
        </w:rPr>
        <w:t>193</w:t>
      </w:r>
      <w:r w:rsidRPr="006308EC">
        <w:rPr>
          <w:rStyle w:val="pageextent"/>
        </w:rPr>
        <w:t>–</w:t>
      </w:r>
      <w:r w:rsidRPr="000E3C30">
        <w:rPr>
          <w:rStyle w:val="pageextent"/>
        </w:rPr>
        <w:t>213</w:t>
      </w:r>
      <w:r w:rsidRPr="000E3C30">
        <w:rPr>
          <w:lang w:val="de-DE"/>
        </w:rPr>
        <w:t xml:space="preserve">. </w:t>
      </w:r>
      <w:r w:rsidRPr="000E3C30">
        <w:rPr>
          <w:rStyle w:val="placeofpub"/>
        </w:rPr>
        <w:t>Frankfurt</w:t>
      </w:r>
      <w:del w:id="6040" w:author="Patterson Lamb" w:date="2014-08-13T09:34:00Z">
        <w:r w:rsidRPr="000E3C30" w:rsidDel="0000186B">
          <w:rPr>
            <w:rStyle w:val="placeofpub"/>
          </w:rPr>
          <w:delText>/</w:delText>
        </w:r>
      </w:del>
      <w:ins w:id="6041" w:author="Patterson Lamb" w:date="2014-08-13T09:34:00Z">
        <w:r>
          <w:rPr>
            <w:rStyle w:val="placeofpub"/>
          </w:rPr>
          <w:t xml:space="preserve"> am </w:t>
        </w:r>
      </w:ins>
      <w:r w:rsidRPr="000E3C30">
        <w:rPr>
          <w:rStyle w:val="placeofpub"/>
        </w:rPr>
        <w:t>Main</w:t>
      </w:r>
      <w:r w:rsidRPr="000E3C30">
        <w:rPr>
          <w:lang w:val="de-DE"/>
        </w:rPr>
        <w:t xml:space="preserve">: </w:t>
      </w:r>
      <w:r w:rsidRPr="000E3C30">
        <w:rPr>
          <w:rStyle w:val="publisher"/>
        </w:rPr>
        <w:t>Campus</w:t>
      </w:r>
      <w:r w:rsidRPr="000E3C30">
        <w:rPr>
          <w:lang w:val="de-DE"/>
        </w:rPr>
        <w:t xml:space="preserve">, </w:t>
      </w:r>
      <w:r w:rsidRPr="000E3C30">
        <w:rPr>
          <w:rStyle w:val="date"/>
        </w:rPr>
        <w:t>2006</w:t>
      </w:r>
      <w:r w:rsidRPr="000E3C30">
        <w:rPr>
          <w:lang w:val="de-DE"/>
        </w:rPr>
        <w:t>.</w:t>
      </w:r>
      <w:bookmarkEnd w:id="6034"/>
      <w:bookmarkEnd w:id="6035"/>
    </w:p>
    <w:p w:rsidR="005600E9" w:rsidRPr="000E3C30" w:rsidRDefault="005600E9" w:rsidP="001A4F98">
      <w:pPr>
        <w:pStyle w:val="bib"/>
      </w:pPr>
      <w:bookmarkStart w:id="6042" w:name="CIT000022"/>
      <w:bookmarkStart w:id="6043" w:name="CBML_BIB_000_022"/>
      <w:r w:rsidRPr="000E3C30">
        <w:rPr>
          <w:rStyle w:val="surname"/>
        </w:rPr>
        <w:t>Boltanski</w:t>
      </w:r>
      <w:r w:rsidRPr="000E3C30">
        <w:t xml:space="preserve">, </w:t>
      </w:r>
      <w:r w:rsidRPr="000E3C30">
        <w:rPr>
          <w:rStyle w:val="forename"/>
        </w:rPr>
        <w:t>Luc</w:t>
      </w:r>
      <w:r w:rsidRPr="000E3C30">
        <w:t xml:space="preserve">. </w:t>
      </w:r>
      <w:r w:rsidRPr="000E3C30">
        <w:rPr>
          <w:rStyle w:val="booktitle"/>
        </w:rPr>
        <w:t>Distant Suffering: Morality, Media and Politics</w:t>
      </w:r>
      <w:r w:rsidRPr="000E3C30">
        <w:t xml:space="preserve">. </w:t>
      </w:r>
      <w:r w:rsidRPr="000E3C30">
        <w:rPr>
          <w:rStyle w:val="placeofpub"/>
        </w:rPr>
        <w:t>Cambridge</w:t>
      </w:r>
      <w:r w:rsidRPr="000E3C30">
        <w:t xml:space="preserve">: </w:t>
      </w:r>
      <w:r w:rsidRPr="000E3C30">
        <w:rPr>
          <w:rStyle w:val="publisher"/>
        </w:rPr>
        <w:t>Cambridge University Press</w:t>
      </w:r>
      <w:r w:rsidRPr="000E3C30">
        <w:t xml:space="preserve">, </w:t>
      </w:r>
      <w:r w:rsidRPr="000E3C30">
        <w:rPr>
          <w:rStyle w:val="date"/>
        </w:rPr>
        <w:t>1999</w:t>
      </w:r>
      <w:r w:rsidRPr="000E3C30">
        <w:t>.</w:t>
      </w:r>
      <w:bookmarkEnd w:id="6042"/>
      <w:bookmarkEnd w:id="6043"/>
    </w:p>
    <w:p w:rsidR="005600E9" w:rsidRPr="000E3C30" w:rsidRDefault="005600E9" w:rsidP="001A4F98">
      <w:pPr>
        <w:pStyle w:val="bib"/>
      </w:pPr>
      <w:bookmarkStart w:id="6044" w:name="CIT000023"/>
      <w:bookmarkStart w:id="6045" w:name="CBML_BIB_000_023"/>
      <w:r w:rsidRPr="000E3C30">
        <w:rPr>
          <w:rStyle w:val="surname"/>
        </w:rPr>
        <w:t>Bolton</w:t>
      </w:r>
      <w:r w:rsidRPr="000E3C30">
        <w:t xml:space="preserve">, </w:t>
      </w:r>
      <w:r w:rsidRPr="000E3C30">
        <w:rPr>
          <w:rStyle w:val="forename"/>
        </w:rPr>
        <w:t>Richard</w:t>
      </w:r>
      <w:r w:rsidRPr="000E3C30">
        <w:t>, ed.</w:t>
      </w:r>
      <w:r w:rsidRPr="006277DA">
        <w:t xml:space="preserve"> </w:t>
      </w:r>
      <w:r w:rsidRPr="000E3C30">
        <w:rPr>
          <w:rStyle w:val="booktitle"/>
        </w:rPr>
        <w:t>The Conflict of Meaning: Critical Histories of Photography</w:t>
      </w:r>
      <w:r w:rsidRPr="000E3C30">
        <w:t>.</w:t>
      </w:r>
      <w:r w:rsidRPr="006277DA">
        <w:t xml:space="preserve"> </w:t>
      </w:r>
      <w:r w:rsidRPr="000E3C30">
        <w:rPr>
          <w:rStyle w:val="placeofpub"/>
        </w:rPr>
        <w:t>Cambridge, MA</w:t>
      </w:r>
      <w:r w:rsidRPr="000E3C30">
        <w:t xml:space="preserve">: </w:t>
      </w:r>
      <w:r w:rsidRPr="000E3C30">
        <w:rPr>
          <w:rStyle w:val="publisher"/>
        </w:rPr>
        <w:t>MIT Press</w:t>
      </w:r>
      <w:r w:rsidRPr="000E3C30">
        <w:t xml:space="preserve">, </w:t>
      </w:r>
      <w:r w:rsidRPr="000E3C30">
        <w:rPr>
          <w:rStyle w:val="date"/>
        </w:rPr>
        <w:t>1989</w:t>
      </w:r>
      <w:r w:rsidRPr="000E3C30">
        <w:t>.</w:t>
      </w:r>
      <w:bookmarkEnd w:id="6044"/>
      <w:bookmarkEnd w:id="6045"/>
    </w:p>
    <w:p w:rsidR="005600E9" w:rsidRPr="000E3C30" w:rsidRDefault="005600E9" w:rsidP="001A4F98">
      <w:pPr>
        <w:pStyle w:val="bib"/>
        <w:rPr>
          <w:iCs/>
          <w:lang w:val="en-GB"/>
        </w:rPr>
      </w:pPr>
      <w:bookmarkStart w:id="6046" w:name="CIT000024"/>
      <w:bookmarkStart w:id="6047" w:name="CBML_BIB_000_024"/>
      <w:r w:rsidRPr="000E3C30">
        <w:rPr>
          <w:rStyle w:val="surname"/>
        </w:rPr>
        <w:t>Bondi</w:t>
      </w:r>
      <w:r w:rsidRPr="000E3C30">
        <w:rPr>
          <w:iCs/>
          <w:lang w:val="en-GB"/>
        </w:rPr>
        <w:t xml:space="preserve">, </w:t>
      </w:r>
      <w:r w:rsidRPr="000E3C30">
        <w:rPr>
          <w:rStyle w:val="forename"/>
        </w:rPr>
        <w:t>Inge</w:t>
      </w:r>
      <w:r w:rsidRPr="000E3C30">
        <w:rPr>
          <w:iCs/>
          <w:lang w:val="en-GB"/>
        </w:rPr>
        <w:t xml:space="preserve">. </w:t>
      </w:r>
      <w:r w:rsidRPr="000E3C30">
        <w:rPr>
          <w:rStyle w:val="booktitle"/>
        </w:rPr>
        <w:t>Chim. The Photographs of David Seymour</w:t>
      </w:r>
      <w:r w:rsidRPr="000E3C30">
        <w:rPr>
          <w:iCs/>
          <w:lang w:val="en-GB"/>
        </w:rPr>
        <w:t xml:space="preserve">. </w:t>
      </w:r>
      <w:r w:rsidRPr="000E3C30">
        <w:rPr>
          <w:rStyle w:val="placeofpub"/>
        </w:rPr>
        <w:t>Boston</w:t>
      </w:r>
      <w:r w:rsidRPr="000E3C30">
        <w:rPr>
          <w:iCs/>
          <w:lang w:val="en-GB"/>
        </w:rPr>
        <w:t xml:space="preserve">: </w:t>
      </w:r>
      <w:r w:rsidRPr="000E3C30">
        <w:rPr>
          <w:rStyle w:val="publisher"/>
        </w:rPr>
        <w:t>Bulfinch Press</w:t>
      </w:r>
      <w:r w:rsidRPr="000E3C30">
        <w:rPr>
          <w:iCs/>
          <w:lang w:val="en-GB"/>
        </w:rPr>
        <w:t xml:space="preserve">, </w:t>
      </w:r>
      <w:r w:rsidRPr="000E3C30">
        <w:rPr>
          <w:rStyle w:val="date"/>
        </w:rPr>
        <w:t>1996</w:t>
      </w:r>
      <w:r w:rsidRPr="000E3C30">
        <w:rPr>
          <w:iCs/>
          <w:lang w:val="en-GB"/>
        </w:rPr>
        <w:t>.</w:t>
      </w:r>
      <w:bookmarkEnd w:id="6046"/>
      <w:bookmarkEnd w:id="6047"/>
    </w:p>
    <w:p w:rsidR="005600E9" w:rsidRPr="000E3C30" w:rsidRDefault="005600E9" w:rsidP="001A4F98">
      <w:pPr>
        <w:pStyle w:val="bib"/>
        <w:rPr>
          <w:iCs/>
          <w:lang w:val="en-GB"/>
        </w:rPr>
      </w:pPr>
      <w:bookmarkStart w:id="6048" w:name="CIT000025"/>
      <w:bookmarkStart w:id="6049" w:name="CBML_BIB_000_025"/>
      <w:r w:rsidRPr="000E3C30">
        <w:rPr>
          <w:rStyle w:val="surname"/>
        </w:rPr>
        <w:t>Borgwardt</w:t>
      </w:r>
      <w:r w:rsidRPr="000E3C30">
        <w:rPr>
          <w:iCs/>
          <w:lang w:val="en-GB"/>
        </w:rPr>
        <w:t xml:space="preserve">, </w:t>
      </w:r>
      <w:r w:rsidRPr="000E3C30">
        <w:rPr>
          <w:rStyle w:val="forename"/>
        </w:rPr>
        <w:t>Elizabeth</w:t>
      </w:r>
      <w:r w:rsidRPr="000E3C30">
        <w:rPr>
          <w:iCs/>
          <w:lang w:val="en-GB"/>
        </w:rPr>
        <w:t xml:space="preserve">. </w:t>
      </w:r>
      <w:r w:rsidRPr="000E3C30">
        <w:rPr>
          <w:rStyle w:val="booktitle"/>
        </w:rPr>
        <w:t>A New Deal for the World. America</w:t>
      </w:r>
      <w:r w:rsidRPr="006308EC">
        <w:rPr>
          <w:rStyle w:val="booktitle"/>
        </w:rPr>
        <w:t>’</w:t>
      </w:r>
      <w:r w:rsidRPr="000E3C30">
        <w:rPr>
          <w:rStyle w:val="booktitle"/>
        </w:rPr>
        <w:t>s Vision for Human Rights</w:t>
      </w:r>
      <w:r w:rsidRPr="000E3C30">
        <w:rPr>
          <w:iCs/>
          <w:lang w:val="en-GB"/>
        </w:rPr>
        <w:t xml:space="preserve">. </w:t>
      </w:r>
      <w:r w:rsidRPr="000E3C30">
        <w:rPr>
          <w:rStyle w:val="placeofpub"/>
        </w:rPr>
        <w:t>Cambridge, MA</w:t>
      </w:r>
      <w:r w:rsidRPr="000E3C30">
        <w:rPr>
          <w:iCs/>
          <w:lang w:val="en-GB"/>
        </w:rPr>
        <w:t xml:space="preserve">: </w:t>
      </w:r>
      <w:r w:rsidRPr="000E3C30">
        <w:rPr>
          <w:rStyle w:val="publisher"/>
        </w:rPr>
        <w:t>Belknap Press of Harvard University Press</w:t>
      </w:r>
      <w:r w:rsidRPr="000E3C30">
        <w:rPr>
          <w:iCs/>
          <w:lang w:val="en-GB"/>
        </w:rPr>
        <w:t xml:space="preserve">, </w:t>
      </w:r>
      <w:r w:rsidRPr="000E3C30">
        <w:rPr>
          <w:rStyle w:val="date"/>
        </w:rPr>
        <w:t>2005</w:t>
      </w:r>
      <w:r w:rsidRPr="000E3C30">
        <w:rPr>
          <w:iCs/>
          <w:lang w:val="en-GB"/>
        </w:rPr>
        <w:t>.</w:t>
      </w:r>
      <w:bookmarkEnd w:id="6048"/>
      <w:bookmarkEnd w:id="6049"/>
    </w:p>
    <w:p w:rsidR="005600E9" w:rsidRPr="000E3C30" w:rsidRDefault="005600E9" w:rsidP="001A4F98">
      <w:pPr>
        <w:pStyle w:val="bib"/>
        <w:rPr>
          <w:iCs/>
          <w:lang w:val="en-GB"/>
        </w:rPr>
      </w:pPr>
      <w:bookmarkStart w:id="6050" w:name="CIT000026"/>
      <w:bookmarkStart w:id="6051" w:name="CBML_BIB_000_026"/>
      <w:r w:rsidRPr="000E3C30">
        <w:rPr>
          <w:rStyle w:val="surname"/>
        </w:rPr>
        <w:t>Borer</w:t>
      </w:r>
      <w:r w:rsidRPr="000E3C30">
        <w:rPr>
          <w:iCs/>
          <w:lang w:val="en-GB"/>
        </w:rPr>
        <w:t xml:space="preserve">, </w:t>
      </w:r>
      <w:r w:rsidRPr="000E3C30">
        <w:rPr>
          <w:rStyle w:val="forename"/>
        </w:rPr>
        <w:t>Tristan Anne</w:t>
      </w:r>
      <w:r w:rsidRPr="000E3C30">
        <w:rPr>
          <w:iCs/>
          <w:lang w:val="en-GB"/>
        </w:rPr>
        <w:t xml:space="preserve">. </w:t>
      </w:r>
      <w:r w:rsidRPr="000E3C30">
        <w:rPr>
          <w:rStyle w:val="booktitle"/>
        </w:rPr>
        <w:t>Media, Mobilization and Human Rights: Mediated Suffering</w:t>
      </w:r>
      <w:r w:rsidRPr="006277DA">
        <w:rPr>
          <w:i/>
          <w:iCs/>
          <w:lang w:val="en-GB"/>
        </w:rPr>
        <w:t xml:space="preserve">. </w:t>
      </w:r>
      <w:r w:rsidRPr="000E3C30">
        <w:rPr>
          <w:rStyle w:val="placeofpub"/>
        </w:rPr>
        <w:t>New York</w:t>
      </w:r>
      <w:r w:rsidRPr="000E3C30">
        <w:t>:</w:t>
      </w:r>
      <w:r w:rsidRPr="000E3C30">
        <w:rPr>
          <w:rStyle w:val="placeofpub"/>
        </w:rPr>
        <w:t xml:space="preserve"> </w:t>
      </w:r>
      <w:r w:rsidRPr="000E3C30">
        <w:rPr>
          <w:rStyle w:val="publisher"/>
        </w:rPr>
        <w:t>Zed Books</w:t>
      </w:r>
      <w:r w:rsidRPr="000E3C30">
        <w:rPr>
          <w:iCs/>
          <w:lang w:val="en-GB"/>
        </w:rPr>
        <w:t xml:space="preserve">, </w:t>
      </w:r>
      <w:r w:rsidRPr="000E3C30">
        <w:rPr>
          <w:rStyle w:val="date"/>
        </w:rPr>
        <w:t>2012</w:t>
      </w:r>
      <w:r w:rsidRPr="000E3C30">
        <w:rPr>
          <w:iCs/>
          <w:lang w:val="en-GB"/>
        </w:rPr>
        <w:t>.</w:t>
      </w:r>
      <w:bookmarkEnd w:id="6050"/>
      <w:bookmarkEnd w:id="6051"/>
    </w:p>
    <w:p w:rsidR="005600E9" w:rsidRPr="000E3C30" w:rsidRDefault="005600E9" w:rsidP="001A4F98">
      <w:pPr>
        <w:pStyle w:val="bib"/>
      </w:pPr>
      <w:bookmarkStart w:id="6052" w:name="CIT000027"/>
      <w:bookmarkStart w:id="6053" w:name="CBML_BIB_000_027"/>
      <w:r w:rsidRPr="000E3C30">
        <w:rPr>
          <w:rStyle w:val="surname"/>
        </w:rPr>
        <w:t>Bornstein</w:t>
      </w:r>
      <w:r w:rsidRPr="000E3C30">
        <w:t xml:space="preserve">, </w:t>
      </w:r>
      <w:r w:rsidRPr="000E3C30">
        <w:rPr>
          <w:rStyle w:val="forename"/>
        </w:rPr>
        <w:t>Erica</w:t>
      </w:r>
      <w:r w:rsidRPr="000E3C30">
        <w:t xml:space="preserve"> and </w:t>
      </w:r>
      <w:r w:rsidRPr="000E3C30">
        <w:rPr>
          <w:rStyle w:val="forename"/>
        </w:rPr>
        <w:t>Peter</w:t>
      </w:r>
      <w:r w:rsidRPr="000E3C30">
        <w:t xml:space="preserve"> </w:t>
      </w:r>
      <w:r w:rsidRPr="000E3C30">
        <w:rPr>
          <w:rStyle w:val="surname"/>
        </w:rPr>
        <w:t>Redfield</w:t>
      </w:r>
      <w:r w:rsidRPr="000E3C30">
        <w:t xml:space="preserve">, eds. </w:t>
      </w:r>
      <w:r w:rsidRPr="000E3C30">
        <w:rPr>
          <w:rStyle w:val="booktitle"/>
        </w:rPr>
        <w:t xml:space="preserve">Forces of Compassion: Humanitarianism between Ethics and Politics. </w:t>
      </w:r>
      <w:r w:rsidRPr="000E3C30">
        <w:rPr>
          <w:rStyle w:val="placeofpub"/>
        </w:rPr>
        <w:t>Santa Fe, NM</w:t>
      </w:r>
      <w:r w:rsidRPr="000E3C30">
        <w:t xml:space="preserve">: </w:t>
      </w:r>
      <w:r w:rsidRPr="000E3C30">
        <w:rPr>
          <w:rStyle w:val="publisher"/>
        </w:rPr>
        <w:t>School for Advanced Research Press</w:t>
      </w:r>
      <w:r w:rsidRPr="000E3C30">
        <w:t xml:space="preserve">, </w:t>
      </w:r>
      <w:r w:rsidRPr="000E3C30">
        <w:rPr>
          <w:rStyle w:val="date"/>
        </w:rPr>
        <w:t>2011</w:t>
      </w:r>
      <w:r w:rsidRPr="000E3C30">
        <w:t>.</w:t>
      </w:r>
      <w:bookmarkEnd w:id="6052"/>
      <w:bookmarkEnd w:id="6053"/>
    </w:p>
    <w:p w:rsidR="005600E9" w:rsidRPr="000E3C30" w:rsidRDefault="005600E9" w:rsidP="001A4F98">
      <w:pPr>
        <w:pStyle w:val="bib"/>
      </w:pPr>
      <w:bookmarkStart w:id="6054" w:name="CIT000028"/>
      <w:bookmarkStart w:id="6055" w:name="CBML_BIB_000_028"/>
      <w:r w:rsidRPr="000E3C30">
        <w:rPr>
          <w:rStyle w:val="surname"/>
        </w:rPr>
        <w:t>Bourdieu</w:t>
      </w:r>
      <w:r w:rsidRPr="000E3C30">
        <w:t xml:space="preserve">, </w:t>
      </w:r>
      <w:r w:rsidRPr="000E3C30">
        <w:rPr>
          <w:rStyle w:val="forename"/>
        </w:rPr>
        <w:t>Pierre</w:t>
      </w:r>
      <w:r w:rsidRPr="000E3C30">
        <w:t xml:space="preserve">, ed. </w:t>
      </w:r>
      <w:r w:rsidRPr="000E3C30">
        <w:rPr>
          <w:rStyle w:val="booktitle"/>
        </w:rPr>
        <w:t>Photography: A Middle-</w:t>
      </w:r>
      <w:del w:id="6056" w:author="Patterson Lamb" w:date="2014-07-24T13:57:00Z">
        <w:r w:rsidRPr="000E3C30" w:rsidDel="004065B6">
          <w:rPr>
            <w:rStyle w:val="booktitle"/>
          </w:rPr>
          <w:delText>b</w:delText>
        </w:r>
      </w:del>
      <w:ins w:id="6057" w:author="Patterson Lamb" w:date="2014-07-24T13:57:00Z">
        <w:r>
          <w:rPr>
            <w:rStyle w:val="booktitle"/>
          </w:rPr>
          <w:t>B</w:t>
        </w:r>
      </w:ins>
      <w:r w:rsidRPr="000E3C30">
        <w:rPr>
          <w:rStyle w:val="booktitle"/>
        </w:rPr>
        <w:t>row Art</w:t>
      </w:r>
      <w:r w:rsidRPr="000E3C30">
        <w:t xml:space="preserve">. </w:t>
      </w:r>
      <w:r w:rsidRPr="000E3C30">
        <w:rPr>
          <w:rStyle w:val="placeofpub"/>
        </w:rPr>
        <w:t>Oxford</w:t>
      </w:r>
      <w:r w:rsidRPr="000E3C30">
        <w:t xml:space="preserve">: </w:t>
      </w:r>
      <w:r w:rsidRPr="000E3C30">
        <w:rPr>
          <w:rStyle w:val="publisher"/>
        </w:rPr>
        <w:t>Polity Press</w:t>
      </w:r>
      <w:r w:rsidRPr="000E3C30">
        <w:t xml:space="preserve">, </w:t>
      </w:r>
      <w:r w:rsidRPr="000E3C30">
        <w:rPr>
          <w:rStyle w:val="date"/>
        </w:rPr>
        <w:t>1990</w:t>
      </w:r>
      <w:r w:rsidRPr="000E3C30">
        <w:t>.</w:t>
      </w:r>
      <w:bookmarkEnd w:id="6054"/>
      <w:bookmarkEnd w:id="6055"/>
    </w:p>
    <w:p w:rsidR="005600E9" w:rsidRPr="000E3C30" w:rsidRDefault="005600E9" w:rsidP="001A4F98">
      <w:pPr>
        <w:pStyle w:val="bib"/>
      </w:pPr>
      <w:bookmarkStart w:id="6058" w:name="CIT000029"/>
      <w:bookmarkStart w:id="6059" w:name="CBML_BIB_000_029"/>
      <w:r w:rsidRPr="000E3C30">
        <w:rPr>
          <w:rStyle w:val="surname"/>
        </w:rPr>
        <w:t>Bredekamp</w:t>
      </w:r>
      <w:r w:rsidRPr="000E3C30">
        <w:t xml:space="preserve">, </w:t>
      </w:r>
      <w:r w:rsidRPr="000E3C30">
        <w:rPr>
          <w:rStyle w:val="forename"/>
        </w:rPr>
        <w:t>Horst</w:t>
      </w:r>
      <w:r w:rsidRPr="000E3C30">
        <w:t xml:space="preserve">. </w:t>
      </w:r>
      <w:r w:rsidRPr="000E3C30">
        <w:rPr>
          <w:rStyle w:val="booktitle"/>
        </w:rPr>
        <w:t>Theorie des Bildakts</w:t>
      </w:r>
      <w:r w:rsidRPr="000E3C30">
        <w:t xml:space="preserve">. </w:t>
      </w:r>
      <w:r w:rsidRPr="000E3C30">
        <w:rPr>
          <w:rStyle w:val="placeofpub"/>
        </w:rPr>
        <w:t>Frankfurt am Main</w:t>
      </w:r>
      <w:r w:rsidRPr="000E3C30">
        <w:t xml:space="preserve">: </w:t>
      </w:r>
      <w:r w:rsidRPr="000E3C30">
        <w:rPr>
          <w:rStyle w:val="publisher"/>
        </w:rPr>
        <w:t>Suhrkamp</w:t>
      </w:r>
      <w:r w:rsidRPr="000E3C30">
        <w:t xml:space="preserve"> </w:t>
      </w:r>
      <w:r w:rsidRPr="000E3C30">
        <w:rPr>
          <w:rStyle w:val="date"/>
        </w:rPr>
        <w:t>2010</w:t>
      </w:r>
      <w:bookmarkEnd w:id="6058"/>
      <w:bookmarkEnd w:id="6059"/>
    </w:p>
    <w:p w:rsidR="005600E9" w:rsidRPr="000E3C30" w:rsidRDefault="005600E9" w:rsidP="001A4F98">
      <w:pPr>
        <w:pStyle w:val="bib"/>
      </w:pPr>
      <w:bookmarkStart w:id="6060" w:name="CIT000030"/>
      <w:bookmarkStart w:id="6061" w:name="CBML_BIB_000_030"/>
      <w:r w:rsidRPr="000E3C30">
        <w:rPr>
          <w:rStyle w:val="surname"/>
        </w:rPr>
        <w:t>Brennan</w:t>
      </w:r>
      <w:r w:rsidRPr="000E3C30">
        <w:t xml:space="preserve">, </w:t>
      </w:r>
      <w:r w:rsidRPr="000E3C30">
        <w:rPr>
          <w:rStyle w:val="forename"/>
        </w:rPr>
        <w:t>Bonnie</w:t>
      </w:r>
      <w:del w:id="6062" w:author="Patterson Lamb" w:date="2014-07-24T13:57:00Z">
        <w:r w:rsidRPr="000E3C30" w:rsidDel="004065B6">
          <w:delText>,</w:delText>
        </w:r>
      </w:del>
      <w:r w:rsidRPr="000E3C30">
        <w:t xml:space="preserve"> and </w:t>
      </w:r>
      <w:r w:rsidRPr="000E3C30">
        <w:rPr>
          <w:rStyle w:val="forename"/>
        </w:rPr>
        <w:t>Hanno</w:t>
      </w:r>
      <w:r w:rsidRPr="000E3C30">
        <w:t xml:space="preserve"> </w:t>
      </w:r>
      <w:r w:rsidRPr="000E3C30">
        <w:rPr>
          <w:rStyle w:val="surname"/>
        </w:rPr>
        <w:t>Hardt</w:t>
      </w:r>
      <w:r w:rsidRPr="000E3C30">
        <w:t xml:space="preserve">, eds. </w:t>
      </w:r>
      <w:r w:rsidRPr="000E3C30">
        <w:rPr>
          <w:rStyle w:val="booktitle"/>
        </w:rPr>
        <w:t>Picturing the Past: Media, History, and Photography</w:t>
      </w:r>
      <w:r w:rsidRPr="000E3C30">
        <w:t>.</w:t>
      </w:r>
      <w:r w:rsidRPr="006277DA">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1999</w:t>
      </w:r>
      <w:r w:rsidRPr="000E3C30">
        <w:t>.</w:t>
      </w:r>
      <w:bookmarkEnd w:id="6060"/>
      <w:bookmarkEnd w:id="6061"/>
    </w:p>
    <w:p w:rsidR="005600E9" w:rsidRPr="000E3C30" w:rsidRDefault="005600E9" w:rsidP="001A4F98">
      <w:pPr>
        <w:pStyle w:val="bib"/>
      </w:pPr>
      <w:bookmarkStart w:id="6063" w:name="CIT000031"/>
      <w:bookmarkStart w:id="6064" w:name="CBML_BIB_000_031"/>
      <w:r w:rsidRPr="000E3C30">
        <w:rPr>
          <w:rStyle w:val="surname"/>
        </w:rPr>
        <w:t>Briggs</w:t>
      </w:r>
      <w:r w:rsidRPr="000E3C30">
        <w:t xml:space="preserve">, </w:t>
      </w:r>
      <w:r w:rsidRPr="000E3C30">
        <w:rPr>
          <w:rStyle w:val="forename"/>
        </w:rPr>
        <w:t>Laura</w:t>
      </w:r>
      <w:r w:rsidRPr="000E3C30">
        <w:t xml:space="preserve">. </w:t>
      </w:r>
      <w:r w:rsidRPr="006308EC">
        <w:t>“</w:t>
      </w:r>
      <w:r w:rsidRPr="000E3C30">
        <w:rPr>
          <w:rStyle w:val="Articletitle"/>
        </w:rPr>
        <w:t>Mother, Child, Race, Nation: The Visual Iconography of Rescue and the Politics of Transnational and Transracial Adoption.</w:t>
      </w:r>
      <w:r w:rsidRPr="006308EC">
        <w:t>”</w:t>
      </w:r>
      <w:r w:rsidRPr="000E3C30">
        <w:t xml:space="preserve"> </w:t>
      </w:r>
      <w:r w:rsidRPr="000E3C30">
        <w:rPr>
          <w:rStyle w:val="journal-title"/>
        </w:rPr>
        <w:t>Gender &amp; History</w:t>
      </w:r>
      <w:r w:rsidRPr="000E3C30">
        <w:t xml:space="preserve"> </w:t>
      </w:r>
      <w:r w:rsidRPr="00843766">
        <w:rPr>
          <w:rStyle w:val="volume"/>
        </w:rPr>
        <w:t>15</w:t>
      </w:r>
      <w:r w:rsidRPr="000E3C30">
        <w:t xml:space="preserve">, no. </w:t>
      </w:r>
      <w:r w:rsidRPr="000E3C30">
        <w:rPr>
          <w:rStyle w:val="Issueno"/>
        </w:rPr>
        <w:t>2</w:t>
      </w:r>
      <w:r w:rsidRPr="000E3C30">
        <w:t xml:space="preserve"> (August </w:t>
      </w:r>
      <w:r w:rsidRPr="000E3C30">
        <w:rPr>
          <w:rStyle w:val="date"/>
        </w:rPr>
        <w:t>2003</w:t>
      </w:r>
      <w:r w:rsidRPr="000E3C30">
        <w:t xml:space="preserve">): </w:t>
      </w:r>
      <w:r w:rsidRPr="000E3C30">
        <w:rPr>
          <w:rStyle w:val="pageextent"/>
        </w:rPr>
        <w:t>179</w:t>
      </w:r>
      <w:r w:rsidRPr="006308EC">
        <w:rPr>
          <w:rStyle w:val="pageextent"/>
        </w:rPr>
        <w:t>–</w:t>
      </w:r>
      <w:r w:rsidRPr="000E3C30">
        <w:rPr>
          <w:rStyle w:val="pageextent"/>
        </w:rPr>
        <w:t>200</w:t>
      </w:r>
      <w:r w:rsidRPr="000E3C30">
        <w:t>.</w:t>
      </w:r>
      <w:bookmarkEnd w:id="6063"/>
      <w:bookmarkEnd w:id="6064"/>
    </w:p>
    <w:p w:rsidR="005600E9" w:rsidRPr="000E3C30" w:rsidRDefault="005600E9" w:rsidP="001A4F98">
      <w:pPr>
        <w:pStyle w:val="bib"/>
        <w:rPr>
          <w:lang w:val="de-DE"/>
        </w:rPr>
      </w:pPr>
      <w:bookmarkStart w:id="6065" w:name="CIT000032"/>
      <w:bookmarkStart w:id="6066" w:name="CBML_BIB_000_032"/>
      <w:r w:rsidRPr="000E3C30">
        <w:rPr>
          <w:rStyle w:val="surname"/>
        </w:rPr>
        <w:t>Brink</w:t>
      </w:r>
      <w:r w:rsidRPr="000E3C30">
        <w:rPr>
          <w:lang w:val="de-DE"/>
        </w:rPr>
        <w:t xml:space="preserve">, </w:t>
      </w:r>
      <w:r w:rsidRPr="000E3C30">
        <w:rPr>
          <w:rStyle w:val="forename"/>
        </w:rPr>
        <w:t>Cornelia</w:t>
      </w:r>
      <w:r w:rsidRPr="000E3C30">
        <w:rPr>
          <w:lang w:val="de-DE"/>
        </w:rPr>
        <w:t xml:space="preserve">. </w:t>
      </w:r>
      <w:r w:rsidRPr="006308EC">
        <w:rPr>
          <w:lang w:val="de-DE"/>
        </w:rPr>
        <w:t>“</w:t>
      </w:r>
      <w:r w:rsidRPr="000E3C30">
        <w:rPr>
          <w:rStyle w:val="Articletitle"/>
        </w:rPr>
        <w:t xml:space="preserve">Bildeffekte: </w:t>
      </w:r>
      <w:r w:rsidRPr="006308EC">
        <w:rPr>
          <w:rStyle w:val="Articletitle"/>
        </w:rPr>
        <w:t>Ü</w:t>
      </w:r>
      <w:r w:rsidRPr="000E3C30">
        <w:rPr>
          <w:rStyle w:val="Articletitle"/>
        </w:rPr>
        <w:t>berlegungen zum Zusammenhang von Fotografie und Emotionen.</w:t>
      </w:r>
      <w:r w:rsidRPr="006308EC">
        <w:rPr>
          <w:lang w:val="de-DE"/>
        </w:rPr>
        <w:t>”</w:t>
      </w:r>
      <w:r w:rsidRPr="000E3C30">
        <w:rPr>
          <w:lang w:val="de-DE"/>
        </w:rPr>
        <w:t xml:space="preserve"> </w:t>
      </w:r>
      <w:r w:rsidRPr="00AC127C">
        <w:rPr>
          <w:rStyle w:val="journal-title"/>
          <w:lang w:val="de-DE"/>
        </w:rPr>
        <w:t>Geschichte und Gesellschaft</w:t>
      </w:r>
      <w:r w:rsidRPr="000E3C30">
        <w:rPr>
          <w:lang w:val="de-DE"/>
        </w:rPr>
        <w:t xml:space="preserve"> </w:t>
      </w:r>
      <w:r w:rsidRPr="00843766">
        <w:rPr>
          <w:rStyle w:val="volume"/>
          <w:lang w:val="de-DE"/>
        </w:rPr>
        <w:t>37</w:t>
      </w:r>
      <w:r w:rsidRPr="00AC127C">
        <w:rPr>
          <w:lang w:val="de-DE"/>
        </w:rPr>
        <w:t xml:space="preserve"> </w:t>
      </w:r>
      <w:r w:rsidRPr="000E3C30">
        <w:rPr>
          <w:lang w:val="de-DE"/>
        </w:rPr>
        <w:t>(</w:t>
      </w:r>
      <w:r w:rsidRPr="00AC127C">
        <w:rPr>
          <w:rStyle w:val="date"/>
          <w:lang w:val="de-DE"/>
        </w:rPr>
        <w:t>2011</w:t>
      </w:r>
      <w:r w:rsidRPr="000E3C30">
        <w:rPr>
          <w:lang w:val="de-DE"/>
        </w:rPr>
        <w:t xml:space="preserve">): </w:t>
      </w:r>
      <w:r w:rsidRPr="00AC127C">
        <w:rPr>
          <w:rStyle w:val="pageextent"/>
          <w:lang w:val="de-DE"/>
        </w:rPr>
        <w:t>104</w:t>
      </w:r>
      <w:r w:rsidRPr="006308EC">
        <w:rPr>
          <w:rStyle w:val="pageextent"/>
          <w:lang w:val="de-DE"/>
        </w:rPr>
        <w:t>–</w:t>
      </w:r>
      <w:del w:id="6067" w:author="Patterson Lamb" w:date="2014-08-13T09:34:00Z">
        <w:r w:rsidRPr="00AC127C" w:rsidDel="0000186B">
          <w:rPr>
            <w:rStyle w:val="pageextent"/>
            <w:lang w:val="de-DE"/>
          </w:rPr>
          <w:delText>1</w:delText>
        </w:r>
      </w:del>
      <w:r w:rsidRPr="00AC127C">
        <w:rPr>
          <w:rStyle w:val="pageextent"/>
          <w:lang w:val="de-DE"/>
        </w:rPr>
        <w:t>29</w:t>
      </w:r>
      <w:r w:rsidRPr="000E3C30">
        <w:rPr>
          <w:lang w:val="de-DE"/>
        </w:rPr>
        <w:t>.</w:t>
      </w:r>
      <w:bookmarkEnd w:id="6065"/>
      <w:bookmarkEnd w:id="6066"/>
    </w:p>
    <w:p w:rsidR="005600E9" w:rsidRPr="000E3C30" w:rsidRDefault="005600E9" w:rsidP="001A4F98">
      <w:pPr>
        <w:pStyle w:val="bib"/>
        <w:rPr>
          <w:lang w:val="de-DE"/>
        </w:rPr>
      </w:pPr>
      <w:bookmarkStart w:id="6068" w:name="CIT000033"/>
      <w:bookmarkStart w:id="6069" w:name="CBML_BIB_000_033"/>
      <w:r w:rsidRPr="00AC127C">
        <w:rPr>
          <w:rStyle w:val="surname"/>
          <w:lang w:val="de-DE"/>
        </w:rPr>
        <w:t>Brink</w:t>
      </w:r>
      <w:r w:rsidRPr="000E3C30">
        <w:rPr>
          <w:lang w:val="de-DE"/>
        </w:rPr>
        <w:t xml:space="preserve">, </w:t>
      </w:r>
      <w:r w:rsidRPr="00AC127C">
        <w:rPr>
          <w:rStyle w:val="forename"/>
          <w:lang w:val="de-DE"/>
        </w:rPr>
        <w:t>Cornelia</w:t>
      </w:r>
      <w:r w:rsidRPr="000E3C30">
        <w:rPr>
          <w:lang w:val="de-DE"/>
        </w:rPr>
        <w:t xml:space="preserve">. </w:t>
      </w:r>
      <w:r w:rsidRPr="00AC127C">
        <w:rPr>
          <w:rStyle w:val="booktitle"/>
          <w:lang w:val="de-DE"/>
        </w:rPr>
        <w:t xml:space="preserve">Ikonen der Vernichtung: </w:t>
      </w:r>
      <w:r w:rsidRPr="006308EC">
        <w:rPr>
          <w:rStyle w:val="booktitle"/>
          <w:lang w:val="de-DE"/>
        </w:rPr>
        <w:t>Ö</w:t>
      </w:r>
      <w:r w:rsidRPr="00AC127C">
        <w:rPr>
          <w:rStyle w:val="booktitle"/>
          <w:lang w:val="de-DE"/>
        </w:rPr>
        <w:t>ffentlicher Gebrauch von Fotografien aus nationalsozialistischen Konzentrationslagern nach 1945</w:t>
      </w:r>
      <w:r w:rsidRPr="006277DA">
        <w:rPr>
          <w:i/>
          <w:iCs/>
          <w:lang w:val="de-DE"/>
        </w:rPr>
        <w:t xml:space="preserve">. </w:t>
      </w:r>
      <w:r w:rsidRPr="000E3C30">
        <w:rPr>
          <w:rStyle w:val="placeofpub"/>
        </w:rPr>
        <w:t>Berlin</w:t>
      </w:r>
      <w:r w:rsidRPr="000E3C30">
        <w:rPr>
          <w:lang w:val="de-DE"/>
        </w:rPr>
        <w:t xml:space="preserve">: </w:t>
      </w:r>
      <w:r w:rsidRPr="000E3C30">
        <w:rPr>
          <w:rStyle w:val="publisher"/>
        </w:rPr>
        <w:t>Akademie Verlag</w:t>
      </w:r>
      <w:r w:rsidRPr="000E3C30">
        <w:rPr>
          <w:lang w:val="de-DE"/>
        </w:rPr>
        <w:t xml:space="preserve">, </w:t>
      </w:r>
      <w:r w:rsidRPr="000E3C30">
        <w:rPr>
          <w:rStyle w:val="date"/>
        </w:rPr>
        <w:t>1998</w:t>
      </w:r>
      <w:r w:rsidRPr="000E3C30">
        <w:rPr>
          <w:lang w:val="de-DE"/>
        </w:rPr>
        <w:t>.</w:t>
      </w:r>
      <w:bookmarkEnd w:id="6068"/>
      <w:bookmarkEnd w:id="6069"/>
    </w:p>
    <w:p w:rsidR="005600E9" w:rsidRPr="000E3C30" w:rsidRDefault="005600E9" w:rsidP="001A4F98">
      <w:pPr>
        <w:pStyle w:val="bib"/>
      </w:pPr>
      <w:bookmarkStart w:id="6070" w:name="CIT000034"/>
      <w:bookmarkStart w:id="6071" w:name="CBML_BIB_000_034"/>
      <w:r w:rsidRPr="000E3C30">
        <w:rPr>
          <w:rStyle w:val="surname"/>
        </w:rPr>
        <w:t>Brink</w:t>
      </w:r>
      <w:r w:rsidRPr="000E3C30">
        <w:t xml:space="preserve">, </w:t>
      </w:r>
      <w:r w:rsidRPr="000E3C30">
        <w:rPr>
          <w:rStyle w:val="forename"/>
        </w:rPr>
        <w:t>Cornelia</w:t>
      </w:r>
      <w:r w:rsidRPr="000E3C30">
        <w:t xml:space="preserve">. </w:t>
      </w:r>
      <w:r w:rsidRPr="006308EC">
        <w:t>“</w:t>
      </w:r>
      <w:r w:rsidRPr="000E3C30">
        <w:rPr>
          <w:rStyle w:val="Articletitle"/>
        </w:rPr>
        <w:t>Secular Icons: Looking at Photographs from Nazi Concentration Camps.</w:t>
      </w:r>
      <w:r w:rsidRPr="006308EC">
        <w:t>”</w:t>
      </w:r>
      <w:r w:rsidRPr="000E3C30">
        <w:t xml:space="preserve"> </w:t>
      </w:r>
      <w:r w:rsidRPr="000E3C30">
        <w:rPr>
          <w:rStyle w:val="journal-title"/>
        </w:rPr>
        <w:t xml:space="preserve">History and Memory </w:t>
      </w:r>
      <w:r w:rsidRPr="00843766">
        <w:rPr>
          <w:rStyle w:val="volume"/>
        </w:rPr>
        <w:t>12</w:t>
      </w:r>
      <w:r w:rsidRPr="000E3C30">
        <w:t xml:space="preserve">, no. </w:t>
      </w:r>
      <w:r w:rsidRPr="000E3C30">
        <w:rPr>
          <w:rStyle w:val="Issueno"/>
        </w:rPr>
        <w:t>1</w:t>
      </w:r>
      <w:r w:rsidRPr="000E3C30">
        <w:t xml:space="preserve"> (Spring/Summer </w:t>
      </w:r>
      <w:r w:rsidRPr="000E3C30">
        <w:rPr>
          <w:rStyle w:val="date"/>
        </w:rPr>
        <w:t>2000</w:t>
      </w:r>
      <w:r w:rsidRPr="000E3C30">
        <w:t xml:space="preserve">): </w:t>
      </w:r>
      <w:r w:rsidRPr="000E3C30">
        <w:rPr>
          <w:rStyle w:val="pageextent"/>
        </w:rPr>
        <w:t>135</w:t>
      </w:r>
      <w:r w:rsidRPr="006308EC">
        <w:rPr>
          <w:rStyle w:val="pageextent"/>
        </w:rPr>
        <w:t>–</w:t>
      </w:r>
      <w:r w:rsidRPr="000E3C30">
        <w:rPr>
          <w:rStyle w:val="pageextent"/>
        </w:rPr>
        <w:t>50</w:t>
      </w:r>
      <w:r w:rsidRPr="000E3C30">
        <w:t>.</w:t>
      </w:r>
      <w:bookmarkEnd w:id="6070"/>
      <w:bookmarkEnd w:id="6071"/>
    </w:p>
    <w:p w:rsidR="005600E9" w:rsidRPr="000E3C30" w:rsidRDefault="005600E9" w:rsidP="001A4F98">
      <w:pPr>
        <w:pStyle w:val="bib"/>
      </w:pPr>
      <w:bookmarkStart w:id="6072" w:name="CIT000035"/>
      <w:bookmarkStart w:id="6073" w:name="CBML_BIB_000_035"/>
      <w:r w:rsidRPr="000E3C30">
        <w:rPr>
          <w:rStyle w:val="surname"/>
        </w:rPr>
        <w:t>Brothers</w:t>
      </w:r>
      <w:r w:rsidRPr="000E3C30">
        <w:t xml:space="preserve">, </w:t>
      </w:r>
      <w:r w:rsidRPr="000E3C30">
        <w:rPr>
          <w:rStyle w:val="forename"/>
        </w:rPr>
        <w:t>Caroline</w:t>
      </w:r>
      <w:r w:rsidRPr="000E3C30">
        <w:t xml:space="preserve">. </w:t>
      </w:r>
      <w:r w:rsidRPr="000E3C30">
        <w:rPr>
          <w:rStyle w:val="booktitle"/>
        </w:rPr>
        <w:t>War and Photography</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1997</w:t>
      </w:r>
      <w:r w:rsidRPr="000E3C30">
        <w:t>.</w:t>
      </w:r>
      <w:bookmarkEnd w:id="6072"/>
      <w:bookmarkEnd w:id="6073"/>
    </w:p>
    <w:p w:rsidR="005600E9" w:rsidRPr="000E3C30" w:rsidRDefault="005600E9" w:rsidP="001A4F98">
      <w:pPr>
        <w:pStyle w:val="bib"/>
      </w:pPr>
      <w:bookmarkStart w:id="6074" w:name="CIT000036"/>
      <w:bookmarkStart w:id="6075" w:name="CBML_BIB_000_036"/>
      <w:r w:rsidRPr="000E3C30">
        <w:rPr>
          <w:rStyle w:val="surname"/>
        </w:rPr>
        <w:t>Burman</w:t>
      </w:r>
      <w:r w:rsidRPr="000E3C30">
        <w:t xml:space="preserve">, </w:t>
      </w:r>
      <w:r w:rsidRPr="000E3C30">
        <w:rPr>
          <w:rStyle w:val="forename"/>
        </w:rPr>
        <w:t>Erica</w:t>
      </w:r>
      <w:r w:rsidRPr="000E3C30">
        <w:t xml:space="preserve">. </w:t>
      </w:r>
      <w:r w:rsidRPr="006308EC">
        <w:t>“</w:t>
      </w:r>
      <w:r w:rsidRPr="000E3C30">
        <w:rPr>
          <w:rStyle w:val="Articletitle"/>
        </w:rPr>
        <w:t>Innocents Abroad: Western Fantasies of Childhood and the Iconography of Emergencies</w:t>
      </w:r>
      <w:ins w:id="6076" w:author="Patterson Lamb" w:date="2014-08-13T09:35:00Z">
        <w:r>
          <w:rPr>
            <w:rStyle w:val="Articletitle"/>
          </w:rPr>
          <w:t>.</w:t>
        </w:r>
      </w:ins>
      <w:r w:rsidRPr="006308EC">
        <w:t>”</w:t>
      </w:r>
      <w:r w:rsidRPr="000E3C30">
        <w:t xml:space="preserve"> </w:t>
      </w:r>
      <w:del w:id="6077" w:author="Patterson Lamb" w:date="2014-08-13T09:35:00Z">
        <w:r w:rsidRPr="000E3C30" w:rsidDel="0000186B">
          <w:delText xml:space="preserve">in </w:delText>
        </w:r>
      </w:del>
      <w:r w:rsidRPr="000E3C30">
        <w:rPr>
          <w:rStyle w:val="journal-title"/>
        </w:rPr>
        <w:t xml:space="preserve">Disasters </w:t>
      </w:r>
      <w:r w:rsidRPr="00843766">
        <w:rPr>
          <w:rStyle w:val="volume"/>
        </w:rPr>
        <w:t>19</w:t>
      </w:r>
      <w:r w:rsidRPr="000E3C30">
        <w:t xml:space="preserve">, no. </w:t>
      </w:r>
      <w:r w:rsidRPr="000E3C30">
        <w:rPr>
          <w:rStyle w:val="Issueno"/>
        </w:rPr>
        <w:t>3</w:t>
      </w:r>
      <w:r w:rsidRPr="000E3C30">
        <w:t xml:space="preserve"> (</w:t>
      </w:r>
      <w:r w:rsidRPr="000E3C30">
        <w:rPr>
          <w:rStyle w:val="date"/>
        </w:rPr>
        <w:t>1994</w:t>
      </w:r>
      <w:r w:rsidRPr="000E3C30">
        <w:t xml:space="preserve">): </w:t>
      </w:r>
      <w:r w:rsidRPr="000E3C30">
        <w:rPr>
          <w:rStyle w:val="pageextent"/>
        </w:rPr>
        <w:t>238</w:t>
      </w:r>
      <w:r w:rsidRPr="006308EC">
        <w:rPr>
          <w:rStyle w:val="pageextent"/>
        </w:rPr>
        <w:t>–</w:t>
      </w:r>
      <w:r w:rsidRPr="000E3C30">
        <w:rPr>
          <w:rStyle w:val="pageextent"/>
        </w:rPr>
        <w:t>53</w:t>
      </w:r>
      <w:r w:rsidRPr="000E3C30">
        <w:t>.</w:t>
      </w:r>
      <w:bookmarkEnd w:id="6074"/>
      <w:bookmarkEnd w:id="6075"/>
    </w:p>
    <w:p w:rsidR="005600E9" w:rsidRPr="000E3C30" w:rsidRDefault="005600E9" w:rsidP="001A4F98">
      <w:pPr>
        <w:pStyle w:val="bib"/>
      </w:pPr>
      <w:bookmarkStart w:id="6078" w:name="CIT000037"/>
      <w:bookmarkStart w:id="6079" w:name="CBML_BIB_000_037"/>
      <w:r w:rsidRPr="000E3C30">
        <w:rPr>
          <w:rStyle w:val="surname"/>
        </w:rPr>
        <w:t>Burnell</w:t>
      </w:r>
      <w:r w:rsidRPr="000E3C30">
        <w:t xml:space="preserve">, </w:t>
      </w:r>
      <w:r w:rsidRPr="000E3C30">
        <w:rPr>
          <w:rStyle w:val="forename"/>
        </w:rPr>
        <w:t>P.</w:t>
      </w:r>
      <w:r w:rsidRPr="000E3C30">
        <w:t xml:space="preserve"> </w:t>
      </w:r>
      <w:r w:rsidRPr="000E3C30">
        <w:rPr>
          <w:rStyle w:val="booktitle"/>
        </w:rPr>
        <w:t>Charity, Politics and the Third World</w:t>
      </w:r>
      <w:r w:rsidRPr="000E3C30">
        <w:t xml:space="preserve">. </w:t>
      </w:r>
      <w:r w:rsidRPr="000E3C30">
        <w:rPr>
          <w:rStyle w:val="placeofpub"/>
        </w:rPr>
        <w:t>Hemel Hempstead</w:t>
      </w:r>
      <w:r w:rsidRPr="000E3C30">
        <w:t xml:space="preserve">: </w:t>
      </w:r>
      <w:r w:rsidRPr="000E3C30">
        <w:rPr>
          <w:rStyle w:val="publisher"/>
        </w:rPr>
        <w:t>Harvester Wheatsheaf</w:t>
      </w:r>
      <w:r w:rsidRPr="000E3C30">
        <w:t xml:space="preserve">, </w:t>
      </w:r>
      <w:r w:rsidRPr="000E3C30">
        <w:rPr>
          <w:rStyle w:val="date"/>
        </w:rPr>
        <w:t>1992</w:t>
      </w:r>
      <w:r w:rsidRPr="000E3C30">
        <w:t>.</w:t>
      </w:r>
      <w:bookmarkEnd w:id="6078"/>
      <w:bookmarkEnd w:id="6079"/>
    </w:p>
    <w:p w:rsidR="005600E9" w:rsidRPr="000E3C30" w:rsidRDefault="005600E9" w:rsidP="001A4F98">
      <w:pPr>
        <w:pStyle w:val="bib"/>
      </w:pPr>
      <w:bookmarkStart w:id="6080" w:name="CIT000038"/>
      <w:bookmarkStart w:id="6081" w:name="CBML_BIB_000_038"/>
      <w:r w:rsidRPr="000E3C30">
        <w:rPr>
          <w:rStyle w:val="surname"/>
        </w:rPr>
        <w:t>Burroughs</w:t>
      </w:r>
      <w:r w:rsidRPr="000E3C30">
        <w:t xml:space="preserve">, </w:t>
      </w:r>
      <w:r w:rsidRPr="000E3C30">
        <w:rPr>
          <w:rStyle w:val="forename"/>
        </w:rPr>
        <w:t>Robert M.</w:t>
      </w:r>
      <w:r w:rsidRPr="000E3C30">
        <w:t xml:space="preserve"> </w:t>
      </w:r>
      <w:r w:rsidRPr="000E3C30">
        <w:rPr>
          <w:rStyle w:val="booktitle"/>
        </w:rPr>
        <w:t>Travel Writing and Atrocities: Eyewitness Accounts of Colonialism in the Congo, Angola and the Putuyamo</w:t>
      </w:r>
      <w:r w:rsidRPr="000E3C30">
        <w:t xml:space="preserve">. </w:t>
      </w:r>
      <w:r w:rsidRPr="000E3C30">
        <w:rPr>
          <w:rStyle w:val="placeofpub"/>
        </w:rPr>
        <w:t>London</w:t>
      </w:r>
      <w:r w:rsidRPr="000E3C30">
        <w:t xml:space="preserve">: </w:t>
      </w:r>
      <w:r w:rsidRPr="000E3C30">
        <w:rPr>
          <w:rStyle w:val="publisher"/>
        </w:rPr>
        <w:t>Routledge</w:t>
      </w:r>
      <w:r w:rsidRPr="000E3C30">
        <w:t xml:space="preserve">, </w:t>
      </w:r>
      <w:r w:rsidRPr="000E3C30">
        <w:rPr>
          <w:rStyle w:val="date"/>
        </w:rPr>
        <w:t>2010</w:t>
      </w:r>
      <w:r w:rsidRPr="000E3C30">
        <w:t>.</w:t>
      </w:r>
      <w:bookmarkEnd w:id="6080"/>
      <w:bookmarkEnd w:id="6081"/>
    </w:p>
    <w:p w:rsidR="005600E9" w:rsidRPr="000E3C30" w:rsidRDefault="005600E9" w:rsidP="001A4F98">
      <w:pPr>
        <w:pStyle w:val="bib"/>
      </w:pPr>
      <w:bookmarkStart w:id="6082" w:name="CIT000039"/>
      <w:bookmarkStart w:id="6083" w:name="CBML_BIB_000_039"/>
      <w:r w:rsidRPr="000E3C30">
        <w:rPr>
          <w:rStyle w:val="surname"/>
        </w:rPr>
        <w:t>Cabanes</w:t>
      </w:r>
      <w:r w:rsidRPr="000E3C30">
        <w:t xml:space="preserve">, </w:t>
      </w:r>
      <w:r w:rsidRPr="000E3C30">
        <w:rPr>
          <w:rStyle w:val="forename"/>
        </w:rPr>
        <w:t>Bruno</w:t>
      </w:r>
      <w:r w:rsidRPr="000E3C30">
        <w:t xml:space="preserve">. </w:t>
      </w:r>
      <w:r w:rsidRPr="000E3C30">
        <w:rPr>
          <w:rStyle w:val="booktitle"/>
        </w:rPr>
        <w:t xml:space="preserve">The Great War and the Origins of Humanitarianism.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2014</w:t>
      </w:r>
      <w:r w:rsidRPr="000E3C30">
        <w:t>.</w:t>
      </w:r>
      <w:bookmarkEnd w:id="6082"/>
      <w:bookmarkEnd w:id="6083"/>
    </w:p>
    <w:p w:rsidR="005600E9" w:rsidRPr="005600E9" w:rsidRDefault="005600E9" w:rsidP="001A4F98">
      <w:pPr>
        <w:pStyle w:val="bib"/>
        <w:rPr>
          <w:b/>
          <w:rPrChange w:id="6084" w:author="Unknown">
            <w:rPr/>
          </w:rPrChange>
        </w:rPr>
      </w:pPr>
      <w:bookmarkStart w:id="6085" w:name="CIT000040"/>
      <w:bookmarkStart w:id="6086" w:name="CBML_BIB_000_040"/>
      <w:r w:rsidRPr="000E3C30">
        <w:rPr>
          <w:rStyle w:val="surname"/>
        </w:rPr>
        <w:t>Calain</w:t>
      </w:r>
      <w:r w:rsidRPr="000E3C30">
        <w:t xml:space="preserve">, </w:t>
      </w:r>
      <w:r w:rsidRPr="000E3C30">
        <w:rPr>
          <w:rStyle w:val="forename"/>
        </w:rPr>
        <w:t>Philippe</w:t>
      </w:r>
      <w:r w:rsidRPr="000E3C30">
        <w:t xml:space="preserve">. </w:t>
      </w:r>
      <w:r w:rsidRPr="006308EC">
        <w:t>“</w:t>
      </w:r>
      <w:r w:rsidRPr="000E3C30">
        <w:rPr>
          <w:rStyle w:val="Articletitle"/>
        </w:rPr>
        <w:t>Ethics and Images of Suffering Bodies in Humanitarian Medicine</w:t>
      </w:r>
      <w:ins w:id="6087" w:author="Patterson Lamb" w:date="2014-08-13T09:36:00Z">
        <w:r>
          <w:rPr>
            <w:rStyle w:val="Articletitle"/>
          </w:rPr>
          <w:t>.</w:t>
        </w:r>
      </w:ins>
      <w:r w:rsidRPr="006308EC">
        <w:t>”</w:t>
      </w:r>
      <w:r w:rsidRPr="000E3C30">
        <w:t xml:space="preserve"> </w:t>
      </w:r>
      <w:del w:id="6088" w:author="Patterson Lamb" w:date="2014-08-13T09:36:00Z">
        <w:r w:rsidRPr="000E3C30" w:rsidDel="0000186B">
          <w:delText xml:space="preserve">in </w:delText>
        </w:r>
      </w:del>
      <w:r w:rsidRPr="000E3C30">
        <w:rPr>
          <w:rStyle w:val="journal-title"/>
        </w:rPr>
        <w:t xml:space="preserve">Social Sciences and Medicine </w:t>
      </w:r>
      <w:r w:rsidRPr="00843766">
        <w:rPr>
          <w:rStyle w:val="volume"/>
        </w:rPr>
        <w:t>xxx</w:t>
      </w:r>
      <w:r w:rsidRPr="000E3C30">
        <w:t xml:space="preserve"> (</w:t>
      </w:r>
      <w:r w:rsidRPr="000E3C30">
        <w:rPr>
          <w:rStyle w:val="date"/>
        </w:rPr>
        <w:t>2012</w:t>
      </w:r>
      <w:r w:rsidRPr="000E3C30">
        <w:t xml:space="preserve">): </w:t>
      </w:r>
      <w:r w:rsidRPr="000E3C30">
        <w:rPr>
          <w:rStyle w:val="pageextent"/>
        </w:rPr>
        <w:t>1</w:t>
      </w:r>
      <w:r w:rsidRPr="006308EC">
        <w:rPr>
          <w:rStyle w:val="pageextent"/>
        </w:rPr>
        <w:t>–</w:t>
      </w:r>
      <w:r w:rsidRPr="000E3C30">
        <w:rPr>
          <w:rStyle w:val="pageextent"/>
        </w:rPr>
        <w:t>8</w:t>
      </w:r>
      <w:r w:rsidRPr="000E3C30">
        <w:t>.</w:t>
      </w:r>
      <w:bookmarkEnd w:id="6085"/>
      <w:bookmarkEnd w:id="6086"/>
      <w:ins w:id="6089" w:author="Patterson Lamb" w:date="2014-08-13T09:36:00Z">
        <w:r>
          <w:t xml:space="preserve"> </w:t>
        </w:r>
      </w:ins>
    </w:p>
    <w:p w:rsidR="005600E9" w:rsidRPr="000E3C30" w:rsidRDefault="005600E9" w:rsidP="001A4F98">
      <w:pPr>
        <w:pStyle w:val="bib"/>
      </w:pPr>
      <w:bookmarkStart w:id="6090" w:name="CIT000041"/>
      <w:bookmarkStart w:id="6091" w:name="CBML_BIB_000_041"/>
      <w:r w:rsidRPr="000E3C30">
        <w:rPr>
          <w:rStyle w:val="surname"/>
        </w:rPr>
        <w:t>Calhoun</w:t>
      </w:r>
      <w:r w:rsidRPr="000E3C30">
        <w:t xml:space="preserve">, </w:t>
      </w:r>
      <w:r w:rsidRPr="000E3C30">
        <w:rPr>
          <w:rStyle w:val="forename"/>
        </w:rPr>
        <w:t>Craig</w:t>
      </w:r>
      <w:r w:rsidRPr="000E3C30">
        <w:t xml:space="preserve">. </w:t>
      </w:r>
      <w:r w:rsidRPr="006308EC">
        <w:t>“</w:t>
      </w:r>
      <w:r w:rsidRPr="000E3C30">
        <w:rPr>
          <w:rStyle w:val="chaptertitle"/>
        </w:rPr>
        <w:t>The Imperative to Reduce Suffering: Charity, Progress, and Emergencies in the Field of Humanitarian Action.</w:t>
      </w:r>
      <w:r w:rsidRPr="006308EC">
        <w:t>”</w:t>
      </w:r>
      <w:r w:rsidRPr="000E3C30">
        <w:t xml:space="preserve"> In </w:t>
      </w:r>
      <w:r w:rsidRPr="000E3C30">
        <w:rPr>
          <w:rStyle w:val="forename"/>
        </w:rPr>
        <w:t>Michael</w:t>
      </w:r>
      <w:r w:rsidRPr="000E3C30">
        <w:t xml:space="preserve"> </w:t>
      </w:r>
      <w:r w:rsidRPr="000E3C30">
        <w:rPr>
          <w:rStyle w:val="surname"/>
        </w:rPr>
        <w:t>Barnett</w:t>
      </w:r>
      <w:r w:rsidRPr="000E3C30">
        <w:t xml:space="preserve"> and </w:t>
      </w:r>
      <w:r w:rsidRPr="000E3C30">
        <w:rPr>
          <w:rStyle w:val="forename"/>
        </w:rPr>
        <w:t>Thomas G.</w:t>
      </w:r>
      <w:r w:rsidRPr="000E3C30">
        <w:t xml:space="preserve"> </w:t>
      </w:r>
      <w:r w:rsidRPr="000E3C30">
        <w:rPr>
          <w:rStyle w:val="surname"/>
        </w:rPr>
        <w:t>Weiss</w:t>
      </w:r>
      <w:r w:rsidRPr="000E3C30">
        <w:t xml:space="preserve">, eds., </w:t>
      </w:r>
      <w:r w:rsidRPr="000E3C30">
        <w:rPr>
          <w:rStyle w:val="booktitle"/>
        </w:rPr>
        <w:t>Humanitarianism in Question: Politics, Power, Ethics</w:t>
      </w:r>
      <w:r w:rsidRPr="006277DA">
        <w:rPr>
          <w:i/>
        </w:rPr>
        <w:t xml:space="preserve">, </w:t>
      </w:r>
      <w:r w:rsidRPr="000E3C30">
        <w:rPr>
          <w:rStyle w:val="pageextent"/>
        </w:rPr>
        <w:t>73</w:t>
      </w:r>
      <w:r w:rsidRPr="006308EC">
        <w:rPr>
          <w:rStyle w:val="pageextent"/>
        </w:rPr>
        <w:t>–</w:t>
      </w:r>
      <w:r w:rsidRPr="000E3C30">
        <w:rPr>
          <w:rStyle w:val="pageextent"/>
        </w:rPr>
        <w:t>97</w:t>
      </w:r>
      <w:r w:rsidRPr="006277DA">
        <w:rPr>
          <w:i/>
        </w:rPr>
        <w:t xml:space="preserve">. </w:t>
      </w:r>
      <w:r w:rsidRPr="000E3C30">
        <w:rPr>
          <w:rStyle w:val="placeofpub"/>
        </w:rPr>
        <w:t>Ithaca</w:t>
      </w:r>
      <w:ins w:id="6092" w:author="Patterson Lamb" w:date="2014-08-13T09:38:00Z">
        <w:r>
          <w:rPr>
            <w:rStyle w:val="placeofpub"/>
          </w:rPr>
          <w:t>, NY</w:t>
        </w:r>
      </w:ins>
      <w:r w:rsidRPr="000E3C30">
        <w:t xml:space="preserve">: </w:t>
      </w:r>
      <w:r w:rsidRPr="000E3C30">
        <w:rPr>
          <w:rStyle w:val="publisher"/>
        </w:rPr>
        <w:t>Cornell University Press</w:t>
      </w:r>
      <w:r w:rsidRPr="000E3C30">
        <w:t xml:space="preserve">, </w:t>
      </w:r>
      <w:r w:rsidRPr="000E3C30">
        <w:rPr>
          <w:rStyle w:val="date"/>
        </w:rPr>
        <w:t>2008</w:t>
      </w:r>
      <w:r w:rsidRPr="000E3C30">
        <w:t>.</w:t>
      </w:r>
      <w:bookmarkEnd w:id="6090"/>
      <w:bookmarkEnd w:id="6091"/>
    </w:p>
    <w:p w:rsidR="005600E9" w:rsidRPr="000E3C30" w:rsidRDefault="005600E9" w:rsidP="001A4F98">
      <w:pPr>
        <w:pStyle w:val="bib"/>
      </w:pPr>
      <w:bookmarkStart w:id="6093" w:name="CIT000042"/>
      <w:bookmarkStart w:id="6094" w:name="CBML_BIB_000_042"/>
      <w:r w:rsidRPr="000E3C30">
        <w:rPr>
          <w:rStyle w:val="surname"/>
        </w:rPr>
        <w:t>Campbell</w:t>
      </w:r>
      <w:r w:rsidRPr="000E3C30">
        <w:t xml:space="preserve">, </w:t>
      </w:r>
      <w:r w:rsidRPr="000E3C30">
        <w:rPr>
          <w:rStyle w:val="forename"/>
        </w:rPr>
        <w:t>D.</w:t>
      </w:r>
      <w:r w:rsidRPr="000E3C30">
        <w:t xml:space="preserve">, </w:t>
      </w:r>
      <w:r w:rsidRPr="000E3C30">
        <w:rPr>
          <w:rStyle w:val="forename"/>
        </w:rPr>
        <w:t>D. J.</w:t>
      </w:r>
      <w:r w:rsidRPr="000E3C30">
        <w:t xml:space="preserve"> </w:t>
      </w:r>
      <w:r w:rsidRPr="000E3C30">
        <w:rPr>
          <w:rStyle w:val="surname"/>
        </w:rPr>
        <w:t>Clark</w:t>
      </w:r>
      <w:r w:rsidRPr="000E3C30">
        <w:t xml:space="preserve">, and </w:t>
      </w:r>
      <w:r w:rsidRPr="000E3C30">
        <w:rPr>
          <w:rStyle w:val="forename"/>
        </w:rPr>
        <w:t>Kate</w:t>
      </w:r>
      <w:r w:rsidRPr="000E3C30">
        <w:t xml:space="preserve"> </w:t>
      </w:r>
      <w:r w:rsidRPr="000E3C30">
        <w:rPr>
          <w:rStyle w:val="surname"/>
        </w:rPr>
        <w:t>Manzo</w:t>
      </w:r>
      <w:r w:rsidRPr="000E3C30">
        <w:t xml:space="preserve">. </w:t>
      </w:r>
      <w:r w:rsidRPr="000E3C30">
        <w:rPr>
          <w:rStyle w:val="booktitle"/>
        </w:rPr>
        <w:t>Imaging Famine</w:t>
      </w:r>
      <w:r w:rsidRPr="000E3C30">
        <w:t xml:space="preserve">. </w:t>
      </w:r>
      <w:r w:rsidRPr="000E3C30">
        <w:rPr>
          <w:rStyle w:val="placeofpub"/>
        </w:rPr>
        <w:t>London</w:t>
      </w:r>
      <w:r w:rsidRPr="000E3C30">
        <w:t xml:space="preserve">: </w:t>
      </w:r>
      <w:del w:id="6095" w:author="Patterson Lamb" w:date="2014-08-13T09:38:00Z">
        <w:r w:rsidRPr="000E3C30" w:rsidDel="0000186B">
          <w:rPr>
            <w:rStyle w:val="publisher"/>
          </w:rPr>
          <w:delText xml:space="preserve">The </w:delText>
        </w:r>
      </w:del>
      <w:r w:rsidRPr="000E3C30">
        <w:rPr>
          <w:rStyle w:val="publisher"/>
        </w:rPr>
        <w:t>Guardian</w:t>
      </w:r>
      <w:r w:rsidRPr="000E3C30">
        <w:t xml:space="preserve">, </w:t>
      </w:r>
      <w:r w:rsidRPr="000E3C30">
        <w:rPr>
          <w:rStyle w:val="date"/>
        </w:rPr>
        <w:t>2005</w:t>
      </w:r>
      <w:r w:rsidRPr="000E3C30">
        <w:t xml:space="preserve">. Accessed July 7, 2012. </w:t>
      </w:r>
      <w:r w:rsidRPr="00180607">
        <w:rPr>
          <w:rStyle w:val="Hyperlink"/>
        </w:rPr>
        <w:t>http://www.imaging-famine.org/images/pdfs/famine_catalog.pdf</w:t>
      </w:r>
      <w:r w:rsidRPr="000E3C30">
        <w:t>.</w:t>
      </w:r>
      <w:bookmarkEnd w:id="6093"/>
      <w:bookmarkEnd w:id="6094"/>
    </w:p>
    <w:p w:rsidR="005600E9" w:rsidRPr="000E3C30" w:rsidRDefault="005600E9" w:rsidP="001A4F98">
      <w:pPr>
        <w:pStyle w:val="bib"/>
      </w:pPr>
      <w:bookmarkStart w:id="6096" w:name="CIT000043"/>
      <w:bookmarkStart w:id="6097" w:name="CBML_BIB_000_043"/>
      <w:r w:rsidRPr="000E3C30">
        <w:rPr>
          <w:rStyle w:val="surname"/>
        </w:rPr>
        <w:t>Chaney</w:t>
      </w:r>
      <w:r w:rsidRPr="000E3C30">
        <w:t xml:space="preserve">, </w:t>
      </w:r>
      <w:r w:rsidRPr="000E3C30">
        <w:rPr>
          <w:rStyle w:val="forename"/>
        </w:rPr>
        <w:t>D.</w:t>
      </w:r>
      <w:r w:rsidRPr="000E3C30">
        <w:t xml:space="preserve"> </w:t>
      </w:r>
      <w:r w:rsidRPr="006308EC">
        <w:t>“</w:t>
      </w:r>
      <w:r w:rsidRPr="000E3C30">
        <w:rPr>
          <w:rStyle w:val="Articletitle"/>
        </w:rPr>
        <w:t>Photographic Truths.</w:t>
      </w:r>
      <w:r w:rsidRPr="006308EC">
        <w:t>”</w:t>
      </w:r>
      <w:r w:rsidRPr="000E3C30">
        <w:t xml:space="preserve"> </w:t>
      </w:r>
      <w:r w:rsidRPr="000E3C30">
        <w:rPr>
          <w:rStyle w:val="booktitle"/>
        </w:rPr>
        <w:t>Discourse Social (Social Discourses)</w:t>
      </w:r>
      <w:r w:rsidRPr="000E3C30">
        <w:t xml:space="preserve"> </w:t>
      </w:r>
      <w:r w:rsidRPr="00843766">
        <w:rPr>
          <w:rStyle w:val="volume"/>
        </w:rPr>
        <w:t>1</w:t>
      </w:r>
      <w:r w:rsidRPr="000E3C30">
        <w:t xml:space="preserve">, no. </w:t>
      </w:r>
      <w:r w:rsidRPr="000E3C30">
        <w:rPr>
          <w:rStyle w:val="Issueno"/>
        </w:rPr>
        <w:t>4</w:t>
      </w:r>
      <w:r w:rsidRPr="000E3C30">
        <w:t xml:space="preserve"> (</w:t>
      </w:r>
      <w:r w:rsidRPr="000E3C30">
        <w:rPr>
          <w:rStyle w:val="date"/>
        </w:rPr>
        <w:t>1988</w:t>
      </w:r>
      <w:r w:rsidRPr="000E3C30">
        <w:t xml:space="preserve">): </w:t>
      </w:r>
      <w:r w:rsidRPr="000E3C30">
        <w:rPr>
          <w:rStyle w:val="pageextent"/>
        </w:rPr>
        <w:t>397</w:t>
      </w:r>
      <w:r w:rsidRPr="006308EC">
        <w:rPr>
          <w:rStyle w:val="pageextent"/>
        </w:rPr>
        <w:t>–</w:t>
      </w:r>
      <w:r w:rsidRPr="000E3C30">
        <w:rPr>
          <w:rStyle w:val="pageextent"/>
        </w:rPr>
        <w:t>422</w:t>
      </w:r>
      <w:r w:rsidRPr="000E3C30">
        <w:t>.</w:t>
      </w:r>
      <w:bookmarkEnd w:id="6096"/>
      <w:bookmarkEnd w:id="6097"/>
    </w:p>
    <w:p w:rsidR="005600E9" w:rsidRPr="000E3C30" w:rsidRDefault="005600E9" w:rsidP="001A4F98">
      <w:pPr>
        <w:pStyle w:val="bib"/>
      </w:pPr>
      <w:bookmarkStart w:id="6098" w:name="CIT000044"/>
      <w:bookmarkStart w:id="6099" w:name="CBML_BIB_000_044"/>
      <w:r w:rsidRPr="006308EC">
        <w:t>“</w:t>
      </w:r>
      <w:r w:rsidRPr="000E3C30">
        <w:t>Changing Charity: 50 Years of Oxfam.</w:t>
      </w:r>
      <w:r w:rsidRPr="006308EC">
        <w:t>”</w:t>
      </w:r>
      <w:r w:rsidRPr="000E3C30">
        <w:t xml:space="preserve"> Special issue, </w:t>
      </w:r>
      <w:r w:rsidRPr="006277DA">
        <w:rPr>
          <w:i/>
        </w:rPr>
        <w:t>New Internationalist</w:t>
      </w:r>
      <w:r w:rsidRPr="000E3C30">
        <w:t xml:space="preserve"> 228 (</w:t>
      </w:r>
      <w:r w:rsidRPr="000E3C30">
        <w:rPr>
          <w:rStyle w:val="date"/>
        </w:rPr>
        <w:t>1992</w:t>
      </w:r>
      <w:r w:rsidRPr="000E3C30">
        <w:t>).</w:t>
      </w:r>
      <w:bookmarkEnd w:id="6098"/>
      <w:bookmarkEnd w:id="6099"/>
    </w:p>
    <w:p w:rsidR="005600E9" w:rsidRPr="000E3C30" w:rsidRDefault="005600E9" w:rsidP="001A4F98">
      <w:pPr>
        <w:pStyle w:val="bib"/>
      </w:pPr>
      <w:bookmarkStart w:id="6100" w:name="CIT000045"/>
      <w:bookmarkStart w:id="6101" w:name="CBML_BIB_000_045"/>
      <w:r w:rsidRPr="000E3C30">
        <w:rPr>
          <w:rStyle w:val="surname"/>
        </w:rPr>
        <w:t>Chaudhary</w:t>
      </w:r>
      <w:r w:rsidRPr="000E3C30">
        <w:t xml:space="preserve">, </w:t>
      </w:r>
      <w:r w:rsidRPr="000E3C30">
        <w:rPr>
          <w:rStyle w:val="forename"/>
        </w:rPr>
        <w:t>Zahid R.</w:t>
      </w:r>
      <w:r w:rsidRPr="000E3C30">
        <w:t xml:space="preserve"> </w:t>
      </w:r>
      <w:r w:rsidRPr="000E3C30">
        <w:rPr>
          <w:rStyle w:val="booktitle"/>
        </w:rPr>
        <w:t>Afterimage of Empire: Photography in Nineteenth-Century India</w:t>
      </w:r>
      <w:r w:rsidRPr="006277DA">
        <w:rPr>
          <w:i/>
        </w:rPr>
        <w:t xml:space="preserve">. </w:t>
      </w:r>
      <w:r w:rsidRPr="000E3C30">
        <w:rPr>
          <w:rStyle w:val="placeofpub"/>
        </w:rPr>
        <w:t>Minneapolis</w:t>
      </w:r>
      <w:r w:rsidRPr="000E3C30">
        <w:t xml:space="preserve">: </w:t>
      </w:r>
      <w:r w:rsidRPr="000E3C30">
        <w:rPr>
          <w:rStyle w:val="publisher"/>
        </w:rPr>
        <w:t>University of Minnesota Press</w:t>
      </w:r>
      <w:r w:rsidRPr="000E3C30">
        <w:t xml:space="preserve">, </w:t>
      </w:r>
      <w:r w:rsidRPr="000E3C30">
        <w:rPr>
          <w:rStyle w:val="date"/>
        </w:rPr>
        <w:t>2013</w:t>
      </w:r>
      <w:r w:rsidRPr="000E3C30">
        <w:t>.</w:t>
      </w:r>
      <w:bookmarkEnd w:id="6100"/>
      <w:bookmarkEnd w:id="6101"/>
    </w:p>
    <w:p w:rsidR="005600E9" w:rsidRPr="000E3C30" w:rsidRDefault="005600E9" w:rsidP="001A4F98">
      <w:pPr>
        <w:pStyle w:val="bib"/>
      </w:pPr>
      <w:bookmarkStart w:id="6102" w:name="CIT000046"/>
      <w:bookmarkStart w:id="6103" w:name="CBML_BIB_000_046"/>
      <w:r w:rsidRPr="000E3C30">
        <w:rPr>
          <w:rStyle w:val="surname"/>
        </w:rPr>
        <w:t>Checkland</w:t>
      </w:r>
      <w:r w:rsidRPr="000E3C30">
        <w:t xml:space="preserve">, </w:t>
      </w:r>
      <w:r w:rsidRPr="000E3C30">
        <w:rPr>
          <w:rStyle w:val="forename"/>
        </w:rPr>
        <w:t>Olive</w:t>
      </w:r>
      <w:r w:rsidRPr="000E3C30">
        <w:t xml:space="preserve">. </w:t>
      </w:r>
      <w:r w:rsidRPr="000E3C30">
        <w:rPr>
          <w:rStyle w:val="booktitle"/>
        </w:rPr>
        <w:t>Humanitarianism and the Emperor</w:t>
      </w:r>
      <w:r w:rsidRPr="006308EC">
        <w:rPr>
          <w:rStyle w:val="booktitle"/>
        </w:rPr>
        <w:t>’</w:t>
      </w:r>
      <w:r w:rsidRPr="000E3C30">
        <w:rPr>
          <w:rStyle w:val="booktitle"/>
        </w:rPr>
        <w:t>s Japan</w:t>
      </w:r>
      <w:r w:rsidRPr="000E3C30">
        <w:t xml:space="preserve">. </w:t>
      </w:r>
      <w:r w:rsidRPr="000E3C30">
        <w:rPr>
          <w:rStyle w:val="placeofpub"/>
        </w:rPr>
        <w:t>New York</w:t>
      </w:r>
      <w:r w:rsidRPr="000E3C30">
        <w:t xml:space="preserve">: </w:t>
      </w:r>
      <w:r w:rsidRPr="000E3C30">
        <w:rPr>
          <w:rStyle w:val="publisher"/>
        </w:rPr>
        <w:t>Palgrave Macmillan</w:t>
      </w:r>
      <w:r w:rsidRPr="000E3C30">
        <w:t xml:space="preserve">, </w:t>
      </w:r>
      <w:r w:rsidRPr="000E3C30">
        <w:rPr>
          <w:rStyle w:val="date"/>
        </w:rPr>
        <w:t>1994</w:t>
      </w:r>
      <w:r w:rsidRPr="006277DA">
        <w:rPr>
          <w:i/>
        </w:rPr>
        <w:t>.</w:t>
      </w:r>
      <w:bookmarkEnd w:id="6102"/>
      <w:bookmarkEnd w:id="6103"/>
    </w:p>
    <w:p w:rsidR="005600E9" w:rsidRPr="000E3C30" w:rsidRDefault="005600E9" w:rsidP="001A4F98">
      <w:pPr>
        <w:pStyle w:val="bib"/>
        <w:rPr>
          <w:lang w:val="en-GB"/>
        </w:rPr>
      </w:pPr>
      <w:bookmarkStart w:id="6104" w:name="CIT000047"/>
      <w:bookmarkStart w:id="6105" w:name="CBML_BIB_000_047"/>
      <w:r w:rsidRPr="000E3C30">
        <w:rPr>
          <w:rStyle w:val="surname"/>
        </w:rPr>
        <w:t>Chouliaraki</w:t>
      </w:r>
      <w:r w:rsidRPr="000E3C30">
        <w:rPr>
          <w:lang w:val="en-GB"/>
        </w:rPr>
        <w:t xml:space="preserve">, </w:t>
      </w:r>
      <w:r w:rsidRPr="000E3C30">
        <w:rPr>
          <w:rStyle w:val="forename"/>
        </w:rPr>
        <w:t>Lilie</w:t>
      </w:r>
      <w:r w:rsidRPr="000E3C30">
        <w:rPr>
          <w:lang w:val="en-GB"/>
        </w:rPr>
        <w:t xml:space="preserve">. </w:t>
      </w:r>
      <w:r w:rsidRPr="000E3C30">
        <w:rPr>
          <w:rStyle w:val="booktitle"/>
        </w:rPr>
        <w:t>The Ironic Spectator. Solidarity in the Age of Post-Humanitarianism</w:t>
      </w:r>
      <w:r w:rsidRPr="006277DA">
        <w:rPr>
          <w:i/>
          <w:lang w:val="en-GB"/>
        </w:rPr>
        <w:t xml:space="preserve">. </w:t>
      </w:r>
      <w:r w:rsidRPr="000E3C30">
        <w:rPr>
          <w:rStyle w:val="placeofpub"/>
        </w:rPr>
        <w:t xml:space="preserve">Malden, </w:t>
      </w:r>
      <w:del w:id="6106" w:author="Patterson Lamb" w:date="2014-08-13T09:39:00Z">
        <w:r w:rsidRPr="000E3C30" w:rsidDel="0000186B">
          <w:rPr>
            <w:rStyle w:val="placeofpub"/>
          </w:rPr>
          <w:delText>Mass</w:delText>
        </w:r>
      </w:del>
      <w:ins w:id="6107" w:author="Patterson Lamb" w:date="2014-08-13T09:39:00Z">
        <w:r>
          <w:rPr>
            <w:rStyle w:val="placeofpub"/>
          </w:rPr>
          <w:t>MA</w:t>
        </w:r>
      </w:ins>
      <w:del w:id="6108" w:author="Patterson Lamb" w:date="2014-08-13T09:39:00Z">
        <w:r w:rsidRPr="000E3C30" w:rsidDel="0000186B">
          <w:rPr>
            <w:rStyle w:val="placeofpub"/>
          </w:rPr>
          <w:delText>.</w:delText>
        </w:r>
      </w:del>
      <w:r w:rsidRPr="000E3C30">
        <w:rPr>
          <w:lang w:val="en-GB"/>
        </w:rPr>
        <w:t>:</w:t>
      </w:r>
      <w:r w:rsidRPr="000E3C30">
        <w:rPr>
          <w:rStyle w:val="publisher"/>
        </w:rPr>
        <w:t>Polity Press</w:t>
      </w:r>
      <w:r w:rsidRPr="000E3C30">
        <w:rPr>
          <w:lang w:val="en-GB"/>
        </w:rPr>
        <w:t xml:space="preserve">, </w:t>
      </w:r>
      <w:r w:rsidRPr="000E3C30">
        <w:rPr>
          <w:rStyle w:val="date"/>
        </w:rPr>
        <w:t>2013</w:t>
      </w:r>
      <w:r w:rsidRPr="000E3C30">
        <w:rPr>
          <w:lang w:val="en-GB"/>
        </w:rPr>
        <w:t>.</w:t>
      </w:r>
      <w:bookmarkEnd w:id="6104"/>
      <w:bookmarkEnd w:id="6105"/>
    </w:p>
    <w:p w:rsidR="005600E9" w:rsidRPr="000E3C30" w:rsidRDefault="005600E9" w:rsidP="001A4F98">
      <w:pPr>
        <w:pStyle w:val="bib"/>
      </w:pPr>
      <w:bookmarkStart w:id="6109" w:name="CIT000048"/>
      <w:bookmarkStart w:id="6110" w:name="CBML_BIB_000_048"/>
      <w:r w:rsidRPr="000E3C30">
        <w:rPr>
          <w:rStyle w:val="surname"/>
        </w:rPr>
        <w:t>Chouliaraki</w:t>
      </w:r>
      <w:r w:rsidRPr="000E3C30">
        <w:rPr>
          <w:lang w:val="en-GB"/>
        </w:rPr>
        <w:t xml:space="preserve">, </w:t>
      </w:r>
      <w:r w:rsidRPr="000E3C30">
        <w:rPr>
          <w:rStyle w:val="forename"/>
        </w:rPr>
        <w:t>Lilie</w:t>
      </w:r>
      <w:r w:rsidRPr="000E3C30">
        <w:rPr>
          <w:lang w:val="en-GB"/>
        </w:rPr>
        <w:t xml:space="preserve">. </w:t>
      </w:r>
      <w:r w:rsidRPr="006308EC">
        <w:rPr>
          <w:lang w:val="en-GB"/>
        </w:rPr>
        <w:t>“</w:t>
      </w:r>
      <w:r w:rsidRPr="000E3C30">
        <w:rPr>
          <w:rStyle w:val="Articletitle"/>
        </w:rPr>
        <w:t>The Symbolic Power of Transnational Media: Managing the Visibility of Suffering</w:t>
      </w:r>
      <w:ins w:id="6111" w:author="Patterson Lamb" w:date="2014-08-13T09:39:00Z">
        <w:r>
          <w:rPr>
            <w:rStyle w:val="Articletitle"/>
          </w:rPr>
          <w:t>.</w:t>
        </w:r>
      </w:ins>
      <w:r w:rsidRPr="006308EC">
        <w:rPr>
          <w:lang w:val="en-GB"/>
        </w:rPr>
        <w:t>”</w:t>
      </w:r>
      <w:r w:rsidRPr="000E3C30">
        <w:rPr>
          <w:lang w:val="en-GB"/>
        </w:rPr>
        <w:t xml:space="preserve"> </w:t>
      </w:r>
      <w:del w:id="6112" w:author="Patterson Lamb" w:date="2014-08-13T09:39:00Z">
        <w:r w:rsidRPr="000E3C30" w:rsidDel="0000186B">
          <w:rPr>
            <w:lang w:val="en-GB"/>
          </w:rPr>
          <w:delText>in</w:delText>
        </w:r>
      </w:del>
      <w:r w:rsidRPr="000E3C30">
        <w:rPr>
          <w:lang w:val="en-GB"/>
        </w:rPr>
        <w:t xml:space="preserve"> </w:t>
      </w:r>
      <w:r w:rsidRPr="000E3C30">
        <w:rPr>
          <w:rStyle w:val="journal-title"/>
        </w:rPr>
        <w:t xml:space="preserve">Global Media and Communication </w:t>
      </w:r>
      <w:r w:rsidRPr="00843766">
        <w:rPr>
          <w:rStyle w:val="volume"/>
        </w:rPr>
        <w:t>4</w:t>
      </w:r>
      <w:r w:rsidRPr="000E3C30">
        <w:rPr>
          <w:lang w:val="en-GB"/>
        </w:rPr>
        <w:t xml:space="preserve"> (</w:t>
      </w:r>
      <w:r w:rsidRPr="000E3C30">
        <w:rPr>
          <w:rStyle w:val="date"/>
        </w:rPr>
        <w:t>2008</w:t>
      </w:r>
      <w:r w:rsidRPr="000E3C30">
        <w:rPr>
          <w:lang w:val="en-GB"/>
        </w:rPr>
        <w:t>)</w:t>
      </w:r>
      <w:ins w:id="6113" w:author="Patterson Lamb" w:date="2014-08-13T09:39:00Z">
        <w:r>
          <w:rPr>
            <w:lang w:val="en-GB"/>
          </w:rPr>
          <w:t>: 329–51</w:t>
        </w:r>
      </w:ins>
      <w:r w:rsidRPr="000E3C30">
        <w:rPr>
          <w:lang w:val="en-GB"/>
        </w:rPr>
        <w:t>.</w:t>
      </w:r>
      <w:bookmarkEnd w:id="6109"/>
      <w:bookmarkEnd w:id="6110"/>
    </w:p>
    <w:p w:rsidR="005600E9" w:rsidRPr="000E3C30" w:rsidRDefault="005600E9" w:rsidP="001A4F98">
      <w:pPr>
        <w:pStyle w:val="bib"/>
      </w:pPr>
      <w:bookmarkStart w:id="6114" w:name="CIT000049"/>
      <w:bookmarkStart w:id="6115" w:name="CBML_BIB_000_049"/>
      <w:r w:rsidRPr="000E3C30">
        <w:rPr>
          <w:rStyle w:val="surname"/>
        </w:rPr>
        <w:t>Christian</w:t>
      </w:r>
      <w:r w:rsidRPr="000E3C30">
        <w:t xml:space="preserve"> </w:t>
      </w:r>
      <w:r w:rsidRPr="000E3C30">
        <w:rPr>
          <w:rStyle w:val="forename"/>
        </w:rPr>
        <w:t>Aid</w:t>
      </w:r>
      <w:r w:rsidRPr="000E3C30">
        <w:t xml:space="preserve">. </w:t>
      </w:r>
      <w:r w:rsidRPr="000E3C30">
        <w:rPr>
          <w:rStyle w:val="booktitle"/>
        </w:rPr>
        <w:t>Images of Development, Links between Racism, Poverty and Injustice</w:t>
      </w:r>
      <w:r w:rsidRPr="000E3C30">
        <w:t xml:space="preserve">. (Insight Series) </w:t>
      </w:r>
      <w:r w:rsidRPr="000E3C30">
        <w:rPr>
          <w:rStyle w:val="placeofpub"/>
        </w:rPr>
        <w:t>London</w:t>
      </w:r>
      <w:r w:rsidRPr="000E3C30">
        <w:t xml:space="preserve">: </w:t>
      </w:r>
      <w:r w:rsidRPr="000E3C30">
        <w:rPr>
          <w:rStyle w:val="publisher"/>
        </w:rPr>
        <w:t>Christian Aid</w:t>
      </w:r>
      <w:r w:rsidRPr="000E3C30">
        <w:t xml:space="preserve">, </w:t>
      </w:r>
      <w:r w:rsidRPr="000E3C30">
        <w:rPr>
          <w:rStyle w:val="date"/>
        </w:rPr>
        <w:t>1988</w:t>
      </w:r>
      <w:r w:rsidRPr="000E3C30">
        <w:t>.</w:t>
      </w:r>
      <w:bookmarkEnd w:id="6114"/>
      <w:bookmarkEnd w:id="6115"/>
    </w:p>
    <w:p w:rsidR="005600E9" w:rsidRPr="000E3C30" w:rsidRDefault="005600E9" w:rsidP="001A4F98">
      <w:pPr>
        <w:pStyle w:val="bib"/>
      </w:pPr>
      <w:bookmarkStart w:id="6116" w:name="CIT000050"/>
      <w:bookmarkStart w:id="6117" w:name="CBML_BIB_000_050"/>
      <w:r w:rsidRPr="000E3C30">
        <w:rPr>
          <w:rStyle w:val="surname"/>
        </w:rPr>
        <w:t>Clark</w:t>
      </w:r>
      <w:r w:rsidRPr="000E3C30">
        <w:t xml:space="preserve">, </w:t>
      </w:r>
      <w:r w:rsidRPr="000E3C30">
        <w:rPr>
          <w:rStyle w:val="forename"/>
        </w:rPr>
        <w:t>D. J.</w:t>
      </w:r>
      <w:r w:rsidRPr="000E3C30">
        <w:t xml:space="preserve"> </w:t>
      </w:r>
      <w:r w:rsidRPr="006308EC">
        <w:t>“</w:t>
      </w:r>
      <w:r w:rsidRPr="000E3C30">
        <w:t>Representing the Majority World: Famine, Photojournalism and the Changing Visual Economy.</w:t>
      </w:r>
      <w:r w:rsidRPr="006308EC">
        <w:t>”</w:t>
      </w:r>
      <w:r w:rsidRPr="000E3C30">
        <w:t xml:space="preserve"> PhD diss., University of Durham, </w:t>
      </w:r>
      <w:r w:rsidRPr="000E3C30">
        <w:rPr>
          <w:rStyle w:val="date"/>
        </w:rPr>
        <w:t>2009</w:t>
      </w:r>
      <w:r w:rsidRPr="000E3C30">
        <w:t>.</w:t>
      </w:r>
      <w:bookmarkEnd w:id="6116"/>
      <w:bookmarkEnd w:id="6117"/>
    </w:p>
    <w:p w:rsidR="005600E9" w:rsidRPr="000E3C30" w:rsidRDefault="005600E9" w:rsidP="001A4F98">
      <w:pPr>
        <w:pStyle w:val="bib"/>
      </w:pPr>
      <w:bookmarkStart w:id="6118" w:name="CIT000051"/>
      <w:bookmarkStart w:id="6119" w:name="CBML_BIB_000_051"/>
      <w:r w:rsidRPr="000E3C30">
        <w:rPr>
          <w:rStyle w:val="surname"/>
        </w:rPr>
        <w:t>Clark</w:t>
      </w:r>
      <w:r w:rsidRPr="000E3C30">
        <w:t xml:space="preserve">, </w:t>
      </w:r>
      <w:r w:rsidRPr="000E3C30">
        <w:rPr>
          <w:rStyle w:val="forename"/>
        </w:rPr>
        <w:t>Elizabeth B.</w:t>
      </w:r>
      <w:r w:rsidRPr="000E3C30">
        <w:t xml:space="preserve"> </w:t>
      </w:r>
      <w:r w:rsidRPr="006308EC">
        <w:t>“‘</w:t>
      </w:r>
      <w:r w:rsidRPr="000E3C30">
        <w:rPr>
          <w:rStyle w:val="Articletitle"/>
        </w:rPr>
        <w:t>The Sacred Rights of the Weak</w:t>
      </w:r>
      <w:r w:rsidRPr="006308EC">
        <w:rPr>
          <w:rStyle w:val="Articletitle"/>
        </w:rPr>
        <w:t>’</w:t>
      </w:r>
      <w:r w:rsidRPr="000E3C30">
        <w:rPr>
          <w:rStyle w:val="Articletitle"/>
        </w:rPr>
        <w:t>: Pain, Sympathy, and the Culture of Individual Rights in Antebellum America.</w:t>
      </w:r>
      <w:r w:rsidRPr="006308EC">
        <w:t>”</w:t>
      </w:r>
      <w:r w:rsidRPr="000E3C30">
        <w:t xml:space="preserve"> </w:t>
      </w:r>
      <w:r w:rsidRPr="000E3C30">
        <w:rPr>
          <w:rStyle w:val="journal-title"/>
        </w:rPr>
        <w:t xml:space="preserve">Journal of American History </w:t>
      </w:r>
      <w:r w:rsidRPr="00843766">
        <w:rPr>
          <w:rStyle w:val="volume"/>
        </w:rPr>
        <w:t>82</w:t>
      </w:r>
      <w:r w:rsidRPr="000E3C30">
        <w:t xml:space="preserve">, no. </w:t>
      </w:r>
      <w:r w:rsidRPr="000E3C30">
        <w:rPr>
          <w:rStyle w:val="Issueno"/>
        </w:rPr>
        <w:t>2</w:t>
      </w:r>
      <w:r w:rsidRPr="000E3C30">
        <w:t xml:space="preserve"> (September </w:t>
      </w:r>
      <w:r w:rsidRPr="000E3C30">
        <w:rPr>
          <w:rStyle w:val="date"/>
        </w:rPr>
        <w:t>1995</w:t>
      </w:r>
      <w:r w:rsidRPr="000E3C30">
        <w:t xml:space="preserve">): </w:t>
      </w:r>
      <w:r w:rsidRPr="000E3C30">
        <w:rPr>
          <w:rStyle w:val="pageextent"/>
        </w:rPr>
        <w:t>463</w:t>
      </w:r>
      <w:r w:rsidRPr="006308EC">
        <w:rPr>
          <w:rStyle w:val="pageextent"/>
        </w:rPr>
        <w:t>–</w:t>
      </w:r>
      <w:del w:id="6120" w:author="Patterson Lamb" w:date="2014-08-13T09:40:00Z">
        <w:r w:rsidRPr="000E3C30" w:rsidDel="0000186B">
          <w:rPr>
            <w:rStyle w:val="pageextent"/>
          </w:rPr>
          <w:delText>4</w:delText>
        </w:r>
      </w:del>
      <w:r w:rsidRPr="000E3C30">
        <w:rPr>
          <w:rStyle w:val="pageextent"/>
        </w:rPr>
        <w:t>93</w:t>
      </w:r>
      <w:r w:rsidRPr="000E3C30">
        <w:t>.</w:t>
      </w:r>
      <w:bookmarkEnd w:id="6118"/>
      <w:bookmarkEnd w:id="6119"/>
    </w:p>
    <w:p w:rsidR="005600E9" w:rsidRPr="000E3C30" w:rsidRDefault="005600E9" w:rsidP="001A4F98">
      <w:pPr>
        <w:pStyle w:val="bib"/>
      </w:pPr>
      <w:bookmarkStart w:id="6121" w:name="CIT000052"/>
      <w:bookmarkStart w:id="6122" w:name="CBML_BIB_000_052"/>
      <w:r w:rsidRPr="000E3C30">
        <w:rPr>
          <w:rStyle w:val="surname"/>
        </w:rPr>
        <w:t>Cmiel</w:t>
      </w:r>
      <w:r w:rsidRPr="000E3C30">
        <w:t xml:space="preserve">, </w:t>
      </w:r>
      <w:r w:rsidRPr="000E3C30">
        <w:rPr>
          <w:rStyle w:val="forename"/>
        </w:rPr>
        <w:t>Kenneth</w:t>
      </w:r>
      <w:r w:rsidRPr="000E3C30">
        <w:t xml:space="preserve">. </w:t>
      </w:r>
      <w:r w:rsidRPr="006308EC">
        <w:t>“</w:t>
      </w:r>
      <w:r w:rsidRPr="000E3C30">
        <w:rPr>
          <w:rStyle w:val="Articletitle"/>
        </w:rPr>
        <w:t>The Recent History of Human Rights.</w:t>
      </w:r>
      <w:r w:rsidRPr="006308EC">
        <w:t>”</w:t>
      </w:r>
      <w:r w:rsidRPr="000E3C30">
        <w:t xml:space="preserve"> </w:t>
      </w:r>
      <w:r w:rsidRPr="000E3C30">
        <w:rPr>
          <w:rStyle w:val="journal-title"/>
        </w:rPr>
        <w:t>American Historical Review</w:t>
      </w:r>
      <w:r w:rsidRPr="000E3C30">
        <w:t xml:space="preserve"> </w:t>
      </w:r>
      <w:r w:rsidRPr="00843766">
        <w:rPr>
          <w:rStyle w:val="volume"/>
        </w:rPr>
        <w:t>109</w:t>
      </w:r>
      <w:r w:rsidRPr="000E3C30">
        <w:t xml:space="preserve">, no. </w:t>
      </w:r>
      <w:r w:rsidRPr="000E3C30">
        <w:rPr>
          <w:rStyle w:val="Issueno"/>
        </w:rPr>
        <w:t>1</w:t>
      </w:r>
      <w:r w:rsidRPr="000E3C30">
        <w:t xml:space="preserve"> (</w:t>
      </w:r>
      <w:r w:rsidRPr="000E3C30">
        <w:rPr>
          <w:rStyle w:val="date"/>
        </w:rPr>
        <w:t>2004</w:t>
      </w:r>
      <w:r w:rsidRPr="000E3C30">
        <w:t xml:space="preserve">): </w:t>
      </w:r>
      <w:r w:rsidRPr="000E3C30">
        <w:rPr>
          <w:rStyle w:val="pageextent"/>
        </w:rPr>
        <w:t>117</w:t>
      </w:r>
      <w:r w:rsidRPr="006308EC">
        <w:rPr>
          <w:rStyle w:val="pageextent"/>
        </w:rPr>
        <w:t>–</w:t>
      </w:r>
      <w:del w:id="6123" w:author="Patterson Lamb" w:date="2014-08-13T09:40:00Z">
        <w:r w:rsidRPr="000E3C30" w:rsidDel="0000186B">
          <w:rPr>
            <w:rStyle w:val="pageextent"/>
          </w:rPr>
          <w:delText>1</w:delText>
        </w:r>
      </w:del>
      <w:r w:rsidRPr="000E3C30">
        <w:rPr>
          <w:rStyle w:val="pageextent"/>
        </w:rPr>
        <w:t>35</w:t>
      </w:r>
      <w:r w:rsidRPr="000E3C30">
        <w:t>.</w:t>
      </w:r>
      <w:bookmarkEnd w:id="6121"/>
      <w:bookmarkEnd w:id="6122"/>
    </w:p>
    <w:p w:rsidR="005600E9" w:rsidRPr="000E3C30" w:rsidRDefault="005600E9" w:rsidP="001A4F98">
      <w:pPr>
        <w:pStyle w:val="bib"/>
      </w:pPr>
      <w:bookmarkStart w:id="6124" w:name="CIT000053"/>
      <w:bookmarkStart w:id="6125" w:name="CBML_BIB_000_053"/>
      <w:r w:rsidRPr="000E3C30">
        <w:rPr>
          <w:rStyle w:val="authororganisation"/>
          <w:i/>
        </w:rPr>
        <w:t>Code of Conduct: Images and Messages Relating to the Third World</w:t>
      </w:r>
      <w:r w:rsidRPr="000E3C30">
        <w:t xml:space="preserve">. Produced by the General Assembly of the Liaison Committee of Development NGOs to the European Communities, 1989. Accessed December 28, 2013. </w:t>
      </w:r>
      <w:r w:rsidRPr="00180607">
        <w:rPr>
          <w:rStyle w:val="Hyperlink"/>
        </w:rPr>
        <w:t>http://www.imaging-famine.org/papers/CODE_OF_CONDUCT_on%20Images_and_Messages_1989.pdf</w:t>
      </w:r>
      <w:bookmarkEnd w:id="6124"/>
      <w:bookmarkEnd w:id="6125"/>
      <w:ins w:id="6126" w:author="Patterson Lamb" w:date="2014-08-13T09:41:00Z">
        <w:r>
          <w:rPr>
            <w:rStyle w:val="Hyperlink"/>
          </w:rPr>
          <w:t>.</w:t>
        </w:r>
      </w:ins>
    </w:p>
    <w:p w:rsidR="005600E9" w:rsidRPr="000E3C30" w:rsidRDefault="005600E9" w:rsidP="001A4F98">
      <w:pPr>
        <w:pStyle w:val="bib"/>
      </w:pPr>
      <w:bookmarkStart w:id="6127" w:name="CIT000054"/>
      <w:bookmarkStart w:id="6128" w:name="CBML_BIB_000_054"/>
      <w:r w:rsidRPr="000E3C30">
        <w:rPr>
          <w:rStyle w:val="authororganisation"/>
          <w:i/>
        </w:rPr>
        <w:t>Code of Conduct on Images and Messages</w:t>
      </w:r>
      <w:r w:rsidRPr="006277DA">
        <w:rPr>
          <w:i/>
        </w:rPr>
        <w:t xml:space="preserve">. </w:t>
      </w:r>
      <w:r w:rsidRPr="000E3C30">
        <w:t xml:space="preserve">Produced by Dochas (the Irish Association of Non-Governmental Development), 2006. Accessed December 28, 2013. </w:t>
      </w:r>
      <w:r w:rsidRPr="00180607">
        <w:rPr>
          <w:rStyle w:val="Hyperlink"/>
        </w:rPr>
        <w:t>http://www.dochas.ie/Shared/Files/5/Images_and_Messages.pdf</w:t>
      </w:r>
      <w:bookmarkEnd w:id="6127"/>
      <w:bookmarkEnd w:id="6128"/>
      <w:ins w:id="6129" w:author="Patterson Lamb" w:date="2014-08-13T09:41:00Z">
        <w:r>
          <w:rPr>
            <w:rStyle w:val="Hyperlink"/>
          </w:rPr>
          <w:t>.</w:t>
        </w:r>
      </w:ins>
    </w:p>
    <w:p w:rsidR="005600E9" w:rsidRPr="000E3C30" w:rsidRDefault="005600E9" w:rsidP="001A4F98">
      <w:pPr>
        <w:pStyle w:val="bib"/>
      </w:pPr>
      <w:bookmarkStart w:id="6130" w:name="CIT000055"/>
      <w:bookmarkStart w:id="6131" w:name="CBML_BIB_000_055"/>
      <w:r w:rsidRPr="000E3C30">
        <w:rPr>
          <w:rStyle w:val="surname"/>
        </w:rPr>
        <w:t>Cody</w:t>
      </w:r>
      <w:r w:rsidRPr="000E3C30">
        <w:t xml:space="preserve">, </w:t>
      </w:r>
      <w:r w:rsidRPr="000E3C30">
        <w:rPr>
          <w:rStyle w:val="forename"/>
        </w:rPr>
        <w:t>Jeffrey W.</w:t>
      </w:r>
      <w:r w:rsidRPr="000E3C30">
        <w:t xml:space="preserve"> and </w:t>
      </w:r>
      <w:r w:rsidRPr="000E3C30">
        <w:rPr>
          <w:rStyle w:val="forename"/>
        </w:rPr>
        <w:t>Frances</w:t>
      </w:r>
      <w:r w:rsidRPr="000E3C30">
        <w:t xml:space="preserve"> </w:t>
      </w:r>
      <w:r w:rsidRPr="000E3C30">
        <w:rPr>
          <w:rStyle w:val="surname"/>
        </w:rPr>
        <w:t>Terpak</w:t>
      </w:r>
      <w:r w:rsidRPr="000E3C30">
        <w:t xml:space="preserve">, eds. </w:t>
      </w:r>
      <w:r w:rsidRPr="000E3C30">
        <w:rPr>
          <w:rStyle w:val="booktitle"/>
        </w:rPr>
        <w:t>Brush and Shutter: Early Photography in China</w:t>
      </w:r>
      <w:r w:rsidRPr="006277DA">
        <w:rPr>
          <w:i/>
        </w:rPr>
        <w:t xml:space="preserve">. </w:t>
      </w:r>
      <w:r w:rsidRPr="000E3C30">
        <w:rPr>
          <w:rStyle w:val="placeofpub"/>
        </w:rPr>
        <w:t>Los Angeles</w:t>
      </w:r>
      <w:r w:rsidRPr="000E3C30">
        <w:t xml:space="preserve">: </w:t>
      </w:r>
      <w:r w:rsidRPr="000E3C30">
        <w:rPr>
          <w:rStyle w:val="publisher"/>
        </w:rPr>
        <w:t>Getty Institute</w:t>
      </w:r>
      <w:r w:rsidRPr="000E3C30">
        <w:t xml:space="preserve">, </w:t>
      </w:r>
      <w:r w:rsidRPr="000E3C30">
        <w:rPr>
          <w:rStyle w:val="date"/>
        </w:rPr>
        <w:t>2011</w:t>
      </w:r>
      <w:r w:rsidRPr="000E3C30">
        <w:t>.</w:t>
      </w:r>
      <w:bookmarkEnd w:id="6130"/>
      <w:bookmarkEnd w:id="6131"/>
    </w:p>
    <w:p w:rsidR="005600E9" w:rsidRPr="000E3C30" w:rsidRDefault="005600E9" w:rsidP="001A4F98">
      <w:pPr>
        <w:pStyle w:val="bib"/>
        <w:rPr>
          <w:lang w:val="en-GB"/>
        </w:rPr>
      </w:pPr>
      <w:bookmarkStart w:id="6132" w:name="CIT000056"/>
      <w:bookmarkStart w:id="6133" w:name="CBML_BIB_000_056"/>
      <w:r w:rsidRPr="000E3C30">
        <w:rPr>
          <w:rStyle w:val="surname"/>
        </w:rPr>
        <w:t>Cohen</w:t>
      </w:r>
      <w:r w:rsidRPr="000E3C30">
        <w:rPr>
          <w:lang w:val="en-GB"/>
        </w:rPr>
        <w:t xml:space="preserve">, </w:t>
      </w:r>
      <w:r w:rsidRPr="000E3C30">
        <w:rPr>
          <w:rStyle w:val="forename"/>
        </w:rPr>
        <w:t>Daniel G.</w:t>
      </w:r>
      <w:r w:rsidRPr="000E3C30">
        <w:rPr>
          <w:lang w:val="en-GB"/>
        </w:rPr>
        <w:t xml:space="preserve"> </w:t>
      </w:r>
      <w:r w:rsidRPr="006308EC">
        <w:rPr>
          <w:lang w:val="en-GB"/>
        </w:rPr>
        <w:t>“</w:t>
      </w:r>
      <w:r w:rsidRPr="000E3C30">
        <w:rPr>
          <w:rStyle w:val="Articletitle"/>
        </w:rPr>
        <w:t>Between Relief and Politics: Refugee Humanitarianism in Occupied Germany 1945</w:t>
      </w:r>
      <w:r w:rsidRPr="006308EC">
        <w:rPr>
          <w:rStyle w:val="Articletitle"/>
        </w:rPr>
        <w:t>–</w:t>
      </w:r>
      <w:r w:rsidRPr="000E3C30">
        <w:rPr>
          <w:rStyle w:val="Articletitle"/>
        </w:rPr>
        <w:t>1946</w:t>
      </w:r>
      <w:r w:rsidRPr="000E3C30">
        <w:rPr>
          <w:lang w:val="en-GB"/>
        </w:rPr>
        <w:t>.</w:t>
      </w:r>
      <w:r w:rsidRPr="006308EC">
        <w:rPr>
          <w:lang w:val="en-GB"/>
        </w:rPr>
        <w:t>”</w:t>
      </w:r>
      <w:r w:rsidRPr="000E3C30">
        <w:rPr>
          <w:lang w:val="en-GB"/>
        </w:rPr>
        <w:t xml:space="preserve"> </w:t>
      </w:r>
      <w:r w:rsidRPr="000E3C30">
        <w:rPr>
          <w:rStyle w:val="journal-title"/>
        </w:rPr>
        <w:t>Journal of Contemporary History</w:t>
      </w:r>
      <w:r w:rsidRPr="000E3C30">
        <w:rPr>
          <w:lang w:val="en-GB"/>
        </w:rPr>
        <w:t xml:space="preserve"> </w:t>
      </w:r>
      <w:r w:rsidRPr="00843766">
        <w:rPr>
          <w:rStyle w:val="volume"/>
        </w:rPr>
        <w:t>43</w:t>
      </w:r>
      <w:r w:rsidRPr="000E3C30">
        <w:rPr>
          <w:lang w:val="en-GB"/>
        </w:rPr>
        <w:t xml:space="preserve">, no. </w:t>
      </w:r>
      <w:r w:rsidRPr="000E3C30">
        <w:rPr>
          <w:rStyle w:val="Issueno"/>
        </w:rPr>
        <w:t>3</w:t>
      </w:r>
      <w:r w:rsidRPr="000E3C30">
        <w:rPr>
          <w:lang w:val="en-GB"/>
        </w:rPr>
        <w:t xml:space="preserve"> (</w:t>
      </w:r>
      <w:r w:rsidRPr="000E3C30">
        <w:rPr>
          <w:rStyle w:val="date"/>
        </w:rPr>
        <w:t>2008</w:t>
      </w:r>
      <w:r w:rsidRPr="000E3C30">
        <w:rPr>
          <w:lang w:val="en-GB"/>
        </w:rPr>
        <w:t xml:space="preserve">): </w:t>
      </w:r>
      <w:r w:rsidRPr="000E3C30">
        <w:rPr>
          <w:rStyle w:val="pageextent"/>
        </w:rPr>
        <w:t>437</w:t>
      </w:r>
      <w:r w:rsidRPr="006308EC">
        <w:rPr>
          <w:rStyle w:val="pageextent"/>
        </w:rPr>
        <w:t>–</w:t>
      </w:r>
      <w:r w:rsidRPr="000E3C30">
        <w:rPr>
          <w:rStyle w:val="pageextent"/>
        </w:rPr>
        <w:t>49</w:t>
      </w:r>
      <w:r w:rsidRPr="000E3C30">
        <w:rPr>
          <w:lang w:val="en-GB"/>
        </w:rPr>
        <w:t>.</w:t>
      </w:r>
      <w:bookmarkEnd w:id="6132"/>
      <w:bookmarkEnd w:id="6133"/>
    </w:p>
    <w:p w:rsidR="005600E9" w:rsidRPr="000E3C30" w:rsidRDefault="005600E9" w:rsidP="001A4F98">
      <w:pPr>
        <w:pStyle w:val="bib"/>
        <w:rPr>
          <w:lang w:val="en-GB"/>
        </w:rPr>
      </w:pPr>
      <w:bookmarkStart w:id="6134" w:name="CIT000057"/>
      <w:bookmarkStart w:id="6135" w:name="CBML_BIB_000_057"/>
      <w:r w:rsidRPr="000E3C30">
        <w:rPr>
          <w:rStyle w:val="surname"/>
        </w:rPr>
        <w:t>Cohen</w:t>
      </w:r>
      <w:r w:rsidRPr="000E3C30">
        <w:rPr>
          <w:lang w:val="en-GB"/>
        </w:rPr>
        <w:t xml:space="preserve">, </w:t>
      </w:r>
      <w:r w:rsidRPr="000E3C30">
        <w:rPr>
          <w:rStyle w:val="forename"/>
        </w:rPr>
        <w:t>Daniel G.</w:t>
      </w:r>
      <w:r w:rsidRPr="000E3C30">
        <w:rPr>
          <w:lang w:val="en-GB"/>
        </w:rPr>
        <w:t xml:space="preserve"> </w:t>
      </w:r>
      <w:r w:rsidRPr="000E3C30">
        <w:rPr>
          <w:rStyle w:val="booktitle"/>
        </w:rPr>
        <w:t>In War</w:t>
      </w:r>
      <w:r w:rsidRPr="006308EC">
        <w:rPr>
          <w:rStyle w:val="booktitle"/>
        </w:rPr>
        <w:t>’</w:t>
      </w:r>
      <w:r w:rsidRPr="000E3C30">
        <w:rPr>
          <w:rStyle w:val="booktitle"/>
        </w:rPr>
        <w:t>s Wake: European Refugees in the Postwar Order.</w:t>
      </w:r>
      <w:r w:rsidRPr="000E3C30">
        <w:rPr>
          <w:lang w:val="en-GB"/>
        </w:rPr>
        <w:t xml:space="preserve"> </w:t>
      </w:r>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2011</w:t>
      </w:r>
      <w:r w:rsidRPr="000E3C30">
        <w:rPr>
          <w:lang w:val="en-GB"/>
        </w:rPr>
        <w:t>.</w:t>
      </w:r>
      <w:bookmarkEnd w:id="6134"/>
      <w:bookmarkEnd w:id="6135"/>
    </w:p>
    <w:p w:rsidR="005600E9" w:rsidRPr="000E3C30" w:rsidRDefault="005600E9" w:rsidP="001A4F98">
      <w:pPr>
        <w:pStyle w:val="bib"/>
      </w:pPr>
      <w:bookmarkStart w:id="6136" w:name="CIT000058"/>
      <w:bookmarkStart w:id="6137" w:name="CBML_BIB_000_058"/>
      <w:r w:rsidRPr="000E3C30">
        <w:rPr>
          <w:rStyle w:val="surname"/>
        </w:rPr>
        <w:t>Coleman</w:t>
      </w:r>
      <w:r w:rsidRPr="000E3C30">
        <w:t xml:space="preserve">, </w:t>
      </w:r>
      <w:r w:rsidRPr="000E3C30">
        <w:rPr>
          <w:rStyle w:val="forename"/>
        </w:rPr>
        <w:t>A.</w:t>
      </w:r>
      <w:ins w:id="6138" w:author="Patterson Lamb" w:date="2014-08-13T09:42:00Z">
        <w:r>
          <w:rPr>
            <w:rStyle w:val="forename"/>
          </w:rPr>
          <w:t xml:space="preserve"> </w:t>
        </w:r>
      </w:ins>
      <w:r w:rsidRPr="000E3C30">
        <w:rPr>
          <w:rStyle w:val="forename"/>
        </w:rPr>
        <w:t>D.</w:t>
      </w:r>
      <w:r w:rsidRPr="006277DA">
        <w:t xml:space="preserve"> </w:t>
      </w:r>
      <w:r w:rsidRPr="000E3C30">
        <w:rPr>
          <w:rStyle w:val="booktitle"/>
        </w:rPr>
        <w:t>Depth of Field: Essays on Photography, Mass Media, and Lens Culture</w:t>
      </w:r>
      <w:r w:rsidRPr="000E3C30">
        <w:t xml:space="preserve">. </w:t>
      </w:r>
      <w:r w:rsidRPr="000E3C30">
        <w:rPr>
          <w:rStyle w:val="placeofpub"/>
        </w:rPr>
        <w:t>Albuquerque</w:t>
      </w:r>
      <w:r w:rsidRPr="000E3C30">
        <w:t xml:space="preserve">: </w:t>
      </w:r>
      <w:r w:rsidRPr="000E3C30">
        <w:rPr>
          <w:rStyle w:val="publisher"/>
        </w:rPr>
        <w:t>University of New Mexico Press</w:t>
      </w:r>
      <w:r w:rsidRPr="000E3C30">
        <w:t xml:space="preserve">, </w:t>
      </w:r>
      <w:r w:rsidRPr="000E3C30">
        <w:rPr>
          <w:rStyle w:val="date"/>
        </w:rPr>
        <w:t>1998</w:t>
      </w:r>
      <w:r w:rsidRPr="000E3C30">
        <w:t>.</w:t>
      </w:r>
      <w:bookmarkEnd w:id="6136"/>
      <w:bookmarkEnd w:id="6137"/>
    </w:p>
    <w:p w:rsidR="005600E9" w:rsidRPr="000E3C30" w:rsidRDefault="005600E9" w:rsidP="001A4F98">
      <w:pPr>
        <w:pStyle w:val="bib"/>
      </w:pPr>
      <w:bookmarkStart w:id="6139" w:name="CIT000059"/>
      <w:bookmarkStart w:id="6140" w:name="CBML_BIB_000_059"/>
      <w:r w:rsidRPr="000E3C30">
        <w:rPr>
          <w:rStyle w:val="surname"/>
        </w:rPr>
        <w:t>Collins</w:t>
      </w:r>
      <w:r w:rsidRPr="000E3C30">
        <w:t xml:space="preserve">, </w:t>
      </w:r>
      <w:r w:rsidRPr="000E3C30">
        <w:rPr>
          <w:rStyle w:val="forename"/>
        </w:rPr>
        <w:t>Kathleen</w:t>
      </w:r>
      <w:r w:rsidRPr="000E3C30">
        <w:t>, ed.</w:t>
      </w:r>
      <w:r w:rsidRPr="006277DA">
        <w:t xml:space="preserve"> </w:t>
      </w:r>
      <w:r w:rsidRPr="000E3C30">
        <w:rPr>
          <w:rStyle w:val="booktitle"/>
        </w:rPr>
        <w:t>Shadow and Substance: Essays in the History of Photography</w:t>
      </w:r>
      <w:r w:rsidRPr="000E3C30">
        <w:t xml:space="preserve">. </w:t>
      </w:r>
      <w:r w:rsidRPr="000E3C30">
        <w:rPr>
          <w:rStyle w:val="placeofpub"/>
        </w:rPr>
        <w:t>Bloomfield Hills, MI</w:t>
      </w:r>
      <w:r w:rsidRPr="000E3C30">
        <w:t xml:space="preserve">: </w:t>
      </w:r>
      <w:r w:rsidRPr="000E3C30">
        <w:rPr>
          <w:rStyle w:val="publisher"/>
        </w:rPr>
        <w:t>Amorphous Institute Press</w:t>
      </w:r>
      <w:r w:rsidRPr="000E3C30">
        <w:t xml:space="preserve">, </w:t>
      </w:r>
      <w:r w:rsidRPr="000E3C30">
        <w:rPr>
          <w:rStyle w:val="date"/>
        </w:rPr>
        <w:t>1990</w:t>
      </w:r>
      <w:r w:rsidRPr="000E3C30">
        <w:t>.</w:t>
      </w:r>
      <w:bookmarkEnd w:id="6139"/>
      <w:bookmarkEnd w:id="6140"/>
    </w:p>
    <w:p w:rsidR="005600E9" w:rsidRPr="000E3C30" w:rsidRDefault="005600E9" w:rsidP="001A4F98">
      <w:pPr>
        <w:pStyle w:val="bib"/>
      </w:pPr>
      <w:bookmarkStart w:id="6141" w:name="CIT000060"/>
      <w:bookmarkStart w:id="6142" w:name="CBML_BIB_000_060"/>
      <w:r w:rsidRPr="000E3C30">
        <w:rPr>
          <w:rStyle w:val="surname"/>
        </w:rPr>
        <w:t>Conklin</w:t>
      </w:r>
      <w:r w:rsidRPr="000E3C30">
        <w:t xml:space="preserve">, </w:t>
      </w:r>
      <w:r w:rsidRPr="000E3C30">
        <w:rPr>
          <w:rStyle w:val="forename"/>
        </w:rPr>
        <w:t>Alice.</w:t>
      </w:r>
      <w:r w:rsidRPr="000E3C30">
        <w:t xml:space="preserve"> </w:t>
      </w:r>
      <w:r w:rsidRPr="000E3C30">
        <w:rPr>
          <w:rStyle w:val="booktitle"/>
        </w:rPr>
        <w:t>A Mission to Civilize: The Republican Idea of Empire in France and West Africa, 1895</w:t>
      </w:r>
      <w:r w:rsidRPr="006308EC">
        <w:rPr>
          <w:rStyle w:val="booktitle"/>
        </w:rPr>
        <w:t>–</w:t>
      </w:r>
      <w:r w:rsidRPr="000E3C30">
        <w:rPr>
          <w:rStyle w:val="booktitle"/>
        </w:rPr>
        <w:t>1930</w:t>
      </w:r>
      <w:r w:rsidRPr="006277DA">
        <w:rPr>
          <w:i/>
        </w:rPr>
        <w:t xml:space="preserve">. </w:t>
      </w:r>
      <w:r w:rsidRPr="000E3C30">
        <w:rPr>
          <w:rStyle w:val="placeofpub"/>
        </w:rPr>
        <w:t>Palo Alto</w:t>
      </w:r>
      <w:ins w:id="6143" w:author="Patterson Lamb" w:date="2014-08-13T09:42:00Z">
        <w:r>
          <w:rPr>
            <w:rStyle w:val="placeofpub"/>
          </w:rPr>
          <w:t>, CA</w:t>
        </w:r>
      </w:ins>
      <w:r w:rsidRPr="000E3C30">
        <w:t xml:space="preserve">: </w:t>
      </w:r>
      <w:r w:rsidRPr="000E3C30">
        <w:rPr>
          <w:rStyle w:val="publisher"/>
        </w:rPr>
        <w:t>Stanford University Press</w:t>
      </w:r>
      <w:r w:rsidRPr="000E3C30">
        <w:t xml:space="preserve">, </w:t>
      </w:r>
      <w:r w:rsidRPr="000E3C30">
        <w:rPr>
          <w:rStyle w:val="date"/>
        </w:rPr>
        <w:t>1997</w:t>
      </w:r>
      <w:r w:rsidRPr="000E3C30">
        <w:t>.</w:t>
      </w:r>
      <w:bookmarkEnd w:id="6141"/>
      <w:bookmarkEnd w:id="6142"/>
    </w:p>
    <w:p w:rsidR="005600E9" w:rsidRPr="000E3C30" w:rsidRDefault="005600E9" w:rsidP="001A4F98">
      <w:pPr>
        <w:pStyle w:val="bib"/>
      </w:pPr>
      <w:bookmarkStart w:id="6144" w:name="CIT000061"/>
      <w:bookmarkStart w:id="6145" w:name="CBML_BIB_000_061"/>
      <w:r w:rsidRPr="000E3C30">
        <w:rPr>
          <w:rStyle w:val="surname"/>
        </w:rPr>
        <w:t>Curti</w:t>
      </w:r>
      <w:r w:rsidRPr="000E3C30">
        <w:t xml:space="preserve">, </w:t>
      </w:r>
      <w:r w:rsidRPr="000E3C30">
        <w:rPr>
          <w:rStyle w:val="forename"/>
        </w:rPr>
        <w:t>Merle</w:t>
      </w:r>
      <w:r w:rsidRPr="000E3C30">
        <w:t xml:space="preserve">. </w:t>
      </w:r>
      <w:r w:rsidRPr="000E3C30">
        <w:rPr>
          <w:rStyle w:val="booktitle"/>
        </w:rPr>
        <w:t xml:space="preserve">American Philanthropy Abroad: A History. </w:t>
      </w:r>
      <w:r w:rsidRPr="000E3C30">
        <w:rPr>
          <w:rStyle w:val="placeofpub"/>
        </w:rPr>
        <w:t>New Brunswick, NJ</w:t>
      </w:r>
      <w:r w:rsidRPr="000E3C30">
        <w:t xml:space="preserve">: </w:t>
      </w:r>
      <w:r w:rsidRPr="000E3C30">
        <w:rPr>
          <w:rStyle w:val="publisher"/>
        </w:rPr>
        <w:t>Rutgers University Press</w:t>
      </w:r>
      <w:r w:rsidRPr="000E3C30">
        <w:t xml:space="preserve">, </w:t>
      </w:r>
      <w:r w:rsidRPr="000E3C30">
        <w:rPr>
          <w:rStyle w:val="date"/>
        </w:rPr>
        <w:t>1963</w:t>
      </w:r>
      <w:r w:rsidRPr="000E3C30">
        <w:t>.</w:t>
      </w:r>
      <w:bookmarkEnd w:id="6144"/>
      <w:bookmarkEnd w:id="6145"/>
    </w:p>
    <w:p w:rsidR="005600E9" w:rsidRPr="000E3C30" w:rsidRDefault="005600E9" w:rsidP="001A4F98">
      <w:pPr>
        <w:pStyle w:val="bib"/>
      </w:pPr>
      <w:bookmarkStart w:id="6146" w:name="CIT000062"/>
      <w:bookmarkStart w:id="6147" w:name="CBML_BIB_000_062"/>
      <w:r w:rsidRPr="000E3C30">
        <w:rPr>
          <w:rStyle w:val="surname"/>
        </w:rPr>
        <w:t>Curtis</w:t>
      </w:r>
      <w:r w:rsidRPr="000E3C30">
        <w:t xml:space="preserve">, </w:t>
      </w:r>
      <w:r w:rsidRPr="000E3C30">
        <w:rPr>
          <w:rStyle w:val="forename"/>
        </w:rPr>
        <w:t>James</w:t>
      </w:r>
      <w:r w:rsidRPr="000E3C30">
        <w:t xml:space="preserve">. </w:t>
      </w:r>
      <w:r w:rsidRPr="000E3C30">
        <w:rPr>
          <w:rStyle w:val="booktitle"/>
        </w:rPr>
        <w:t>Mind</w:t>
      </w:r>
      <w:r w:rsidRPr="006308EC">
        <w:rPr>
          <w:rStyle w:val="booktitle"/>
        </w:rPr>
        <w:t>’</w:t>
      </w:r>
      <w:r w:rsidRPr="000E3C30">
        <w:rPr>
          <w:rStyle w:val="booktitle"/>
        </w:rPr>
        <w:t>s Eye, Mind</w:t>
      </w:r>
      <w:r w:rsidRPr="006308EC">
        <w:rPr>
          <w:rStyle w:val="booktitle"/>
        </w:rPr>
        <w:t>’</w:t>
      </w:r>
      <w:r w:rsidRPr="000E3C30">
        <w:rPr>
          <w:rStyle w:val="booktitle"/>
        </w:rPr>
        <w:t>s Truth: FSA Photography Reconsidered</w:t>
      </w:r>
      <w:r w:rsidRPr="000E3C30">
        <w:t>.</w:t>
      </w:r>
      <w:r w:rsidRPr="006277DA">
        <w:t xml:space="preserve"> </w:t>
      </w:r>
      <w:r w:rsidRPr="000E3C30">
        <w:rPr>
          <w:rStyle w:val="placeofpub"/>
        </w:rPr>
        <w:t>Philadelphia</w:t>
      </w:r>
      <w:r w:rsidRPr="000E3C30">
        <w:t xml:space="preserve">: </w:t>
      </w:r>
      <w:r w:rsidRPr="000E3C30">
        <w:rPr>
          <w:rStyle w:val="publisher"/>
        </w:rPr>
        <w:t>Temple University Press</w:t>
      </w:r>
      <w:r w:rsidRPr="000E3C30">
        <w:t xml:space="preserve">, </w:t>
      </w:r>
      <w:r w:rsidRPr="000E3C30">
        <w:rPr>
          <w:rStyle w:val="date"/>
        </w:rPr>
        <w:t>1989</w:t>
      </w:r>
      <w:r w:rsidRPr="000E3C30">
        <w:t>.</w:t>
      </w:r>
      <w:bookmarkEnd w:id="6146"/>
      <w:bookmarkEnd w:id="6147"/>
    </w:p>
    <w:p w:rsidR="005600E9" w:rsidRPr="000E3C30" w:rsidRDefault="005600E9" w:rsidP="001A4F98">
      <w:pPr>
        <w:pStyle w:val="bib"/>
      </w:pPr>
      <w:bookmarkStart w:id="6148" w:name="CIT000063"/>
      <w:bookmarkStart w:id="6149" w:name="CBML_BIB_000_063"/>
      <w:r w:rsidRPr="000E3C30">
        <w:rPr>
          <w:rStyle w:val="surname"/>
        </w:rPr>
        <w:t>Curtis</w:t>
      </w:r>
      <w:r w:rsidRPr="000E3C30">
        <w:t xml:space="preserve">, </w:t>
      </w:r>
      <w:r w:rsidRPr="000E3C30">
        <w:rPr>
          <w:rStyle w:val="forename"/>
        </w:rPr>
        <w:t>Neal</w:t>
      </w:r>
      <w:r w:rsidRPr="000E3C30">
        <w:t xml:space="preserve">. </w:t>
      </w:r>
      <w:r w:rsidRPr="000E3C30">
        <w:rPr>
          <w:rStyle w:val="booktitle"/>
        </w:rPr>
        <w:t>The Pictorial Turn</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2010</w:t>
      </w:r>
      <w:r w:rsidRPr="000E3C30">
        <w:t>.</w:t>
      </w:r>
      <w:bookmarkEnd w:id="6148"/>
      <w:bookmarkEnd w:id="6149"/>
    </w:p>
    <w:p w:rsidR="005600E9" w:rsidRPr="000E3C30" w:rsidRDefault="005600E9" w:rsidP="001A4F98">
      <w:pPr>
        <w:pStyle w:val="bib"/>
      </w:pPr>
      <w:bookmarkStart w:id="6150" w:name="CIT000064"/>
      <w:bookmarkStart w:id="6151" w:name="CBML_BIB_000_064"/>
      <w:r w:rsidRPr="000E3C30">
        <w:rPr>
          <w:rStyle w:val="surname"/>
        </w:rPr>
        <w:t>Daniel</w:t>
      </w:r>
      <w:r w:rsidRPr="000E3C30">
        <w:t xml:space="preserve">, </w:t>
      </w:r>
      <w:r w:rsidRPr="000E3C30">
        <w:rPr>
          <w:rStyle w:val="forename"/>
        </w:rPr>
        <w:t>Pete</w:t>
      </w:r>
      <w:del w:id="6152" w:author="Patterson Lamb" w:date="2014-08-13T09:42:00Z">
        <w:r w:rsidRPr="000E3C30" w:rsidDel="0000186B">
          <w:delText>,</w:delText>
        </w:r>
      </w:del>
      <w:r w:rsidRPr="000E3C30">
        <w:t xml:space="preserve"> et al.</w:t>
      </w:r>
      <w:r w:rsidRPr="006277DA">
        <w:t xml:space="preserve"> </w:t>
      </w:r>
      <w:r w:rsidRPr="000E3C30">
        <w:rPr>
          <w:rStyle w:val="booktitle"/>
        </w:rPr>
        <w:t>Official Images: New Deal Photography</w:t>
      </w:r>
      <w:r w:rsidRPr="000E3C30">
        <w:t>.</w:t>
      </w:r>
      <w:r w:rsidRPr="006277DA">
        <w:t xml:space="preserve"> </w:t>
      </w:r>
      <w:r w:rsidRPr="000E3C30">
        <w:rPr>
          <w:rStyle w:val="placeofpub"/>
        </w:rPr>
        <w:t>Washington, DC</w:t>
      </w:r>
      <w:r w:rsidRPr="000E3C30">
        <w:t xml:space="preserve">: </w:t>
      </w:r>
      <w:r w:rsidRPr="000E3C30">
        <w:rPr>
          <w:rStyle w:val="publisher"/>
        </w:rPr>
        <w:t>Smithsonian Institution Press</w:t>
      </w:r>
      <w:r w:rsidRPr="000E3C30">
        <w:t xml:space="preserve">, </w:t>
      </w:r>
      <w:r w:rsidRPr="000E3C30">
        <w:rPr>
          <w:rStyle w:val="date"/>
        </w:rPr>
        <w:t>1987</w:t>
      </w:r>
      <w:r w:rsidRPr="000E3C30">
        <w:t>.</w:t>
      </w:r>
      <w:bookmarkEnd w:id="6150"/>
      <w:bookmarkEnd w:id="6151"/>
    </w:p>
    <w:p w:rsidR="005600E9" w:rsidRPr="000E3C30" w:rsidRDefault="005600E9" w:rsidP="001A4F98">
      <w:pPr>
        <w:pStyle w:val="bib"/>
      </w:pPr>
      <w:bookmarkStart w:id="6153" w:name="CIT000065"/>
      <w:bookmarkStart w:id="6154" w:name="CBML_BIB_000_065"/>
      <w:r w:rsidRPr="000E3C30">
        <w:rPr>
          <w:rStyle w:val="surname"/>
        </w:rPr>
        <w:t>Daughton</w:t>
      </w:r>
      <w:r w:rsidRPr="000E3C30">
        <w:t xml:space="preserve">, </w:t>
      </w:r>
      <w:r w:rsidRPr="000E3C30">
        <w:rPr>
          <w:rStyle w:val="forename"/>
        </w:rPr>
        <w:t>J. P.</w:t>
      </w:r>
      <w:r w:rsidRPr="000E3C30">
        <w:t xml:space="preserve"> </w:t>
      </w:r>
      <w:r w:rsidRPr="000E3C30">
        <w:rPr>
          <w:rStyle w:val="booktitle"/>
        </w:rPr>
        <w:t>An Empire Divided: Religion, Republicanism, and the Making of French Colonialism.</w:t>
      </w:r>
      <w:r w:rsidRPr="006277DA">
        <w:rPr>
          <w:i/>
        </w:rPr>
        <w:t xml:space="preserve"> </w:t>
      </w:r>
      <w:r w:rsidRPr="000E3C30">
        <w:t>(</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2006</w:t>
      </w:r>
      <w:r w:rsidRPr="000E3C30">
        <w:t>).</w:t>
      </w:r>
      <w:bookmarkEnd w:id="6153"/>
      <w:bookmarkEnd w:id="6154"/>
    </w:p>
    <w:p w:rsidR="005600E9" w:rsidRPr="000E3C30" w:rsidRDefault="005600E9" w:rsidP="001A4F98">
      <w:pPr>
        <w:pStyle w:val="bib"/>
      </w:pPr>
      <w:bookmarkStart w:id="6155" w:name="CIT000066"/>
      <w:bookmarkStart w:id="6156" w:name="CBML_BIB_000_066"/>
      <w:r w:rsidRPr="000E3C30">
        <w:rPr>
          <w:rStyle w:val="surname"/>
        </w:rPr>
        <w:t>Dauphin</w:t>
      </w:r>
      <w:r w:rsidRPr="006308EC">
        <w:rPr>
          <w:rStyle w:val="surname"/>
        </w:rPr>
        <w:t>é</w:t>
      </w:r>
      <w:r w:rsidRPr="000E3C30">
        <w:rPr>
          <w:rStyle w:val="surname"/>
        </w:rPr>
        <w:t>e</w:t>
      </w:r>
      <w:r w:rsidRPr="000E3C30">
        <w:t xml:space="preserve">, </w:t>
      </w:r>
      <w:r w:rsidRPr="000E3C30">
        <w:rPr>
          <w:rStyle w:val="forename"/>
        </w:rPr>
        <w:t>Elizabeth</w:t>
      </w:r>
      <w:r w:rsidRPr="000E3C30">
        <w:t xml:space="preserve">. </w:t>
      </w:r>
      <w:r w:rsidRPr="006308EC">
        <w:t>“</w:t>
      </w:r>
      <w:r w:rsidRPr="000E3C30">
        <w:rPr>
          <w:rStyle w:val="Articletitle"/>
        </w:rPr>
        <w:t>The Politics of the Body in Pain: Reading the Ethics of Imagery</w:t>
      </w:r>
      <w:ins w:id="6157" w:author="Patterson Lamb" w:date="2014-08-13T09:43:00Z">
        <w:r>
          <w:rPr>
            <w:rStyle w:val="Articletitle"/>
          </w:rPr>
          <w:t>.</w:t>
        </w:r>
      </w:ins>
      <w:r w:rsidRPr="006308EC">
        <w:t>”</w:t>
      </w:r>
      <w:r w:rsidRPr="000E3C30">
        <w:t xml:space="preserve"> </w:t>
      </w:r>
      <w:del w:id="6158" w:author="Patterson Lamb" w:date="2014-08-13T09:43:00Z">
        <w:r w:rsidRPr="000E3C30" w:rsidDel="000644A3">
          <w:delText xml:space="preserve">in </w:delText>
        </w:r>
      </w:del>
      <w:r w:rsidRPr="000E3C30">
        <w:rPr>
          <w:rStyle w:val="journal-title"/>
        </w:rPr>
        <w:t>Security Dialogue</w:t>
      </w:r>
      <w:r w:rsidRPr="006277DA">
        <w:rPr>
          <w:i/>
        </w:rPr>
        <w:t xml:space="preserve"> </w:t>
      </w:r>
      <w:r w:rsidRPr="00843766">
        <w:rPr>
          <w:rStyle w:val="volume"/>
        </w:rPr>
        <w:t>38</w:t>
      </w:r>
      <w:r w:rsidRPr="000E3C30">
        <w:t xml:space="preserve"> (</w:t>
      </w:r>
      <w:r w:rsidRPr="000E3C30">
        <w:rPr>
          <w:rStyle w:val="date"/>
        </w:rPr>
        <w:t>2007</w:t>
      </w:r>
      <w:r w:rsidRPr="000E3C30">
        <w:t xml:space="preserve">): </w:t>
      </w:r>
      <w:r w:rsidRPr="000E3C30">
        <w:rPr>
          <w:rStyle w:val="pageextent"/>
        </w:rPr>
        <w:t>139</w:t>
      </w:r>
      <w:r w:rsidRPr="006308EC">
        <w:rPr>
          <w:rStyle w:val="pageextent"/>
        </w:rPr>
        <w:t>–</w:t>
      </w:r>
      <w:r w:rsidRPr="000E3C30">
        <w:rPr>
          <w:rStyle w:val="pageextent"/>
        </w:rPr>
        <w:t>55</w:t>
      </w:r>
      <w:r w:rsidRPr="000E3C30">
        <w:t>.</w:t>
      </w:r>
      <w:bookmarkEnd w:id="6155"/>
      <w:bookmarkEnd w:id="6156"/>
    </w:p>
    <w:p w:rsidR="005600E9" w:rsidRPr="000E3C30" w:rsidRDefault="005600E9" w:rsidP="001A4F98">
      <w:pPr>
        <w:pStyle w:val="bib"/>
      </w:pPr>
      <w:bookmarkStart w:id="6159" w:name="CIT000067"/>
      <w:bookmarkStart w:id="6160" w:name="CBML_BIB_000_067"/>
      <w:r w:rsidRPr="000E3C30">
        <w:rPr>
          <w:rStyle w:val="surname"/>
        </w:rPr>
        <w:t>Davis</w:t>
      </w:r>
      <w:r w:rsidRPr="000E3C30">
        <w:t xml:space="preserve">, </w:t>
      </w:r>
      <w:r w:rsidRPr="000E3C30">
        <w:rPr>
          <w:rStyle w:val="forename"/>
        </w:rPr>
        <w:t>Morris</w:t>
      </w:r>
      <w:r w:rsidRPr="000E3C30">
        <w:t xml:space="preserve">. </w:t>
      </w:r>
      <w:r w:rsidRPr="000E3C30">
        <w:rPr>
          <w:rStyle w:val="booktitle"/>
        </w:rPr>
        <w:t>Interpreters for Nigeria: The Third World and International Public Relations</w:t>
      </w:r>
      <w:r w:rsidRPr="000E3C30">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1977</w:t>
      </w:r>
      <w:r w:rsidRPr="000E3C30">
        <w:t>.</w:t>
      </w:r>
      <w:bookmarkEnd w:id="6159"/>
      <w:bookmarkEnd w:id="6160"/>
    </w:p>
    <w:p w:rsidR="005600E9" w:rsidRPr="000E3C30" w:rsidRDefault="005600E9" w:rsidP="001A4F98">
      <w:pPr>
        <w:pStyle w:val="bib"/>
      </w:pPr>
      <w:bookmarkStart w:id="6161" w:name="CIT000068"/>
      <w:bookmarkStart w:id="6162" w:name="CBML_BIB_000_068"/>
      <w:r w:rsidRPr="000E3C30">
        <w:rPr>
          <w:rStyle w:val="surname"/>
        </w:rPr>
        <w:t>Dean</w:t>
      </w:r>
      <w:r w:rsidRPr="000E3C30">
        <w:t xml:space="preserve">, </w:t>
      </w:r>
      <w:r w:rsidRPr="000E3C30">
        <w:rPr>
          <w:rStyle w:val="forename"/>
        </w:rPr>
        <w:t>Carolyn</w:t>
      </w:r>
      <w:r w:rsidRPr="000E3C30">
        <w:t xml:space="preserve">. </w:t>
      </w:r>
      <w:r w:rsidRPr="000E3C30">
        <w:rPr>
          <w:rStyle w:val="booktitle"/>
        </w:rPr>
        <w:t>The Fragility of Empathy after the Holocaust</w:t>
      </w:r>
      <w:r w:rsidRPr="000E3C30">
        <w:t xml:space="preserve">. </w:t>
      </w:r>
      <w:r w:rsidRPr="000E3C30">
        <w:rPr>
          <w:rStyle w:val="placeofpub"/>
        </w:rPr>
        <w:t>Ithaca, NY</w:t>
      </w:r>
      <w:r w:rsidRPr="000E3C30">
        <w:t xml:space="preserve">: </w:t>
      </w:r>
      <w:r w:rsidRPr="000E3C30">
        <w:rPr>
          <w:rStyle w:val="publisher"/>
        </w:rPr>
        <w:t>Cornell University Press</w:t>
      </w:r>
      <w:r w:rsidRPr="000E3C30">
        <w:t xml:space="preserve">, </w:t>
      </w:r>
      <w:r w:rsidRPr="000E3C30">
        <w:rPr>
          <w:rStyle w:val="date"/>
        </w:rPr>
        <w:t>2004</w:t>
      </w:r>
      <w:r w:rsidRPr="000E3C30">
        <w:t>.</w:t>
      </w:r>
      <w:bookmarkEnd w:id="6161"/>
      <w:bookmarkEnd w:id="6162"/>
    </w:p>
    <w:p w:rsidR="005600E9" w:rsidRPr="000E3C30" w:rsidRDefault="005600E9" w:rsidP="001A4F98">
      <w:pPr>
        <w:pStyle w:val="bib"/>
      </w:pPr>
      <w:bookmarkStart w:id="6163" w:name="CIT000069"/>
      <w:bookmarkStart w:id="6164" w:name="CBML_BIB_000_069"/>
      <w:r w:rsidRPr="000E3C30">
        <w:rPr>
          <w:rStyle w:val="surname"/>
        </w:rPr>
        <w:t>Desgrandchamps</w:t>
      </w:r>
      <w:r w:rsidRPr="000E3C30">
        <w:t xml:space="preserve">, </w:t>
      </w:r>
      <w:r w:rsidRPr="000E3C30">
        <w:rPr>
          <w:rStyle w:val="forename"/>
        </w:rPr>
        <w:t>Marie-Luce</w:t>
      </w:r>
      <w:r w:rsidRPr="000E3C30">
        <w:t xml:space="preserve">. </w:t>
      </w:r>
      <w:r w:rsidRPr="006308EC">
        <w:t>“</w:t>
      </w:r>
      <w:r w:rsidRPr="000E3C30">
        <w:rPr>
          <w:rStyle w:val="Articletitle"/>
        </w:rPr>
        <w:t>Entre coop</w:t>
      </w:r>
      <w:r w:rsidRPr="006308EC">
        <w:rPr>
          <w:rStyle w:val="Articletitle"/>
        </w:rPr>
        <w:t>é</w:t>
      </w:r>
      <w:r w:rsidRPr="000E3C30">
        <w:rPr>
          <w:rStyle w:val="Articletitle"/>
        </w:rPr>
        <w:t>ration et concurrence: CICR, Unicef et organisations religieuses au Biafra.</w:t>
      </w:r>
      <w:r w:rsidRPr="006308EC">
        <w:t>”</w:t>
      </w:r>
      <w:r w:rsidRPr="000E3C30">
        <w:t xml:space="preserve"> </w:t>
      </w:r>
      <w:r w:rsidRPr="000E3C30">
        <w:rPr>
          <w:rStyle w:val="journal-title"/>
        </w:rPr>
        <w:t>Relations internationales</w:t>
      </w:r>
      <w:r w:rsidRPr="000E3C30">
        <w:t xml:space="preserve"> </w:t>
      </w:r>
      <w:r w:rsidRPr="00843766">
        <w:rPr>
          <w:rStyle w:val="volume"/>
        </w:rPr>
        <w:t>152</w:t>
      </w:r>
      <w:r w:rsidRPr="000E3C30">
        <w:t xml:space="preserve">, no. </w:t>
      </w:r>
      <w:r w:rsidRPr="000E3C30">
        <w:rPr>
          <w:rStyle w:val="Issueno"/>
        </w:rPr>
        <w:t>4</w:t>
      </w:r>
      <w:r w:rsidRPr="000E3C30">
        <w:t xml:space="preserve"> (</w:t>
      </w:r>
      <w:r w:rsidRPr="000E3C30">
        <w:rPr>
          <w:rStyle w:val="date"/>
        </w:rPr>
        <w:t>2012</w:t>
      </w:r>
      <w:r w:rsidRPr="000E3C30">
        <w:t xml:space="preserve">): </w:t>
      </w:r>
      <w:r w:rsidRPr="000E3C30">
        <w:rPr>
          <w:rStyle w:val="pageextent"/>
        </w:rPr>
        <w:t>51</w:t>
      </w:r>
      <w:r w:rsidRPr="006308EC">
        <w:rPr>
          <w:rStyle w:val="pageextent"/>
        </w:rPr>
        <w:t>–</w:t>
      </w:r>
      <w:r w:rsidRPr="000E3C30">
        <w:rPr>
          <w:rStyle w:val="pageextent"/>
        </w:rPr>
        <w:t>62</w:t>
      </w:r>
      <w:r w:rsidRPr="000E3C30">
        <w:t>.</w:t>
      </w:r>
      <w:bookmarkEnd w:id="6163"/>
      <w:bookmarkEnd w:id="6164"/>
    </w:p>
    <w:p w:rsidR="005600E9" w:rsidRPr="000E3C30" w:rsidRDefault="005600E9" w:rsidP="001A4F98">
      <w:pPr>
        <w:pStyle w:val="bib"/>
        <w:rPr>
          <w:lang w:val="en-GB"/>
        </w:rPr>
      </w:pPr>
      <w:bookmarkStart w:id="6165" w:name="CIT000070"/>
      <w:bookmarkStart w:id="6166" w:name="CBML_BIB_000_070"/>
      <w:r w:rsidRPr="000E3C30">
        <w:rPr>
          <w:rStyle w:val="surname"/>
        </w:rPr>
        <w:t>Desgrandchamps</w:t>
      </w:r>
      <w:r w:rsidRPr="000E3C30">
        <w:rPr>
          <w:lang w:val="en-GB"/>
        </w:rPr>
        <w:t xml:space="preserve">, </w:t>
      </w:r>
      <w:r w:rsidRPr="000E3C30">
        <w:rPr>
          <w:rStyle w:val="forename"/>
        </w:rPr>
        <w:t>Marie-Luce</w:t>
      </w:r>
      <w:r w:rsidRPr="000E3C30">
        <w:rPr>
          <w:lang w:val="en-GB"/>
        </w:rPr>
        <w:t xml:space="preserve">. </w:t>
      </w:r>
      <w:r w:rsidRPr="006308EC">
        <w:rPr>
          <w:lang w:val="en-GB"/>
        </w:rPr>
        <w:t>“</w:t>
      </w:r>
      <w:r w:rsidRPr="000E3C30">
        <w:rPr>
          <w:rStyle w:val="Articletitle"/>
        </w:rPr>
        <w:t>Revenir sur le mythe fondateur de M</w:t>
      </w:r>
      <w:r w:rsidRPr="006308EC">
        <w:rPr>
          <w:rStyle w:val="Articletitle"/>
        </w:rPr>
        <w:t>é</w:t>
      </w:r>
      <w:r w:rsidRPr="000E3C30">
        <w:rPr>
          <w:rStyle w:val="Articletitle"/>
        </w:rPr>
        <w:t>decins Sans Fronti</w:t>
      </w:r>
      <w:r w:rsidRPr="006308EC">
        <w:rPr>
          <w:rStyle w:val="Articletitle"/>
        </w:rPr>
        <w:t>è</w:t>
      </w:r>
      <w:r w:rsidRPr="000E3C30">
        <w:rPr>
          <w:rStyle w:val="Articletitle"/>
        </w:rPr>
        <w:t>res: les relations entre les m</w:t>
      </w:r>
      <w:r w:rsidRPr="006308EC">
        <w:rPr>
          <w:rStyle w:val="Articletitle"/>
        </w:rPr>
        <w:t>é</w:t>
      </w:r>
      <w:r w:rsidRPr="000E3C30">
        <w:rPr>
          <w:rStyle w:val="Articletitle"/>
        </w:rPr>
        <w:t>decins fran</w:t>
      </w:r>
      <w:r w:rsidRPr="006308EC">
        <w:rPr>
          <w:rStyle w:val="Articletitle"/>
        </w:rPr>
        <w:t>ç</w:t>
      </w:r>
      <w:r w:rsidRPr="000E3C30">
        <w:rPr>
          <w:rStyle w:val="Articletitle"/>
        </w:rPr>
        <w:t>ais et le CICR pendant la guerre du Biafra (1967</w:t>
      </w:r>
      <w:r w:rsidRPr="006308EC">
        <w:rPr>
          <w:rStyle w:val="Articletitle"/>
        </w:rPr>
        <w:t>–</w:t>
      </w:r>
      <w:r w:rsidRPr="000E3C30">
        <w:rPr>
          <w:rStyle w:val="Articletitle"/>
        </w:rPr>
        <w:t>1970)</w:t>
      </w:r>
      <w:r w:rsidRPr="000E3C30">
        <w:rPr>
          <w:lang w:val="en-GB"/>
        </w:rPr>
        <w:t>.</w:t>
      </w:r>
      <w:r w:rsidRPr="006308EC">
        <w:rPr>
          <w:lang w:val="en-GB"/>
        </w:rPr>
        <w:t>”</w:t>
      </w:r>
      <w:r w:rsidRPr="000E3C30">
        <w:rPr>
          <w:lang w:val="en-GB"/>
        </w:rPr>
        <w:t xml:space="preserve"> </w:t>
      </w:r>
      <w:r w:rsidRPr="000E3C30">
        <w:rPr>
          <w:rStyle w:val="journal-title"/>
        </w:rPr>
        <w:t>Relations internationals</w:t>
      </w:r>
      <w:r w:rsidRPr="000E3C30">
        <w:rPr>
          <w:iCs/>
          <w:lang w:val="en-GB"/>
        </w:rPr>
        <w:t xml:space="preserve"> </w:t>
      </w:r>
      <w:r w:rsidRPr="00843766">
        <w:rPr>
          <w:rStyle w:val="volume"/>
        </w:rPr>
        <w:t>146</w:t>
      </w:r>
      <w:r w:rsidRPr="000E3C30">
        <w:rPr>
          <w:lang w:val="en-GB"/>
        </w:rPr>
        <w:t xml:space="preserve">, no. </w:t>
      </w:r>
      <w:r w:rsidRPr="000E3C30">
        <w:rPr>
          <w:rStyle w:val="Issueno"/>
        </w:rPr>
        <w:t>2</w:t>
      </w:r>
      <w:r w:rsidRPr="000E3C30">
        <w:rPr>
          <w:lang w:val="en-GB"/>
        </w:rPr>
        <w:t xml:space="preserve"> (</w:t>
      </w:r>
      <w:r w:rsidRPr="000E3C30">
        <w:rPr>
          <w:rStyle w:val="date"/>
        </w:rPr>
        <w:t>2011</w:t>
      </w:r>
      <w:r w:rsidRPr="000E3C30">
        <w:rPr>
          <w:lang w:val="en-GB"/>
        </w:rPr>
        <w:t xml:space="preserve">): </w:t>
      </w:r>
      <w:r w:rsidRPr="000E3C30">
        <w:rPr>
          <w:rStyle w:val="pageextent"/>
        </w:rPr>
        <w:t>95</w:t>
      </w:r>
      <w:r w:rsidRPr="006308EC">
        <w:rPr>
          <w:rStyle w:val="pageextent"/>
        </w:rPr>
        <w:t>–</w:t>
      </w:r>
      <w:r w:rsidRPr="000E3C30">
        <w:rPr>
          <w:rStyle w:val="pageextent"/>
        </w:rPr>
        <w:t>108</w:t>
      </w:r>
      <w:r w:rsidRPr="000E3C30">
        <w:t>.</w:t>
      </w:r>
      <w:bookmarkEnd w:id="6165"/>
      <w:bookmarkEnd w:id="6166"/>
    </w:p>
    <w:p w:rsidR="005600E9" w:rsidRPr="000E3C30" w:rsidRDefault="005600E9" w:rsidP="001A4F98">
      <w:pPr>
        <w:pStyle w:val="bib"/>
        <w:rPr>
          <w:lang w:val="en-GB"/>
        </w:rPr>
      </w:pPr>
      <w:bookmarkStart w:id="6167" w:name="CIT000071"/>
      <w:bookmarkStart w:id="6168" w:name="CBML_BIB_000_071"/>
      <w:r w:rsidRPr="000E3C30">
        <w:rPr>
          <w:rStyle w:val="surname"/>
        </w:rPr>
        <w:t>Dewitz</w:t>
      </w:r>
      <w:r w:rsidRPr="000E3C30">
        <w:t xml:space="preserve">, </w:t>
      </w:r>
      <w:r w:rsidRPr="000E3C30">
        <w:rPr>
          <w:rStyle w:val="forename"/>
        </w:rPr>
        <w:t>Bodo von</w:t>
      </w:r>
      <w:r w:rsidRPr="000E3C30">
        <w:t xml:space="preserve"> and </w:t>
      </w:r>
      <w:r w:rsidRPr="000E3C30">
        <w:rPr>
          <w:rStyle w:val="forename"/>
        </w:rPr>
        <w:t>Roland</w:t>
      </w:r>
      <w:r w:rsidRPr="000E3C30">
        <w:t xml:space="preserve"> </w:t>
      </w:r>
      <w:r w:rsidRPr="000E3C30">
        <w:rPr>
          <w:rStyle w:val="surname"/>
        </w:rPr>
        <w:t>Scotti</w:t>
      </w:r>
      <w:r w:rsidRPr="000E3C30">
        <w:t xml:space="preserve">, eds. </w:t>
      </w:r>
      <w:r w:rsidRPr="000E3C30">
        <w:rPr>
          <w:rStyle w:val="booktitle"/>
        </w:rPr>
        <w:t>Alles Wahrheit! Alles L</w:t>
      </w:r>
      <w:r w:rsidRPr="006308EC">
        <w:rPr>
          <w:rStyle w:val="booktitle"/>
        </w:rPr>
        <w:t>ü</w:t>
      </w:r>
      <w:r w:rsidRPr="000E3C30">
        <w:rPr>
          <w:rStyle w:val="booktitle"/>
        </w:rPr>
        <w:t xml:space="preserve">ge! Photographie und Wirklichkeit im 19. Jahrhundert: Die Sammlung Robert Lebeck. </w:t>
      </w:r>
      <w:r w:rsidRPr="000E3C30">
        <w:rPr>
          <w:rStyle w:val="placeofpub"/>
        </w:rPr>
        <w:t>Cologne</w:t>
      </w:r>
      <w:r w:rsidRPr="000E3C30">
        <w:t xml:space="preserve">: </w:t>
      </w:r>
      <w:r w:rsidRPr="000E3C30">
        <w:rPr>
          <w:rStyle w:val="publisher"/>
        </w:rPr>
        <w:t>Museum Ludwig</w:t>
      </w:r>
      <w:r w:rsidRPr="000E3C30">
        <w:t xml:space="preserve">, </w:t>
      </w:r>
      <w:r w:rsidRPr="000E3C30">
        <w:rPr>
          <w:rStyle w:val="date"/>
        </w:rPr>
        <w:t>1997</w:t>
      </w:r>
      <w:r w:rsidRPr="000E3C30">
        <w:t>.</w:t>
      </w:r>
      <w:bookmarkEnd w:id="6167"/>
      <w:bookmarkEnd w:id="6168"/>
    </w:p>
    <w:p w:rsidR="005600E9" w:rsidRPr="000E3C30" w:rsidRDefault="005600E9" w:rsidP="001A4F98">
      <w:pPr>
        <w:pStyle w:val="bib"/>
      </w:pPr>
      <w:bookmarkStart w:id="6169" w:name="CIT000072"/>
      <w:bookmarkStart w:id="6170" w:name="CBML_BIB_000_072"/>
      <w:r w:rsidRPr="000E3C30">
        <w:rPr>
          <w:rStyle w:val="surname"/>
        </w:rPr>
        <w:t>Dikovitskaya</w:t>
      </w:r>
      <w:r w:rsidRPr="000E3C30">
        <w:t xml:space="preserve">, </w:t>
      </w:r>
      <w:r w:rsidRPr="000E3C30">
        <w:rPr>
          <w:rStyle w:val="forename"/>
        </w:rPr>
        <w:t>Margarita</w:t>
      </w:r>
      <w:r w:rsidRPr="000E3C30">
        <w:t xml:space="preserve">. </w:t>
      </w:r>
      <w:r w:rsidRPr="000E3C30">
        <w:rPr>
          <w:rStyle w:val="booktitle"/>
        </w:rPr>
        <w:t>Visual Culture: The Study of Visual Culture after the Culture Turn.</w:t>
      </w:r>
      <w:r w:rsidRPr="006277DA">
        <w:rPr>
          <w:i/>
        </w:rPr>
        <w:t xml:space="preserve"> </w:t>
      </w:r>
      <w:r w:rsidRPr="000E3C30">
        <w:rPr>
          <w:rStyle w:val="placeofpub"/>
        </w:rPr>
        <w:t>Cambridge, MA</w:t>
      </w:r>
      <w:r w:rsidRPr="000E3C30">
        <w:t xml:space="preserve">: </w:t>
      </w:r>
      <w:r w:rsidRPr="000E3C30">
        <w:rPr>
          <w:rStyle w:val="publisher"/>
        </w:rPr>
        <w:t>MIT Press</w:t>
      </w:r>
      <w:r w:rsidRPr="000E3C30">
        <w:t xml:space="preserve">, </w:t>
      </w:r>
      <w:r w:rsidRPr="000E3C30">
        <w:rPr>
          <w:rStyle w:val="date"/>
        </w:rPr>
        <w:t>2005</w:t>
      </w:r>
      <w:r w:rsidRPr="000E3C30">
        <w:t>.</w:t>
      </w:r>
      <w:bookmarkEnd w:id="6169"/>
      <w:bookmarkEnd w:id="6170"/>
    </w:p>
    <w:p w:rsidR="005600E9" w:rsidRPr="000E3C30" w:rsidRDefault="005600E9" w:rsidP="001A4F98">
      <w:pPr>
        <w:pStyle w:val="bib"/>
      </w:pPr>
      <w:bookmarkStart w:id="6171" w:name="CIT000073"/>
      <w:bookmarkStart w:id="6172" w:name="CBML_BIB_000_073"/>
      <w:r w:rsidRPr="000E3C30">
        <w:rPr>
          <w:rStyle w:val="surname"/>
        </w:rPr>
        <w:t>Dogra</w:t>
      </w:r>
      <w:r w:rsidRPr="000E3C30">
        <w:t xml:space="preserve">, </w:t>
      </w:r>
      <w:r w:rsidRPr="000E3C30">
        <w:rPr>
          <w:rStyle w:val="forename"/>
        </w:rPr>
        <w:t>Nandita</w:t>
      </w:r>
      <w:r w:rsidRPr="000E3C30">
        <w:t xml:space="preserve">. </w:t>
      </w:r>
      <w:r w:rsidRPr="006308EC">
        <w:t>“</w:t>
      </w:r>
      <w:r w:rsidRPr="006308EC">
        <w:rPr>
          <w:rStyle w:val="Articletitle"/>
        </w:rPr>
        <w:t>‘</w:t>
      </w:r>
      <w:r w:rsidRPr="000E3C30">
        <w:rPr>
          <w:rStyle w:val="Articletitle"/>
        </w:rPr>
        <w:t>Reading NGOs Visually</w:t>
      </w:r>
      <w:r w:rsidRPr="006308EC">
        <w:rPr>
          <w:rStyle w:val="Articletitle"/>
        </w:rPr>
        <w:t>’</w:t>
      </w:r>
      <w:r>
        <w:rPr>
          <w:rStyle w:val="Articletitle"/>
        </w:rPr>
        <w:t xml:space="preserve"> </w:t>
      </w:r>
      <w:r w:rsidRPr="006308EC">
        <w:rPr>
          <w:rStyle w:val="Articletitle"/>
        </w:rPr>
        <w:t>–</w:t>
      </w:r>
      <w:r w:rsidRPr="000E3C30">
        <w:rPr>
          <w:rStyle w:val="Articletitle"/>
        </w:rPr>
        <w:t xml:space="preserve"> Implications of Visual Images for NGO Management.</w:t>
      </w:r>
      <w:r w:rsidRPr="006308EC">
        <w:t>”</w:t>
      </w:r>
      <w:r w:rsidRPr="000E3C30">
        <w:t xml:space="preserve"> </w:t>
      </w:r>
      <w:r w:rsidRPr="000E3C30">
        <w:rPr>
          <w:rStyle w:val="journal-title"/>
        </w:rPr>
        <w:t>Journal of International Development</w:t>
      </w:r>
      <w:r w:rsidRPr="000E3C30">
        <w:t xml:space="preserve"> </w:t>
      </w:r>
      <w:r w:rsidRPr="00843766">
        <w:rPr>
          <w:rStyle w:val="volume"/>
        </w:rPr>
        <w:t>19</w:t>
      </w:r>
      <w:r w:rsidRPr="000E3C30">
        <w:t xml:space="preserve"> (</w:t>
      </w:r>
      <w:r w:rsidRPr="000E3C30">
        <w:rPr>
          <w:rStyle w:val="date"/>
        </w:rPr>
        <w:t>2007</w:t>
      </w:r>
      <w:r w:rsidRPr="000E3C30">
        <w:t xml:space="preserve">): </w:t>
      </w:r>
      <w:r w:rsidRPr="000E3C30">
        <w:rPr>
          <w:rStyle w:val="pageextent"/>
        </w:rPr>
        <w:t>161</w:t>
      </w:r>
      <w:r w:rsidRPr="006308EC">
        <w:rPr>
          <w:rStyle w:val="pageextent"/>
        </w:rPr>
        <w:t>–</w:t>
      </w:r>
      <w:del w:id="6173" w:author="Patterson Lamb" w:date="2014-08-13T09:44:00Z">
        <w:r w:rsidRPr="000E3C30" w:rsidDel="000644A3">
          <w:rPr>
            <w:rStyle w:val="pageextent"/>
          </w:rPr>
          <w:delText>1</w:delText>
        </w:r>
      </w:del>
      <w:r w:rsidRPr="000E3C30">
        <w:rPr>
          <w:rStyle w:val="pageextent"/>
        </w:rPr>
        <w:t>71</w:t>
      </w:r>
      <w:r w:rsidRPr="000E3C30">
        <w:t>.</w:t>
      </w:r>
      <w:bookmarkEnd w:id="6171"/>
      <w:bookmarkEnd w:id="6172"/>
    </w:p>
    <w:p w:rsidR="005600E9" w:rsidRPr="000E3C30" w:rsidRDefault="005600E9" w:rsidP="001A4F98">
      <w:pPr>
        <w:pStyle w:val="bib"/>
      </w:pPr>
      <w:bookmarkStart w:id="6174" w:name="CIT000074"/>
      <w:bookmarkStart w:id="6175" w:name="CBML_BIB_000_074"/>
      <w:r w:rsidRPr="000E3C30">
        <w:rPr>
          <w:rStyle w:val="surname"/>
        </w:rPr>
        <w:t>Dogra</w:t>
      </w:r>
      <w:r w:rsidRPr="000E3C30">
        <w:t xml:space="preserve">, </w:t>
      </w:r>
      <w:r w:rsidRPr="000E3C30">
        <w:rPr>
          <w:rStyle w:val="forename"/>
        </w:rPr>
        <w:t>Nandita</w:t>
      </w:r>
      <w:r w:rsidRPr="000E3C30">
        <w:t xml:space="preserve">. </w:t>
      </w:r>
      <w:r w:rsidRPr="000E3C30">
        <w:rPr>
          <w:rStyle w:val="booktitle"/>
        </w:rPr>
        <w:t>Representations of Global Poverty: Aid, Development and International NGOs.</w:t>
      </w:r>
      <w:r w:rsidRPr="000E3C30">
        <w:t xml:space="preserve"> </w:t>
      </w:r>
      <w:r w:rsidRPr="000E3C30">
        <w:rPr>
          <w:rStyle w:val="placeofpub"/>
        </w:rPr>
        <w:t>London</w:t>
      </w:r>
      <w:r w:rsidRPr="000E3C30">
        <w:t xml:space="preserve">: </w:t>
      </w:r>
      <w:r w:rsidRPr="000E3C30">
        <w:rPr>
          <w:rStyle w:val="publisher"/>
        </w:rPr>
        <w:t>I. B. Taurus</w:t>
      </w:r>
      <w:r w:rsidRPr="000E3C30">
        <w:t xml:space="preserve">, </w:t>
      </w:r>
      <w:r w:rsidRPr="000E3C30">
        <w:rPr>
          <w:rStyle w:val="date"/>
        </w:rPr>
        <w:t>2012</w:t>
      </w:r>
      <w:r w:rsidRPr="000E3C30">
        <w:t>.</w:t>
      </w:r>
      <w:bookmarkEnd w:id="6174"/>
      <w:bookmarkEnd w:id="6175"/>
    </w:p>
    <w:p w:rsidR="005600E9" w:rsidRPr="000E3C30" w:rsidRDefault="005600E9" w:rsidP="001A4F98">
      <w:pPr>
        <w:pStyle w:val="bib"/>
      </w:pPr>
      <w:bookmarkStart w:id="6176" w:name="CIT000075"/>
      <w:bookmarkStart w:id="6177" w:name="CBML_BIB_000_075"/>
      <w:r w:rsidRPr="000E3C30">
        <w:rPr>
          <w:rStyle w:val="surname"/>
        </w:rPr>
        <w:t>Doherty</w:t>
      </w:r>
      <w:r w:rsidRPr="000E3C30">
        <w:t xml:space="preserve">, </w:t>
      </w:r>
      <w:r w:rsidRPr="000E3C30">
        <w:rPr>
          <w:rStyle w:val="forename"/>
        </w:rPr>
        <w:t>Robert J.</w:t>
      </w:r>
      <w:r w:rsidRPr="006277DA">
        <w:t xml:space="preserve"> </w:t>
      </w:r>
      <w:r w:rsidRPr="000E3C30">
        <w:rPr>
          <w:rStyle w:val="booktitle"/>
        </w:rPr>
        <w:t>Social-Documentary Photograph in the USA</w:t>
      </w:r>
      <w:r w:rsidRPr="000E3C30">
        <w:t>.</w:t>
      </w:r>
      <w:r w:rsidRPr="006277DA">
        <w:t xml:space="preserve"> </w:t>
      </w:r>
      <w:r w:rsidRPr="000E3C30">
        <w:rPr>
          <w:rStyle w:val="placeofpub"/>
        </w:rPr>
        <w:t>New York</w:t>
      </w:r>
      <w:r w:rsidRPr="000E3C30">
        <w:t xml:space="preserve">: </w:t>
      </w:r>
      <w:r w:rsidRPr="000E3C30">
        <w:rPr>
          <w:rStyle w:val="publisher"/>
        </w:rPr>
        <w:t>Amphoto</w:t>
      </w:r>
      <w:r w:rsidRPr="000E3C30">
        <w:t xml:space="preserve">, </w:t>
      </w:r>
      <w:r w:rsidRPr="000E3C30">
        <w:rPr>
          <w:rStyle w:val="date"/>
        </w:rPr>
        <w:t>1976</w:t>
      </w:r>
      <w:r w:rsidRPr="000E3C30">
        <w:t>.</w:t>
      </w:r>
      <w:bookmarkEnd w:id="6176"/>
      <w:bookmarkEnd w:id="6177"/>
    </w:p>
    <w:p w:rsidR="005600E9" w:rsidRPr="000E3C30" w:rsidRDefault="005600E9" w:rsidP="001A4F98">
      <w:pPr>
        <w:pStyle w:val="bib"/>
      </w:pPr>
      <w:bookmarkStart w:id="6178" w:name="CIT000076"/>
      <w:bookmarkStart w:id="6179" w:name="CBML_BIB_000_076"/>
      <w:r w:rsidRPr="000E3C30">
        <w:rPr>
          <w:rStyle w:val="surname"/>
        </w:rPr>
        <w:t>Douzinas</w:t>
      </w:r>
      <w:r w:rsidRPr="000E3C30">
        <w:t xml:space="preserve">, </w:t>
      </w:r>
      <w:r w:rsidRPr="000E3C30">
        <w:rPr>
          <w:rStyle w:val="forename"/>
        </w:rPr>
        <w:t>Costas</w:t>
      </w:r>
      <w:r w:rsidRPr="000E3C30">
        <w:t xml:space="preserve">. </w:t>
      </w:r>
      <w:r w:rsidRPr="006308EC">
        <w:t>“</w:t>
      </w:r>
      <w:r w:rsidRPr="000E3C30">
        <w:rPr>
          <w:rStyle w:val="Articletitle"/>
        </w:rPr>
        <w:t>The Many Faces of Humanitarianism</w:t>
      </w:r>
      <w:ins w:id="6180" w:author="Patterson Lamb" w:date="2014-08-13T09:44:00Z">
        <w:r>
          <w:rPr>
            <w:rStyle w:val="Articletitle"/>
          </w:rPr>
          <w:t>.</w:t>
        </w:r>
      </w:ins>
      <w:r w:rsidRPr="006308EC">
        <w:t>”</w:t>
      </w:r>
      <w:r w:rsidRPr="000E3C30">
        <w:t xml:space="preserve"> </w:t>
      </w:r>
      <w:del w:id="6181" w:author="Patterson Lamb" w:date="2014-08-13T09:44:00Z">
        <w:r w:rsidRPr="000E3C30" w:rsidDel="000644A3">
          <w:delText xml:space="preserve">in </w:delText>
        </w:r>
      </w:del>
      <w:r w:rsidRPr="000E3C30">
        <w:rPr>
          <w:rStyle w:val="journal-title"/>
        </w:rPr>
        <w:t>Parrhesia</w:t>
      </w:r>
      <w:r w:rsidRPr="006277DA">
        <w:rPr>
          <w:i/>
        </w:rPr>
        <w:t xml:space="preserve"> </w:t>
      </w:r>
      <w:r w:rsidRPr="00843766">
        <w:rPr>
          <w:rStyle w:val="volume"/>
        </w:rPr>
        <w:t>2</w:t>
      </w:r>
      <w:r w:rsidRPr="000E3C30">
        <w:t xml:space="preserve"> (</w:t>
      </w:r>
      <w:r w:rsidRPr="000E3C30">
        <w:rPr>
          <w:rStyle w:val="date"/>
        </w:rPr>
        <w:t>2007</w:t>
      </w:r>
      <w:r w:rsidRPr="000E3C30">
        <w:t>)</w:t>
      </w:r>
      <w:ins w:id="6182" w:author="Patterson Lamb" w:date="2014-08-13T09:45:00Z">
        <w:r>
          <w:t>: 1–28</w:t>
        </w:r>
      </w:ins>
      <w:r w:rsidRPr="000E3C30">
        <w:t>.</w:t>
      </w:r>
      <w:bookmarkEnd w:id="6178"/>
      <w:bookmarkEnd w:id="6179"/>
    </w:p>
    <w:p w:rsidR="005600E9" w:rsidRPr="000E3C30" w:rsidRDefault="005600E9" w:rsidP="001A4F98">
      <w:pPr>
        <w:pStyle w:val="bib"/>
      </w:pPr>
      <w:bookmarkStart w:id="6183" w:name="CIT000077"/>
      <w:bookmarkStart w:id="6184" w:name="CBML_BIB_000_077"/>
      <w:r w:rsidRPr="000E3C30">
        <w:rPr>
          <w:rStyle w:val="surname"/>
        </w:rPr>
        <w:t>Edgerton-Tarpley</w:t>
      </w:r>
      <w:r w:rsidRPr="000E3C30">
        <w:t xml:space="preserve">, </w:t>
      </w:r>
      <w:r w:rsidRPr="000E3C30">
        <w:rPr>
          <w:rStyle w:val="forename"/>
        </w:rPr>
        <w:t>Kathryn</w:t>
      </w:r>
      <w:r w:rsidRPr="000E3C30">
        <w:t xml:space="preserve">. </w:t>
      </w:r>
      <w:r w:rsidRPr="000E3C30">
        <w:rPr>
          <w:rStyle w:val="booktitle"/>
        </w:rPr>
        <w:t>Tears from Iron: Cultural Responses to Famine.</w:t>
      </w:r>
      <w:r w:rsidRPr="006277DA">
        <w:rPr>
          <w:i/>
        </w:rPr>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2008</w:t>
      </w:r>
      <w:r w:rsidRPr="000E3C30">
        <w:t>.</w:t>
      </w:r>
      <w:bookmarkEnd w:id="6183"/>
      <w:bookmarkEnd w:id="6184"/>
    </w:p>
    <w:p w:rsidR="005600E9" w:rsidRPr="000E3C30" w:rsidRDefault="005600E9" w:rsidP="001A4F98">
      <w:pPr>
        <w:pStyle w:val="bib"/>
      </w:pPr>
      <w:bookmarkStart w:id="6185" w:name="CIT000078"/>
      <w:bookmarkStart w:id="6186" w:name="CBML_BIB_000_078"/>
      <w:r w:rsidRPr="000E3C30">
        <w:rPr>
          <w:rStyle w:val="surname"/>
        </w:rPr>
        <w:t>Edwards</w:t>
      </w:r>
      <w:r w:rsidRPr="000E3C30">
        <w:t xml:space="preserve">, </w:t>
      </w:r>
      <w:r w:rsidRPr="000E3C30">
        <w:rPr>
          <w:rStyle w:val="forename"/>
        </w:rPr>
        <w:t>Elizabeth</w:t>
      </w:r>
      <w:r w:rsidRPr="000E3C30">
        <w:t>, ed</w:t>
      </w:r>
      <w:ins w:id="6187" w:author="Patterson Lamb" w:date="2014-08-13T09:45:00Z">
        <w:r>
          <w:t>.</w:t>
        </w:r>
      </w:ins>
      <w:r w:rsidRPr="000E3C30">
        <w:t xml:space="preserve"> </w:t>
      </w:r>
      <w:r w:rsidRPr="000E3C30">
        <w:rPr>
          <w:rStyle w:val="booktitle"/>
        </w:rPr>
        <w:t>Anthropology and Photography 1860</w:t>
      </w:r>
      <w:r w:rsidRPr="006308EC">
        <w:rPr>
          <w:rStyle w:val="booktitle"/>
        </w:rPr>
        <w:t>–</w:t>
      </w:r>
      <w:r w:rsidRPr="000E3C30">
        <w:rPr>
          <w:rStyle w:val="booktitle"/>
        </w:rPr>
        <w:t>1920</w:t>
      </w:r>
      <w:r w:rsidRPr="006277DA">
        <w:rPr>
          <w:i/>
        </w:rPr>
        <w:t xml:space="preserve">. </w:t>
      </w:r>
      <w:r w:rsidRPr="000E3C30">
        <w:rPr>
          <w:rStyle w:val="placeofpub"/>
        </w:rPr>
        <w:t>London</w:t>
      </w:r>
      <w:r w:rsidRPr="000E3C30">
        <w:t xml:space="preserve">: </w:t>
      </w:r>
      <w:r w:rsidRPr="000E3C30">
        <w:rPr>
          <w:rStyle w:val="publisher"/>
        </w:rPr>
        <w:t>Yale University Press/Royal Anthropological Institute</w:t>
      </w:r>
      <w:r w:rsidRPr="000E3C30">
        <w:t xml:space="preserve">, </w:t>
      </w:r>
      <w:r w:rsidRPr="000E3C30">
        <w:rPr>
          <w:rStyle w:val="date"/>
        </w:rPr>
        <w:t>1992</w:t>
      </w:r>
      <w:r w:rsidRPr="000E3C30">
        <w:t>.</w:t>
      </w:r>
      <w:bookmarkEnd w:id="6185"/>
      <w:bookmarkEnd w:id="6186"/>
    </w:p>
    <w:p w:rsidR="005600E9" w:rsidRPr="000E3C30" w:rsidRDefault="005600E9" w:rsidP="001A4F98">
      <w:pPr>
        <w:pStyle w:val="bib"/>
      </w:pPr>
      <w:bookmarkStart w:id="6188" w:name="CIT000079"/>
      <w:bookmarkStart w:id="6189" w:name="CBML_BIB_000_079"/>
      <w:r w:rsidRPr="000E3C30">
        <w:rPr>
          <w:rStyle w:val="surname"/>
        </w:rPr>
        <w:t>Edwards</w:t>
      </w:r>
      <w:r w:rsidRPr="000E3C30">
        <w:t xml:space="preserve">, </w:t>
      </w:r>
      <w:r w:rsidRPr="000E3C30">
        <w:rPr>
          <w:rStyle w:val="forename"/>
        </w:rPr>
        <w:t>Elizabeth</w:t>
      </w:r>
      <w:r w:rsidRPr="000E3C30">
        <w:t xml:space="preserve"> and </w:t>
      </w:r>
      <w:r w:rsidRPr="000E3C30">
        <w:rPr>
          <w:rStyle w:val="forename"/>
        </w:rPr>
        <w:t>Janice</w:t>
      </w:r>
      <w:r w:rsidRPr="000E3C30">
        <w:t xml:space="preserve"> </w:t>
      </w:r>
      <w:r w:rsidRPr="000E3C30">
        <w:rPr>
          <w:rStyle w:val="surname"/>
        </w:rPr>
        <w:t>Hart</w:t>
      </w:r>
      <w:r w:rsidRPr="000E3C30">
        <w:t xml:space="preserve">, eds. </w:t>
      </w:r>
      <w:r w:rsidRPr="000E3C30">
        <w:rPr>
          <w:rStyle w:val="journal-title"/>
        </w:rPr>
        <w:t>Photographs, Objects, Histories: On the Materiality of Images</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bookmarkEnd w:id="6188"/>
      <w:bookmarkEnd w:id="6189"/>
    </w:p>
    <w:p w:rsidR="005600E9" w:rsidRPr="000E3C30" w:rsidRDefault="005600E9" w:rsidP="001A4F98">
      <w:pPr>
        <w:pStyle w:val="bib"/>
      </w:pPr>
      <w:bookmarkStart w:id="6190" w:name="CIT000080"/>
      <w:bookmarkStart w:id="6191" w:name="CBML_BIB_000_080"/>
      <w:r w:rsidRPr="000E3C30">
        <w:rPr>
          <w:rStyle w:val="surname"/>
        </w:rPr>
        <w:t>Evans</w:t>
      </w:r>
      <w:r w:rsidRPr="000E3C30">
        <w:t xml:space="preserve">, </w:t>
      </w:r>
      <w:r w:rsidRPr="000E3C30">
        <w:rPr>
          <w:rStyle w:val="forename"/>
        </w:rPr>
        <w:t>Jessica</w:t>
      </w:r>
      <w:r w:rsidRPr="000E3C30">
        <w:t xml:space="preserve"> and </w:t>
      </w:r>
      <w:r w:rsidRPr="000E3C30">
        <w:rPr>
          <w:rStyle w:val="forename"/>
        </w:rPr>
        <w:t>Stuart</w:t>
      </w:r>
      <w:r w:rsidRPr="000E3C30">
        <w:t xml:space="preserve"> </w:t>
      </w:r>
      <w:r w:rsidRPr="000E3C30">
        <w:rPr>
          <w:rStyle w:val="surname"/>
        </w:rPr>
        <w:t>Hall</w:t>
      </w:r>
      <w:r w:rsidRPr="000E3C30">
        <w:t xml:space="preserve">. </w:t>
      </w:r>
      <w:r w:rsidRPr="000E3C30">
        <w:rPr>
          <w:rStyle w:val="booktitle"/>
        </w:rPr>
        <w:t>Visual Culture: The Reader.</w:t>
      </w:r>
      <w:r w:rsidRPr="006277DA">
        <w:rPr>
          <w:i/>
        </w:rPr>
        <w:t xml:space="preserve"> </w:t>
      </w:r>
      <w:r w:rsidRPr="000E3C30">
        <w:rPr>
          <w:rStyle w:val="placeofpub"/>
        </w:rPr>
        <w:t>New York</w:t>
      </w:r>
      <w:r w:rsidRPr="000E3C30">
        <w:t xml:space="preserve">: </w:t>
      </w:r>
      <w:r w:rsidRPr="000E3C30">
        <w:rPr>
          <w:rStyle w:val="publisher"/>
        </w:rPr>
        <w:t>Sage</w:t>
      </w:r>
      <w:r w:rsidRPr="000E3C30">
        <w:t xml:space="preserve">, </w:t>
      </w:r>
      <w:r w:rsidRPr="000E3C30">
        <w:rPr>
          <w:rStyle w:val="date"/>
        </w:rPr>
        <w:t>1999</w:t>
      </w:r>
      <w:r w:rsidRPr="000E3C30">
        <w:t>.</w:t>
      </w:r>
      <w:bookmarkEnd w:id="6190"/>
      <w:bookmarkEnd w:id="6191"/>
    </w:p>
    <w:p w:rsidR="005600E9" w:rsidRPr="000E3C30" w:rsidRDefault="005600E9" w:rsidP="001A4F98">
      <w:pPr>
        <w:pStyle w:val="bib"/>
      </w:pPr>
      <w:bookmarkStart w:id="6192" w:name="CIT000081"/>
      <w:bookmarkStart w:id="6193" w:name="CBML_BIB_000_081"/>
      <w:r w:rsidRPr="000E3C30">
        <w:rPr>
          <w:rStyle w:val="surname"/>
        </w:rPr>
        <w:t>Falconer</w:t>
      </w:r>
      <w:r w:rsidRPr="000E3C30">
        <w:rPr>
          <w:lang w:val="en-AU"/>
        </w:rPr>
        <w:t xml:space="preserve">, </w:t>
      </w:r>
      <w:r w:rsidRPr="000E3C30">
        <w:rPr>
          <w:rStyle w:val="forename"/>
        </w:rPr>
        <w:t>John</w:t>
      </w:r>
      <w:r w:rsidRPr="000E3C30">
        <w:rPr>
          <w:lang w:val="en-AU"/>
        </w:rPr>
        <w:t xml:space="preserve">. </w:t>
      </w:r>
      <w:r w:rsidRPr="006308EC">
        <w:rPr>
          <w:lang w:val="en-AU"/>
        </w:rPr>
        <w:t>“</w:t>
      </w:r>
      <w:r w:rsidRPr="006308EC">
        <w:rPr>
          <w:rStyle w:val="chaptertitle"/>
        </w:rPr>
        <w:t>‘</w:t>
      </w:r>
      <w:r w:rsidRPr="000E3C30">
        <w:rPr>
          <w:rStyle w:val="chaptertitle"/>
        </w:rPr>
        <w:t>A Pure Labour of Love</w:t>
      </w:r>
      <w:r w:rsidRPr="006308EC">
        <w:rPr>
          <w:rStyle w:val="chaptertitle"/>
        </w:rPr>
        <w:t>’</w:t>
      </w:r>
      <w:r w:rsidRPr="000E3C30">
        <w:rPr>
          <w:rStyle w:val="chaptertitle"/>
        </w:rPr>
        <w:t xml:space="preserve">: A Publishing History of </w:t>
      </w:r>
      <w:r w:rsidRPr="000E3C30">
        <w:rPr>
          <w:rStyle w:val="chaptertitle"/>
          <w:i/>
        </w:rPr>
        <w:t>The People of India</w:t>
      </w:r>
      <w:r w:rsidRPr="000E3C30">
        <w:rPr>
          <w:lang w:val="en-AU"/>
        </w:rPr>
        <w:t>.</w:t>
      </w:r>
      <w:r w:rsidRPr="006308EC">
        <w:rPr>
          <w:lang w:val="en-AU"/>
        </w:rPr>
        <w:t>”</w:t>
      </w:r>
      <w:r w:rsidRPr="000E3C30">
        <w:rPr>
          <w:lang w:val="en-AU"/>
        </w:rPr>
        <w:t xml:space="preserve"> In </w:t>
      </w:r>
      <w:ins w:id="6194" w:author="Patterson Lamb" w:date="2014-08-13T09:46:00Z">
        <w:r w:rsidRPr="000E3C30">
          <w:rPr>
            <w:lang w:val="en-AU"/>
          </w:rPr>
          <w:t xml:space="preserve">by </w:t>
        </w:r>
        <w:r w:rsidRPr="000E3C30">
          <w:rPr>
            <w:rStyle w:val="forename"/>
          </w:rPr>
          <w:t>Eleanor M.</w:t>
        </w:r>
        <w:r w:rsidRPr="000E3C30">
          <w:rPr>
            <w:lang w:val="en-AU"/>
          </w:rPr>
          <w:t xml:space="preserve"> </w:t>
        </w:r>
        <w:r w:rsidRPr="000E3C30">
          <w:rPr>
            <w:rStyle w:val="surname"/>
          </w:rPr>
          <w:t>Hight</w:t>
        </w:r>
        <w:r w:rsidRPr="000E3C30">
          <w:rPr>
            <w:lang w:val="en-AU"/>
          </w:rPr>
          <w:t xml:space="preserve"> and </w:t>
        </w:r>
        <w:r w:rsidRPr="000E3C30">
          <w:rPr>
            <w:rStyle w:val="forename"/>
          </w:rPr>
          <w:t>Gary D.</w:t>
        </w:r>
        <w:r w:rsidRPr="000E3C30">
          <w:rPr>
            <w:lang w:val="en-AU"/>
          </w:rPr>
          <w:t xml:space="preserve"> </w:t>
        </w:r>
        <w:r w:rsidRPr="000E3C30">
          <w:rPr>
            <w:rStyle w:val="surname"/>
          </w:rPr>
          <w:t>Sampson</w:t>
        </w:r>
        <w:r>
          <w:rPr>
            <w:rStyle w:val="surname"/>
          </w:rPr>
          <w:t>, eds.,</w:t>
        </w:r>
        <w:r w:rsidRPr="000E3C30">
          <w:rPr>
            <w:rStyle w:val="booktitle"/>
          </w:rPr>
          <w:t xml:space="preserve"> </w:t>
        </w:r>
      </w:ins>
      <w:r w:rsidRPr="000E3C30">
        <w:rPr>
          <w:rStyle w:val="booktitle"/>
        </w:rPr>
        <w:t>Colonialist Photography: Imag(in)ing Race and Place</w:t>
      </w:r>
      <w:del w:id="6195" w:author="Patterson Lamb" w:date="2014-08-13T09:46:00Z">
        <w:r w:rsidRPr="000E3C30" w:rsidDel="000644A3">
          <w:rPr>
            <w:lang w:val="en-AU"/>
          </w:rPr>
          <w:delText>,</w:delText>
        </w:r>
      </w:del>
      <w:ins w:id="6196" w:author="Patterson Lamb" w:date="2014-08-13T09:46:00Z">
        <w:r>
          <w:rPr>
            <w:lang w:val="en-AU"/>
          </w:rPr>
          <w:t xml:space="preserve">,  </w:t>
        </w:r>
      </w:ins>
      <w:r w:rsidRPr="000E3C30">
        <w:rPr>
          <w:lang w:val="en-AU"/>
        </w:rPr>
        <w:t xml:space="preserve"> </w:t>
      </w:r>
      <w:del w:id="6197" w:author="Patterson Lamb" w:date="2014-08-13T09:46:00Z">
        <w:r w:rsidRPr="000E3C30" w:rsidDel="000644A3">
          <w:rPr>
            <w:lang w:val="en-AU"/>
          </w:rPr>
          <w:delText xml:space="preserve">edited by </w:delText>
        </w:r>
        <w:r w:rsidRPr="000E3C30" w:rsidDel="000644A3">
          <w:rPr>
            <w:rStyle w:val="forename"/>
          </w:rPr>
          <w:delText>Eleanor M.</w:delText>
        </w:r>
        <w:r w:rsidRPr="000E3C30" w:rsidDel="000644A3">
          <w:rPr>
            <w:lang w:val="en-AU"/>
          </w:rPr>
          <w:delText xml:space="preserve"> </w:delText>
        </w:r>
        <w:r w:rsidRPr="000E3C30" w:rsidDel="000644A3">
          <w:rPr>
            <w:rStyle w:val="surname"/>
          </w:rPr>
          <w:delText>Hight</w:delText>
        </w:r>
        <w:r w:rsidRPr="000E3C30" w:rsidDel="000644A3">
          <w:rPr>
            <w:lang w:val="en-AU"/>
          </w:rPr>
          <w:delText xml:space="preserve"> and </w:delText>
        </w:r>
        <w:r w:rsidRPr="000E3C30" w:rsidDel="000644A3">
          <w:rPr>
            <w:rStyle w:val="forename"/>
          </w:rPr>
          <w:delText>Gary D.</w:delText>
        </w:r>
        <w:r w:rsidRPr="000E3C30" w:rsidDel="000644A3">
          <w:rPr>
            <w:lang w:val="en-AU"/>
          </w:rPr>
          <w:delText xml:space="preserve"> </w:delText>
        </w:r>
        <w:r w:rsidRPr="000E3C30" w:rsidDel="000644A3">
          <w:rPr>
            <w:rStyle w:val="surname"/>
          </w:rPr>
          <w:delText>Sampson</w:delText>
        </w:r>
        <w:r w:rsidRPr="000E3C30" w:rsidDel="000644A3">
          <w:rPr>
            <w:lang w:val="en-AU"/>
          </w:rPr>
          <w:delText xml:space="preserve">, </w:delText>
        </w:r>
      </w:del>
      <w:r w:rsidRPr="000E3C30">
        <w:rPr>
          <w:rStyle w:val="pageextent"/>
        </w:rPr>
        <w:t>51</w:t>
      </w:r>
      <w:r w:rsidRPr="006308EC">
        <w:rPr>
          <w:rStyle w:val="pageextent"/>
        </w:rPr>
        <w:t>–</w:t>
      </w:r>
      <w:r w:rsidRPr="000E3C30">
        <w:rPr>
          <w:rStyle w:val="pageextent"/>
        </w:rPr>
        <w:t>83</w:t>
      </w:r>
      <w:r w:rsidRPr="000E3C30">
        <w:rPr>
          <w:lang w:val="en-AU"/>
        </w:rPr>
        <w:t xml:space="preserve">. </w:t>
      </w:r>
      <w:r w:rsidRPr="000E3C30">
        <w:rPr>
          <w:rStyle w:val="placeofpub"/>
        </w:rPr>
        <w:t>New York</w:t>
      </w:r>
      <w:r w:rsidRPr="000E3C30">
        <w:t xml:space="preserve">: </w:t>
      </w:r>
      <w:r w:rsidRPr="000E3C30">
        <w:rPr>
          <w:rStyle w:val="publisher"/>
        </w:rPr>
        <w:t>Routledge</w:t>
      </w:r>
      <w:r w:rsidRPr="000E3C30">
        <w:rPr>
          <w:lang w:val="en-AU"/>
        </w:rPr>
        <w:t xml:space="preserve">, </w:t>
      </w:r>
      <w:r w:rsidRPr="000E3C30">
        <w:rPr>
          <w:rStyle w:val="date"/>
        </w:rPr>
        <w:t>2002</w:t>
      </w:r>
      <w:r w:rsidRPr="000E3C30">
        <w:rPr>
          <w:lang w:val="en-AU"/>
        </w:rPr>
        <w:t>.</w:t>
      </w:r>
      <w:bookmarkEnd w:id="6192"/>
      <w:bookmarkEnd w:id="6193"/>
    </w:p>
    <w:p w:rsidR="005600E9" w:rsidRPr="000E3C30" w:rsidRDefault="005600E9" w:rsidP="001A4F98">
      <w:pPr>
        <w:pStyle w:val="bib"/>
      </w:pPr>
      <w:bookmarkStart w:id="6198" w:name="CIT000082"/>
      <w:bookmarkStart w:id="6199" w:name="CBML_BIB_000_082"/>
      <w:r w:rsidRPr="000E3C30">
        <w:rPr>
          <w:rStyle w:val="surname"/>
        </w:rPr>
        <w:t>Farr</w:t>
      </w:r>
      <w:r w:rsidRPr="006308EC">
        <w:rPr>
          <w:rStyle w:val="surname"/>
        </w:rPr>
        <w:t>é</w:t>
      </w:r>
      <w:r w:rsidRPr="000E3C30">
        <w:t xml:space="preserve">, </w:t>
      </w:r>
      <w:r w:rsidRPr="000E3C30">
        <w:rPr>
          <w:rStyle w:val="forename"/>
        </w:rPr>
        <w:t>S</w:t>
      </w:r>
      <w:r w:rsidRPr="006308EC">
        <w:rPr>
          <w:rStyle w:val="forename"/>
        </w:rPr>
        <w:t>é</w:t>
      </w:r>
      <w:r w:rsidRPr="000E3C30">
        <w:rPr>
          <w:rStyle w:val="forename"/>
        </w:rPr>
        <w:t>bastien</w:t>
      </w:r>
      <w:r w:rsidRPr="000E3C30">
        <w:t xml:space="preserve"> and </w:t>
      </w:r>
      <w:r w:rsidRPr="000E3C30">
        <w:rPr>
          <w:rStyle w:val="forename"/>
        </w:rPr>
        <w:t>Yan</w:t>
      </w:r>
      <w:r w:rsidRPr="000E3C30">
        <w:t xml:space="preserve"> </w:t>
      </w:r>
      <w:r w:rsidRPr="000E3C30">
        <w:rPr>
          <w:rStyle w:val="surname"/>
        </w:rPr>
        <w:t>Schubert</w:t>
      </w:r>
      <w:r w:rsidRPr="000E3C30">
        <w:t xml:space="preserve">. </w:t>
      </w:r>
      <w:r w:rsidRPr="006308EC">
        <w:t>“</w:t>
      </w:r>
      <w:r w:rsidRPr="000E3C30">
        <w:rPr>
          <w:rStyle w:val="Articletitle"/>
        </w:rPr>
        <w:t>L</w:t>
      </w:r>
      <w:r w:rsidRPr="006308EC">
        <w:rPr>
          <w:rStyle w:val="Articletitle"/>
        </w:rPr>
        <w:t>’</w:t>
      </w:r>
      <w:r w:rsidRPr="000E3C30">
        <w:rPr>
          <w:rStyle w:val="Articletitle"/>
        </w:rPr>
        <w:t>illusion de l</w:t>
      </w:r>
      <w:r w:rsidRPr="006308EC">
        <w:rPr>
          <w:rStyle w:val="Articletitle"/>
        </w:rPr>
        <w:t>’</w:t>
      </w:r>
      <w:r w:rsidRPr="000E3C30">
        <w:rPr>
          <w:rStyle w:val="Articletitle"/>
        </w:rPr>
        <w:t>objectif. Le d</w:t>
      </w:r>
      <w:r w:rsidRPr="006308EC">
        <w:rPr>
          <w:rStyle w:val="Articletitle"/>
        </w:rPr>
        <w:t>é</w:t>
      </w:r>
      <w:r w:rsidRPr="000E3C30">
        <w:rPr>
          <w:rStyle w:val="Articletitle"/>
        </w:rPr>
        <w:t>l</w:t>
      </w:r>
      <w:r w:rsidRPr="006308EC">
        <w:rPr>
          <w:rStyle w:val="Articletitle"/>
        </w:rPr>
        <w:t>é</w:t>
      </w:r>
      <w:r w:rsidRPr="000E3C30">
        <w:rPr>
          <w:rStyle w:val="Articletitle"/>
        </w:rPr>
        <w:t>gu</w:t>
      </w:r>
      <w:r w:rsidRPr="006308EC">
        <w:rPr>
          <w:rStyle w:val="Articletitle"/>
        </w:rPr>
        <w:t>é</w:t>
      </w:r>
      <w:r w:rsidRPr="000E3C30">
        <w:rPr>
          <w:rStyle w:val="Articletitle"/>
        </w:rPr>
        <w:t xml:space="preserve"> du CICR Maurice Rossel et les photographies de Theresienstadt.</w:t>
      </w:r>
      <w:r w:rsidRPr="006308EC">
        <w:t>”</w:t>
      </w:r>
      <w:r w:rsidRPr="006277DA">
        <w:rPr>
          <w:b/>
        </w:rPr>
        <w:t xml:space="preserve"> </w:t>
      </w:r>
      <w:r w:rsidRPr="000E3C30">
        <w:rPr>
          <w:rStyle w:val="journal-title"/>
        </w:rPr>
        <w:t>Le Mouvement Social</w:t>
      </w:r>
      <w:r w:rsidRPr="000E3C30">
        <w:t xml:space="preserve"> </w:t>
      </w:r>
      <w:r w:rsidRPr="00843766">
        <w:rPr>
          <w:rStyle w:val="volume"/>
        </w:rPr>
        <w:t>227</w:t>
      </w:r>
      <w:r w:rsidRPr="000E3C30">
        <w:t xml:space="preserve"> (avril</w:t>
      </w:r>
      <w:ins w:id="6200" w:author="Patterson Lamb" w:date="2014-08-13T09:47:00Z">
        <w:r>
          <w:t>–</w:t>
        </w:r>
      </w:ins>
      <w:del w:id="6201" w:author="Patterson Lamb" w:date="2014-08-13T09:47:00Z">
        <w:r w:rsidRPr="000E3C30" w:rsidDel="000644A3">
          <w:delText>-</w:delText>
        </w:r>
      </w:del>
      <w:r w:rsidRPr="000E3C30">
        <w:t xml:space="preserve">juin </w:t>
      </w:r>
      <w:r w:rsidRPr="000E3C30">
        <w:rPr>
          <w:rStyle w:val="date"/>
        </w:rPr>
        <w:t>2009</w:t>
      </w:r>
      <w:r w:rsidRPr="000E3C30">
        <w:t xml:space="preserve">): </w:t>
      </w:r>
      <w:r w:rsidRPr="000E3C30">
        <w:rPr>
          <w:rStyle w:val="pageextent"/>
        </w:rPr>
        <w:t>65</w:t>
      </w:r>
      <w:r w:rsidRPr="006308EC">
        <w:rPr>
          <w:rStyle w:val="pageextent"/>
        </w:rPr>
        <w:t>–</w:t>
      </w:r>
      <w:r w:rsidRPr="000E3C30">
        <w:rPr>
          <w:rStyle w:val="pageextent"/>
        </w:rPr>
        <w:t>83</w:t>
      </w:r>
      <w:r w:rsidRPr="000E3C30">
        <w:t>.</w:t>
      </w:r>
      <w:bookmarkEnd w:id="6198"/>
      <w:bookmarkEnd w:id="6199"/>
    </w:p>
    <w:p w:rsidR="005600E9" w:rsidRPr="000E3C30" w:rsidRDefault="005600E9" w:rsidP="001A4F98">
      <w:pPr>
        <w:pStyle w:val="bib"/>
      </w:pPr>
      <w:bookmarkStart w:id="6202" w:name="CIT000083"/>
      <w:bookmarkStart w:id="6203" w:name="CBML_BIB_000_083"/>
      <w:r w:rsidRPr="000E3C30">
        <w:rPr>
          <w:rStyle w:val="surname"/>
        </w:rPr>
        <w:t>Fassin</w:t>
      </w:r>
      <w:r w:rsidRPr="000E3C30">
        <w:t xml:space="preserve">, </w:t>
      </w:r>
      <w:r w:rsidRPr="000E3C30">
        <w:rPr>
          <w:rStyle w:val="forename"/>
        </w:rPr>
        <w:t>Didier</w:t>
      </w:r>
      <w:r w:rsidRPr="000E3C30">
        <w:t xml:space="preserve">. </w:t>
      </w:r>
      <w:r w:rsidRPr="000E3C30">
        <w:rPr>
          <w:rStyle w:val="booktitle"/>
        </w:rPr>
        <w:t>Humanitarian Reason: A Moral History of the Present</w:t>
      </w:r>
      <w:r w:rsidRPr="006277DA">
        <w:rPr>
          <w:i/>
        </w:rPr>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2011</w:t>
      </w:r>
      <w:r w:rsidRPr="000E3C30">
        <w:t>.</w:t>
      </w:r>
      <w:bookmarkEnd w:id="6202"/>
      <w:bookmarkEnd w:id="6203"/>
    </w:p>
    <w:p w:rsidR="005600E9" w:rsidRPr="000E3C30" w:rsidRDefault="005600E9" w:rsidP="001A4F98">
      <w:pPr>
        <w:pStyle w:val="bib"/>
      </w:pPr>
      <w:bookmarkStart w:id="6204" w:name="CIT000084"/>
      <w:bookmarkStart w:id="6205" w:name="CBML_BIB_000_084"/>
      <w:r w:rsidRPr="000E3C30">
        <w:rPr>
          <w:rStyle w:val="surname"/>
        </w:rPr>
        <w:t>Fehrenbach</w:t>
      </w:r>
      <w:r w:rsidRPr="000E3C30">
        <w:t xml:space="preserve">, </w:t>
      </w:r>
      <w:r w:rsidRPr="000E3C30">
        <w:rPr>
          <w:rStyle w:val="forename"/>
        </w:rPr>
        <w:t>Heide</w:t>
      </w:r>
      <w:r w:rsidRPr="000E3C30">
        <w:t xml:space="preserve">. </w:t>
      </w:r>
      <w:r w:rsidRPr="006308EC">
        <w:t>“</w:t>
      </w:r>
      <w:r w:rsidRPr="000E3C30">
        <w:rPr>
          <w:rStyle w:val="chaptertitle"/>
        </w:rPr>
        <w:t>From Aid to Intimacy: The Humanitarian Origins of International Adoption</w:t>
      </w:r>
      <w:ins w:id="6206" w:author="Patterson Lamb" w:date="2014-08-13T09:47:00Z">
        <w:r>
          <w:rPr>
            <w:rStyle w:val="chaptertitle"/>
          </w:rPr>
          <w:t>.</w:t>
        </w:r>
      </w:ins>
      <w:r w:rsidRPr="006308EC">
        <w:t>”</w:t>
      </w:r>
      <w:r w:rsidRPr="000147FE">
        <w:t xml:space="preserve"> </w:t>
      </w:r>
      <w:del w:id="6207" w:author="Patterson Lamb" w:date="2014-08-13T09:47:00Z">
        <w:r w:rsidRPr="000147FE" w:rsidDel="000644A3">
          <w:delText>i</w:delText>
        </w:r>
      </w:del>
      <w:ins w:id="6208" w:author="Patterson Lamb" w:date="2014-08-13T09:47:00Z">
        <w:r>
          <w:t>I</w:t>
        </w:r>
      </w:ins>
      <w:r w:rsidRPr="000147FE">
        <w:t xml:space="preserve">n </w:t>
      </w:r>
      <w:ins w:id="6209" w:author="Patterson Lamb" w:date="2014-08-13T09:47:00Z">
        <w:r w:rsidRPr="000E3C30">
          <w:rPr>
            <w:rStyle w:val="forename"/>
          </w:rPr>
          <w:t>Johannes</w:t>
        </w:r>
        <w:r w:rsidRPr="000147FE">
          <w:t xml:space="preserve"> </w:t>
        </w:r>
        <w:r w:rsidRPr="000E3C30">
          <w:rPr>
            <w:rStyle w:val="surname"/>
          </w:rPr>
          <w:t>Paulmann</w:t>
        </w:r>
        <w:r>
          <w:rPr>
            <w:rStyle w:val="surname"/>
          </w:rPr>
          <w:t>, ed.,</w:t>
        </w:r>
        <w:r w:rsidRPr="000E3C30">
          <w:rPr>
            <w:rStyle w:val="booktitle"/>
          </w:rPr>
          <w:t xml:space="preserve"> </w:t>
        </w:r>
      </w:ins>
      <w:r w:rsidRPr="000E3C30">
        <w:rPr>
          <w:rStyle w:val="booktitle"/>
        </w:rPr>
        <w:t>The Dilemmas of Humanitarian Aid in the Twentieth Century</w:t>
      </w:r>
      <w:del w:id="6210" w:author="Patterson Lamb" w:date="2014-08-13T09:47:00Z">
        <w:r w:rsidRPr="000147FE" w:rsidDel="000644A3">
          <w:delText xml:space="preserve">, ed. </w:delText>
        </w:r>
        <w:r w:rsidRPr="000E3C30" w:rsidDel="000644A3">
          <w:rPr>
            <w:rStyle w:val="forename"/>
          </w:rPr>
          <w:delText>Johannes</w:delText>
        </w:r>
        <w:r w:rsidRPr="000147FE" w:rsidDel="000644A3">
          <w:delText xml:space="preserve"> </w:delText>
        </w:r>
        <w:r w:rsidRPr="000E3C30" w:rsidDel="000644A3">
          <w:rPr>
            <w:rStyle w:val="surname"/>
          </w:rPr>
          <w:delText>Paulmann</w:delText>
        </w:r>
      </w:del>
      <w:r w:rsidRPr="000147FE">
        <w:t xml:space="preserve">. </w:t>
      </w:r>
      <w:r w:rsidRPr="000E3C30">
        <w:rPr>
          <w:rStyle w:val="placeofpub"/>
        </w:rPr>
        <w:t>London</w:t>
      </w:r>
      <w:r w:rsidRPr="000147FE">
        <w:t xml:space="preserve">: </w:t>
      </w:r>
      <w:r w:rsidRPr="000E3C30">
        <w:rPr>
          <w:rStyle w:val="publisher"/>
        </w:rPr>
        <w:t>Oxford University Press</w:t>
      </w:r>
      <w:r w:rsidRPr="000147FE">
        <w:t xml:space="preserve">, </w:t>
      </w:r>
      <w:r w:rsidRPr="000E3C30">
        <w:rPr>
          <w:rStyle w:val="date"/>
        </w:rPr>
        <w:t>2014</w:t>
      </w:r>
      <w:r w:rsidRPr="000147FE">
        <w:t>.</w:t>
      </w:r>
      <w:bookmarkEnd w:id="6204"/>
      <w:bookmarkEnd w:id="6205"/>
    </w:p>
    <w:p w:rsidR="005600E9" w:rsidRPr="000E3C30" w:rsidRDefault="005600E9" w:rsidP="001A4F98">
      <w:pPr>
        <w:pStyle w:val="bib"/>
      </w:pPr>
      <w:bookmarkStart w:id="6211" w:name="CIT000085"/>
      <w:bookmarkStart w:id="6212" w:name="CBML_BIB_000_085"/>
      <w:r w:rsidRPr="000E3C30">
        <w:rPr>
          <w:rStyle w:val="surname"/>
        </w:rPr>
        <w:t>Festa</w:t>
      </w:r>
      <w:r w:rsidRPr="000E3C30">
        <w:t xml:space="preserve">, </w:t>
      </w:r>
      <w:r w:rsidRPr="000E3C30">
        <w:rPr>
          <w:rStyle w:val="forename"/>
        </w:rPr>
        <w:t>Lynn</w:t>
      </w:r>
      <w:r w:rsidRPr="000E3C30">
        <w:t xml:space="preserve">. </w:t>
      </w:r>
      <w:r w:rsidRPr="006308EC">
        <w:t>“</w:t>
      </w:r>
      <w:r w:rsidRPr="000E3C30">
        <w:rPr>
          <w:rStyle w:val="Articletitle"/>
        </w:rPr>
        <w:t>Humanity without Feathers.</w:t>
      </w:r>
      <w:r w:rsidRPr="006308EC">
        <w:t>”</w:t>
      </w:r>
      <w:r w:rsidRPr="000E3C30">
        <w:t xml:space="preserve"> </w:t>
      </w:r>
      <w:r w:rsidRPr="000E3C30">
        <w:rPr>
          <w:rStyle w:val="journal-title"/>
        </w:rPr>
        <w:t>Humanity</w:t>
      </w:r>
      <w:r w:rsidRPr="000E3C30">
        <w:t xml:space="preserve"> </w:t>
      </w:r>
      <w:r w:rsidRPr="00843766">
        <w:rPr>
          <w:rStyle w:val="volume"/>
        </w:rPr>
        <w:t>1</w:t>
      </w:r>
      <w:r w:rsidRPr="000E3C30">
        <w:t xml:space="preserve">, no. </w:t>
      </w:r>
      <w:r w:rsidRPr="000E3C30">
        <w:rPr>
          <w:rStyle w:val="Issueno"/>
        </w:rPr>
        <w:t>1</w:t>
      </w:r>
      <w:r w:rsidRPr="000E3C30">
        <w:t xml:space="preserve"> (Fall </w:t>
      </w:r>
      <w:r w:rsidRPr="000E3C30">
        <w:rPr>
          <w:rStyle w:val="date"/>
        </w:rPr>
        <w:t>2010</w:t>
      </w:r>
      <w:r w:rsidRPr="000E3C30">
        <w:t xml:space="preserve">): </w:t>
      </w:r>
      <w:r w:rsidRPr="000E3C30">
        <w:rPr>
          <w:rStyle w:val="pageextent"/>
        </w:rPr>
        <w:t>3</w:t>
      </w:r>
      <w:r w:rsidRPr="006308EC">
        <w:rPr>
          <w:rStyle w:val="pageextent"/>
        </w:rPr>
        <w:t>–</w:t>
      </w:r>
      <w:r w:rsidRPr="000E3C30">
        <w:rPr>
          <w:rStyle w:val="pageextent"/>
        </w:rPr>
        <w:t>19</w:t>
      </w:r>
      <w:r w:rsidRPr="000E3C30">
        <w:t>.</w:t>
      </w:r>
      <w:bookmarkEnd w:id="6211"/>
      <w:bookmarkEnd w:id="6212"/>
    </w:p>
    <w:p w:rsidR="005600E9" w:rsidRPr="000E3C30" w:rsidRDefault="005600E9" w:rsidP="001A4F98">
      <w:pPr>
        <w:pStyle w:val="bib"/>
      </w:pPr>
      <w:bookmarkStart w:id="6213" w:name="CIT000086"/>
      <w:bookmarkStart w:id="6214" w:name="CBML_BIB_000_086"/>
      <w:r w:rsidRPr="000E3C30">
        <w:rPr>
          <w:rStyle w:val="surname"/>
        </w:rPr>
        <w:t>Finnegan</w:t>
      </w:r>
      <w:r w:rsidRPr="000E3C30">
        <w:t xml:space="preserve">, </w:t>
      </w:r>
      <w:r w:rsidRPr="000E3C30">
        <w:rPr>
          <w:rStyle w:val="forename"/>
        </w:rPr>
        <w:t>Cara A.</w:t>
      </w:r>
      <w:r w:rsidRPr="006277DA">
        <w:t xml:space="preserve"> </w:t>
      </w:r>
      <w:r w:rsidRPr="000E3C30">
        <w:rPr>
          <w:rStyle w:val="booktitle"/>
        </w:rPr>
        <w:t>Picturing Poverty: Print Culture and FSA Photographs</w:t>
      </w:r>
      <w:r w:rsidRPr="000E3C30">
        <w:t xml:space="preserve">. </w:t>
      </w:r>
      <w:r w:rsidRPr="000E3C30">
        <w:rPr>
          <w:rStyle w:val="placeofpub"/>
        </w:rPr>
        <w:t>Washington, DC</w:t>
      </w:r>
      <w:r w:rsidRPr="000E3C30">
        <w:t xml:space="preserve">: </w:t>
      </w:r>
      <w:r w:rsidRPr="000E3C30">
        <w:rPr>
          <w:rStyle w:val="publisher"/>
        </w:rPr>
        <w:t>Smithsonian Institution</w:t>
      </w:r>
      <w:r w:rsidRPr="000E3C30">
        <w:t xml:space="preserve">, </w:t>
      </w:r>
      <w:r w:rsidRPr="000E3C30">
        <w:rPr>
          <w:rStyle w:val="date"/>
        </w:rPr>
        <w:t>2003</w:t>
      </w:r>
      <w:r w:rsidRPr="000E3C30">
        <w:t>.</w:t>
      </w:r>
      <w:bookmarkEnd w:id="6213"/>
      <w:bookmarkEnd w:id="6214"/>
    </w:p>
    <w:p w:rsidR="005600E9" w:rsidRDefault="005600E9" w:rsidP="001A4F98">
      <w:pPr>
        <w:pStyle w:val="bib"/>
        <w:rPr>
          <w:lang w:val="en-GB"/>
        </w:rPr>
      </w:pPr>
      <w:bookmarkStart w:id="6215" w:name="CIT000087"/>
      <w:bookmarkStart w:id="6216" w:name="CBML_BIB_000_087"/>
      <w:r w:rsidRPr="000E3C30">
        <w:rPr>
          <w:rStyle w:val="surname"/>
        </w:rPr>
        <w:t>Forsythe</w:t>
      </w:r>
      <w:r w:rsidRPr="000E3C30">
        <w:rPr>
          <w:lang w:val="en-GB"/>
        </w:rPr>
        <w:t xml:space="preserve">, </w:t>
      </w:r>
      <w:r w:rsidRPr="000E3C30">
        <w:rPr>
          <w:rStyle w:val="forename"/>
        </w:rPr>
        <w:t>David P.</w:t>
      </w:r>
      <w:r w:rsidRPr="000E3C30">
        <w:rPr>
          <w:lang w:val="en-GB"/>
        </w:rPr>
        <w:t xml:space="preserve"> and </w:t>
      </w:r>
      <w:r w:rsidRPr="000E3C30">
        <w:rPr>
          <w:rStyle w:val="forename"/>
        </w:rPr>
        <w:t>Barbara Ann J.</w:t>
      </w:r>
      <w:r w:rsidRPr="000E3C30">
        <w:rPr>
          <w:lang w:val="en-GB"/>
        </w:rPr>
        <w:t xml:space="preserve"> </w:t>
      </w:r>
      <w:r w:rsidRPr="000E3C30">
        <w:rPr>
          <w:rStyle w:val="surname"/>
        </w:rPr>
        <w:t>Rieffer-Flanagan</w:t>
      </w:r>
      <w:r w:rsidRPr="000E3C30">
        <w:rPr>
          <w:lang w:val="en-GB"/>
        </w:rPr>
        <w:t xml:space="preserve">. </w:t>
      </w:r>
      <w:r w:rsidRPr="000E3C30">
        <w:rPr>
          <w:rStyle w:val="booktitle"/>
        </w:rPr>
        <w:t>The International Committee of the Red Cross: A Neutral Humanitarian Actor</w:t>
      </w:r>
      <w:r w:rsidRPr="000E3C30">
        <w:rPr>
          <w:lang w:val="en-GB"/>
        </w:rPr>
        <w:t xml:space="preserve">. </w:t>
      </w:r>
      <w:r w:rsidRPr="000E3C30">
        <w:rPr>
          <w:rStyle w:val="placeofpub"/>
        </w:rPr>
        <w:t>London</w:t>
      </w:r>
      <w:r w:rsidRPr="000E3C30">
        <w:rPr>
          <w:lang w:val="en-GB"/>
        </w:rPr>
        <w:t xml:space="preserve">: </w:t>
      </w:r>
      <w:r w:rsidRPr="000E3C30">
        <w:rPr>
          <w:rStyle w:val="publisher"/>
        </w:rPr>
        <w:t>Routledge</w:t>
      </w:r>
      <w:r w:rsidRPr="000E3C30">
        <w:rPr>
          <w:lang w:val="en-GB"/>
        </w:rPr>
        <w:t xml:space="preserve">, </w:t>
      </w:r>
      <w:r w:rsidRPr="000E3C30">
        <w:rPr>
          <w:rStyle w:val="date"/>
        </w:rPr>
        <w:t>2007</w:t>
      </w:r>
      <w:r w:rsidRPr="000E3C30">
        <w:rPr>
          <w:lang w:val="en-GB"/>
        </w:rPr>
        <w:t>.</w:t>
      </w:r>
      <w:bookmarkEnd w:id="6215"/>
      <w:bookmarkEnd w:id="6216"/>
    </w:p>
    <w:p w:rsidR="005600E9" w:rsidRPr="000E3C30" w:rsidRDefault="005600E9" w:rsidP="001A4F98">
      <w:pPr>
        <w:pStyle w:val="bib"/>
      </w:pPr>
      <w:r w:rsidRPr="000E3C30">
        <w:rPr>
          <w:rStyle w:val="surname"/>
        </w:rPr>
        <w:t>Forsythe</w:t>
      </w:r>
      <w:r w:rsidRPr="000E3C30">
        <w:rPr>
          <w:lang w:val="en-GB"/>
        </w:rPr>
        <w:t xml:space="preserve">, </w:t>
      </w:r>
      <w:r w:rsidRPr="000E3C30">
        <w:rPr>
          <w:rStyle w:val="forename"/>
        </w:rPr>
        <w:t>David P.</w:t>
      </w:r>
      <w:r w:rsidRPr="000E3C30">
        <w:rPr>
          <w:lang w:val="en-GB"/>
        </w:rPr>
        <w:t xml:space="preserve"> </w:t>
      </w:r>
      <w:r w:rsidRPr="000E3C30">
        <w:rPr>
          <w:rStyle w:val="booktitle"/>
        </w:rPr>
        <w:t>The Humanitarians, the International Committee of the Red Cross</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2005</w:t>
      </w:r>
      <w:r w:rsidRPr="000E3C30">
        <w:rPr>
          <w:lang w:val="en-GB"/>
        </w:rPr>
        <w:t>.</w:t>
      </w:r>
    </w:p>
    <w:p w:rsidR="005600E9" w:rsidRPr="000E3C30" w:rsidRDefault="005600E9" w:rsidP="001A4F98">
      <w:pPr>
        <w:pStyle w:val="bib"/>
      </w:pPr>
      <w:bookmarkStart w:id="6217" w:name="CIT000089"/>
      <w:bookmarkStart w:id="6218" w:name="CBML_BIB_000_089"/>
      <w:r w:rsidRPr="000E3C30">
        <w:rPr>
          <w:rStyle w:val="surname"/>
        </w:rPr>
        <w:t>Fuller</w:t>
      </w:r>
      <w:r w:rsidRPr="000E3C30">
        <w:t xml:space="preserve">, </w:t>
      </w:r>
      <w:r w:rsidRPr="000E3C30">
        <w:rPr>
          <w:rStyle w:val="forename"/>
        </w:rPr>
        <w:t>Pierre</w:t>
      </w:r>
      <w:r w:rsidRPr="000E3C30">
        <w:t xml:space="preserve">. </w:t>
      </w:r>
      <w:r w:rsidRPr="006308EC">
        <w:t>“</w:t>
      </w:r>
      <w:r w:rsidRPr="000E3C30">
        <w:rPr>
          <w:rStyle w:val="Articletitle"/>
        </w:rPr>
        <w:t>North China Famine Revisited: Unsung Native Relief in the Warlord Era, 1920</w:t>
      </w:r>
      <w:r w:rsidRPr="006308EC">
        <w:rPr>
          <w:rStyle w:val="Articletitle"/>
        </w:rPr>
        <w:t>–</w:t>
      </w:r>
      <w:r w:rsidRPr="000E3C30">
        <w:rPr>
          <w:rStyle w:val="Articletitle"/>
        </w:rPr>
        <w:t>1921</w:t>
      </w:r>
      <w:r w:rsidRPr="000E3C30">
        <w:t>.</w:t>
      </w:r>
      <w:r w:rsidRPr="006308EC">
        <w:t>”</w:t>
      </w:r>
      <w:r w:rsidRPr="000E3C30">
        <w:t xml:space="preserve"> </w:t>
      </w:r>
      <w:r w:rsidRPr="000E3C30">
        <w:rPr>
          <w:rStyle w:val="journal-title"/>
        </w:rPr>
        <w:t>Modern Asian Studies</w:t>
      </w:r>
      <w:del w:id="6219" w:author="Patterson Lamb" w:date="2014-08-13T09:48:00Z">
        <w:r w:rsidRPr="000E3C30" w:rsidDel="000644A3">
          <w:delText xml:space="preserve"> Vol.</w:delText>
        </w:r>
      </w:del>
      <w:r w:rsidRPr="000E3C30">
        <w:t xml:space="preserve"> </w:t>
      </w:r>
      <w:r w:rsidRPr="00843766">
        <w:rPr>
          <w:rStyle w:val="volume"/>
        </w:rPr>
        <w:t>47</w:t>
      </w:r>
      <w:ins w:id="6220" w:author="Patterson Lamb" w:date="2014-08-13T09:48:00Z">
        <w:r>
          <w:rPr>
            <w:rStyle w:val="volume"/>
          </w:rPr>
          <w:t>,</w:t>
        </w:r>
      </w:ins>
      <w:r w:rsidRPr="000E3C30">
        <w:t xml:space="preserve"> </w:t>
      </w:r>
      <w:r w:rsidRPr="006277DA">
        <w:t xml:space="preserve">Part </w:t>
      </w:r>
      <w:r w:rsidRPr="000E3C30">
        <w:rPr>
          <w:rStyle w:val="Issueno"/>
        </w:rPr>
        <w:t>3</w:t>
      </w:r>
      <w:r w:rsidRPr="000E3C30">
        <w:t xml:space="preserve"> (May </w:t>
      </w:r>
      <w:r w:rsidRPr="000E3C30">
        <w:rPr>
          <w:rStyle w:val="date"/>
        </w:rPr>
        <w:t>2013</w:t>
      </w:r>
      <w:r w:rsidRPr="000E3C30">
        <w:t xml:space="preserve">): </w:t>
      </w:r>
      <w:r w:rsidRPr="000E3C30">
        <w:rPr>
          <w:rStyle w:val="pageextent"/>
        </w:rPr>
        <w:t>820</w:t>
      </w:r>
      <w:r w:rsidRPr="006308EC">
        <w:rPr>
          <w:rStyle w:val="pageextent"/>
        </w:rPr>
        <w:t>–</w:t>
      </w:r>
      <w:del w:id="6221" w:author="Patterson Lamb" w:date="2014-08-13T09:48:00Z">
        <w:r w:rsidRPr="000E3C30" w:rsidDel="000644A3">
          <w:rPr>
            <w:rStyle w:val="pageextent"/>
          </w:rPr>
          <w:delText>8</w:delText>
        </w:r>
      </w:del>
      <w:r w:rsidRPr="000E3C30">
        <w:rPr>
          <w:rStyle w:val="pageextent"/>
        </w:rPr>
        <w:t>50</w:t>
      </w:r>
      <w:r w:rsidRPr="000E3C30">
        <w:t>.</w:t>
      </w:r>
      <w:bookmarkEnd w:id="6217"/>
      <w:bookmarkEnd w:id="6218"/>
    </w:p>
    <w:p w:rsidR="005600E9" w:rsidRPr="000E3C30" w:rsidRDefault="005600E9" w:rsidP="001A4F98">
      <w:pPr>
        <w:pStyle w:val="bib"/>
        <w:rPr>
          <w:lang w:val="en-GB"/>
        </w:rPr>
      </w:pPr>
      <w:bookmarkStart w:id="6222" w:name="CIT000090"/>
      <w:bookmarkStart w:id="6223" w:name="CBML_BIB_000_090"/>
      <w:r w:rsidRPr="000E3C30">
        <w:rPr>
          <w:rStyle w:val="surname"/>
        </w:rPr>
        <w:t>Gatrell</w:t>
      </w:r>
      <w:r w:rsidRPr="000E3C30">
        <w:rPr>
          <w:lang w:val="en-GB"/>
        </w:rPr>
        <w:t xml:space="preserve">, </w:t>
      </w:r>
      <w:r w:rsidRPr="000E3C30">
        <w:rPr>
          <w:rStyle w:val="forename"/>
        </w:rPr>
        <w:t>Peter</w:t>
      </w:r>
      <w:r w:rsidRPr="000E3C30">
        <w:rPr>
          <w:lang w:val="en-GB"/>
        </w:rPr>
        <w:t xml:space="preserve">. </w:t>
      </w:r>
      <w:r w:rsidRPr="000E3C30">
        <w:rPr>
          <w:rStyle w:val="booktitle"/>
        </w:rPr>
        <w:t>Free World? The Campaign to Save the World</w:t>
      </w:r>
      <w:r w:rsidRPr="006308EC">
        <w:rPr>
          <w:rStyle w:val="booktitle"/>
        </w:rPr>
        <w:t>’</w:t>
      </w:r>
      <w:r w:rsidRPr="000E3C30">
        <w:rPr>
          <w:rStyle w:val="booktitle"/>
        </w:rPr>
        <w:t>s Refugees, 1956</w:t>
      </w:r>
      <w:r w:rsidRPr="006308EC">
        <w:rPr>
          <w:rStyle w:val="booktitle"/>
        </w:rPr>
        <w:t>–</w:t>
      </w:r>
      <w:r w:rsidRPr="000E3C30">
        <w:rPr>
          <w:rStyle w:val="booktitle"/>
        </w:rPr>
        <w:t>1963</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2011</w:t>
      </w:r>
      <w:r w:rsidRPr="000E3C30">
        <w:rPr>
          <w:lang w:val="en-GB"/>
        </w:rPr>
        <w:t>.</w:t>
      </w:r>
      <w:bookmarkEnd w:id="6222"/>
      <w:bookmarkEnd w:id="6223"/>
    </w:p>
    <w:p w:rsidR="005600E9" w:rsidRPr="000E3C30" w:rsidRDefault="005600E9" w:rsidP="001A4F98">
      <w:pPr>
        <w:pStyle w:val="bib"/>
      </w:pPr>
      <w:bookmarkStart w:id="6224" w:name="CIT000091"/>
      <w:bookmarkStart w:id="6225" w:name="CBML_BIB_000_091"/>
      <w:r w:rsidRPr="000E3C30">
        <w:rPr>
          <w:rStyle w:val="surname"/>
        </w:rPr>
        <w:t>Gidal</w:t>
      </w:r>
      <w:r w:rsidRPr="000E3C30">
        <w:t xml:space="preserve">, </w:t>
      </w:r>
      <w:r w:rsidRPr="000E3C30">
        <w:rPr>
          <w:rStyle w:val="forename"/>
        </w:rPr>
        <w:t>Tim N.</w:t>
      </w:r>
      <w:r w:rsidRPr="006277DA">
        <w:t xml:space="preserve"> </w:t>
      </w:r>
      <w:r w:rsidRPr="000E3C30">
        <w:rPr>
          <w:rStyle w:val="booktitle"/>
        </w:rPr>
        <w:t>Modern Photojournalism: Origins and Evolution, 1910</w:t>
      </w:r>
      <w:r w:rsidRPr="006308EC">
        <w:rPr>
          <w:rStyle w:val="booktitle"/>
        </w:rPr>
        <w:t>–</w:t>
      </w:r>
      <w:r w:rsidRPr="000E3C30">
        <w:rPr>
          <w:rStyle w:val="booktitle"/>
        </w:rPr>
        <w:t>1933</w:t>
      </w:r>
      <w:r w:rsidRPr="000E3C30">
        <w:t>.</w:t>
      </w:r>
      <w:r w:rsidRPr="006277DA">
        <w:t xml:space="preserve"> </w:t>
      </w:r>
      <w:r w:rsidRPr="000E3C30">
        <w:rPr>
          <w:rStyle w:val="placeofpub"/>
        </w:rPr>
        <w:t>New York</w:t>
      </w:r>
      <w:r w:rsidRPr="000E3C30">
        <w:t xml:space="preserve">: </w:t>
      </w:r>
      <w:r w:rsidRPr="000E3C30">
        <w:rPr>
          <w:rStyle w:val="publisher"/>
        </w:rPr>
        <w:t>Macmillan</w:t>
      </w:r>
      <w:r w:rsidRPr="000E3C30">
        <w:t xml:space="preserve">, </w:t>
      </w:r>
      <w:r w:rsidRPr="000E3C30">
        <w:rPr>
          <w:rStyle w:val="date"/>
        </w:rPr>
        <w:t>1973</w:t>
      </w:r>
      <w:r w:rsidRPr="000E3C30">
        <w:t>.</w:t>
      </w:r>
      <w:bookmarkEnd w:id="6224"/>
      <w:bookmarkEnd w:id="6225"/>
    </w:p>
    <w:p w:rsidR="005600E9" w:rsidRPr="000E3C30" w:rsidRDefault="005600E9" w:rsidP="001A4F98">
      <w:pPr>
        <w:pStyle w:val="bib"/>
      </w:pPr>
      <w:bookmarkStart w:id="6226" w:name="CIT000092"/>
      <w:bookmarkStart w:id="6227" w:name="CBML_BIB_000_092"/>
      <w:r w:rsidRPr="000E3C30">
        <w:rPr>
          <w:rStyle w:val="surname"/>
        </w:rPr>
        <w:t>Gill</w:t>
      </w:r>
      <w:r w:rsidRPr="000E3C30">
        <w:t xml:space="preserve">, </w:t>
      </w:r>
      <w:r w:rsidRPr="000E3C30">
        <w:rPr>
          <w:rStyle w:val="forename"/>
        </w:rPr>
        <w:t>Rebecca</w:t>
      </w:r>
      <w:r w:rsidRPr="000E3C30">
        <w:t xml:space="preserve">. </w:t>
      </w:r>
      <w:r w:rsidRPr="006308EC">
        <w:t>“</w:t>
      </w:r>
      <w:r w:rsidRPr="006308EC">
        <w:rPr>
          <w:rStyle w:val="publisher"/>
        </w:rPr>
        <w:t>‘</w:t>
      </w:r>
      <w:r w:rsidRPr="000E3C30">
        <w:rPr>
          <w:rStyle w:val="publisher"/>
        </w:rPr>
        <w:t>The Rational Administration of Compassion</w:t>
      </w:r>
      <w:r w:rsidRPr="006308EC">
        <w:rPr>
          <w:rStyle w:val="publisher"/>
        </w:rPr>
        <w:t>’</w:t>
      </w:r>
      <w:r w:rsidRPr="000E3C30">
        <w:rPr>
          <w:rStyle w:val="publisher"/>
        </w:rPr>
        <w:t>: The Origins of British Relief in War.</w:t>
      </w:r>
      <w:r w:rsidRPr="006308EC">
        <w:t>”</w:t>
      </w:r>
      <w:r w:rsidRPr="000E3C30">
        <w:t xml:space="preserve"> </w:t>
      </w:r>
      <w:r w:rsidRPr="000E3C30">
        <w:rPr>
          <w:rStyle w:val="journal-title"/>
        </w:rPr>
        <w:t>Le Mouvement Social</w:t>
      </w:r>
      <w:r w:rsidRPr="000E3C30">
        <w:t xml:space="preserve"> (April</w:t>
      </w:r>
      <w:del w:id="6228" w:author="Patterson Lamb" w:date="2014-08-13T09:48:00Z">
        <w:r w:rsidRPr="000E3C30" w:rsidDel="000644A3">
          <w:delText>-</w:delText>
        </w:r>
      </w:del>
      <w:ins w:id="6229" w:author="Patterson Lamb" w:date="2014-08-13T09:48:00Z">
        <w:r>
          <w:t>–</w:t>
        </w:r>
      </w:ins>
      <w:r w:rsidRPr="000E3C30">
        <w:t xml:space="preserve">June </w:t>
      </w:r>
      <w:r w:rsidRPr="000E3C30">
        <w:rPr>
          <w:rStyle w:val="date"/>
        </w:rPr>
        <w:t>2009</w:t>
      </w:r>
      <w:r w:rsidRPr="000E3C30">
        <w:t xml:space="preserve">): </w:t>
      </w:r>
      <w:r w:rsidRPr="000E3C30">
        <w:rPr>
          <w:rStyle w:val="pageextent"/>
        </w:rPr>
        <w:t>9</w:t>
      </w:r>
      <w:r w:rsidRPr="006308EC">
        <w:rPr>
          <w:rStyle w:val="pageextent"/>
        </w:rPr>
        <w:t>–</w:t>
      </w:r>
      <w:r w:rsidRPr="000E3C30">
        <w:rPr>
          <w:rStyle w:val="pageextent"/>
        </w:rPr>
        <w:t>26</w:t>
      </w:r>
      <w:r w:rsidRPr="000E3C30">
        <w:t>.</w:t>
      </w:r>
      <w:bookmarkEnd w:id="6226"/>
      <w:bookmarkEnd w:id="6227"/>
    </w:p>
    <w:p w:rsidR="005600E9" w:rsidRPr="000E3C30" w:rsidRDefault="005600E9" w:rsidP="001A4F98">
      <w:pPr>
        <w:pStyle w:val="bib"/>
      </w:pPr>
      <w:bookmarkStart w:id="6230" w:name="CIT000093"/>
      <w:bookmarkStart w:id="6231" w:name="CBML_BIB_000_093"/>
      <w:r w:rsidRPr="000E3C30">
        <w:rPr>
          <w:rStyle w:val="surname"/>
        </w:rPr>
        <w:t>Godby</w:t>
      </w:r>
      <w:r w:rsidRPr="000E3C30">
        <w:t xml:space="preserve">, </w:t>
      </w:r>
      <w:r w:rsidRPr="000E3C30">
        <w:rPr>
          <w:rStyle w:val="forename"/>
        </w:rPr>
        <w:t>Michael</w:t>
      </w:r>
      <w:r w:rsidRPr="000E3C30">
        <w:t xml:space="preserve">. </w:t>
      </w:r>
      <w:r w:rsidRPr="006308EC">
        <w:t>“</w:t>
      </w:r>
      <w:r w:rsidRPr="000E3C30">
        <w:rPr>
          <w:rStyle w:val="Articletitle"/>
        </w:rPr>
        <w:t>Confronting Horror: Emily Hobhouse and the Concentration Camp Photographs of the South African War.</w:t>
      </w:r>
      <w:r w:rsidRPr="006308EC">
        <w:t>”</w:t>
      </w:r>
      <w:r w:rsidRPr="000E3C30">
        <w:t xml:space="preserve"> </w:t>
      </w:r>
      <w:r w:rsidRPr="000E3C30">
        <w:rPr>
          <w:rStyle w:val="journal-title"/>
        </w:rPr>
        <w:t>Kronos</w:t>
      </w:r>
      <w:r w:rsidRPr="000E3C30">
        <w:t xml:space="preserve"> </w:t>
      </w:r>
      <w:r w:rsidRPr="00843766">
        <w:rPr>
          <w:rStyle w:val="volume"/>
        </w:rPr>
        <w:t>32</w:t>
      </w:r>
      <w:r w:rsidRPr="000E3C30">
        <w:t xml:space="preserve"> (</w:t>
      </w:r>
      <w:r w:rsidRPr="000E3C30">
        <w:rPr>
          <w:rStyle w:val="date"/>
        </w:rPr>
        <w:t>2006</w:t>
      </w:r>
      <w:r w:rsidRPr="000E3C30">
        <w:t xml:space="preserve">): </w:t>
      </w:r>
      <w:r w:rsidRPr="000E3C30">
        <w:rPr>
          <w:rStyle w:val="pageextent"/>
        </w:rPr>
        <w:t>34</w:t>
      </w:r>
      <w:r w:rsidRPr="006308EC">
        <w:rPr>
          <w:rStyle w:val="pageextent"/>
        </w:rPr>
        <w:t>–</w:t>
      </w:r>
      <w:r w:rsidRPr="000E3C30">
        <w:rPr>
          <w:rStyle w:val="pageextent"/>
        </w:rPr>
        <w:t>48</w:t>
      </w:r>
      <w:r w:rsidRPr="000E3C30">
        <w:t>.</w:t>
      </w:r>
      <w:bookmarkEnd w:id="6230"/>
      <w:bookmarkEnd w:id="6231"/>
    </w:p>
    <w:p w:rsidR="005600E9" w:rsidRPr="000E3C30" w:rsidRDefault="005600E9" w:rsidP="001A4F98">
      <w:pPr>
        <w:pStyle w:val="bib"/>
      </w:pPr>
      <w:bookmarkStart w:id="6232" w:name="CIT000094"/>
      <w:bookmarkStart w:id="6233" w:name="CBML_BIB_000_094"/>
      <w:r w:rsidRPr="000E3C30">
        <w:rPr>
          <w:rStyle w:val="surname"/>
        </w:rPr>
        <w:t>Goldberg</w:t>
      </w:r>
      <w:r w:rsidRPr="000E3C30">
        <w:t xml:space="preserve">, </w:t>
      </w:r>
      <w:r w:rsidRPr="000E3C30">
        <w:rPr>
          <w:rStyle w:val="forename"/>
        </w:rPr>
        <w:t>Vicki</w:t>
      </w:r>
      <w:r w:rsidRPr="000E3C30">
        <w:t xml:space="preserve">, ed. </w:t>
      </w:r>
      <w:r w:rsidRPr="000E3C30">
        <w:rPr>
          <w:rStyle w:val="booktitle"/>
        </w:rPr>
        <w:t>Photography in Print: Writings from 1816 to the Present</w:t>
      </w:r>
      <w:r w:rsidRPr="006277DA">
        <w:rPr>
          <w:i/>
          <w:iCs/>
        </w:rPr>
        <w:t xml:space="preserve">. </w:t>
      </w:r>
      <w:r w:rsidRPr="000E3C30">
        <w:rPr>
          <w:rStyle w:val="placeofpub"/>
        </w:rPr>
        <w:t>Albuquerque</w:t>
      </w:r>
      <w:r w:rsidRPr="000E3C30">
        <w:t xml:space="preserve">: </w:t>
      </w:r>
      <w:r w:rsidRPr="000E3C30">
        <w:rPr>
          <w:rStyle w:val="publisher"/>
        </w:rPr>
        <w:t>University of New Mexico Press</w:t>
      </w:r>
      <w:r w:rsidRPr="000E3C30">
        <w:t xml:space="preserve">, </w:t>
      </w:r>
      <w:r w:rsidRPr="000E3C30">
        <w:rPr>
          <w:rStyle w:val="date"/>
        </w:rPr>
        <w:t>1981</w:t>
      </w:r>
      <w:r w:rsidRPr="000E3C30">
        <w:t>.</w:t>
      </w:r>
      <w:bookmarkEnd w:id="6232"/>
      <w:bookmarkEnd w:id="6233"/>
    </w:p>
    <w:p w:rsidR="005600E9" w:rsidRPr="000E3C30" w:rsidRDefault="005600E9" w:rsidP="001A4F98">
      <w:pPr>
        <w:pStyle w:val="bib"/>
      </w:pPr>
      <w:bookmarkStart w:id="6234" w:name="CIT000095"/>
      <w:bookmarkStart w:id="6235" w:name="CBML_BIB_000_095"/>
      <w:r w:rsidRPr="000E3C30">
        <w:rPr>
          <w:rStyle w:val="surname"/>
        </w:rPr>
        <w:t>Goldberg</w:t>
      </w:r>
      <w:r w:rsidRPr="000E3C30">
        <w:t xml:space="preserve">, </w:t>
      </w:r>
      <w:r w:rsidRPr="000E3C30">
        <w:rPr>
          <w:rStyle w:val="forename"/>
        </w:rPr>
        <w:t>Vicki</w:t>
      </w:r>
      <w:r w:rsidRPr="000E3C30">
        <w:t>.</w:t>
      </w:r>
      <w:r w:rsidRPr="006277DA">
        <w:t xml:space="preserve"> </w:t>
      </w:r>
      <w:r w:rsidRPr="000E3C30">
        <w:rPr>
          <w:rStyle w:val="booktitle"/>
        </w:rPr>
        <w:t xml:space="preserve">The Power of Photography: How Photographs Changed </w:t>
      </w:r>
      <w:del w:id="6236" w:author="Patterson Lamb" w:date="2014-08-13T09:48:00Z">
        <w:r w:rsidRPr="000E3C30" w:rsidDel="000644A3">
          <w:rPr>
            <w:rStyle w:val="booktitle"/>
          </w:rPr>
          <w:delText>o</w:delText>
        </w:r>
      </w:del>
      <w:ins w:id="6237" w:author="Patterson Lamb" w:date="2014-08-13T09:48:00Z">
        <w:r>
          <w:rPr>
            <w:rStyle w:val="booktitle"/>
          </w:rPr>
          <w:t>O</w:t>
        </w:r>
      </w:ins>
      <w:r w:rsidRPr="000E3C30">
        <w:rPr>
          <w:rStyle w:val="booktitle"/>
        </w:rPr>
        <w:t>ur Lives</w:t>
      </w:r>
      <w:r w:rsidRPr="000E3C30">
        <w:t>.</w:t>
      </w:r>
      <w:r w:rsidRPr="006277DA">
        <w:t xml:space="preserve"> </w:t>
      </w:r>
      <w:r w:rsidRPr="000E3C30">
        <w:rPr>
          <w:rStyle w:val="placeofpub"/>
        </w:rPr>
        <w:t>New York</w:t>
      </w:r>
      <w:r w:rsidRPr="000E3C30">
        <w:t xml:space="preserve">: </w:t>
      </w:r>
      <w:r w:rsidRPr="000E3C30">
        <w:rPr>
          <w:rStyle w:val="publisher"/>
        </w:rPr>
        <w:t>Abbeville Press</w:t>
      </w:r>
      <w:r w:rsidRPr="000E3C30">
        <w:t xml:space="preserve">, </w:t>
      </w:r>
      <w:r w:rsidRPr="000E3C30">
        <w:rPr>
          <w:rStyle w:val="date"/>
        </w:rPr>
        <w:t>1991</w:t>
      </w:r>
      <w:r w:rsidRPr="000E3C30">
        <w:t>, 1993.</w:t>
      </w:r>
      <w:bookmarkEnd w:id="6234"/>
      <w:bookmarkEnd w:id="6235"/>
    </w:p>
    <w:p w:rsidR="005600E9" w:rsidRPr="000E3C30" w:rsidRDefault="005600E9" w:rsidP="001A4F98">
      <w:pPr>
        <w:pStyle w:val="bib"/>
      </w:pPr>
      <w:bookmarkStart w:id="6238" w:name="CIT000096"/>
      <w:bookmarkStart w:id="6239" w:name="CBML_BIB_000_096"/>
      <w:r w:rsidRPr="000E3C30">
        <w:rPr>
          <w:rStyle w:val="surname"/>
        </w:rPr>
        <w:t>Goldsworthy</w:t>
      </w:r>
      <w:r w:rsidRPr="000E3C30">
        <w:rPr>
          <w:lang w:val="en-AU"/>
        </w:rPr>
        <w:t xml:space="preserve">, </w:t>
      </w:r>
      <w:r w:rsidRPr="000E3C30">
        <w:rPr>
          <w:rStyle w:val="forename"/>
        </w:rPr>
        <w:t>Simon</w:t>
      </w:r>
      <w:r w:rsidRPr="000E3C30">
        <w:rPr>
          <w:lang w:val="en-AU"/>
        </w:rPr>
        <w:t xml:space="preserve">. </w:t>
      </w:r>
      <w:r w:rsidRPr="006308EC">
        <w:rPr>
          <w:lang w:val="en-AU"/>
        </w:rPr>
        <w:t>“</w:t>
      </w:r>
      <w:r w:rsidRPr="000E3C30">
        <w:rPr>
          <w:rStyle w:val="Articletitle"/>
        </w:rPr>
        <w:t xml:space="preserve">English Noncomformity and the Pioneering of the Modern Newspaper Campaign </w:t>
      </w:r>
      <w:del w:id="6240" w:author="Patterson Lamb" w:date="2014-08-13T09:49:00Z">
        <w:r w:rsidRPr="000E3C30" w:rsidDel="000644A3">
          <w:rPr>
            <w:rStyle w:val="Articletitle"/>
          </w:rPr>
          <w:delText>I</w:delText>
        </w:r>
      </w:del>
      <w:ins w:id="6241" w:author="Patterson Lamb" w:date="2014-08-13T09:49:00Z">
        <w:r>
          <w:rPr>
            <w:rStyle w:val="Articletitle"/>
          </w:rPr>
          <w:t>i</w:t>
        </w:r>
      </w:ins>
      <w:r w:rsidRPr="000E3C30">
        <w:rPr>
          <w:rStyle w:val="Articletitle"/>
        </w:rPr>
        <w:t>ncluding the Strange Case of W.</w:t>
      </w:r>
      <w:ins w:id="6242" w:author="Patterson Lamb" w:date="2014-08-13T09:49:00Z">
        <w:r>
          <w:rPr>
            <w:rStyle w:val="Articletitle"/>
          </w:rPr>
          <w:t xml:space="preserve"> </w:t>
        </w:r>
      </w:ins>
      <w:r w:rsidRPr="000E3C30">
        <w:rPr>
          <w:rStyle w:val="Articletitle"/>
        </w:rPr>
        <w:t>T. Stead and the Bulgarian Horrors.</w:t>
      </w:r>
      <w:r w:rsidRPr="006308EC">
        <w:rPr>
          <w:lang w:val="en-AU"/>
        </w:rPr>
        <w:t>”</w:t>
      </w:r>
      <w:r w:rsidRPr="000E3C30">
        <w:rPr>
          <w:lang w:val="en-AU"/>
        </w:rPr>
        <w:t xml:space="preserve"> </w:t>
      </w:r>
      <w:r w:rsidRPr="000E3C30">
        <w:rPr>
          <w:rStyle w:val="journal-title"/>
        </w:rPr>
        <w:t>Journalism Studies</w:t>
      </w:r>
      <w:r w:rsidRPr="000E3C30">
        <w:rPr>
          <w:lang w:val="en-AU"/>
        </w:rPr>
        <w:t xml:space="preserve"> </w:t>
      </w:r>
      <w:r w:rsidRPr="00843766">
        <w:rPr>
          <w:rStyle w:val="volume"/>
        </w:rPr>
        <w:t>7</w:t>
      </w:r>
      <w:r w:rsidRPr="000E3C30">
        <w:rPr>
          <w:lang w:val="en-AU"/>
        </w:rPr>
        <w:t xml:space="preserve">, no. </w:t>
      </w:r>
      <w:r w:rsidRPr="000E3C30">
        <w:rPr>
          <w:rStyle w:val="Issueno"/>
        </w:rPr>
        <w:t>3</w:t>
      </w:r>
      <w:r w:rsidRPr="000E3C30">
        <w:rPr>
          <w:lang w:val="en-AU"/>
        </w:rPr>
        <w:t xml:space="preserve"> (</w:t>
      </w:r>
      <w:r w:rsidRPr="000E3C30">
        <w:rPr>
          <w:rStyle w:val="date"/>
        </w:rPr>
        <w:t>2006</w:t>
      </w:r>
      <w:r w:rsidRPr="000E3C30">
        <w:rPr>
          <w:lang w:val="en-AU"/>
        </w:rPr>
        <w:t xml:space="preserve">): </w:t>
      </w:r>
      <w:r w:rsidRPr="000E3C30">
        <w:rPr>
          <w:rStyle w:val="pageextent"/>
        </w:rPr>
        <w:t>387</w:t>
      </w:r>
      <w:r w:rsidRPr="006308EC">
        <w:rPr>
          <w:rStyle w:val="pageextent"/>
        </w:rPr>
        <w:t>–</w:t>
      </w:r>
      <w:r w:rsidRPr="000E3C30">
        <w:rPr>
          <w:rStyle w:val="pageextent"/>
        </w:rPr>
        <w:t>402</w:t>
      </w:r>
      <w:r w:rsidRPr="000E3C30">
        <w:rPr>
          <w:lang w:val="en-AU"/>
        </w:rPr>
        <w:t>.</w:t>
      </w:r>
      <w:bookmarkEnd w:id="6238"/>
      <w:bookmarkEnd w:id="6239"/>
    </w:p>
    <w:p w:rsidR="005600E9" w:rsidRPr="000E3C30" w:rsidRDefault="005600E9" w:rsidP="001A4F98">
      <w:pPr>
        <w:pStyle w:val="bib"/>
      </w:pPr>
      <w:bookmarkStart w:id="6243" w:name="CIT000097"/>
      <w:bookmarkStart w:id="6244" w:name="CBML_BIB_000_097"/>
      <w:r w:rsidRPr="000E3C30">
        <w:rPr>
          <w:rStyle w:val="surname"/>
        </w:rPr>
        <w:t>Grant</w:t>
      </w:r>
      <w:r w:rsidRPr="000E3C30">
        <w:t xml:space="preserve">, </w:t>
      </w:r>
      <w:r w:rsidRPr="000E3C30">
        <w:rPr>
          <w:rStyle w:val="forename"/>
        </w:rPr>
        <w:t>Kevin</w:t>
      </w:r>
      <w:r w:rsidRPr="000E3C30">
        <w:t xml:space="preserve">. </w:t>
      </w:r>
      <w:r w:rsidRPr="006308EC">
        <w:t>“</w:t>
      </w:r>
      <w:r w:rsidRPr="000E3C30">
        <w:rPr>
          <w:rStyle w:val="chaptertitle"/>
        </w:rPr>
        <w:t>Christian Critics of Empire: Missionaries, Lantern Lectures, and the Congo Reform Campaign in Britain</w:t>
      </w:r>
      <w:del w:id="6245" w:author="Patterson Lamb" w:date="2014-08-13T09:49:00Z">
        <w:r w:rsidRPr="000E3C30" w:rsidDel="000644A3">
          <w:rPr>
            <w:rStyle w:val="chaptertitle"/>
          </w:rPr>
          <w:delText>,</w:delText>
        </w:r>
      </w:del>
      <w:ins w:id="6246" w:author="Patterson Lamb" w:date="2014-08-13T09:49:00Z">
        <w:r>
          <w:rPr>
            <w:rStyle w:val="chaptertitle"/>
          </w:rPr>
          <w:t>.</w:t>
        </w:r>
      </w:ins>
      <w:r w:rsidRPr="006308EC">
        <w:t>”</w:t>
      </w:r>
      <w:r w:rsidRPr="000E3C30">
        <w:t xml:space="preserve"> </w:t>
      </w:r>
      <w:ins w:id="6247" w:author="Patterson Lamb" w:date="2014-08-13T09:49:00Z">
        <w:r>
          <w:t>I</w:t>
        </w:r>
      </w:ins>
      <w:del w:id="6248" w:author="Patterson Lamb" w:date="2014-08-13T09:49:00Z">
        <w:r w:rsidRPr="000E3C30" w:rsidDel="000644A3">
          <w:delText>i</w:delText>
        </w:r>
      </w:del>
      <w:r w:rsidRPr="000E3C30">
        <w:t xml:space="preserve">n </w:t>
      </w:r>
      <w:r w:rsidRPr="000E3C30">
        <w:rPr>
          <w:rStyle w:val="forename"/>
        </w:rPr>
        <w:t>Martin</w:t>
      </w:r>
      <w:r w:rsidRPr="000E3C30">
        <w:t xml:space="preserve"> </w:t>
      </w:r>
      <w:r w:rsidRPr="000E3C30">
        <w:rPr>
          <w:rStyle w:val="surname"/>
        </w:rPr>
        <w:t>Shipway</w:t>
      </w:r>
      <w:ins w:id="6249" w:author="Patterson Lamb" w:date="2014-08-13T09:49:00Z">
        <w:r>
          <w:rPr>
            <w:rStyle w:val="surname"/>
          </w:rPr>
          <w:t>,</w:t>
        </w:r>
      </w:ins>
      <w:r w:rsidRPr="000E3C30">
        <w:t xml:space="preserve"> </w:t>
      </w:r>
      <w:del w:id="6250" w:author="Patterson Lamb" w:date="2014-08-13T09:49:00Z">
        <w:r w:rsidRPr="000E3C30" w:rsidDel="000644A3">
          <w:delText>(</w:delText>
        </w:r>
      </w:del>
      <w:r w:rsidRPr="000E3C30">
        <w:t>ed.</w:t>
      </w:r>
      <w:del w:id="6251" w:author="Patterson Lamb" w:date="2014-08-13T09:49:00Z">
        <w:r w:rsidRPr="000E3C30" w:rsidDel="000644A3">
          <w:delText>)</w:delText>
        </w:r>
      </w:del>
      <w:r w:rsidRPr="000E3C30">
        <w:t xml:space="preserve">, </w:t>
      </w:r>
      <w:r w:rsidRPr="000E3C30">
        <w:rPr>
          <w:rStyle w:val="booktitle"/>
        </w:rPr>
        <w:t xml:space="preserve">The Rise and Fall of Modern Empires, </w:t>
      </w:r>
      <w:r w:rsidRPr="000644A3">
        <w:rPr>
          <w:rStyle w:val="booktitle"/>
          <w:i w:val="0"/>
        </w:rPr>
        <w:t>Vol. IV:</w:t>
      </w:r>
      <w:r w:rsidRPr="000E3C30">
        <w:rPr>
          <w:rStyle w:val="booktitle"/>
        </w:rPr>
        <w:t xml:space="preserve"> Reactions to Colonialism</w:t>
      </w:r>
      <w:r w:rsidRPr="006277DA">
        <w:rPr>
          <w:i/>
          <w:iCs/>
        </w:rPr>
        <w:t xml:space="preserve">, </w:t>
      </w:r>
      <w:r w:rsidRPr="000E3C30">
        <w:rPr>
          <w:rStyle w:val="pageextent"/>
        </w:rPr>
        <w:t>91</w:t>
      </w:r>
      <w:r w:rsidRPr="006308EC">
        <w:rPr>
          <w:rStyle w:val="pageextent"/>
        </w:rPr>
        <w:t>–</w:t>
      </w:r>
      <w:r w:rsidRPr="000E3C30">
        <w:rPr>
          <w:rStyle w:val="pageextent"/>
        </w:rPr>
        <w:t>122</w:t>
      </w:r>
      <w:r w:rsidRPr="000E3C30">
        <w:t xml:space="preserve"> (</w:t>
      </w:r>
      <w:r w:rsidRPr="000E3C30">
        <w:rPr>
          <w:rStyle w:val="placeofpub"/>
        </w:rPr>
        <w:t>London</w:t>
      </w:r>
      <w:r w:rsidRPr="000E3C30">
        <w:t xml:space="preserve">: </w:t>
      </w:r>
      <w:r w:rsidRPr="000E3C30">
        <w:rPr>
          <w:rStyle w:val="publisher"/>
        </w:rPr>
        <w:t>Ashgate</w:t>
      </w:r>
      <w:r w:rsidRPr="000E3C30">
        <w:t xml:space="preserve">, </w:t>
      </w:r>
      <w:r w:rsidRPr="000E3C30">
        <w:rPr>
          <w:rStyle w:val="date"/>
        </w:rPr>
        <w:t>2013</w:t>
      </w:r>
      <w:r w:rsidRPr="000E3C30">
        <w:t>).</w:t>
      </w:r>
      <w:bookmarkEnd w:id="6243"/>
      <w:bookmarkEnd w:id="6244"/>
    </w:p>
    <w:p w:rsidR="005600E9" w:rsidRPr="000E3C30" w:rsidRDefault="005600E9" w:rsidP="001A4F98">
      <w:pPr>
        <w:pStyle w:val="bib"/>
      </w:pPr>
      <w:bookmarkStart w:id="6252" w:name="CIT000098"/>
      <w:bookmarkStart w:id="6253" w:name="CBML_BIB_000_098"/>
      <w:r w:rsidRPr="000E3C30">
        <w:rPr>
          <w:rStyle w:val="surname"/>
        </w:rPr>
        <w:t>Grant</w:t>
      </w:r>
      <w:r w:rsidRPr="000E3C30">
        <w:t xml:space="preserve">, </w:t>
      </w:r>
      <w:r w:rsidRPr="000E3C30">
        <w:rPr>
          <w:rStyle w:val="forename"/>
        </w:rPr>
        <w:t>Kevin</w:t>
      </w:r>
      <w:r w:rsidRPr="000E3C30">
        <w:t xml:space="preserve">. </w:t>
      </w:r>
      <w:r w:rsidRPr="000E3C30">
        <w:rPr>
          <w:rStyle w:val="booktitle"/>
        </w:rPr>
        <w:t>A Civilized Savagery: Britain and the New Slaveries in Africa, 1884</w:t>
      </w:r>
      <w:r w:rsidRPr="006308EC">
        <w:rPr>
          <w:rStyle w:val="booktitle"/>
        </w:rPr>
        <w:t>–</w:t>
      </w:r>
      <w:r w:rsidRPr="000E3C30">
        <w:rPr>
          <w:rStyle w:val="booktitle"/>
        </w:rPr>
        <w:t>1926</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2005</w:t>
      </w:r>
      <w:r w:rsidRPr="000E3C30">
        <w:t>.</w:t>
      </w:r>
      <w:bookmarkEnd w:id="6252"/>
      <w:bookmarkEnd w:id="6253"/>
    </w:p>
    <w:p w:rsidR="005600E9" w:rsidRPr="000E3C30" w:rsidDel="00ED4114" w:rsidRDefault="005600E9" w:rsidP="001A4F98">
      <w:pPr>
        <w:pStyle w:val="bib"/>
        <w:rPr>
          <w:del w:id="6254" w:author="Patterson Lamb" w:date="2014-08-13T10:33:00Z"/>
        </w:rPr>
      </w:pPr>
      <w:bookmarkStart w:id="6255" w:name="CIT000099"/>
      <w:bookmarkStart w:id="6256" w:name="CBML_BIB_000_099"/>
      <w:del w:id="6257" w:author="Patterson Lamb" w:date="2014-08-13T10:33:00Z">
        <w:r w:rsidRPr="000E3C30" w:rsidDel="00ED4114">
          <w:rPr>
            <w:rStyle w:val="surname"/>
          </w:rPr>
          <w:delText>Grant</w:delText>
        </w:r>
        <w:r w:rsidRPr="000E3C30" w:rsidDel="00ED4114">
          <w:delText xml:space="preserve">, </w:delText>
        </w:r>
        <w:r w:rsidRPr="000E3C30" w:rsidDel="00ED4114">
          <w:rPr>
            <w:rStyle w:val="forename"/>
          </w:rPr>
          <w:delText>Kevin</w:delText>
        </w:r>
        <w:r w:rsidRPr="000E3C30" w:rsidDel="00ED4114">
          <w:delText xml:space="preserve">. </w:delText>
        </w:r>
        <w:r w:rsidRPr="006308EC" w:rsidDel="00ED4114">
          <w:delText>“</w:delText>
        </w:r>
        <w:r w:rsidRPr="000E3C30" w:rsidDel="00ED4114">
          <w:rPr>
            <w:rStyle w:val="Articletitle"/>
          </w:rPr>
          <w:delText>The British Empire, International Government, and Human Rights</w:delText>
        </w:r>
        <w:r w:rsidRPr="006308EC" w:rsidDel="00ED4114">
          <w:delText>”</w:delText>
        </w:r>
        <w:r w:rsidRPr="000E3C30" w:rsidDel="00ED4114">
          <w:delText xml:space="preserve"> </w:delText>
        </w:r>
      </w:del>
      <w:del w:id="6258" w:author="Patterson Lamb" w:date="2014-08-13T09:50:00Z">
        <w:r w:rsidRPr="000E3C30" w:rsidDel="000644A3">
          <w:delText xml:space="preserve">in </w:delText>
        </w:r>
      </w:del>
      <w:del w:id="6259" w:author="Patterson Lamb" w:date="2014-08-13T10:33:00Z">
        <w:r w:rsidRPr="000E3C30" w:rsidDel="00ED4114">
          <w:rPr>
            <w:rStyle w:val="journal-title"/>
          </w:rPr>
          <w:delText>History Compass</w:delText>
        </w:r>
        <w:r w:rsidRPr="000E3C30" w:rsidDel="00ED4114">
          <w:rPr>
            <w:rStyle w:val="booktitle"/>
          </w:rPr>
          <w:delText xml:space="preserve"> </w:delText>
        </w:r>
        <w:r w:rsidRPr="00843766" w:rsidDel="00ED4114">
          <w:rPr>
            <w:rStyle w:val="volume"/>
          </w:rPr>
          <w:delText>11</w:delText>
        </w:r>
        <w:r w:rsidRPr="000E3C30" w:rsidDel="00ED4114">
          <w:delText xml:space="preserve">, no. </w:delText>
        </w:r>
        <w:r w:rsidRPr="000E3C30" w:rsidDel="00ED4114">
          <w:rPr>
            <w:rStyle w:val="Issueno"/>
          </w:rPr>
          <w:delText>8</w:delText>
        </w:r>
        <w:r w:rsidRPr="000E3C30" w:rsidDel="00ED4114">
          <w:delText xml:space="preserve"> (</w:delText>
        </w:r>
        <w:r w:rsidRPr="000E3C30" w:rsidDel="00ED4114">
          <w:rPr>
            <w:rStyle w:val="date"/>
          </w:rPr>
          <w:delText>2013</w:delText>
        </w:r>
        <w:r w:rsidRPr="000E3C30" w:rsidDel="00ED4114">
          <w:delText xml:space="preserve">): </w:delText>
        </w:r>
        <w:r w:rsidRPr="000E3C30" w:rsidDel="00ED4114">
          <w:rPr>
            <w:rStyle w:val="pageextent"/>
          </w:rPr>
          <w:delText>573</w:delText>
        </w:r>
        <w:r w:rsidRPr="006308EC" w:rsidDel="00ED4114">
          <w:rPr>
            <w:rStyle w:val="pageextent"/>
          </w:rPr>
          <w:delText>–</w:delText>
        </w:r>
        <w:r w:rsidRPr="000E3C30" w:rsidDel="00ED4114">
          <w:rPr>
            <w:rStyle w:val="pageextent"/>
          </w:rPr>
          <w:delText>83</w:delText>
        </w:r>
        <w:r w:rsidRPr="000E3C30" w:rsidDel="00ED4114">
          <w:delText>.</w:delText>
        </w:r>
        <w:bookmarkEnd w:id="6255"/>
        <w:bookmarkEnd w:id="6256"/>
      </w:del>
    </w:p>
    <w:p w:rsidR="005600E9" w:rsidRPr="000E3C30" w:rsidRDefault="005600E9" w:rsidP="001A4F98">
      <w:pPr>
        <w:pStyle w:val="bib"/>
      </w:pPr>
      <w:bookmarkStart w:id="6260" w:name="CIT000100"/>
      <w:bookmarkStart w:id="6261" w:name="CBML_BIB_000_100"/>
      <w:r w:rsidRPr="000E3C30">
        <w:rPr>
          <w:rStyle w:val="surname"/>
        </w:rPr>
        <w:t>Grimshaw</w:t>
      </w:r>
      <w:r w:rsidRPr="000E3C30">
        <w:t xml:space="preserve">, </w:t>
      </w:r>
      <w:r w:rsidRPr="000E3C30">
        <w:rPr>
          <w:rStyle w:val="forename"/>
        </w:rPr>
        <w:t>Anna</w:t>
      </w:r>
      <w:r w:rsidRPr="000E3C30">
        <w:t xml:space="preserve">. </w:t>
      </w:r>
      <w:r w:rsidRPr="000E3C30">
        <w:rPr>
          <w:rStyle w:val="booktitle"/>
        </w:rPr>
        <w:t>The Ethnographer</w:t>
      </w:r>
      <w:r w:rsidRPr="006308EC">
        <w:rPr>
          <w:rStyle w:val="booktitle"/>
        </w:rPr>
        <w:t>’</w:t>
      </w:r>
      <w:r w:rsidRPr="000E3C30">
        <w:rPr>
          <w:rStyle w:val="booktitle"/>
        </w:rPr>
        <w:t>s Eye. Ways of Seeing in Anthropology</w:t>
      </w:r>
      <w:r w:rsidRPr="006277DA">
        <w:rPr>
          <w:i/>
        </w:rPr>
        <w:t xml:space="preserve">. </w:t>
      </w:r>
      <w:r w:rsidRPr="000E3C30">
        <w:rPr>
          <w:rStyle w:val="placeofpub"/>
        </w:rPr>
        <w:t>New York</w:t>
      </w:r>
      <w:r w:rsidRPr="000E3C30">
        <w:t xml:space="preserve">: </w:t>
      </w:r>
      <w:r w:rsidRPr="000E3C30">
        <w:rPr>
          <w:rStyle w:val="publisher"/>
        </w:rPr>
        <w:t xml:space="preserve">Cambridge </w:t>
      </w:r>
      <w:del w:id="6262" w:author="Patterson Lamb" w:date="2014-08-13T09:50:00Z">
        <w:r w:rsidRPr="000E3C30" w:rsidDel="000644A3">
          <w:rPr>
            <w:rStyle w:val="publisher"/>
          </w:rPr>
          <w:delText>UP</w:delText>
        </w:r>
      </w:del>
      <w:ins w:id="6263" w:author="Patterson Lamb" w:date="2014-08-13T09:50:00Z">
        <w:r>
          <w:rPr>
            <w:rStyle w:val="publisher"/>
          </w:rPr>
          <w:t>University Press</w:t>
        </w:r>
      </w:ins>
      <w:r w:rsidRPr="000E3C30">
        <w:t xml:space="preserve">, </w:t>
      </w:r>
      <w:r w:rsidRPr="000E3C30">
        <w:rPr>
          <w:rStyle w:val="date"/>
        </w:rPr>
        <w:t>2001</w:t>
      </w:r>
      <w:r w:rsidRPr="000E3C30">
        <w:t>.</w:t>
      </w:r>
      <w:bookmarkEnd w:id="6260"/>
      <w:bookmarkEnd w:id="6261"/>
    </w:p>
    <w:p w:rsidR="005600E9" w:rsidRPr="000E3C30" w:rsidRDefault="005600E9" w:rsidP="001A4F98">
      <w:pPr>
        <w:pStyle w:val="bib"/>
      </w:pPr>
      <w:bookmarkStart w:id="6264" w:name="CIT000101"/>
      <w:bookmarkStart w:id="6265" w:name="CBML_BIB_000_101"/>
      <w:r w:rsidRPr="000E3C30">
        <w:rPr>
          <w:rStyle w:val="surname"/>
        </w:rPr>
        <w:t>Hall</w:t>
      </w:r>
      <w:r w:rsidRPr="000E3C30">
        <w:t xml:space="preserve">, </w:t>
      </w:r>
      <w:r w:rsidRPr="000E3C30">
        <w:rPr>
          <w:rStyle w:val="forename"/>
        </w:rPr>
        <w:t>Stuart</w:t>
      </w:r>
      <w:r w:rsidRPr="000E3C30">
        <w:t xml:space="preserve">. </w:t>
      </w:r>
      <w:r w:rsidRPr="006308EC">
        <w:t>“</w:t>
      </w:r>
      <w:r w:rsidRPr="000E3C30">
        <w:rPr>
          <w:rStyle w:val="Articletitle"/>
        </w:rPr>
        <w:t>The Determinations of News Photographs.</w:t>
      </w:r>
      <w:r w:rsidRPr="006308EC">
        <w:t>”</w:t>
      </w:r>
      <w:r w:rsidRPr="000E3C30">
        <w:t xml:space="preserve"> </w:t>
      </w:r>
      <w:r w:rsidRPr="000E3C30">
        <w:rPr>
          <w:rStyle w:val="journal-title"/>
        </w:rPr>
        <w:t>Working Papers in Cultural Studies</w:t>
      </w:r>
      <w:ins w:id="6266" w:author="Patterson Lamb" w:date="2014-08-13T09:50:00Z">
        <w:r>
          <w:t>.</w:t>
        </w:r>
      </w:ins>
      <w:del w:id="6267" w:author="Patterson Lamb" w:date="2014-08-13T09:50:00Z">
        <w:r w:rsidRPr="000E3C30" w:rsidDel="000644A3">
          <w:delText>,</w:delText>
        </w:r>
      </w:del>
      <w:r w:rsidRPr="000E3C30">
        <w:t xml:space="preserve"> Birmingham Centre for Cultural Studies </w:t>
      </w:r>
      <w:r w:rsidRPr="00843766">
        <w:rPr>
          <w:rStyle w:val="volume"/>
        </w:rPr>
        <w:t>3</w:t>
      </w:r>
      <w:r w:rsidRPr="000E3C30">
        <w:t xml:space="preserve"> (Autumn </w:t>
      </w:r>
      <w:r w:rsidRPr="000E3C30">
        <w:rPr>
          <w:rStyle w:val="date"/>
        </w:rPr>
        <w:t>1972</w:t>
      </w:r>
      <w:r w:rsidRPr="000E3C30">
        <w:t xml:space="preserve">): </w:t>
      </w:r>
      <w:r w:rsidRPr="000E3C30">
        <w:rPr>
          <w:rStyle w:val="pageextent"/>
        </w:rPr>
        <w:t>53</w:t>
      </w:r>
      <w:r w:rsidRPr="006308EC">
        <w:rPr>
          <w:rStyle w:val="pageextent"/>
        </w:rPr>
        <w:t>–</w:t>
      </w:r>
      <w:r w:rsidRPr="000E3C30">
        <w:rPr>
          <w:rStyle w:val="pageextent"/>
        </w:rPr>
        <w:t>87</w:t>
      </w:r>
      <w:r w:rsidRPr="000E3C30">
        <w:t>.</w:t>
      </w:r>
      <w:bookmarkEnd w:id="6264"/>
      <w:bookmarkEnd w:id="6265"/>
    </w:p>
    <w:p w:rsidR="005600E9" w:rsidRPr="000147FE" w:rsidRDefault="005600E9" w:rsidP="001A4F98">
      <w:pPr>
        <w:pStyle w:val="bib"/>
      </w:pPr>
      <w:bookmarkStart w:id="6268" w:name="CIT000102"/>
      <w:bookmarkStart w:id="6269" w:name="CBML_BIB_000_102"/>
      <w:r w:rsidRPr="000E3C30">
        <w:rPr>
          <w:rStyle w:val="surname"/>
        </w:rPr>
        <w:t>Halttunen</w:t>
      </w:r>
      <w:r w:rsidRPr="000E3C30">
        <w:t xml:space="preserve">, </w:t>
      </w:r>
      <w:r w:rsidRPr="000E3C30">
        <w:rPr>
          <w:rStyle w:val="forename"/>
        </w:rPr>
        <w:t>Karen</w:t>
      </w:r>
      <w:r w:rsidRPr="000E3C30">
        <w:t xml:space="preserve">. </w:t>
      </w:r>
      <w:r w:rsidRPr="006308EC">
        <w:t>“</w:t>
      </w:r>
      <w:r w:rsidRPr="000E3C30">
        <w:rPr>
          <w:rStyle w:val="Articletitle"/>
        </w:rPr>
        <w:t>Humanitarianism and the Pornography of Pain in Anglo-American Culture.</w:t>
      </w:r>
      <w:r w:rsidRPr="006308EC">
        <w:t>”</w:t>
      </w:r>
      <w:r w:rsidRPr="000147FE">
        <w:t xml:space="preserve"> </w:t>
      </w:r>
      <w:r w:rsidRPr="000E3C30">
        <w:rPr>
          <w:rStyle w:val="journal-title"/>
        </w:rPr>
        <w:t>American Historical Review</w:t>
      </w:r>
      <w:r w:rsidRPr="000147FE">
        <w:t xml:space="preserve"> </w:t>
      </w:r>
      <w:r w:rsidRPr="00843766">
        <w:rPr>
          <w:rStyle w:val="volume"/>
        </w:rPr>
        <w:t>100</w:t>
      </w:r>
      <w:r w:rsidRPr="000147FE">
        <w:t xml:space="preserve">, no. </w:t>
      </w:r>
      <w:r w:rsidRPr="000E3C30">
        <w:rPr>
          <w:rStyle w:val="Issueno"/>
        </w:rPr>
        <w:t>2</w:t>
      </w:r>
      <w:r w:rsidRPr="000147FE">
        <w:t xml:space="preserve"> (</w:t>
      </w:r>
      <w:r w:rsidRPr="000E3C30">
        <w:rPr>
          <w:rStyle w:val="date"/>
        </w:rPr>
        <w:t>1995</w:t>
      </w:r>
      <w:r w:rsidRPr="000147FE">
        <w:t xml:space="preserve">): </w:t>
      </w:r>
      <w:r w:rsidRPr="000E3C30">
        <w:rPr>
          <w:rStyle w:val="pageextent"/>
        </w:rPr>
        <w:t>303</w:t>
      </w:r>
      <w:r w:rsidRPr="006308EC">
        <w:rPr>
          <w:rStyle w:val="pageextent"/>
        </w:rPr>
        <w:t>–</w:t>
      </w:r>
      <w:del w:id="6270" w:author="Patterson Lamb" w:date="2014-08-13T09:50:00Z">
        <w:r w:rsidRPr="000E3C30" w:rsidDel="000644A3">
          <w:rPr>
            <w:rStyle w:val="pageextent"/>
          </w:rPr>
          <w:delText>3</w:delText>
        </w:r>
      </w:del>
      <w:r w:rsidRPr="000E3C30">
        <w:rPr>
          <w:rStyle w:val="pageextent"/>
        </w:rPr>
        <w:t>34</w:t>
      </w:r>
      <w:r w:rsidRPr="000147FE">
        <w:t>.</w:t>
      </w:r>
      <w:bookmarkEnd w:id="6268"/>
      <w:bookmarkEnd w:id="6269"/>
    </w:p>
    <w:p w:rsidR="005600E9" w:rsidRPr="000E3C30" w:rsidRDefault="005600E9" w:rsidP="001A4F98">
      <w:pPr>
        <w:pStyle w:val="bib"/>
      </w:pPr>
      <w:bookmarkStart w:id="6271" w:name="CIT000103"/>
      <w:bookmarkStart w:id="6272" w:name="CBML_BIB_000_103"/>
      <w:r w:rsidRPr="000E3C30">
        <w:rPr>
          <w:rStyle w:val="surname"/>
        </w:rPr>
        <w:t>Hannigan</w:t>
      </w:r>
      <w:r w:rsidRPr="000E3C30">
        <w:t xml:space="preserve">, </w:t>
      </w:r>
      <w:r w:rsidRPr="000E3C30">
        <w:rPr>
          <w:rStyle w:val="forename"/>
        </w:rPr>
        <w:t>William</w:t>
      </w:r>
      <w:r w:rsidRPr="000E3C30">
        <w:t xml:space="preserve"> and </w:t>
      </w:r>
      <w:r w:rsidRPr="000E3C30">
        <w:rPr>
          <w:rStyle w:val="forename"/>
        </w:rPr>
        <w:t>Ken</w:t>
      </w:r>
      <w:r w:rsidRPr="000E3C30">
        <w:t xml:space="preserve"> </w:t>
      </w:r>
      <w:r w:rsidRPr="000E3C30">
        <w:rPr>
          <w:rStyle w:val="surname"/>
        </w:rPr>
        <w:t>Johnston</w:t>
      </w:r>
      <w:r w:rsidRPr="000E3C30">
        <w:t xml:space="preserve">. </w:t>
      </w:r>
      <w:r w:rsidRPr="000E3C30">
        <w:rPr>
          <w:rStyle w:val="booktitle"/>
        </w:rPr>
        <w:t>Picture Machine: The Rise of American News Pictures</w:t>
      </w:r>
      <w:r w:rsidRPr="000E3C30">
        <w:t xml:space="preserve">. </w:t>
      </w:r>
      <w:r w:rsidRPr="000E3C30">
        <w:rPr>
          <w:rStyle w:val="placeofpub"/>
        </w:rPr>
        <w:t>New York</w:t>
      </w:r>
      <w:r w:rsidRPr="000E3C30">
        <w:t xml:space="preserve">: </w:t>
      </w:r>
      <w:r w:rsidRPr="000E3C30">
        <w:rPr>
          <w:rStyle w:val="publisher"/>
        </w:rPr>
        <w:t>Abrams</w:t>
      </w:r>
      <w:r w:rsidRPr="000E3C30">
        <w:t xml:space="preserve">, </w:t>
      </w:r>
      <w:r w:rsidRPr="000E3C30">
        <w:rPr>
          <w:rStyle w:val="date"/>
        </w:rPr>
        <w:t>2004</w:t>
      </w:r>
      <w:r w:rsidRPr="000E3C30">
        <w:t>.</w:t>
      </w:r>
      <w:bookmarkEnd w:id="6271"/>
      <w:bookmarkEnd w:id="6272"/>
    </w:p>
    <w:p w:rsidR="005600E9" w:rsidRPr="000E3C30" w:rsidRDefault="005600E9" w:rsidP="001A4F98">
      <w:pPr>
        <w:pStyle w:val="bib"/>
      </w:pPr>
      <w:bookmarkStart w:id="6273" w:name="CIT000104"/>
      <w:bookmarkStart w:id="6274" w:name="CBML_BIB_000_104"/>
      <w:r w:rsidRPr="000E3C30">
        <w:rPr>
          <w:rStyle w:val="surname"/>
        </w:rPr>
        <w:t>Hariman</w:t>
      </w:r>
      <w:r w:rsidRPr="000E3C30">
        <w:t xml:space="preserve">, </w:t>
      </w:r>
      <w:r w:rsidRPr="000E3C30">
        <w:rPr>
          <w:rStyle w:val="forename"/>
        </w:rPr>
        <w:t>Robert</w:t>
      </w:r>
      <w:r w:rsidRPr="000E3C30">
        <w:t xml:space="preserve"> and </w:t>
      </w:r>
      <w:r w:rsidRPr="000E3C30">
        <w:rPr>
          <w:rStyle w:val="forename"/>
        </w:rPr>
        <w:t>John Louis</w:t>
      </w:r>
      <w:r w:rsidRPr="000E3C30">
        <w:t xml:space="preserve"> </w:t>
      </w:r>
      <w:r w:rsidRPr="000E3C30">
        <w:rPr>
          <w:rStyle w:val="surname"/>
        </w:rPr>
        <w:t>Lucaites</w:t>
      </w:r>
      <w:r w:rsidRPr="000E3C30">
        <w:t xml:space="preserve">. </w:t>
      </w:r>
      <w:r w:rsidRPr="000E3C30">
        <w:rPr>
          <w:rStyle w:val="booktitle"/>
        </w:rPr>
        <w:t>No Caption Needed: Iconic Photographs, Public Culture, and Liberal Democracy</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2007</w:t>
      </w:r>
      <w:r w:rsidRPr="000E3C30">
        <w:t>.</w:t>
      </w:r>
      <w:bookmarkEnd w:id="6273"/>
      <w:bookmarkEnd w:id="6274"/>
    </w:p>
    <w:p w:rsidR="005600E9" w:rsidRPr="000E3C30" w:rsidRDefault="005600E9" w:rsidP="001A4F98">
      <w:pPr>
        <w:pStyle w:val="bib"/>
      </w:pPr>
      <w:bookmarkStart w:id="6275" w:name="CIT000105"/>
      <w:bookmarkStart w:id="6276" w:name="CBML_BIB_000_105"/>
      <w:r w:rsidRPr="000E3C30">
        <w:rPr>
          <w:rStyle w:val="surname"/>
        </w:rPr>
        <w:t>Harris</w:t>
      </w:r>
      <w:r w:rsidRPr="000E3C30">
        <w:t xml:space="preserve">, </w:t>
      </w:r>
      <w:r w:rsidRPr="000E3C30">
        <w:rPr>
          <w:rStyle w:val="forename"/>
        </w:rPr>
        <w:t>Michael D.</w:t>
      </w:r>
      <w:r w:rsidRPr="000E3C30">
        <w:t xml:space="preserve"> </w:t>
      </w:r>
      <w:r w:rsidRPr="000E3C30">
        <w:rPr>
          <w:rStyle w:val="booktitle"/>
        </w:rPr>
        <w:t>Colored Pictures: Race and Visual Representation</w:t>
      </w:r>
      <w:r w:rsidRPr="006277DA">
        <w:rPr>
          <w:i/>
        </w:rPr>
        <w:t xml:space="preserve">. </w:t>
      </w:r>
      <w:r w:rsidRPr="000E3C30">
        <w:rPr>
          <w:rStyle w:val="placeofpub"/>
        </w:rPr>
        <w:t>Chapel Hill</w:t>
      </w:r>
      <w:r w:rsidRPr="000E3C30">
        <w:t xml:space="preserve">: </w:t>
      </w:r>
      <w:r w:rsidRPr="000E3C30">
        <w:rPr>
          <w:rStyle w:val="publisher"/>
        </w:rPr>
        <w:t>University of North Carolina Press</w:t>
      </w:r>
      <w:r w:rsidRPr="000E3C30">
        <w:t xml:space="preserve">, </w:t>
      </w:r>
      <w:r w:rsidRPr="000E3C30">
        <w:rPr>
          <w:rStyle w:val="date"/>
        </w:rPr>
        <w:t>2003</w:t>
      </w:r>
      <w:r w:rsidRPr="000E3C30">
        <w:t>.</w:t>
      </w:r>
      <w:bookmarkEnd w:id="6275"/>
      <w:bookmarkEnd w:id="6276"/>
    </w:p>
    <w:p w:rsidR="005600E9" w:rsidRPr="000E3C30" w:rsidRDefault="005600E9" w:rsidP="001A4F98">
      <w:pPr>
        <w:pStyle w:val="bib"/>
      </w:pPr>
      <w:bookmarkStart w:id="6277" w:name="CIT000106"/>
      <w:bookmarkStart w:id="6278" w:name="CBML_BIB_000_106"/>
      <w:r w:rsidRPr="000E3C30">
        <w:rPr>
          <w:rStyle w:val="surname"/>
        </w:rPr>
        <w:t>Harrison</w:t>
      </w:r>
      <w:r w:rsidRPr="000E3C30">
        <w:t xml:space="preserve">, </w:t>
      </w:r>
      <w:r w:rsidRPr="000E3C30">
        <w:rPr>
          <w:rStyle w:val="forename"/>
        </w:rPr>
        <w:t>Paul</w:t>
      </w:r>
      <w:r w:rsidRPr="000E3C30">
        <w:t xml:space="preserve"> and </w:t>
      </w:r>
      <w:r w:rsidRPr="000E3C30">
        <w:rPr>
          <w:rStyle w:val="forename"/>
        </w:rPr>
        <w:t>Robin</w:t>
      </w:r>
      <w:r w:rsidRPr="000E3C30">
        <w:t xml:space="preserve"> </w:t>
      </w:r>
      <w:r w:rsidRPr="000E3C30">
        <w:rPr>
          <w:rStyle w:val="surname"/>
        </w:rPr>
        <w:t>Palmer</w:t>
      </w:r>
      <w:r w:rsidRPr="000E3C30">
        <w:t xml:space="preserve">. </w:t>
      </w:r>
      <w:r w:rsidRPr="000E3C30">
        <w:rPr>
          <w:rStyle w:val="booktitle"/>
        </w:rPr>
        <w:t>News Out of Africa: Biafra to Band Aid</w:t>
      </w:r>
      <w:r w:rsidRPr="000E3C30">
        <w:t xml:space="preserve">. </w:t>
      </w:r>
      <w:r w:rsidRPr="000E3C30">
        <w:rPr>
          <w:rStyle w:val="placeofpub"/>
        </w:rPr>
        <w:t>London</w:t>
      </w:r>
      <w:r w:rsidRPr="000E3C30">
        <w:t xml:space="preserve">: </w:t>
      </w:r>
      <w:r w:rsidRPr="000E3C30">
        <w:rPr>
          <w:rStyle w:val="publisher"/>
        </w:rPr>
        <w:t>Hilary Shipman</w:t>
      </w:r>
      <w:r w:rsidRPr="000E3C30">
        <w:t xml:space="preserve">, </w:t>
      </w:r>
      <w:r w:rsidRPr="000E3C30">
        <w:rPr>
          <w:rStyle w:val="date"/>
        </w:rPr>
        <w:t>1986</w:t>
      </w:r>
      <w:r w:rsidRPr="000E3C30">
        <w:t>.</w:t>
      </w:r>
      <w:bookmarkEnd w:id="6277"/>
      <w:bookmarkEnd w:id="6278"/>
    </w:p>
    <w:p w:rsidR="005600E9" w:rsidRPr="000E3C30" w:rsidRDefault="005600E9" w:rsidP="001A4F98">
      <w:pPr>
        <w:pStyle w:val="bib"/>
      </w:pPr>
      <w:bookmarkStart w:id="6279" w:name="CIT000107"/>
      <w:bookmarkStart w:id="6280" w:name="CBML_BIB_000_107"/>
      <w:r w:rsidRPr="000E3C30">
        <w:rPr>
          <w:rStyle w:val="surname"/>
        </w:rPr>
        <w:t>Haskell</w:t>
      </w:r>
      <w:r w:rsidRPr="000E3C30">
        <w:t xml:space="preserve">, </w:t>
      </w:r>
      <w:r w:rsidRPr="000E3C30">
        <w:rPr>
          <w:rStyle w:val="forename"/>
        </w:rPr>
        <w:t>Thomas L.</w:t>
      </w:r>
      <w:r w:rsidRPr="000E3C30">
        <w:t xml:space="preserve"> </w:t>
      </w:r>
      <w:r w:rsidRPr="006308EC">
        <w:t>“</w:t>
      </w:r>
      <w:r w:rsidRPr="000E3C30">
        <w:rPr>
          <w:rStyle w:val="Articletitle"/>
        </w:rPr>
        <w:t>Capitalism and the Origins of Humanitarian Sensibility, Parts 1</w:t>
      </w:r>
      <w:r w:rsidRPr="006308EC">
        <w:rPr>
          <w:rStyle w:val="Articletitle"/>
        </w:rPr>
        <w:t>–</w:t>
      </w:r>
      <w:r w:rsidRPr="000E3C30">
        <w:rPr>
          <w:rStyle w:val="Articletitle"/>
        </w:rPr>
        <w:t>2</w:t>
      </w:r>
      <w:ins w:id="6281" w:author="Patterson Lamb" w:date="2014-08-09T09:19:00Z">
        <w:r>
          <w:rPr>
            <w:rStyle w:val="Articletitle"/>
          </w:rPr>
          <w:t>.</w:t>
        </w:r>
      </w:ins>
      <w:r w:rsidRPr="006308EC">
        <w:t>”</w:t>
      </w:r>
      <w:r w:rsidRPr="000E3C30">
        <w:t xml:space="preserve"> </w:t>
      </w:r>
      <w:del w:id="6282" w:author="Patterson Lamb" w:date="2014-08-09T09:19:00Z">
        <w:r w:rsidRPr="000E3C30" w:rsidDel="00460521">
          <w:delText xml:space="preserve">in </w:delText>
        </w:r>
      </w:del>
      <w:r w:rsidRPr="000E3C30">
        <w:rPr>
          <w:rStyle w:val="journal-title"/>
        </w:rPr>
        <w:t>American Historical Review</w:t>
      </w:r>
      <w:r w:rsidRPr="006277DA">
        <w:rPr>
          <w:i/>
        </w:rPr>
        <w:t xml:space="preserve"> </w:t>
      </w:r>
      <w:r w:rsidRPr="00843766">
        <w:rPr>
          <w:rStyle w:val="volume"/>
        </w:rPr>
        <w:t>90</w:t>
      </w:r>
      <w:r w:rsidRPr="000E3C30">
        <w:t xml:space="preserve"> (April </w:t>
      </w:r>
      <w:r w:rsidRPr="000E3C30">
        <w:rPr>
          <w:rStyle w:val="date"/>
        </w:rPr>
        <w:t>1985</w:t>
      </w:r>
      <w:r w:rsidRPr="000E3C30">
        <w:t xml:space="preserve">): </w:t>
      </w:r>
      <w:r w:rsidRPr="000E3C30">
        <w:rPr>
          <w:rStyle w:val="pageextent"/>
        </w:rPr>
        <w:t>339</w:t>
      </w:r>
      <w:r w:rsidRPr="006308EC">
        <w:rPr>
          <w:rStyle w:val="pageextent"/>
        </w:rPr>
        <w:t>–</w:t>
      </w:r>
      <w:r w:rsidRPr="000E3C30">
        <w:rPr>
          <w:rStyle w:val="pageextent"/>
        </w:rPr>
        <w:t>61</w:t>
      </w:r>
      <w:r w:rsidRPr="000E3C30">
        <w:t xml:space="preserve">; (June </w:t>
      </w:r>
      <w:r w:rsidRPr="000E3C30">
        <w:rPr>
          <w:rStyle w:val="date"/>
        </w:rPr>
        <w:t>1985</w:t>
      </w:r>
      <w:r w:rsidRPr="000E3C30">
        <w:t>): 547</w:t>
      </w:r>
      <w:r w:rsidRPr="006308EC">
        <w:t>–</w:t>
      </w:r>
      <w:r w:rsidRPr="000E3C30">
        <w:t>66.</w:t>
      </w:r>
      <w:bookmarkEnd w:id="6279"/>
      <w:bookmarkEnd w:id="6280"/>
    </w:p>
    <w:p w:rsidR="005600E9" w:rsidRPr="000E3C30" w:rsidRDefault="005600E9" w:rsidP="001A4F98">
      <w:pPr>
        <w:pStyle w:val="bib"/>
        <w:rPr>
          <w:lang w:val="fr-FR"/>
        </w:rPr>
      </w:pPr>
      <w:bookmarkStart w:id="6283" w:name="CIT000108"/>
      <w:bookmarkStart w:id="6284" w:name="CBML_BIB_000_108"/>
      <w:r w:rsidRPr="00180607">
        <w:rPr>
          <w:rStyle w:val="surname"/>
          <w:lang w:val="it-IT"/>
        </w:rPr>
        <w:t>Haver</w:t>
      </w:r>
      <w:r w:rsidRPr="000E3C30">
        <w:rPr>
          <w:lang w:val="fr-FR"/>
        </w:rPr>
        <w:t xml:space="preserve">, </w:t>
      </w:r>
      <w:r w:rsidRPr="00180607">
        <w:rPr>
          <w:rStyle w:val="forename"/>
          <w:lang w:val="it-IT"/>
        </w:rPr>
        <w:t>Gianni</w:t>
      </w:r>
      <w:r w:rsidRPr="000E3C30">
        <w:rPr>
          <w:lang w:val="fr-FR"/>
        </w:rPr>
        <w:t xml:space="preserve">. </w:t>
      </w:r>
      <w:r w:rsidRPr="00180607">
        <w:rPr>
          <w:rStyle w:val="booktitle"/>
          <w:lang w:val="it-IT"/>
        </w:rPr>
        <w:t>Photos de Presse: Usage et Pratique</w:t>
      </w:r>
      <w:r w:rsidRPr="000E3C30">
        <w:rPr>
          <w:lang w:val="fr-FR"/>
        </w:rPr>
        <w:t xml:space="preserve">. </w:t>
      </w:r>
      <w:r w:rsidRPr="00180607">
        <w:rPr>
          <w:rStyle w:val="placeofpub"/>
          <w:lang w:val="it-IT"/>
        </w:rPr>
        <w:t>Lausanne</w:t>
      </w:r>
      <w:r w:rsidRPr="000E3C30">
        <w:rPr>
          <w:lang w:val="fr-FR"/>
        </w:rPr>
        <w:t xml:space="preserve">: </w:t>
      </w:r>
      <w:r w:rsidRPr="00180607">
        <w:rPr>
          <w:rStyle w:val="publisher"/>
          <w:lang w:val="it-IT"/>
        </w:rPr>
        <w:t>Antipodes</w:t>
      </w:r>
      <w:r w:rsidRPr="000E3C30">
        <w:rPr>
          <w:lang w:val="fr-FR"/>
        </w:rPr>
        <w:t xml:space="preserve">, </w:t>
      </w:r>
      <w:r w:rsidRPr="00180607">
        <w:rPr>
          <w:rStyle w:val="date"/>
          <w:lang w:val="it-IT"/>
        </w:rPr>
        <w:t>2009</w:t>
      </w:r>
      <w:r w:rsidRPr="000E3C30">
        <w:rPr>
          <w:lang w:val="fr-FR"/>
        </w:rPr>
        <w:t>.</w:t>
      </w:r>
      <w:bookmarkEnd w:id="6283"/>
      <w:bookmarkEnd w:id="6284"/>
    </w:p>
    <w:p w:rsidR="005600E9" w:rsidRPr="000E3C30" w:rsidRDefault="005600E9" w:rsidP="001A4F98">
      <w:pPr>
        <w:pStyle w:val="bib"/>
        <w:rPr>
          <w:lang w:val="en-GB"/>
        </w:rPr>
      </w:pPr>
      <w:bookmarkStart w:id="6285" w:name="CIT000109"/>
      <w:bookmarkStart w:id="6286" w:name="CBML_BIB_000_109"/>
      <w:r w:rsidRPr="000E3C30">
        <w:rPr>
          <w:rStyle w:val="surname"/>
        </w:rPr>
        <w:t>Heerten</w:t>
      </w:r>
      <w:r w:rsidRPr="000E3C30">
        <w:rPr>
          <w:lang w:val="en-GB"/>
        </w:rPr>
        <w:t xml:space="preserve">, </w:t>
      </w:r>
      <w:r w:rsidRPr="000E3C30">
        <w:rPr>
          <w:rStyle w:val="forename"/>
        </w:rPr>
        <w:t>Lasse</w:t>
      </w:r>
      <w:r w:rsidRPr="000E3C30">
        <w:rPr>
          <w:lang w:val="en-GB"/>
        </w:rPr>
        <w:t xml:space="preserve">. </w:t>
      </w:r>
      <w:r w:rsidRPr="006308EC">
        <w:rPr>
          <w:lang w:val="en-GB"/>
        </w:rPr>
        <w:t>“</w:t>
      </w:r>
      <w:r w:rsidRPr="000E3C30">
        <w:rPr>
          <w:rStyle w:val="chaptertitle"/>
        </w:rPr>
        <w:t>The Dystopia of Postcolonial Catastrophe: Self-Determination, the Biafran War of Secession and the 1970s Human Rights Moment.</w:t>
      </w:r>
      <w:r w:rsidRPr="006308EC">
        <w:rPr>
          <w:lang w:val="en-GB"/>
        </w:rPr>
        <w:t>”</w:t>
      </w:r>
      <w:r w:rsidRPr="000E3C30">
        <w:rPr>
          <w:lang w:val="en-GB"/>
        </w:rPr>
        <w:t xml:space="preserve"> In </w:t>
      </w:r>
      <w:ins w:id="6287" w:author="Patterson Lamb" w:date="2014-08-13T09:51:00Z">
        <w:r w:rsidRPr="000E3C30">
          <w:rPr>
            <w:rStyle w:val="forename"/>
          </w:rPr>
          <w:t>Jan</w:t>
        </w:r>
        <w:r w:rsidRPr="000E3C30">
          <w:rPr>
            <w:lang w:val="en-GB"/>
          </w:rPr>
          <w:t xml:space="preserve"> </w:t>
        </w:r>
        <w:r w:rsidRPr="000E3C30">
          <w:rPr>
            <w:rStyle w:val="surname"/>
          </w:rPr>
          <w:t>Eckel</w:t>
        </w:r>
        <w:r w:rsidRPr="000E3C30">
          <w:rPr>
            <w:lang w:val="en-GB"/>
          </w:rPr>
          <w:t xml:space="preserve"> and </w:t>
        </w:r>
        <w:r w:rsidRPr="000E3C30">
          <w:rPr>
            <w:rStyle w:val="forename"/>
          </w:rPr>
          <w:t>Samuel</w:t>
        </w:r>
        <w:r w:rsidRPr="000E3C30">
          <w:rPr>
            <w:lang w:val="en-GB"/>
          </w:rPr>
          <w:t xml:space="preserve"> </w:t>
        </w:r>
        <w:r w:rsidRPr="000E3C30">
          <w:rPr>
            <w:rStyle w:val="surname"/>
          </w:rPr>
          <w:t>Moyn</w:t>
        </w:r>
        <w:r>
          <w:rPr>
            <w:lang w:val="en-GB"/>
          </w:rPr>
          <w:t xml:space="preserve">, eds., </w:t>
        </w:r>
      </w:ins>
      <w:r w:rsidRPr="000E3C30">
        <w:rPr>
          <w:rStyle w:val="booktitle"/>
        </w:rPr>
        <w:t>The Breakthrough: Human Rights in the 1970s</w:t>
      </w:r>
      <w:ins w:id="6288" w:author="Patterson Lamb" w:date="2014-08-13T09:51:00Z">
        <w:r>
          <w:rPr>
            <w:rStyle w:val="booktitle"/>
          </w:rPr>
          <w:t>.</w:t>
        </w:r>
      </w:ins>
      <w:del w:id="6289" w:author="Patterson Lamb" w:date="2014-08-13T09:51:00Z">
        <w:r w:rsidRPr="000E3C30" w:rsidDel="000644A3">
          <w:rPr>
            <w:lang w:val="en-GB"/>
          </w:rPr>
          <w:delText xml:space="preserve">, ed. </w:delText>
        </w:r>
        <w:r w:rsidRPr="000E3C30" w:rsidDel="000644A3">
          <w:rPr>
            <w:rStyle w:val="forename"/>
          </w:rPr>
          <w:delText>Jan</w:delText>
        </w:r>
        <w:r w:rsidRPr="000E3C30" w:rsidDel="000644A3">
          <w:rPr>
            <w:lang w:val="en-GB"/>
          </w:rPr>
          <w:delText xml:space="preserve"> </w:delText>
        </w:r>
        <w:r w:rsidRPr="000E3C30" w:rsidDel="000644A3">
          <w:rPr>
            <w:rStyle w:val="surname"/>
          </w:rPr>
          <w:delText>Eckel</w:delText>
        </w:r>
        <w:r w:rsidRPr="000E3C30" w:rsidDel="000644A3">
          <w:rPr>
            <w:lang w:val="en-GB"/>
          </w:rPr>
          <w:delText xml:space="preserve"> and </w:delText>
        </w:r>
        <w:r w:rsidRPr="000E3C30" w:rsidDel="000644A3">
          <w:rPr>
            <w:rStyle w:val="forename"/>
          </w:rPr>
          <w:delText>Samuel</w:delText>
        </w:r>
        <w:r w:rsidRPr="000E3C30" w:rsidDel="000644A3">
          <w:rPr>
            <w:lang w:val="en-GB"/>
          </w:rPr>
          <w:delText xml:space="preserve"> </w:delText>
        </w:r>
        <w:r w:rsidRPr="000E3C30" w:rsidDel="000644A3">
          <w:rPr>
            <w:rStyle w:val="surname"/>
          </w:rPr>
          <w:delText>Moyn</w:delText>
        </w:r>
        <w:r w:rsidRPr="000E3C30" w:rsidDel="000644A3">
          <w:rPr>
            <w:lang w:val="en-GB"/>
          </w:rPr>
          <w:delText>.</w:delText>
        </w:r>
      </w:del>
      <w:r w:rsidRPr="000E3C30">
        <w:rPr>
          <w:lang w:val="en-GB"/>
        </w:rPr>
        <w:t xml:space="preserve"> </w:t>
      </w:r>
      <w:r w:rsidRPr="000E3C30">
        <w:rPr>
          <w:rStyle w:val="placeofpub"/>
        </w:rPr>
        <w:t>Philadelphia</w:t>
      </w:r>
      <w:r w:rsidRPr="000E3C30">
        <w:rPr>
          <w:lang w:val="en-GB"/>
        </w:rPr>
        <w:t xml:space="preserve">: </w:t>
      </w:r>
      <w:r w:rsidRPr="000E3C30">
        <w:rPr>
          <w:rStyle w:val="publisher"/>
        </w:rPr>
        <w:t>University of Pennsylvania Press</w:t>
      </w:r>
      <w:r w:rsidRPr="000E3C30">
        <w:rPr>
          <w:lang w:val="en-GB"/>
        </w:rPr>
        <w:t xml:space="preserve">, </w:t>
      </w:r>
      <w:r w:rsidRPr="000E3C30">
        <w:rPr>
          <w:rStyle w:val="date"/>
        </w:rPr>
        <w:t>2013</w:t>
      </w:r>
      <w:r w:rsidRPr="000E3C30">
        <w:rPr>
          <w:lang w:val="en-GB"/>
        </w:rPr>
        <w:t>.</w:t>
      </w:r>
      <w:bookmarkEnd w:id="6285"/>
      <w:bookmarkEnd w:id="6286"/>
    </w:p>
    <w:p w:rsidR="005600E9" w:rsidRPr="000147FE" w:rsidRDefault="005600E9" w:rsidP="001A4F98">
      <w:pPr>
        <w:pStyle w:val="bib"/>
      </w:pPr>
      <w:bookmarkStart w:id="6290" w:name="CIT000110"/>
      <w:bookmarkStart w:id="6291" w:name="CBML_BIB_000_110"/>
      <w:r w:rsidRPr="000E3C30">
        <w:rPr>
          <w:rStyle w:val="surname"/>
        </w:rPr>
        <w:t>Heerten</w:t>
      </w:r>
      <w:r w:rsidRPr="000147FE">
        <w:t xml:space="preserve">, </w:t>
      </w:r>
      <w:r w:rsidRPr="000E3C30">
        <w:rPr>
          <w:rStyle w:val="forename"/>
        </w:rPr>
        <w:t>Lasse</w:t>
      </w:r>
      <w:r w:rsidRPr="000147FE">
        <w:t xml:space="preserve">. </w:t>
      </w:r>
      <w:r w:rsidRPr="006308EC">
        <w:t>“</w:t>
      </w:r>
      <w:r w:rsidRPr="000E3C30">
        <w:t>Spectacles of Suffering: The Biafran War of Secession and International Human Rights in a Postcolonial World, 1967</w:t>
      </w:r>
      <w:r w:rsidRPr="006308EC">
        <w:t>–</w:t>
      </w:r>
      <w:r w:rsidRPr="000E3C30">
        <w:t>1970</w:t>
      </w:r>
      <w:r w:rsidRPr="000147FE">
        <w:t>.</w:t>
      </w:r>
      <w:r w:rsidRPr="006308EC">
        <w:t>”</w:t>
      </w:r>
      <w:r w:rsidRPr="000147FE">
        <w:t xml:space="preserve"> </w:t>
      </w:r>
      <w:r w:rsidRPr="000E3C30">
        <w:t>PhD diss., Freie Universit</w:t>
      </w:r>
      <w:r w:rsidRPr="006308EC">
        <w:t>ä</w:t>
      </w:r>
      <w:r w:rsidRPr="000E3C30">
        <w:t>t Berlin</w:t>
      </w:r>
      <w:r w:rsidRPr="000147FE">
        <w:t xml:space="preserve">, </w:t>
      </w:r>
      <w:r w:rsidRPr="000E3C30">
        <w:rPr>
          <w:rStyle w:val="date"/>
        </w:rPr>
        <w:t>2013</w:t>
      </w:r>
      <w:r w:rsidRPr="000147FE">
        <w:t>.</w:t>
      </w:r>
      <w:bookmarkEnd w:id="6290"/>
      <w:bookmarkEnd w:id="6291"/>
    </w:p>
    <w:p w:rsidR="005600E9" w:rsidRPr="000E3C30" w:rsidRDefault="005600E9" w:rsidP="001A4F98">
      <w:pPr>
        <w:pStyle w:val="bib"/>
      </w:pPr>
      <w:bookmarkStart w:id="6292" w:name="CIT000111"/>
      <w:bookmarkStart w:id="6293" w:name="CBML_BIB_000_111"/>
      <w:r w:rsidRPr="000E3C30">
        <w:rPr>
          <w:rStyle w:val="surname"/>
        </w:rPr>
        <w:t>Hicks</w:t>
      </w:r>
      <w:r w:rsidRPr="000E3C30">
        <w:t xml:space="preserve">, </w:t>
      </w:r>
      <w:r w:rsidRPr="000E3C30">
        <w:rPr>
          <w:rStyle w:val="forename"/>
        </w:rPr>
        <w:t>Wilson</w:t>
      </w:r>
      <w:r w:rsidRPr="000E3C30">
        <w:t xml:space="preserve">. </w:t>
      </w:r>
      <w:r w:rsidRPr="000E3C30">
        <w:rPr>
          <w:rStyle w:val="booktitle"/>
        </w:rPr>
        <w:t>Words and Pictures: An Introduction to Photojournalism</w:t>
      </w:r>
      <w:r w:rsidRPr="000E3C30">
        <w:t xml:space="preserve">. </w:t>
      </w:r>
      <w:r w:rsidRPr="000E3C30">
        <w:rPr>
          <w:rStyle w:val="placeofpub"/>
        </w:rPr>
        <w:t>New York</w:t>
      </w:r>
      <w:r w:rsidRPr="000E3C30">
        <w:t xml:space="preserve">: </w:t>
      </w:r>
      <w:r w:rsidRPr="000E3C30">
        <w:rPr>
          <w:rStyle w:val="publisher"/>
        </w:rPr>
        <w:t>Harper and Brothers</w:t>
      </w:r>
      <w:r w:rsidRPr="000E3C30">
        <w:t xml:space="preserve">, </w:t>
      </w:r>
      <w:r w:rsidRPr="000E3C30">
        <w:rPr>
          <w:rStyle w:val="date"/>
        </w:rPr>
        <w:t>1952</w:t>
      </w:r>
      <w:r w:rsidRPr="000E3C30">
        <w:t>.</w:t>
      </w:r>
      <w:bookmarkEnd w:id="6292"/>
      <w:bookmarkEnd w:id="6293"/>
    </w:p>
    <w:p w:rsidR="005600E9" w:rsidRPr="000E3C30" w:rsidRDefault="005600E9" w:rsidP="001A4F98">
      <w:pPr>
        <w:pStyle w:val="bib"/>
      </w:pPr>
      <w:bookmarkStart w:id="6294" w:name="CIT000112"/>
      <w:bookmarkStart w:id="6295" w:name="CBML_BIB_000_112"/>
      <w:r w:rsidRPr="000E3C30">
        <w:rPr>
          <w:rStyle w:val="surname"/>
        </w:rPr>
        <w:t>Hight</w:t>
      </w:r>
      <w:r w:rsidRPr="000E3C30">
        <w:t xml:space="preserve">, </w:t>
      </w:r>
      <w:r w:rsidRPr="000E3C30">
        <w:rPr>
          <w:rStyle w:val="forename"/>
        </w:rPr>
        <w:t>Eleanor M.</w:t>
      </w:r>
      <w:r w:rsidRPr="000E3C30">
        <w:t xml:space="preserve"> and </w:t>
      </w:r>
      <w:r w:rsidRPr="000E3C30">
        <w:rPr>
          <w:rStyle w:val="forename"/>
        </w:rPr>
        <w:t>Gary D.</w:t>
      </w:r>
      <w:r w:rsidRPr="000E3C30">
        <w:t xml:space="preserve"> </w:t>
      </w:r>
      <w:r w:rsidRPr="000E3C30">
        <w:rPr>
          <w:rStyle w:val="surname"/>
        </w:rPr>
        <w:t>Sampson</w:t>
      </w:r>
      <w:r w:rsidRPr="000E3C30">
        <w:t xml:space="preserve">, eds. </w:t>
      </w:r>
      <w:r w:rsidRPr="000E3C30">
        <w:rPr>
          <w:rStyle w:val="booktitle"/>
        </w:rPr>
        <w:t>Colonialist Photography: Imag(in)ing Race and Place</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2002</w:t>
      </w:r>
      <w:r w:rsidRPr="000E3C30">
        <w:t>.</w:t>
      </w:r>
      <w:bookmarkEnd w:id="6294"/>
      <w:bookmarkEnd w:id="6295"/>
    </w:p>
    <w:p w:rsidR="005600E9" w:rsidRPr="000E3C30" w:rsidRDefault="005600E9" w:rsidP="001A4F98">
      <w:pPr>
        <w:pStyle w:val="bib"/>
      </w:pPr>
      <w:bookmarkStart w:id="6296" w:name="CIT000113"/>
      <w:bookmarkStart w:id="6297" w:name="CBML_BIB_000_113"/>
      <w:r w:rsidRPr="000E3C30">
        <w:rPr>
          <w:rStyle w:val="surname"/>
        </w:rPr>
        <w:t>Hochschild</w:t>
      </w:r>
      <w:r w:rsidRPr="000E3C30">
        <w:t xml:space="preserve">, </w:t>
      </w:r>
      <w:r w:rsidRPr="000E3C30">
        <w:rPr>
          <w:rStyle w:val="forename"/>
        </w:rPr>
        <w:t>Adam</w:t>
      </w:r>
      <w:r w:rsidRPr="000E3C30">
        <w:t xml:space="preserve">. </w:t>
      </w:r>
      <w:r w:rsidRPr="000E3C30">
        <w:rPr>
          <w:rStyle w:val="booktitle"/>
        </w:rPr>
        <w:t>King Leopold</w:t>
      </w:r>
      <w:r w:rsidRPr="006308EC">
        <w:rPr>
          <w:rStyle w:val="booktitle"/>
        </w:rPr>
        <w:t>’</w:t>
      </w:r>
      <w:r w:rsidRPr="000E3C30">
        <w:rPr>
          <w:rStyle w:val="booktitle"/>
        </w:rPr>
        <w:t>s Ghost</w:t>
      </w:r>
      <w:r w:rsidRPr="006277DA">
        <w:rPr>
          <w:i/>
          <w:iCs/>
        </w:rPr>
        <w:t>.</w:t>
      </w:r>
      <w:r w:rsidRPr="000E3C30">
        <w:t xml:space="preserve"> </w:t>
      </w:r>
      <w:r w:rsidRPr="000E3C30">
        <w:rPr>
          <w:rStyle w:val="placeofpub"/>
        </w:rPr>
        <w:t>Boston</w:t>
      </w:r>
      <w:r w:rsidRPr="000E3C30">
        <w:t xml:space="preserve">: </w:t>
      </w:r>
      <w:r w:rsidRPr="000E3C30">
        <w:rPr>
          <w:rStyle w:val="publisher"/>
        </w:rPr>
        <w:t>Houghton Mifflin</w:t>
      </w:r>
      <w:r w:rsidRPr="000E3C30">
        <w:t xml:space="preserve">, </w:t>
      </w:r>
      <w:r w:rsidRPr="000E3C30">
        <w:rPr>
          <w:rStyle w:val="date"/>
        </w:rPr>
        <w:t>1998</w:t>
      </w:r>
      <w:r w:rsidRPr="000E3C30">
        <w:t>.</w:t>
      </w:r>
      <w:bookmarkEnd w:id="6296"/>
      <w:bookmarkEnd w:id="6297"/>
      <w:ins w:id="6298" w:author="Patterson Lamb" w:date="2014-08-13T09:52:00Z">
        <w:r>
          <w:t xml:space="preserve"> </w:t>
        </w:r>
      </w:ins>
    </w:p>
    <w:p w:rsidR="005600E9" w:rsidRPr="000E3C30" w:rsidRDefault="005600E9" w:rsidP="001A4F98">
      <w:pPr>
        <w:pStyle w:val="bib"/>
      </w:pPr>
      <w:bookmarkStart w:id="6299" w:name="CIT000114"/>
      <w:bookmarkStart w:id="6300" w:name="CBML_BIB_000_114"/>
      <w:r w:rsidRPr="000E3C30">
        <w:rPr>
          <w:rStyle w:val="surname"/>
        </w:rPr>
        <w:t>Hodgson</w:t>
      </w:r>
      <w:r w:rsidRPr="000E3C30">
        <w:t xml:space="preserve">, </w:t>
      </w:r>
      <w:r w:rsidRPr="000E3C30">
        <w:rPr>
          <w:rStyle w:val="forename"/>
        </w:rPr>
        <w:t>Pat</w:t>
      </w:r>
      <w:r w:rsidRPr="000E3C30">
        <w:t>.</w:t>
      </w:r>
      <w:r w:rsidRPr="006277DA">
        <w:t xml:space="preserve"> </w:t>
      </w:r>
      <w:r w:rsidRPr="000E3C30">
        <w:rPr>
          <w:rStyle w:val="booktitle"/>
        </w:rPr>
        <w:t>Early War Photographs</w:t>
      </w:r>
      <w:r w:rsidRPr="000E3C30">
        <w:t>.</w:t>
      </w:r>
      <w:r w:rsidRPr="006277DA">
        <w:t xml:space="preserve"> </w:t>
      </w:r>
      <w:r w:rsidRPr="000E3C30">
        <w:rPr>
          <w:rStyle w:val="placeofpub"/>
        </w:rPr>
        <w:t>Boston</w:t>
      </w:r>
      <w:r w:rsidRPr="000E3C30">
        <w:t xml:space="preserve">: </w:t>
      </w:r>
      <w:r w:rsidRPr="000E3C30">
        <w:rPr>
          <w:rStyle w:val="publisher"/>
        </w:rPr>
        <w:t>New York Graphic Society</w:t>
      </w:r>
      <w:r w:rsidRPr="000E3C30">
        <w:t xml:space="preserve">, </w:t>
      </w:r>
      <w:r w:rsidRPr="000E3C30">
        <w:rPr>
          <w:rStyle w:val="date"/>
        </w:rPr>
        <w:t>1974</w:t>
      </w:r>
      <w:r w:rsidRPr="000E3C30">
        <w:t>.</w:t>
      </w:r>
      <w:bookmarkEnd w:id="6299"/>
      <w:bookmarkEnd w:id="6300"/>
    </w:p>
    <w:p w:rsidR="005600E9" w:rsidRPr="000E3C30" w:rsidRDefault="005600E9" w:rsidP="001A4F98">
      <w:pPr>
        <w:pStyle w:val="bib"/>
        <w:rPr>
          <w:lang w:val="en-GB"/>
        </w:rPr>
      </w:pPr>
      <w:bookmarkStart w:id="6301" w:name="CIT000115"/>
      <w:bookmarkStart w:id="6302" w:name="CBML_BIB_000_115"/>
      <w:r w:rsidRPr="000E3C30">
        <w:rPr>
          <w:rStyle w:val="surname"/>
        </w:rPr>
        <w:t>Hoffmann</w:t>
      </w:r>
      <w:r w:rsidRPr="000E3C30">
        <w:rPr>
          <w:lang w:val="en-GB"/>
        </w:rPr>
        <w:t xml:space="preserve">, </w:t>
      </w:r>
      <w:r w:rsidRPr="000E3C30">
        <w:rPr>
          <w:rStyle w:val="forename"/>
        </w:rPr>
        <w:t>Stefan Ludwig</w:t>
      </w:r>
      <w:r w:rsidRPr="000E3C30">
        <w:rPr>
          <w:lang w:val="en-GB"/>
        </w:rPr>
        <w:t xml:space="preserve">. </w:t>
      </w:r>
      <w:r w:rsidRPr="006308EC">
        <w:rPr>
          <w:lang w:val="en-GB"/>
        </w:rPr>
        <w:t>“</w:t>
      </w:r>
      <w:r w:rsidRPr="000E3C30">
        <w:rPr>
          <w:rStyle w:val="Articletitle"/>
        </w:rPr>
        <w:t>Gazing at Ruins: German Defeat as Visual Experience.</w:t>
      </w:r>
      <w:r w:rsidRPr="006308EC">
        <w:rPr>
          <w:lang w:val="en-GB"/>
        </w:rPr>
        <w:t>”</w:t>
      </w:r>
      <w:r w:rsidRPr="000E3C30">
        <w:rPr>
          <w:lang w:val="en-GB"/>
        </w:rPr>
        <w:t xml:space="preserve"> </w:t>
      </w:r>
      <w:r w:rsidRPr="000E3C30">
        <w:rPr>
          <w:rStyle w:val="journal-title"/>
        </w:rPr>
        <w:t>Journal of Modern European History</w:t>
      </w:r>
      <w:r w:rsidRPr="000E3C30">
        <w:rPr>
          <w:lang w:val="en-GB"/>
        </w:rPr>
        <w:t xml:space="preserve"> </w:t>
      </w:r>
      <w:r w:rsidRPr="00843766">
        <w:rPr>
          <w:rStyle w:val="volume"/>
        </w:rPr>
        <w:t>9</w:t>
      </w:r>
      <w:r w:rsidRPr="000E3C30">
        <w:rPr>
          <w:lang w:val="en-GB"/>
        </w:rPr>
        <w:t xml:space="preserve"> (</w:t>
      </w:r>
      <w:r w:rsidRPr="000E3C30">
        <w:rPr>
          <w:rStyle w:val="date"/>
        </w:rPr>
        <w:t>2011</w:t>
      </w:r>
      <w:r w:rsidRPr="000E3C30">
        <w:rPr>
          <w:lang w:val="en-GB"/>
        </w:rPr>
        <w:t xml:space="preserve">): </w:t>
      </w:r>
      <w:r w:rsidRPr="000E3C30">
        <w:rPr>
          <w:rStyle w:val="pageextent"/>
        </w:rPr>
        <w:t>328</w:t>
      </w:r>
      <w:r w:rsidRPr="006308EC">
        <w:rPr>
          <w:rStyle w:val="pageextent"/>
        </w:rPr>
        <w:t>–</w:t>
      </w:r>
      <w:del w:id="6303" w:author="Patterson Lamb" w:date="2014-08-13T09:53:00Z">
        <w:r w:rsidRPr="000E3C30" w:rsidDel="00817024">
          <w:rPr>
            <w:rStyle w:val="pageextent"/>
          </w:rPr>
          <w:delText>3</w:delText>
        </w:r>
      </w:del>
      <w:r w:rsidRPr="000E3C30">
        <w:rPr>
          <w:rStyle w:val="pageextent"/>
        </w:rPr>
        <w:t>50</w:t>
      </w:r>
      <w:r w:rsidRPr="000E3C30">
        <w:rPr>
          <w:lang w:val="en-GB"/>
        </w:rPr>
        <w:t>.</w:t>
      </w:r>
      <w:bookmarkEnd w:id="6301"/>
      <w:bookmarkEnd w:id="6302"/>
    </w:p>
    <w:p w:rsidR="005600E9" w:rsidRPr="000E3C30" w:rsidRDefault="005600E9" w:rsidP="001A4F98">
      <w:pPr>
        <w:pStyle w:val="bib"/>
      </w:pPr>
      <w:bookmarkStart w:id="6304" w:name="CIT000116"/>
      <w:bookmarkStart w:id="6305" w:name="CBML_BIB_000_116"/>
      <w:r w:rsidRPr="000E3C30">
        <w:rPr>
          <w:rStyle w:val="surname"/>
        </w:rPr>
        <w:t>Hoffmann</w:t>
      </w:r>
      <w:r w:rsidRPr="000E3C30">
        <w:t xml:space="preserve">, </w:t>
      </w:r>
      <w:r w:rsidRPr="000E3C30">
        <w:rPr>
          <w:rStyle w:val="forename"/>
        </w:rPr>
        <w:t>Stefan Ludwig</w:t>
      </w:r>
      <w:r w:rsidRPr="000E3C30">
        <w:t xml:space="preserve">, ed. </w:t>
      </w:r>
      <w:r w:rsidRPr="000E3C30">
        <w:rPr>
          <w:rStyle w:val="booktitle"/>
        </w:rPr>
        <w:t>Human Rights in the Twentieth Century: A Critical History.</w:t>
      </w:r>
      <w:r w:rsidRPr="006277DA">
        <w:rPr>
          <w:i/>
          <w:iCs/>
        </w:rPr>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2011</w:t>
      </w:r>
      <w:r w:rsidRPr="000E3C30">
        <w:t>.</w:t>
      </w:r>
      <w:bookmarkEnd w:id="6304"/>
      <w:bookmarkEnd w:id="6305"/>
      <w:ins w:id="6306" w:author="Patterson Lamb" w:date="2014-08-13T09:53:00Z">
        <w:r>
          <w:t xml:space="preserve"> </w:t>
        </w:r>
      </w:ins>
    </w:p>
    <w:p w:rsidR="005600E9" w:rsidRPr="000E3C30" w:rsidRDefault="005600E9" w:rsidP="001A4F98">
      <w:pPr>
        <w:pStyle w:val="bib"/>
      </w:pPr>
      <w:bookmarkStart w:id="6307" w:name="CIT000117"/>
      <w:bookmarkStart w:id="6308" w:name="CBML_BIB_000_117"/>
      <w:r w:rsidRPr="000E3C30">
        <w:rPr>
          <w:rStyle w:val="surname"/>
        </w:rPr>
        <w:t>Hoffmann</w:t>
      </w:r>
      <w:r w:rsidRPr="000E3C30">
        <w:t xml:space="preserve">, </w:t>
      </w:r>
      <w:r w:rsidRPr="000E3C30">
        <w:rPr>
          <w:rStyle w:val="forename"/>
        </w:rPr>
        <w:t>Tessa</w:t>
      </w:r>
      <w:r w:rsidRPr="000E3C30">
        <w:t xml:space="preserve"> and </w:t>
      </w:r>
      <w:r w:rsidRPr="000E3C30">
        <w:rPr>
          <w:rStyle w:val="forename"/>
        </w:rPr>
        <w:t>Gerayer</w:t>
      </w:r>
      <w:r w:rsidRPr="000E3C30">
        <w:t xml:space="preserve"> </w:t>
      </w:r>
      <w:r w:rsidRPr="000E3C30">
        <w:rPr>
          <w:rStyle w:val="surname"/>
        </w:rPr>
        <w:t>Koutcharian</w:t>
      </w:r>
      <w:r w:rsidRPr="000E3C30">
        <w:t xml:space="preserve">. </w:t>
      </w:r>
      <w:r w:rsidRPr="006308EC">
        <w:t>“</w:t>
      </w:r>
      <w:r w:rsidRPr="006308EC">
        <w:rPr>
          <w:rStyle w:val="Articletitle"/>
        </w:rPr>
        <w:t>‘</w:t>
      </w:r>
      <w:r w:rsidRPr="000E3C30">
        <w:rPr>
          <w:rStyle w:val="Articletitle"/>
        </w:rPr>
        <w:t>Images that Horrify and Indict</w:t>
      </w:r>
      <w:r w:rsidRPr="006308EC">
        <w:rPr>
          <w:rStyle w:val="Articletitle"/>
        </w:rPr>
        <w:t>’</w:t>
      </w:r>
      <w:r w:rsidRPr="000E3C30">
        <w:rPr>
          <w:rStyle w:val="Articletitle"/>
        </w:rPr>
        <w:t>: Pictorial Documents of the Persecution and Extermination of the Armenians from 1877 to 1922.</w:t>
      </w:r>
      <w:r w:rsidRPr="006308EC">
        <w:t>”</w:t>
      </w:r>
      <w:r w:rsidRPr="000E3C30">
        <w:t xml:space="preserve"> </w:t>
      </w:r>
      <w:r w:rsidRPr="000E3C30">
        <w:rPr>
          <w:rStyle w:val="journal-title"/>
        </w:rPr>
        <w:t>Armenian Review</w:t>
      </w:r>
      <w:r w:rsidRPr="000E3C30">
        <w:t xml:space="preserve"> </w:t>
      </w:r>
      <w:r w:rsidRPr="00843766">
        <w:rPr>
          <w:rStyle w:val="volume"/>
        </w:rPr>
        <w:t>45</w:t>
      </w:r>
      <w:r w:rsidRPr="000E3C30">
        <w:t xml:space="preserve">, no. </w:t>
      </w:r>
      <w:r w:rsidRPr="000E3C30">
        <w:rPr>
          <w:rStyle w:val="Issueno"/>
        </w:rPr>
        <w:t>1</w:t>
      </w:r>
      <w:r w:rsidRPr="006308EC">
        <w:rPr>
          <w:rStyle w:val="Issueno"/>
        </w:rPr>
        <w:t>–</w:t>
      </w:r>
      <w:r w:rsidRPr="000E3C30">
        <w:rPr>
          <w:rStyle w:val="Issueno"/>
        </w:rPr>
        <w:t>2</w:t>
      </w:r>
      <w:r w:rsidRPr="000E3C30">
        <w:t xml:space="preserve"> (Spring/Summer </w:t>
      </w:r>
      <w:r w:rsidRPr="000E3C30">
        <w:rPr>
          <w:rStyle w:val="date"/>
        </w:rPr>
        <w:t>1992</w:t>
      </w:r>
      <w:r w:rsidRPr="000E3C30">
        <w:t xml:space="preserve">): </w:t>
      </w:r>
      <w:r w:rsidRPr="000E3C30">
        <w:rPr>
          <w:rStyle w:val="pageextent"/>
        </w:rPr>
        <w:t>53</w:t>
      </w:r>
      <w:r w:rsidRPr="006308EC">
        <w:rPr>
          <w:rStyle w:val="pageextent"/>
        </w:rPr>
        <w:t>–</w:t>
      </w:r>
      <w:r w:rsidRPr="000E3C30">
        <w:rPr>
          <w:rStyle w:val="pageextent"/>
        </w:rPr>
        <w:t>184</w:t>
      </w:r>
      <w:r w:rsidRPr="000E3C30">
        <w:t>.</w:t>
      </w:r>
      <w:bookmarkEnd w:id="6307"/>
      <w:bookmarkEnd w:id="6308"/>
    </w:p>
    <w:p w:rsidR="005600E9" w:rsidRPr="000E3C30" w:rsidRDefault="005600E9" w:rsidP="001A4F98">
      <w:pPr>
        <w:pStyle w:val="bib"/>
      </w:pPr>
      <w:bookmarkStart w:id="6309" w:name="CIT000118"/>
      <w:bookmarkStart w:id="6310" w:name="CBML_BIB_000_118"/>
      <w:r w:rsidRPr="000E3C30">
        <w:rPr>
          <w:rStyle w:val="surname"/>
        </w:rPr>
        <w:t>Horgan</w:t>
      </w:r>
      <w:r w:rsidRPr="000E3C30">
        <w:t xml:space="preserve">, </w:t>
      </w:r>
      <w:r w:rsidRPr="000E3C30">
        <w:rPr>
          <w:rStyle w:val="forename"/>
        </w:rPr>
        <w:t>J.</w:t>
      </w:r>
      <w:r w:rsidRPr="000E3C30">
        <w:t xml:space="preserve"> </w:t>
      </w:r>
      <w:r w:rsidRPr="006277DA">
        <w:rPr>
          <w:i/>
        </w:rPr>
        <w:t>Images of Africa: Interim Research Report</w:t>
      </w:r>
      <w:r w:rsidRPr="000E3C30">
        <w:t xml:space="preserve">. </w:t>
      </w:r>
      <w:ins w:id="6311" w:author="Patterson Lamb" w:date="2014-08-13T09:56:00Z">
        <w:r>
          <w:t xml:space="preserve">Dublin: </w:t>
        </w:r>
      </w:ins>
      <w:r w:rsidRPr="000E3C30">
        <w:t xml:space="preserve">School of Communication, National Institute for Higher Education, Ireland, </w:t>
      </w:r>
      <w:r w:rsidRPr="000E3C30">
        <w:rPr>
          <w:rStyle w:val="date"/>
        </w:rPr>
        <w:t>1986</w:t>
      </w:r>
      <w:r w:rsidRPr="000E3C30">
        <w:t>.</w:t>
      </w:r>
      <w:bookmarkEnd w:id="6309"/>
      <w:bookmarkEnd w:id="6310"/>
    </w:p>
    <w:p w:rsidR="005600E9" w:rsidRPr="000E3C30" w:rsidRDefault="005600E9" w:rsidP="001A4F98">
      <w:pPr>
        <w:pStyle w:val="bib"/>
        <w:rPr>
          <w:lang w:val="en-GB"/>
        </w:rPr>
      </w:pPr>
      <w:bookmarkStart w:id="6312" w:name="CIT000119"/>
      <w:bookmarkStart w:id="6313" w:name="CBML_BIB_000_119"/>
      <w:r w:rsidRPr="000E3C30">
        <w:rPr>
          <w:rStyle w:val="authororganisation"/>
          <w:i/>
        </w:rPr>
        <w:t>Humanitarian Action and Cinema. ICRC Films in the 1920s</w:t>
      </w:r>
      <w:r w:rsidRPr="006277DA">
        <w:rPr>
          <w:i/>
          <w:lang w:val="en-GB"/>
        </w:rPr>
        <w:t>.</w:t>
      </w:r>
      <w:r w:rsidRPr="000147FE">
        <w:t xml:space="preserve"> </w:t>
      </w:r>
      <w:r w:rsidRPr="000E3C30">
        <w:rPr>
          <w:lang w:val="en-GB"/>
        </w:rPr>
        <w:t xml:space="preserve">Memoriav, J.-B. Jonod, </w:t>
      </w:r>
      <w:r w:rsidRPr="000E3C30">
        <w:rPr>
          <w:rStyle w:val="date"/>
        </w:rPr>
        <w:t>2005</w:t>
      </w:r>
      <w:r w:rsidRPr="000E3C30">
        <w:rPr>
          <w:lang w:val="en-GB"/>
        </w:rPr>
        <w:t>.</w:t>
      </w:r>
      <w:bookmarkEnd w:id="6312"/>
      <w:bookmarkEnd w:id="6313"/>
    </w:p>
    <w:p w:rsidR="005600E9" w:rsidRPr="000E3C30" w:rsidRDefault="005600E9" w:rsidP="001A4F98">
      <w:pPr>
        <w:pStyle w:val="bib"/>
      </w:pPr>
      <w:bookmarkStart w:id="6314" w:name="CIT000120"/>
      <w:bookmarkStart w:id="6315" w:name="CBML_BIB_000_120"/>
      <w:r w:rsidRPr="000E3C30">
        <w:rPr>
          <w:rStyle w:val="surname"/>
        </w:rPr>
        <w:t>Hunt</w:t>
      </w:r>
      <w:r w:rsidRPr="000E3C30">
        <w:t xml:space="preserve">, </w:t>
      </w:r>
      <w:r w:rsidRPr="000E3C30">
        <w:rPr>
          <w:rStyle w:val="forename"/>
        </w:rPr>
        <w:t>Lynn</w:t>
      </w:r>
      <w:r w:rsidRPr="000E3C30">
        <w:t xml:space="preserve">. </w:t>
      </w:r>
      <w:r w:rsidRPr="000E3C30">
        <w:rPr>
          <w:rStyle w:val="booktitle"/>
        </w:rPr>
        <w:t>Inventing Human Rights: A History</w:t>
      </w:r>
      <w:r w:rsidRPr="006277DA">
        <w:rPr>
          <w:i/>
        </w:rPr>
        <w:t xml:space="preserve">. </w:t>
      </w:r>
      <w:r w:rsidRPr="000E3C30">
        <w:rPr>
          <w:rStyle w:val="placeofpub"/>
        </w:rPr>
        <w:t>New York</w:t>
      </w:r>
      <w:r w:rsidRPr="000E3C30">
        <w:t xml:space="preserve">: </w:t>
      </w:r>
      <w:r w:rsidRPr="000E3C30">
        <w:rPr>
          <w:rStyle w:val="publisher"/>
        </w:rPr>
        <w:t>W. W. Norton</w:t>
      </w:r>
      <w:r w:rsidRPr="000E3C30">
        <w:t xml:space="preserve">, </w:t>
      </w:r>
      <w:r w:rsidRPr="000E3C30">
        <w:rPr>
          <w:rStyle w:val="date"/>
        </w:rPr>
        <w:t>2007</w:t>
      </w:r>
      <w:r w:rsidRPr="000E3C30">
        <w:t>.</w:t>
      </w:r>
      <w:bookmarkEnd w:id="6314"/>
      <w:bookmarkEnd w:id="6315"/>
    </w:p>
    <w:p w:rsidR="005600E9" w:rsidRPr="000E3C30" w:rsidRDefault="005600E9" w:rsidP="001A4F98">
      <w:pPr>
        <w:pStyle w:val="bib"/>
      </w:pPr>
      <w:bookmarkStart w:id="6316" w:name="CIT000121"/>
      <w:bookmarkStart w:id="6317" w:name="CBML_BIB_000_121"/>
      <w:r w:rsidRPr="000E3C30">
        <w:rPr>
          <w:rStyle w:val="surname"/>
        </w:rPr>
        <w:t>Hunt</w:t>
      </w:r>
      <w:r w:rsidRPr="000E3C30">
        <w:t xml:space="preserve">, </w:t>
      </w:r>
      <w:r w:rsidRPr="000E3C30">
        <w:rPr>
          <w:rStyle w:val="forename"/>
        </w:rPr>
        <w:t>Nancy Rose</w:t>
      </w:r>
      <w:r w:rsidRPr="000E3C30">
        <w:t xml:space="preserve">. </w:t>
      </w:r>
      <w:r w:rsidRPr="006308EC">
        <w:t>“</w:t>
      </w:r>
      <w:r w:rsidRPr="000E3C30">
        <w:rPr>
          <w:rStyle w:val="Articletitle"/>
        </w:rPr>
        <w:t>An Acoustic Register, Tenacious Images, and Congolese Scenes of Rape and Repetition.</w:t>
      </w:r>
      <w:r w:rsidRPr="006308EC">
        <w:t>”</w:t>
      </w:r>
      <w:r w:rsidRPr="000E3C30">
        <w:t xml:space="preserve"> </w:t>
      </w:r>
      <w:r w:rsidRPr="000E3C30">
        <w:rPr>
          <w:rStyle w:val="journal-title"/>
        </w:rPr>
        <w:t>Cultural Anthropology</w:t>
      </w:r>
      <w:r w:rsidRPr="000E3C30">
        <w:t xml:space="preserve"> </w:t>
      </w:r>
      <w:r w:rsidRPr="00843766">
        <w:rPr>
          <w:rStyle w:val="volume"/>
        </w:rPr>
        <w:t>23</w:t>
      </w:r>
      <w:r w:rsidRPr="000E3C30">
        <w:t xml:space="preserve">, no. </w:t>
      </w:r>
      <w:r w:rsidRPr="000E3C30">
        <w:rPr>
          <w:rStyle w:val="Issueno"/>
        </w:rPr>
        <w:t>2</w:t>
      </w:r>
      <w:r w:rsidRPr="000E3C30">
        <w:t xml:space="preserve"> (May </w:t>
      </w:r>
      <w:r w:rsidRPr="000E3C30">
        <w:rPr>
          <w:rStyle w:val="date"/>
        </w:rPr>
        <w:t>2008</w:t>
      </w:r>
      <w:r w:rsidRPr="000E3C30">
        <w:t xml:space="preserve">): </w:t>
      </w:r>
      <w:r w:rsidRPr="000E3C30">
        <w:rPr>
          <w:rStyle w:val="pageextent"/>
        </w:rPr>
        <w:t>220</w:t>
      </w:r>
      <w:r w:rsidRPr="006308EC">
        <w:rPr>
          <w:rStyle w:val="pageextent"/>
        </w:rPr>
        <w:t>–</w:t>
      </w:r>
      <w:r w:rsidRPr="000E3C30">
        <w:rPr>
          <w:rStyle w:val="pageextent"/>
        </w:rPr>
        <w:t>53</w:t>
      </w:r>
      <w:r w:rsidRPr="000E3C30">
        <w:t>.</w:t>
      </w:r>
      <w:bookmarkEnd w:id="6316"/>
      <w:bookmarkEnd w:id="6317"/>
    </w:p>
    <w:p w:rsidR="005600E9" w:rsidRPr="000E3C30" w:rsidRDefault="005600E9" w:rsidP="001A4F98">
      <w:pPr>
        <w:pStyle w:val="bib"/>
      </w:pPr>
      <w:bookmarkStart w:id="6318" w:name="CIT000122"/>
      <w:bookmarkStart w:id="6319" w:name="CBML_BIB_000_122"/>
      <w:r w:rsidRPr="000E3C30">
        <w:rPr>
          <w:rStyle w:val="surname"/>
        </w:rPr>
        <w:t>Hutchinson</w:t>
      </w:r>
      <w:r w:rsidRPr="000E3C30">
        <w:t xml:space="preserve">, </w:t>
      </w:r>
      <w:r w:rsidRPr="000E3C30">
        <w:rPr>
          <w:rStyle w:val="forename"/>
        </w:rPr>
        <w:t>John</w:t>
      </w:r>
      <w:r w:rsidRPr="000E3C30">
        <w:t xml:space="preserve">. </w:t>
      </w:r>
      <w:r w:rsidRPr="000E3C30">
        <w:rPr>
          <w:rStyle w:val="booktitle"/>
        </w:rPr>
        <w:t>Champions of Charity: War and the Rise of the Red Cross</w:t>
      </w:r>
      <w:r w:rsidRPr="000E3C30">
        <w:t xml:space="preserve">. </w:t>
      </w:r>
      <w:r w:rsidRPr="000E3C30">
        <w:rPr>
          <w:rStyle w:val="placeofpub"/>
        </w:rPr>
        <w:t>Boulder, CO</w:t>
      </w:r>
      <w:r w:rsidRPr="000E3C30">
        <w:t xml:space="preserve">: </w:t>
      </w:r>
      <w:r w:rsidRPr="000E3C30">
        <w:rPr>
          <w:rStyle w:val="publisher"/>
        </w:rPr>
        <w:t>Westview</w:t>
      </w:r>
      <w:r w:rsidRPr="000E3C30">
        <w:t xml:space="preserve">, </w:t>
      </w:r>
      <w:r w:rsidRPr="000E3C30">
        <w:rPr>
          <w:rStyle w:val="date"/>
        </w:rPr>
        <w:t>1996</w:t>
      </w:r>
      <w:r w:rsidRPr="000E3C30">
        <w:t>.</w:t>
      </w:r>
      <w:bookmarkEnd w:id="6318"/>
      <w:bookmarkEnd w:id="6319"/>
    </w:p>
    <w:p w:rsidR="005600E9" w:rsidRPr="000E3C30" w:rsidRDefault="005600E9" w:rsidP="001A4F98">
      <w:pPr>
        <w:pStyle w:val="bib"/>
        <w:rPr>
          <w:lang w:val="en-GB"/>
        </w:rPr>
      </w:pPr>
      <w:bookmarkStart w:id="6320" w:name="CIT000123"/>
      <w:bookmarkStart w:id="6321" w:name="CBML_BIB_000_123"/>
      <w:r w:rsidRPr="000E3C30">
        <w:rPr>
          <w:rStyle w:val="surname"/>
        </w:rPr>
        <w:t>Hutchinson</w:t>
      </w:r>
      <w:r w:rsidRPr="000E3C30">
        <w:rPr>
          <w:lang w:val="en-GB"/>
        </w:rPr>
        <w:t xml:space="preserve">, </w:t>
      </w:r>
      <w:r w:rsidRPr="000E3C30">
        <w:rPr>
          <w:rStyle w:val="forename"/>
        </w:rPr>
        <w:t>John</w:t>
      </w:r>
      <w:r w:rsidRPr="000E3C30">
        <w:rPr>
          <w:lang w:val="en-GB"/>
        </w:rPr>
        <w:t xml:space="preserve">. </w:t>
      </w:r>
      <w:r w:rsidRPr="006308EC">
        <w:rPr>
          <w:lang w:val="en-GB"/>
        </w:rPr>
        <w:t>“</w:t>
      </w:r>
      <w:r w:rsidRPr="000E3C30">
        <w:rPr>
          <w:rStyle w:val="Articletitle"/>
        </w:rPr>
        <w:t>Disasters and the International Order: Earthquakes, Humanitarians, and the Ciraolo Project.</w:t>
      </w:r>
      <w:r w:rsidRPr="006308EC">
        <w:rPr>
          <w:lang w:val="en-GB"/>
        </w:rPr>
        <w:t>”</w:t>
      </w:r>
      <w:r w:rsidRPr="000E3C30">
        <w:rPr>
          <w:lang w:val="en-GB"/>
        </w:rPr>
        <w:t xml:space="preserve"> </w:t>
      </w:r>
      <w:r w:rsidRPr="000E3C30">
        <w:rPr>
          <w:rStyle w:val="journal-title"/>
        </w:rPr>
        <w:t>International History Review</w:t>
      </w:r>
      <w:r w:rsidRPr="000E3C30">
        <w:rPr>
          <w:lang w:val="en-GB"/>
        </w:rPr>
        <w:t xml:space="preserve"> </w:t>
      </w:r>
      <w:r w:rsidRPr="00843766">
        <w:rPr>
          <w:rStyle w:val="volume"/>
        </w:rPr>
        <w:t>22</w:t>
      </w:r>
      <w:r w:rsidRPr="000E3C30">
        <w:rPr>
          <w:lang w:val="en-GB"/>
        </w:rPr>
        <w:t xml:space="preserve"> (</w:t>
      </w:r>
      <w:r w:rsidRPr="000E3C30">
        <w:rPr>
          <w:rStyle w:val="date"/>
        </w:rPr>
        <w:t>2000</w:t>
      </w:r>
      <w:r w:rsidRPr="000E3C30">
        <w:rPr>
          <w:lang w:val="en-GB"/>
        </w:rPr>
        <w:t xml:space="preserve">): </w:t>
      </w:r>
      <w:r w:rsidRPr="000E3C30">
        <w:rPr>
          <w:rStyle w:val="pageextent"/>
        </w:rPr>
        <w:t>1</w:t>
      </w:r>
      <w:r w:rsidRPr="006308EC">
        <w:rPr>
          <w:rStyle w:val="pageextent"/>
        </w:rPr>
        <w:t>–</w:t>
      </w:r>
      <w:r w:rsidRPr="000E3C30">
        <w:rPr>
          <w:rStyle w:val="pageextent"/>
        </w:rPr>
        <w:t>36</w:t>
      </w:r>
      <w:r w:rsidRPr="000E3C30">
        <w:rPr>
          <w:lang w:val="en-GB"/>
        </w:rPr>
        <w:t>.</w:t>
      </w:r>
      <w:bookmarkEnd w:id="6320"/>
      <w:bookmarkEnd w:id="6321"/>
    </w:p>
    <w:p w:rsidR="005600E9" w:rsidRPr="000E3C30" w:rsidRDefault="005600E9" w:rsidP="001A4F98">
      <w:pPr>
        <w:pStyle w:val="bib"/>
        <w:rPr>
          <w:lang w:val="en-GB"/>
        </w:rPr>
      </w:pPr>
      <w:bookmarkStart w:id="6322" w:name="CIT000124"/>
      <w:bookmarkStart w:id="6323" w:name="CBML_BIB_000_124"/>
      <w:r w:rsidRPr="000E3C30">
        <w:rPr>
          <w:rStyle w:val="surname"/>
        </w:rPr>
        <w:t>Irwin</w:t>
      </w:r>
      <w:r w:rsidRPr="000E3C30">
        <w:t xml:space="preserve">, </w:t>
      </w:r>
      <w:r w:rsidRPr="000E3C30">
        <w:rPr>
          <w:rStyle w:val="forename"/>
        </w:rPr>
        <w:t>Julia</w:t>
      </w:r>
      <w:r w:rsidRPr="000E3C30">
        <w:rPr>
          <w:lang w:val="en-GB"/>
        </w:rPr>
        <w:t xml:space="preserve">. </w:t>
      </w:r>
      <w:r w:rsidRPr="000E3C30">
        <w:rPr>
          <w:rStyle w:val="booktitle"/>
        </w:rPr>
        <w:t>Making the World Safe: The American Red Cross and a Nation</w:t>
      </w:r>
      <w:r w:rsidRPr="006308EC">
        <w:rPr>
          <w:rStyle w:val="booktitle"/>
        </w:rPr>
        <w:t>’</w:t>
      </w:r>
      <w:r w:rsidRPr="000E3C30">
        <w:rPr>
          <w:rStyle w:val="booktitle"/>
        </w:rPr>
        <w:t>s Humanitarian Awakening</w:t>
      </w:r>
      <w:r w:rsidRPr="000E3C30">
        <w:rPr>
          <w:lang w:val="en-GB"/>
        </w:rPr>
        <w:t xml:space="preserve">. </w:t>
      </w:r>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2013</w:t>
      </w:r>
      <w:r w:rsidRPr="000E3C30">
        <w:rPr>
          <w:lang w:val="en-GB"/>
        </w:rPr>
        <w:t>.</w:t>
      </w:r>
      <w:bookmarkEnd w:id="6322"/>
      <w:bookmarkEnd w:id="6323"/>
    </w:p>
    <w:p w:rsidR="005600E9" w:rsidRPr="000E3C30" w:rsidRDefault="005600E9" w:rsidP="001A4F98">
      <w:pPr>
        <w:pStyle w:val="bib"/>
      </w:pPr>
      <w:bookmarkStart w:id="6324" w:name="CIT000125"/>
      <w:bookmarkStart w:id="6325" w:name="CBML_BIB_000_125"/>
      <w:r w:rsidRPr="000E3C30">
        <w:rPr>
          <w:rStyle w:val="surname"/>
        </w:rPr>
        <w:t>Jay</w:t>
      </w:r>
      <w:r w:rsidRPr="000E3C30">
        <w:rPr>
          <w:lang w:val="en-GB"/>
        </w:rPr>
        <w:t xml:space="preserve">, </w:t>
      </w:r>
      <w:r w:rsidRPr="000E3C30">
        <w:rPr>
          <w:rStyle w:val="forename"/>
        </w:rPr>
        <w:t>Martin</w:t>
      </w:r>
      <w:r w:rsidRPr="000E3C30">
        <w:rPr>
          <w:lang w:val="en-GB"/>
        </w:rPr>
        <w:t xml:space="preserve"> and </w:t>
      </w:r>
      <w:r w:rsidRPr="000E3C30">
        <w:rPr>
          <w:rStyle w:val="forename"/>
        </w:rPr>
        <w:t>Sumathi</w:t>
      </w:r>
      <w:r w:rsidRPr="000E3C30">
        <w:rPr>
          <w:lang w:val="en-GB"/>
        </w:rPr>
        <w:t xml:space="preserve"> </w:t>
      </w:r>
      <w:r w:rsidRPr="000E3C30">
        <w:rPr>
          <w:rStyle w:val="surname"/>
        </w:rPr>
        <w:t>Ramaswamy</w:t>
      </w:r>
      <w:r w:rsidRPr="000E3C30">
        <w:rPr>
          <w:lang w:val="en-GB"/>
        </w:rPr>
        <w:t xml:space="preserve">, eds. </w:t>
      </w:r>
      <w:r w:rsidRPr="000E3C30">
        <w:rPr>
          <w:rStyle w:val="booktitle"/>
        </w:rPr>
        <w:t>Empires of Vision: A Reader</w:t>
      </w:r>
      <w:r w:rsidRPr="006277DA">
        <w:rPr>
          <w:i/>
          <w:lang w:val="en-GB"/>
        </w:rPr>
        <w:t xml:space="preserve">. </w:t>
      </w:r>
      <w:r w:rsidRPr="000E3C30">
        <w:rPr>
          <w:rStyle w:val="placeofpub"/>
        </w:rPr>
        <w:t>Durham</w:t>
      </w:r>
      <w:r w:rsidRPr="000E3C30">
        <w:rPr>
          <w:lang w:val="en-GB"/>
        </w:rPr>
        <w:t xml:space="preserve">: </w:t>
      </w:r>
      <w:r w:rsidRPr="000E3C30">
        <w:rPr>
          <w:rStyle w:val="publisher"/>
        </w:rPr>
        <w:t>Duke University Press</w:t>
      </w:r>
      <w:r w:rsidRPr="000E3C30">
        <w:rPr>
          <w:lang w:val="en-GB"/>
        </w:rPr>
        <w:t xml:space="preserve">, </w:t>
      </w:r>
      <w:r w:rsidRPr="000E3C30">
        <w:rPr>
          <w:rStyle w:val="date"/>
        </w:rPr>
        <w:t>2014</w:t>
      </w:r>
      <w:r w:rsidRPr="000E3C30">
        <w:rPr>
          <w:lang w:val="en-GB"/>
        </w:rPr>
        <w:t>.</w:t>
      </w:r>
      <w:bookmarkEnd w:id="6324"/>
      <w:bookmarkEnd w:id="6325"/>
    </w:p>
    <w:p w:rsidR="005600E9" w:rsidRPr="000E3C30" w:rsidRDefault="005600E9" w:rsidP="001A4F98">
      <w:pPr>
        <w:pStyle w:val="bib"/>
        <w:rPr>
          <w:rFonts w:eastAsia="MS Mincho"/>
        </w:rPr>
      </w:pPr>
      <w:bookmarkStart w:id="6326" w:name="CIT000126"/>
      <w:bookmarkStart w:id="6327" w:name="CBML_BIB_000_126"/>
      <w:r w:rsidRPr="000E3C30">
        <w:rPr>
          <w:rStyle w:val="surname"/>
          <w:rFonts w:eastAsia="MS Mincho"/>
        </w:rPr>
        <w:t>Johnston</w:t>
      </w:r>
      <w:r w:rsidRPr="000E3C30">
        <w:rPr>
          <w:rFonts w:eastAsia="MS Mincho"/>
        </w:rPr>
        <w:t xml:space="preserve">, </w:t>
      </w:r>
      <w:r w:rsidRPr="000E3C30">
        <w:rPr>
          <w:rStyle w:val="forename"/>
          <w:rFonts w:eastAsia="MS Mincho"/>
        </w:rPr>
        <w:t>Patricia</w:t>
      </w:r>
      <w:r w:rsidRPr="000E3C30">
        <w:rPr>
          <w:rFonts w:eastAsia="MS Mincho"/>
        </w:rPr>
        <w:t xml:space="preserve">, ed. </w:t>
      </w:r>
      <w:r w:rsidRPr="000E3C30">
        <w:rPr>
          <w:rStyle w:val="booktitle"/>
          <w:rFonts w:eastAsia="MS Mincho"/>
        </w:rPr>
        <w:t>Seeing High &amp; Low: Representing Social Conflict in American Visual Culture</w:t>
      </w:r>
      <w:r w:rsidRPr="000E3C30">
        <w:rPr>
          <w:rFonts w:eastAsia="MS Mincho"/>
        </w:rPr>
        <w:t xml:space="preserve">. </w:t>
      </w:r>
      <w:r w:rsidRPr="000E3C30">
        <w:rPr>
          <w:rStyle w:val="placeofpub"/>
          <w:rFonts w:eastAsia="MS Mincho"/>
        </w:rPr>
        <w:t>Berkeley</w:t>
      </w:r>
      <w:r w:rsidRPr="000E3C30">
        <w:rPr>
          <w:rFonts w:eastAsia="MS Mincho"/>
        </w:rPr>
        <w:t xml:space="preserve">: </w:t>
      </w:r>
      <w:r w:rsidRPr="000E3C30">
        <w:rPr>
          <w:rStyle w:val="publisher"/>
          <w:rFonts w:eastAsia="MS Mincho"/>
        </w:rPr>
        <w:t>University of California Press</w:t>
      </w:r>
      <w:r w:rsidRPr="000E3C30">
        <w:rPr>
          <w:rFonts w:eastAsia="MS Mincho"/>
        </w:rPr>
        <w:t xml:space="preserve">, </w:t>
      </w:r>
      <w:r w:rsidRPr="000E3C30">
        <w:rPr>
          <w:rStyle w:val="date"/>
          <w:rFonts w:eastAsia="MS Mincho"/>
        </w:rPr>
        <w:t>2006</w:t>
      </w:r>
      <w:r w:rsidRPr="000E3C30">
        <w:rPr>
          <w:rFonts w:eastAsia="MS Mincho"/>
        </w:rPr>
        <w:t>.</w:t>
      </w:r>
      <w:bookmarkEnd w:id="6326"/>
      <w:bookmarkEnd w:id="6327"/>
    </w:p>
    <w:p w:rsidR="005600E9" w:rsidRPr="000E3C30" w:rsidRDefault="005600E9" w:rsidP="001A4F98">
      <w:pPr>
        <w:pStyle w:val="bib"/>
      </w:pPr>
      <w:bookmarkStart w:id="6328" w:name="CIT000127"/>
      <w:bookmarkStart w:id="6329" w:name="CBML_BIB_000_127"/>
      <w:r w:rsidRPr="000E3C30">
        <w:rPr>
          <w:rStyle w:val="surname"/>
        </w:rPr>
        <w:t>Kaida-Hozumi</w:t>
      </w:r>
      <w:r w:rsidRPr="000E3C30">
        <w:t xml:space="preserve">, </w:t>
      </w:r>
      <w:r w:rsidRPr="000E3C30">
        <w:rPr>
          <w:rStyle w:val="forename"/>
        </w:rPr>
        <w:t>M. K.</w:t>
      </w:r>
      <w:r w:rsidRPr="000E3C30">
        <w:t xml:space="preserve"> </w:t>
      </w:r>
      <w:r w:rsidRPr="006308EC">
        <w:t>“</w:t>
      </w:r>
      <w:r w:rsidRPr="000E3C30">
        <w:t>The Role of NGOs and the Media in Development Education.</w:t>
      </w:r>
      <w:r w:rsidRPr="006308EC">
        <w:t>”</w:t>
      </w:r>
      <w:r w:rsidRPr="000E3C30">
        <w:t xml:space="preserve"> M.Phil. diss., IDS, Sussex University, </w:t>
      </w:r>
      <w:r w:rsidRPr="000E3C30">
        <w:rPr>
          <w:rStyle w:val="date"/>
        </w:rPr>
        <w:t>1989</w:t>
      </w:r>
      <w:r w:rsidRPr="000E3C30">
        <w:t>.</w:t>
      </w:r>
      <w:bookmarkEnd w:id="6328"/>
      <w:bookmarkEnd w:id="6329"/>
    </w:p>
    <w:p w:rsidR="005600E9" w:rsidRPr="000E3C30" w:rsidRDefault="005600E9" w:rsidP="001A4F98">
      <w:pPr>
        <w:pStyle w:val="bib"/>
      </w:pPr>
      <w:bookmarkStart w:id="6330" w:name="CIT000128"/>
      <w:bookmarkStart w:id="6331" w:name="CBML_BIB_000_128"/>
      <w:r w:rsidRPr="000E3C30">
        <w:rPr>
          <w:rStyle w:val="surname"/>
        </w:rPr>
        <w:t>Kaplan</w:t>
      </w:r>
      <w:r w:rsidRPr="000E3C30">
        <w:t xml:space="preserve">, </w:t>
      </w:r>
      <w:r w:rsidRPr="000E3C30">
        <w:rPr>
          <w:rStyle w:val="forename"/>
        </w:rPr>
        <w:t>Daile</w:t>
      </w:r>
      <w:r w:rsidRPr="000E3C30">
        <w:t xml:space="preserve">, ed. </w:t>
      </w:r>
      <w:r w:rsidRPr="000E3C30">
        <w:rPr>
          <w:rStyle w:val="booktitle"/>
        </w:rPr>
        <w:t>Photostory: Selected Letters and Photographs of Lewis W. Hine.</w:t>
      </w:r>
      <w:r w:rsidRPr="006277DA">
        <w:rPr>
          <w:i/>
        </w:rPr>
        <w:t xml:space="preserve"> </w:t>
      </w:r>
      <w:r w:rsidRPr="000E3C30">
        <w:rPr>
          <w:rStyle w:val="placeofpub"/>
        </w:rPr>
        <w:t>Washington, D</w:t>
      </w:r>
      <w:del w:id="6332" w:author="Patterson Lamb" w:date="2014-08-13T09:58:00Z">
        <w:r w:rsidRPr="000E3C30" w:rsidDel="00817024">
          <w:rPr>
            <w:rStyle w:val="placeofpub"/>
          </w:rPr>
          <w:delText>.</w:delText>
        </w:r>
      </w:del>
      <w:r w:rsidRPr="000E3C30">
        <w:rPr>
          <w:rStyle w:val="placeofpub"/>
        </w:rPr>
        <w:t>C</w:t>
      </w:r>
      <w:del w:id="6333" w:author="Patterson Lamb" w:date="2014-08-13T09:58:00Z">
        <w:r w:rsidRPr="000E3C30" w:rsidDel="00817024">
          <w:rPr>
            <w:rStyle w:val="placeofpub"/>
          </w:rPr>
          <w:delText>.</w:delText>
        </w:r>
      </w:del>
      <w:r w:rsidRPr="000E3C30">
        <w:t xml:space="preserve">: </w:t>
      </w:r>
      <w:r w:rsidRPr="000E3C30">
        <w:rPr>
          <w:rStyle w:val="publisher"/>
        </w:rPr>
        <w:t>Smithsonian Institution Press</w:t>
      </w:r>
      <w:r w:rsidRPr="000E3C30">
        <w:t xml:space="preserve">, </w:t>
      </w:r>
      <w:r w:rsidRPr="000E3C30">
        <w:rPr>
          <w:rStyle w:val="date"/>
        </w:rPr>
        <w:t>1992</w:t>
      </w:r>
      <w:r w:rsidRPr="000E3C30">
        <w:t>.</w:t>
      </w:r>
      <w:bookmarkEnd w:id="6330"/>
      <w:bookmarkEnd w:id="6331"/>
    </w:p>
    <w:p w:rsidR="005600E9" w:rsidRPr="000E3C30" w:rsidRDefault="005600E9" w:rsidP="001A4F98">
      <w:pPr>
        <w:pStyle w:val="bib"/>
      </w:pPr>
      <w:bookmarkStart w:id="6334" w:name="CIT000129"/>
      <w:bookmarkStart w:id="6335" w:name="CBML_BIB_000_129"/>
      <w:r w:rsidRPr="000E3C30">
        <w:rPr>
          <w:rStyle w:val="surname"/>
        </w:rPr>
        <w:t>Keller</w:t>
      </w:r>
      <w:r w:rsidRPr="000E3C30">
        <w:t xml:space="preserve">, </w:t>
      </w:r>
      <w:r w:rsidRPr="000E3C30">
        <w:rPr>
          <w:rStyle w:val="forename"/>
        </w:rPr>
        <w:t>Ulrich</w:t>
      </w:r>
      <w:r w:rsidRPr="000E3C30">
        <w:t xml:space="preserve">. </w:t>
      </w:r>
      <w:r w:rsidRPr="000E3C30">
        <w:rPr>
          <w:rStyle w:val="booktitle"/>
        </w:rPr>
        <w:t>The Ultimate Spectacle: A Visual History of the Crimean War.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2001</w:t>
      </w:r>
      <w:r w:rsidRPr="000E3C30">
        <w:t>.</w:t>
      </w:r>
      <w:bookmarkEnd w:id="6334"/>
      <w:bookmarkEnd w:id="6335"/>
    </w:p>
    <w:p w:rsidR="005600E9" w:rsidRPr="000E3C30" w:rsidRDefault="005600E9" w:rsidP="001A4F98">
      <w:pPr>
        <w:pStyle w:val="bib"/>
      </w:pPr>
      <w:bookmarkStart w:id="6336" w:name="CIT000130"/>
      <w:bookmarkStart w:id="6337" w:name="CBML_BIB_000_130"/>
      <w:r w:rsidRPr="000E3C30">
        <w:rPr>
          <w:rStyle w:val="surname"/>
        </w:rPr>
        <w:t>Kennedy</w:t>
      </w:r>
      <w:r w:rsidRPr="000E3C30">
        <w:t xml:space="preserve">, </w:t>
      </w:r>
      <w:r w:rsidRPr="000E3C30">
        <w:rPr>
          <w:rStyle w:val="forename"/>
        </w:rPr>
        <w:t>Denis</w:t>
      </w:r>
      <w:r w:rsidRPr="000E3C30">
        <w:t xml:space="preserve">. </w:t>
      </w:r>
      <w:r w:rsidRPr="006308EC">
        <w:t>“</w:t>
      </w:r>
      <w:r w:rsidRPr="000E3C30">
        <w:t>Selling the Distant Other: Humanitarianism and Imagery</w:t>
      </w:r>
      <w:r w:rsidRPr="006277DA">
        <w:t xml:space="preserve"> </w:t>
      </w:r>
      <w:r w:rsidRPr="006308EC">
        <w:t>–</w:t>
      </w:r>
      <w:r w:rsidRPr="006277DA">
        <w:t xml:space="preserve"> </w:t>
      </w:r>
      <w:r w:rsidRPr="000E3C30">
        <w:t>Ethical Dilemmas of Humanitarian Action.</w:t>
      </w:r>
      <w:r w:rsidRPr="006308EC">
        <w:t>”</w:t>
      </w:r>
      <w:r w:rsidRPr="000E3C30">
        <w:t xml:space="preserve"> </w:t>
      </w:r>
      <w:del w:id="6338" w:author="Patterson Lamb" w:date="2014-08-13T09:58:00Z">
        <w:r w:rsidRPr="006277DA" w:rsidDel="00817024">
          <w:rPr>
            <w:i/>
          </w:rPr>
          <w:delText xml:space="preserve">The </w:delText>
        </w:r>
      </w:del>
      <w:r w:rsidRPr="006277DA">
        <w:rPr>
          <w:i/>
        </w:rPr>
        <w:t xml:space="preserve">Journal of Humanitarian Assistance </w:t>
      </w:r>
      <w:r w:rsidRPr="000E3C30">
        <w:t xml:space="preserve">(February </w:t>
      </w:r>
      <w:r w:rsidRPr="000E3C30">
        <w:rPr>
          <w:rStyle w:val="date"/>
        </w:rPr>
        <w:t>2009</w:t>
      </w:r>
      <w:r w:rsidRPr="000E3C30">
        <w:t xml:space="preserve">). </w:t>
      </w:r>
      <w:ins w:id="6339" w:author="Patterson Lamb" w:date="2014-08-13T09:59:00Z">
        <w:r>
          <w:t>A</w:t>
        </w:r>
        <w:r w:rsidRPr="000E3C30">
          <w:t xml:space="preserve">ccessed </w:t>
        </w:r>
        <w:r>
          <w:t>23</w:t>
        </w:r>
        <w:r w:rsidRPr="000E3C30">
          <w:t xml:space="preserve"> May 2014.</w:t>
        </w:r>
        <w:r>
          <w:t xml:space="preserve"> </w:t>
        </w:r>
      </w:ins>
      <w:r w:rsidRPr="00180607">
        <w:rPr>
          <w:rStyle w:val="Hyperlink"/>
        </w:rPr>
        <w:t>http://sites.tufts.edu/jha/archives/411</w:t>
      </w:r>
      <w:ins w:id="6340" w:author="Patterson Lamb" w:date="2014-08-13T09:59:00Z">
        <w:r>
          <w:rPr>
            <w:rStyle w:val="Hyperlink"/>
          </w:rPr>
          <w:t>.</w:t>
        </w:r>
      </w:ins>
      <w:r w:rsidRPr="000E3C30">
        <w:t xml:space="preserve"> </w:t>
      </w:r>
      <w:del w:id="6341" w:author="Patterson Lamb" w:date="2014-08-13T09:59:00Z">
        <w:r w:rsidRPr="000E3C30" w:rsidDel="00817024">
          <w:delText>Last accessed May 23, 2014.</w:delText>
        </w:r>
      </w:del>
      <w:bookmarkEnd w:id="6336"/>
      <w:bookmarkEnd w:id="6337"/>
    </w:p>
    <w:p w:rsidR="005600E9" w:rsidRPr="000E3C30" w:rsidRDefault="005600E9" w:rsidP="001A4F98">
      <w:pPr>
        <w:pStyle w:val="bib"/>
        <w:rPr>
          <w:lang w:val="en-GB"/>
        </w:rPr>
      </w:pPr>
      <w:bookmarkStart w:id="6342" w:name="CIT000131"/>
      <w:bookmarkStart w:id="6343" w:name="CBML_BIB_000_131"/>
      <w:r w:rsidRPr="000E3C30">
        <w:rPr>
          <w:rStyle w:val="surname"/>
        </w:rPr>
        <w:t>Kennedy</w:t>
      </w:r>
      <w:r w:rsidRPr="000E3C30">
        <w:rPr>
          <w:lang w:val="en-GB"/>
        </w:rPr>
        <w:t xml:space="preserve">, </w:t>
      </w:r>
      <w:r w:rsidRPr="000E3C30">
        <w:rPr>
          <w:rStyle w:val="forename"/>
        </w:rPr>
        <w:t>Liam</w:t>
      </w:r>
      <w:r w:rsidRPr="000E3C30">
        <w:rPr>
          <w:lang w:val="en-GB"/>
        </w:rPr>
        <w:t xml:space="preserve">. </w:t>
      </w:r>
      <w:r w:rsidRPr="006308EC">
        <w:rPr>
          <w:lang w:val="en-GB"/>
        </w:rPr>
        <w:t>“</w:t>
      </w:r>
      <w:r w:rsidRPr="006308EC">
        <w:rPr>
          <w:rStyle w:val="Articletitle"/>
        </w:rPr>
        <w:t>‘</w:t>
      </w:r>
      <w:r w:rsidRPr="000E3C30">
        <w:rPr>
          <w:rStyle w:val="Articletitle"/>
        </w:rPr>
        <w:t>A Compassionate Vision</w:t>
      </w:r>
      <w:r w:rsidRPr="006308EC">
        <w:rPr>
          <w:rStyle w:val="Articletitle"/>
        </w:rPr>
        <w:t>’</w:t>
      </w:r>
      <w:r w:rsidRPr="000E3C30">
        <w:rPr>
          <w:rStyle w:val="Articletitle"/>
        </w:rPr>
        <w:t>: Larry Burrows</w:t>
      </w:r>
      <w:r w:rsidRPr="006308EC">
        <w:rPr>
          <w:rStyle w:val="Articletitle"/>
        </w:rPr>
        <w:t>’</w:t>
      </w:r>
      <w:r w:rsidRPr="000E3C30">
        <w:rPr>
          <w:rStyle w:val="Articletitle"/>
        </w:rPr>
        <w:t>s Vietnam War Photography.</w:t>
      </w:r>
      <w:r w:rsidRPr="006308EC">
        <w:rPr>
          <w:lang w:val="en-GB"/>
        </w:rPr>
        <w:t>”</w:t>
      </w:r>
      <w:r w:rsidRPr="000E3C30">
        <w:rPr>
          <w:lang w:val="en-GB"/>
        </w:rPr>
        <w:t xml:space="preserve"> </w:t>
      </w:r>
      <w:r w:rsidRPr="000E3C30">
        <w:rPr>
          <w:rStyle w:val="journal-title"/>
        </w:rPr>
        <w:t>Photography &amp; Culture</w:t>
      </w:r>
      <w:r w:rsidRPr="000E3C30">
        <w:rPr>
          <w:lang w:val="en-GB"/>
        </w:rPr>
        <w:t xml:space="preserve"> </w:t>
      </w:r>
      <w:r w:rsidRPr="00843766">
        <w:rPr>
          <w:rStyle w:val="volume"/>
        </w:rPr>
        <w:t>4</w:t>
      </w:r>
      <w:r w:rsidRPr="000E3C30">
        <w:rPr>
          <w:lang w:val="en-GB"/>
        </w:rPr>
        <w:t xml:space="preserve">, no. </w:t>
      </w:r>
      <w:r w:rsidRPr="000E3C30">
        <w:rPr>
          <w:rStyle w:val="Issueno"/>
        </w:rPr>
        <w:t>2</w:t>
      </w:r>
      <w:r w:rsidRPr="000E3C30">
        <w:rPr>
          <w:lang w:val="en-GB"/>
        </w:rPr>
        <w:t xml:space="preserve"> (July </w:t>
      </w:r>
      <w:r w:rsidRPr="000E3C30">
        <w:rPr>
          <w:rStyle w:val="date"/>
        </w:rPr>
        <w:t>2011</w:t>
      </w:r>
      <w:r w:rsidRPr="000E3C30">
        <w:rPr>
          <w:lang w:val="en-GB"/>
        </w:rPr>
        <w:t xml:space="preserve">): </w:t>
      </w:r>
      <w:r w:rsidRPr="000E3C30">
        <w:rPr>
          <w:rStyle w:val="pageextent"/>
        </w:rPr>
        <w:t>179</w:t>
      </w:r>
      <w:r w:rsidRPr="006308EC">
        <w:rPr>
          <w:rStyle w:val="pageextent"/>
        </w:rPr>
        <w:t>–</w:t>
      </w:r>
      <w:r w:rsidRPr="000E3C30">
        <w:rPr>
          <w:rStyle w:val="pageextent"/>
        </w:rPr>
        <w:t>94</w:t>
      </w:r>
      <w:r w:rsidRPr="000E3C30">
        <w:rPr>
          <w:lang w:val="en-GB"/>
        </w:rPr>
        <w:t>.</w:t>
      </w:r>
      <w:bookmarkEnd w:id="6342"/>
      <w:bookmarkEnd w:id="6343"/>
    </w:p>
    <w:p w:rsidR="005600E9" w:rsidRPr="000E3C30" w:rsidRDefault="005600E9" w:rsidP="001A4F98">
      <w:pPr>
        <w:pStyle w:val="bib"/>
      </w:pPr>
      <w:bookmarkStart w:id="6344" w:name="CIT000132"/>
      <w:bookmarkStart w:id="6345" w:name="CBML_BIB_000_132"/>
      <w:r w:rsidRPr="000E3C30">
        <w:rPr>
          <w:rStyle w:val="surname"/>
        </w:rPr>
        <w:t>K</w:t>
      </w:r>
      <w:r w:rsidRPr="006308EC">
        <w:rPr>
          <w:rStyle w:val="surname"/>
        </w:rPr>
        <w:t>é</w:t>
      </w:r>
      <w:r w:rsidRPr="000E3C30">
        <w:rPr>
          <w:rStyle w:val="surname"/>
        </w:rPr>
        <w:t>vonian</w:t>
      </w:r>
      <w:r w:rsidRPr="000E3C30">
        <w:t xml:space="preserve">, </w:t>
      </w:r>
      <w:r w:rsidRPr="000E3C30">
        <w:rPr>
          <w:rStyle w:val="forename"/>
        </w:rPr>
        <w:t>Dzovinar</w:t>
      </w:r>
      <w:r w:rsidRPr="000E3C30">
        <w:t xml:space="preserve">. </w:t>
      </w:r>
      <w:r w:rsidRPr="006308EC">
        <w:t>“</w:t>
      </w:r>
      <w:r w:rsidRPr="000E3C30">
        <w:rPr>
          <w:rStyle w:val="Articletitle"/>
        </w:rPr>
        <w:t>Photographie, g</w:t>
      </w:r>
      <w:r w:rsidRPr="006308EC">
        <w:rPr>
          <w:rStyle w:val="Articletitle"/>
        </w:rPr>
        <w:t>é</w:t>
      </w:r>
      <w:r w:rsidRPr="000E3C30">
        <w:rPr>
          <w:rStyle w:val="Articletitle"/>
        </w:rPr>
        <w:t>nocide et transmission: l</w:t>
      </w:r>
      <w:r w:rsidRPr="006308EC">
        <w:rPr>
          <w:rStyle w:val="Articletitle"/>
        </w:rPr>
        <w:t>’</w:t>
      </w:r>
      <w:r w:rsidRPr="000E3C30">
        <w:rPr>
          <w:rStyle w:val="Articletitle"/>
        </w:rPr>
        <w:t>exemple arm</w:t>
      </w:r>
      <w:r w:rsidRPr="006308EC">
        <w:rPr>
          <w:rStyle w:val="Articletitle"/>
        </w:rPr>
        <w:t>é</w:t>
      </w:r>
      <w:r w:rsidRPr="000E3C30">
        <w:rPr>
          <w:rStyle w:val="Articletitle"/>
        </w:rPr>
        <w:t>nien.</w:t>
      </w:r>
      <w:r w:rsidRPr="006308EC">
        <w:t>”</w:t>
      </w:r>
      <w:r w:rsidRPr="000E3C30">
        <w:t xml:space="preserve"> </w:t>
      </w:r>
      <w:r w:rsidRPr="000E3C30">
        <w:rPr>
          <w:rStyle w:val="journal-title"/>
        </w:rPr>
        <w:t>Les Cahiers de la Shoah</w:t>
      </w:r>
      <w:r w:rsidRPr="006277DA">
        <w:rPr>
          <w:i/>
          <w:iCs/>
        </w:rPr>
        <w:t xml:space="preserve"> </w:t>
      </w:r>
      <w:r w:rsidRPr="00843766">
        <w:rPr>
          <w:rStyle w:val="volume"/>
        </w:rPr>
        <w:t>1</w:t>
      </w:r>
      <w:r w:rsidRPr="000E3C30">
        <w:rPr>
          <w:iCs/>
        </w:rPr>
        <w:t xml:space="preserve">, no. </w:t>
      </w:r>
      <w:r w:rsidRPr="000E3C30">
        <w:rPr>
          <w:rStyle w:val="Issueno"/>
        </w:rPr>
        <w:t>8</w:t>
      </w:r>
      <w:r w:rsidRPr="000E3C30">
        <w:rPr>
          <w:iCs/>
        </w:rPr>
        <w:t xml:space="preserve"> (</w:t>
      </w:r>
      <w:r w:rsidRPr="000E3C30">
        <w:rPr>
          <w:rStyle w:val="date"/>
        </w:rPr>
        <w:t>2004</w:t>
      </w:r>
      <w:r w:rsidRPr="000E3C30">
        <w:t xml:space="preserve">): </w:t>
      </w:r>
      <w:r w:rsidRPr="000E3C30">
        <w:rPr>
          <w:rStyle w:val="pageextent"/>
        </w:rPr>
        <w:t>119</w:t>
      </w:r>
      <w:r w:rsidRPr="006308EC">
        <w:rPr>
          <w:rStyle w:val="pageextent"/>
        </w:rPr>
        <w:t>–</w:t>
      </w:r>
      <w:r w:rsidRPr="000E3C30">
        <w:rPr>
          <w:rStyle w:val="pageextent"/>
        </w:rPr>
        <w:t>49</w:t>
      </w:r>
      <w:r w:rsidRPr="000E3C30">
        <w:t>.</w:t>
      </w:r>
      <w:bookmarkEnd w:id="6344"/>
      <w:bookmarkEnd w:id="6345"/>
    </w:p>
    <w:p w:rsidR="005600E9" w:rsidRPr="000E3C30" w:rsidRDefault="005600E9" w:rsidP="001A4F98">
      <w:pPr>
        <w:pStyle w:val="bib"/>
      </w:pPr>
      <w:bookmarkStart w:id="6346" w:name="CIT000133"/>
      <w:bookmarkStart w:id="6347" w:name="CBML_BIB_000_133"/>
      <w:r w:rsidRPr="000E3C30">
        <w:rPr>
          <w:rStyle w:val="surname"/>
        </w:rPr>
        <w:t>Kleinman</w:t>
      </w:r>
      <w:r w:rsidRPr="000E3C30">
        <w:t xml:space="preserve">, </w:t>
      </w:r>
      <w:r w:rsidRPr="000E3C30">
        <w:rPr>
          <w:rStyle w:val="forename"/>
        </w:rPr>
        <w:t>Arthur</w:t>
      </w:r>
      <w:r w:rsidRPr="000E3C30">
        <w:t xml:space="preserve"> and </w:t>
      </w:r>
      <w:r w:rsidRPr="000E3C30">
        <w:rPr>
          <w:rStyle w:val="forename"/>
        </w:rPr>
        <w:t>Joan</w:t>
      </w:r>
      <w:r w:rsidRPr="000E3C30">
        <w:t xml:space="preserve"> </w:t>
      </w:r>
      <w:r w:rsidRPr="000E3C30">
        <w:rPr>
          <w:rStyle w:val="surname"/>
        </w:rPr>
        <w:t>Kleinman</w:t>
      </w:r>
      <w:r w:rsidRPr="000E3C30">
        <w:t xml:space="preserve">. </w:t>
      </w:r>
      <w:r w:rsidRPr="006308EC">
        <w:t>“</w:t>
      </w:r>
      <w:r w:rsidRPr="000E3C30">
        <w:rPr>
          <w:rStyle w:val="Articletitle"/>
        </w:rPr>
        <w:t>The Appeal of Experience, the Dismay of Images: Cultural Appropriations of Suffering in Our Times.</w:t>
      </w:r>
      <w:r w:rsidRPr="006308EC">
        <w:t>”</w:t>
      </w:r>
      <w:r w:rsidRPr="000E3C30">
        <w:t xml:space="preserve"> </w:t>
      </w:r>
      <w:r w:rsidRPr="000E3C30">
        <w:rPr>
          <w:rStyle w:val="journal-title"/>
        </w:rPr>
        <w:t xml:space="preserve">Daedalus </w:t>
      </w:r>
      <w:r w:rsidRPr="00843766">
        <w:rPr>
          <w:rStyle w:val="volume"/>
        </w:rPr>
        <w:t>125</w:t>
      </w:r>
      <w:r w:rsidRPr="000E3C30">
        <w:t xml:space="preserve">, no. </w:t>
      </w:r>
      <w:r w:rsidRPr="000E3C30">
        <w:rPr>
          <w:rStyle w:val="Issueno"/>
        </w:rPr>
        <w:t>1</w:t>
      </w:r>
      <w:r w:rsidRPr="000E3C30">
        <w:t xml:space="preserve"> (</w:t>
      </w:r>
      <w:r w:rsidRPr="000E3C30">
        <w:rPr>
          <w:rStyle w:val="date"/>
        </w:rPr>
        <w:t>1996</w:t>
      </w:r>
      <w:r w:rsidRPr="000E3C30">
        <w:t xml:space="preserve">): </w:t>
      </w:r>
      <w:r w:rsidRPr="000E3C30">
        <w:rPr>
          <w:rStyle w:val="pageextent"/>
        </w:rPr>
        <w:t>1</w:t>
      </w:r>
      <w:r w:rsidRPr="006308EC">
        <w:rPr>
          <w:rStyle w:val="pageextent"/>
        </w:rPr>
        <w:t>–</w:t>
      </w:r>
      <w:r w:rsidRPr="000E3C30">
        <w:rPr>
          <w:rStyle w:val="pageextent"/>
        </w:rPr>
        <w:t>24</w:t>
      </w:r>
      <w:r w:rsidRPr="000E3C30">
        <w:t>.</w:t>
      </w:r>
      <w:bookmarkEnd w:id="6346"/>
      <w:bookmarkEnd w:id="6347"/>
    </w:p>
    <w:p w:rsidR="005600E9" w:rsidRPr="000E3C30" w:rsidRDefault="005600E9" w:rsidP="001A4F98">
      <w:pPr>
        <w:pStyle w:val="bib"/>
      </w:pPr>
      <w:bookmarkStart w:id="6348" w:name="CIT000134"/>
      <w:bookmarkStart w:id="6349" w:name="CBML_BIB_000_134"/>
      <w:r w:rsidRPr="000E3C30">
        <w:rPr>
          <w:rStyle w:val="surname"/>
        </w:rPr>
        <w:t>Kloian</w:t>
      </w:r>
      <w:r w:rsidRPr="000E3C30">
        <w:t xml:space="preserve">, </w:t>
      </w:r>
      <w:r w:rsidRPr="000E3C30">
        <w:rPr>
          <w:rStyle w:val="forename"/>
        </w:rPr>
        <w:t>Richard D.</w:t>
      </w:r>
      <w:r w:rsidRPr="000E3C30">
        <w:t xml:space="preserve">, ed. </w:t>
      </w:r>
      <w:r w:rsidRPr="000E3C30">
        <w:rPr>
          <w:rStyle w:val="booktitle"/>
        </w:rPr>
        <w:t>The Armenian Genocide: News Accounts from the American Press 1915</w:t>
      </w:r>
      <w:r w:rsidRPr="006308EC">
        <w:rPr>
          <w:rStyle w:val="booktitle"/>
        </w:rPr>
        <w:t>–</w:t>
      </w:r>
      <w:r w:rsidRPr="000E3C30">
        <w:rPr>
          <w:rStyle w:val="booktitle"/>
        </w:rPr>
        <w:t>22</w:t>
      </w:r>
      <w:r w:rsidRPr="000E3C30">
        <w:t xml:space="preserve">. </w:t>
      </w:r>
      <w:r w:rsidRPr="000E3C30">
        <w:rPr>
          <w:rStyle w:val="publisher"/>
        </w:rPr>
        <w:t>Berkeley</w:t>
      </w:r>
      <w:r w:rsidRPr="000E3C30">
        <w:t xml:space="preserve">: </w:t>
      </w:r>
      <w:r w:rsidRPr="000E3C30">
        <w:rPr>
          <w:rStyle w:val="publisher"/>
        </w:rPr>
        <w:t>Anto</w:t>
      </w:r>
      <w:r w:rsidRPr="000E3C30">
        <w:t xml:space="preserve">, </w:t>
      </w:r>
      <w:r w:rsidRPr="000E3C30">
        <w:rPr>
          <w:rStyle w:val="date"/>
        </w:rPr>
        <w:t>1987</w:t>
      </w:r>
      <w:r w:rsidRPr="000E3C30">
        <w:t>.</w:t>
      </w:r>
      <w:bookmarkEnd w:id="6348"/>
      <w:bookmarkEnd w:id="6349"/>
    </w:p>
    <w:p w:rsidR="005600E9" w:rsidRPr="000E3C30" w:rsidRDefault="005600E9" w:rsidP="001A4F98">
      <w:pPr>
        <w:pStyle w:val="bib"/>
      </w:pPr>
      <w:bookmarkStart w:id="6350" w:name="CIT000135"/>
      <w:bookmarkStart w:id="6351" w:name="CBML_BIB_000_135"/>
      <w:r w:rsidRPr="000E3C30">
        <w:rPr>
          <w:rStyle w:val="surname"/>
        </w:rPr>
        <w:t>Knightley</w:t>
      </w:r>
      <w:r w:rsidRPr="000E3C30">
        <w:t xml:space="preserve">, </w:t>
      </w:r>
      <w:r w:rsidRPr="000E3C30">
        <w:rPr>
          <w:rStyle w:val="forename"/>
        </w:rPr>
        <w:t>Phillip</w:t>
      </w:r>
      <w:r w:rsidRPr="000E3C30">
        <w:t xml:space="preserve">, ed. </w:t>
      </w:r>
      <w:r w:rsidRPr="000E3C30">
        <w:rPr>
          <w:rStyle w:val="booktitle"/>
        </w:rPr>
        <w:t>The Eye of War: Words and Photographs from the Front Line</w:t>
      </w:r>
      <w:del w:id="6352" w:author="Patterson Lamb" w:date="2014-08-13T10:10:00Z">
        <w:r w:rsidRPr="000E3C30" w:rsidDel="006473D1">
          <w:rPr>
            <w:rStyle w:val="booktitle"/>
          </w:rPr>
          <w:delText>,</w:delText>
        </w:r>
      </w:del>
      <w:ins w:id="6353" w:author="Patterson Lamb" w:date="2014-08-13T10:10:00Z">
        <w:r>
          <w:rPr>
            <w:rStyle w:val="booktitle"/>
          </w:rPr>
          <w:t>.</w:t>
        </w:r>
      </w:ins>
      <w:r w:rsidRPr="006277DA">
        <w:rPr>
          <w:i/>
        </w:rPr>
        <w:t xml:space="preserve"> </w:t>
      </w:r>
      <w:del w:id="6354" w:author="Patterson Lamb" w:date="2014-08-13T10:10:00Z">
        <w:r w:rsidRPr="000E3C30" w:rsidDel="006473D1">
          <w:delText>i</w:delText>
        </w:r>
      </w:del>
      <w:ins w:id="6355" w:author="Patterson Lamb" w:date="2014-08-13T10:10:00Z">
        <w:r>
          <w:t>I</w:t>
        </w:r>
      </w:ins>
      <w:r w:rsidRPr="000E3C30">
        <w:t xml:space="preserve">ntroduction by </w:t>
      </w:r>
      <w:r w:rsidRPr="000E3C30">
        <w:rPr>
          <w:rStyle w:val="forename"/>
        </w:rPr>
        <w:t>John</w:t>
      </w:r>
      <w:r w:rsidRPr="000E3C30">
        <w:t xml:space="preserve"> </w:t>
      </w:r>
      <w:r w:rsidRPr="000E3C30">
        <w:rPr>
          <w:rStyle w:val="surname"/>
        </w:rPr>
        <w:t>Keegan</w:t>
      </w:r>
      <w:r w:rsidRPr="000E3C30">
        <w:t xml:space="preserve">. </w:t>
      </w:r>
      <w:r w:rsidRPr="000E3C30">
        <w:rPr>
          <w:rStyle w:val="placeofpub"/>
        </w:rPr>
        <w:t>Washington, D</w:t>
      </w:r>
      <w:del w:id="6356" w:author="Patterson Lamb" w:date="2014-08-13T10:00:00Z">
        <w:r w:rsidRPr="000E3C30" w:rsidDel="00817024">
          <w:rPr>
            <w:rStyle w:val="placeofpub"/>
          </w:rPr>
          <w:delText>.</w:delText>
        </w:r>
      </w:del>
      <w:r w:rsidRPr="000E3C30">
        <w:rPr>
          <w:rStyle w:val="placeofpub"/>
        </w:rPr>
        <w:t>C</w:t>
      </w:r>
      <w:del w:id="6357" w:author="Patterson Lamb" w:date="2014-08-13T10:00:00Z">
        <w:r w:rsidRPr="000E3C30" w:rsidDel="00817024">
          <w:rPr>
            <w:rStyle w:val="placeofpub"/>
          </w:rPr>
          <w:delText>.</w:delText>
        </w:r>
      </w:del>
      <w:r w:rsidRPr="000E3C30">
        <w:t xml:space="preserve">: </w:t>
      </w:r>
      <w:r w:rsidRPr="000E3C30">
        <w:rPr>
          <w:rStyle w:val="publisher"/>
        </w:rPr>
        <w:t>Smithsonian Books</w:t>
      </w:r>
      <w:r w:rsidRPr="000E3C30">
        <w:t xml:space="preserve">, </w:t>
      </w:r>
      <w:r w:rsidRPr="000E3C30">
        <w:rPr>
          <w:rStyle w:val="date"/>
        </w:rPr>
        <w:t>2003</w:t>
      </w:r>
      <w:r w:rsidRPr="000E3C30">
        <w:t>.</w:t>
      </w:r>
      <w:bookmarkEnd w:id="6350"/>
      <w:bookmarkEnd w:id="6351"/>
    </w:p>
    <w:p w:rsidR="005600E9" w:rsidRPr="000E3C30" w:rsidRDefault="005600E9" w:rsidP="001A4F98">
      <w:pPr>
        <w:pStyle w:val="bib"/>
      </w:pPr>
      <w:bookmarkStart w:id="6358" w:name="CIT000136"/>
      <w:bookmarkStart w:id="6359" w:name="CBML_BIB_000_136"/>
      <w:r w:rsidRPr="000E3C30">
        <w:rPr>
          <w:rStyle w:val="surname"/>
        </w:rPr>
        <w:t>Knightley</w:t>
      </w:r>
      <w:r w:rsidRPr="000E3C30">
        <w:t xml:space="preserve">, </w:t>
      </w:r>
      <w:r w:rsidRPr="000E3C30">
        <w:rPr>
          <w:rStyle w:val="forename"/>
        </w:rPr>
        <w:t>Phillip</w:t>
      </w:r>
      <w:r w:rsidRPr="000E3C30">
        <w:t xml:space="preserve">. </w:t>
      </w:r>
      <w:r w:rsidRPr="000E3C30">
        <w:rPr>
          <w:rStyle w:val="booktitle"/>
        </w:rPr>
        <w:t>The First Casualty: The War Correspondent as Hero and Myth-Maker from the Crimea to Kosovo</w:t>
      </w:r>
      <w:r w:rsidRPr="006277DA">
        <w:rPr>
          <w:i/>
        </w:rPr>
        <w:t xml:space="preserve">. </w:t>
      </w:r>
      <w:r w:rsidRPr="000E3C30">
        <w:rPr>
          <w:rStyle w:val="placeofpub"/>
        </w:rPr>
        <w:t>Baltimore</w:t>
      </w:r>
      <w:ins w:id="6360" w:author="Patterson Lamb" w:date="2014-08-13T10:00:00Z">
        <w:r>
          <w:rPr>
            <w:rStyle w:val="placeofpub"/>
          </w:rPr>
          <w:t>, MD</w:t>
        </w:r>
      </w:ins>
      <w:r w:rsidRPr="000E3C30">
        <w:t xml:space="preserve">: </w:t>
      </w:r>
      <w:r w:rsidRPr="000E3C30">
        <w:rPr>
          <w:rStyle w:val="publisher"/>
        </w:rPr>
        <w:t>John</w:t>
      </w:r>
      <w:ins w:id="6361" w:author="Patterson Lamb" w:date="2014-08-13T10:00:00Z">
        <w:r>
          <w:rPr>
            <w:rStyle w:val="publisher"/>
          </w:rPr>
          <w:t>s</w:t>
        </w:r>
      </w:ins>
      <w:r w:rsidRPr="000E3C30">
        <w:rPr>
          <w:rStyle w:val="publisher"/>
        </w:rPr>
        <w:t xml:space="preserve"> Hopkins University Press</w:t>
      </w:r>
      <w:r w:rsidRPr="000E3C30">
        <w:t xml:space="preserve">, </w:t>
      </w:r>
      <w:r w:rsidRPr="000E3C30">
        <w:rPr>
          <w:rStyle w:val="date"/>
        </w:rPr>
        <w:t>2002</w:t>
      </w:r>
      <w:r w:rsidRPr="000E3C30">
        <w:t>.</w:t>
      </w:r>
      <w:bookmarkEnd w:id="6358"/>
      <w:bookmarkEnd w:id="6359"/>
    </w:p>
    <w:p w:rsidR="005600E9" w:rsidRPr="000E3C30" w:rsidRDefault="005600E9" w:rsidP="001A4F98">
      <w:pPr>
        <w:pStyle w:val="bib"/>
        <w:rPr>
          <w:lang w:val="de-DE"/>
        </w:rPr>
      </w:pPr>
      <w:bookmarkStart w:id="6362" w:name="CIT000137"/>
      <w:bookmarkStart w:id="6363" w:name="CBML_BIB_000_137"/>
      <w:r w:rsidRPr="000E3C30">
        <w:rPr>
          <w:rStyle w:val="surname"/>
        </w:rPr>
        <w:t>Knoch</w:t>
      </w:r>
      <w:r w:rsidRPr="000E3C30">
        <w:rPr>
          <w:lang w:val="de-DE"/>
        </w:rPr>
        <w:t xml:space="preserve">, </w:t>
      </w:r>
      <w:r w:rsidRPr="000E3C30">
        <w:rPr>
          <w:rStyle w:val="forename"/>
        </w:rPr>
        <w:t>Habbo</w:t>
      </w:r>
      <w:r w:rsidRPr="000E3C30">
        <w:rPr>
          <w:lang w:val="de-DE"/>
        </w:rPr>
        <w:t xml:space="preserve">. </w:t>
      </w:r>
      <w:r w:rsidRPr="006308EC">
        <w:rPr>
          <w:lang w:val="de-DE"/>
        </w:rPr>
        <w:t>“</w:t>
      </w:r>
      <w:r w:rsidRPr="000E3C30">
        <w:rPr>
          <w:rStyle w:val="chaptertitle"/>
        </w:rPr>
        <w:t xml:space="preserve">Mediale Trauer: Bildmedien und Sinnstiftung im </w:t>
      </w:r>
      <w:r w:rsidRPr="006308EC">
        <w:rPr>
          <w:rStyle w:val="chaptertitle"/>
        </w:rPr>
        <w:t>‘</w:t>
      </w:r>
      <w:del w:id="6364" w:author="Patterson Lamb" w:date="2014-08-13T10:00:00Z">
        <w:r w:rsidRPr="000E3C30" w:rsidDel="00817024">
          <w:rPr>
            <w:rStyle w:val="chaptertitle"/>
          </w:rPr>
          <w:delText xml:space="preserve"> </w:delText>
        </w:r>
      </w:del>
      <w:r w:rsidRPr="000E3C30">
        <w:rPr>
          <w:rStyle w:val="chaptertitle"/>
        </w:rPr>
        <w:t>Die Zeitalter der Extreme</w:t>
      </w:r>
      <w:r w:rsidRPr="000E3C30">
        <w:rPr>
          <w:lang w:val="de-DE"/>
        </w:rPr>
        <w:t>.</w:t>
      </w:r>
      <w:r w:rsidRPr="006308EC">
        <w:rPr>
          <w:lang w:val="de-DE"/>
        </w:rPr>
        <w:t>’”</w:t>
      </w:r>
      <w:r w:rsidRPr="000E3C30">
        <w:rPr>
          <w:lang w:val="de-DE"/>
        </w:rPr>
        <w:t xml:space="preserve"> In </w:t>
      </w:r>
      <w:r w:rsidRPr="000E3C30">
        <w:rPr>
          <w:rStyle w:val="forename"/>
        </w:rPr>
        <w:t>Frank</w:t>
      </w:r>
      <w:r w:rsidRPr="000E3C30">
        <w:rPr>
          <w:lang w:val="de-DE"/>
        </w:rPr>
        <w:t xml:space="preserve"> </w:t>
      </w:r>
      <w:r w:rsidRPr="000E3C30">
        <w:rPr>
          <w:rStyle w:val="surname"/>
        </w:rPr>
        <w:t>B</w:t>
      </w:r>
      <w:r w:rsidRPr="006308EC">
        <w:rPr>
          <w:rStyle w:val="surname"/>
        </w:rPr>
        <w:t>ö</w:t>
      </w:r>
      <w:r w:rsidRPr="000E3C30">
        <w:rPr>
          <w:rStyle w:val="surname"/>
        </w:rPr>
        <w:t>sch</w:t>
      </w:r>
      <w:r w:rsidRPr="000E3C30">
        <w:rPr>
          <w:lang w:val="de-DE"/>
        </w:rPr>
        <w:t xml:space="preserve"> and </w:t>
      </w:r>
      <w:r w:rsidRPr="000E3C30">
        <w:rPr>
          <w:rStyle w:val="forename"/>
        </w:rPr>
        <w:t>Manuel</w:t>
      </w:r>
      <w:r w:rsidRPr="000E3C30">
        <w:rPr>
          <w:lang w:val="de-DE"/>
        </w:rPr>
        <w:t xml:space="preserve"> </w:t>
      </w:r>
      <w:r w:rsidRPr="000E3C30">
        <w:rPr>
          <w:rStyle w:val="surname"/>
        </w:rPr>
        <w:t>Borutta</w:t>
      </w:r>
      <w:r w:rsidRPr="000E3C30">
        <w:rPr>
          <w:lang w:val="de-DE"/>
        </w:rPr>
        <w:t xml:space="preserve">, eds., </w:t>
      </w:r>
      <w:r w:rsidRPr="000E3C30">
        <w:rPr>
          <w:rStyle w:val="booktitle"/>
        </w:rPr>
        <w:t>Die Massen bewegen: Medien und Emotionen in der Moderne</w:t>
      </w:r>
      <w:r w:rsidRPr="000E3C30">
        <w:rPr>
          <w:lang w:val="de-DE"/>
        </w:rPr>
        <w:t xml:space="preserve">, </w:t>
      </w:r>
      <w:r w:rsidRPr="000E3C30">
        <w:rPr>
          <w:rStyle w:val="pageextent"/>
        </w:rPr>
        <w:t>193</w:t>
      </w:r>
      <w:r w:rsidRPr="006308EC">
        <w:rPr>
          <w:rStyle w:val="pageextent"/>
        </w:rPr>
        <w:t>–</w:t>
      </w:r>
      <w:r w:rsidRPr="000E3C30">
        <w:rPr>
          <w:rStyle w:val="pageextent"/>
        </w:rPr>
        <w:t>213</w:t>
      </w:r>
      <w:r w:rsidRPr="000E3C30">
        <w:rPr>
          <w:lang w:val="de-DE"/>
        </w:rPr>
        <w:t xml:space="preserve">. </w:t>
      </w:r>
      <w:r w:rsidRPr="000E3C30">
        <w:rPr>
          <w:rStyle w:val="placeofpub"/>
        </w:rPr>
        <w:t>Frankfurt</w:t>
      </w:r>
      <w:del w:id="6365" w:author="Patterson Lamb" w:date="2014-08-13T10:00:00Z">
        <w:r w:rsidRPr="000E3C30" w:rsidDel="00817024">
          <w:rPr>
            <w:rStyle w:val="placeofpub"/>
          </w:rPr>
          <w:delText>/</w:delText>
        </w:r>
      </w:del>
      <w:ins w:id="6366" w:author="Patterson Lamb" w:date="2014-08-13T10:00:00Z">
        <w:r>
          <w:rPr>
            <w:rStyle w:val="placeofpub"/>
          </w:rPr>
          <w:t xml:space="preserve"> am </w:t>
        </w:r>
      </w:ins>
      <w:r w:rsidRPr="000E3C30">
        <w:rPr>
          <w:rStyle w:val="placeofpub"/>
        </w:rPr>
        <w:t>Main</w:t>
      </w:r>
      <w:r w:rsidRPr="000E3C30">
        <w:rPr>
          <w:lang w:val="de-DE"/>
        </w:rPr>
        <w:t xml:space="preserve">: </w:t>
      </w:r>
      <w:r w:rsidRPr="000E3C30">
        <w:rPr>
          <w:rStyle w:val="publisher"/>
        </w:rPr>
        <w:t>Campus</w:t>
      </w:r>
      <w:r w:rsidRPr="000E3C30">
        <w:rPr>
          <w:lang w:val="de-DE"/>
        </w:rPr>
        <w:t xml:space="preserve">, </w:t>
      </w:r>
      <w:r w:rsidRPr="000E3C30">
        <w:rPr>
          <w:rStyle w:val="date"/>
        </w:rPr>
        <w:t>2006</w:t>
      </w:r>
      <w:r w:rsidRPr="000E3C30">
        <w:rPr>
          <w:lang w:val="de-DE"/>
        </w:rPr>
        <w:t>.</w:t>
      </w:r>
      <w:bookmarkEnd w:id="6362"/>
      <w:bookmarkEnd w:id="6363"/>
    </w:p>
    <w:p w:rsidR="005600E9" w:rsidRPr="000E3C30" w:rsidRDefault="005600E9" w:rsidP="001A4F98">
      <w:pPr>
        <w:pStyle w:val="bib"/>
      </w:pPr>
      <w:bookmarkStart w:id="6367" w:name="CIT000138"/>
      <w:bookmarkStart w:id="6368" w:name="CBML_BIB_000_138"/>
      <w:r w:rsidRPr="000E3C30">
        <w:rPr>
          <w:rStyle w:val="surname"/>
        </w:rPr>
        <w:t>Knoch</w:t>
      </w:r>
      <w:r w:rsidRPr="000E3C30">
        <w:t xml:space="preserve">, </w:t>
      </w:r>
      <w:r w:rsidRPr="000E3C30">
        <w:rPr>
          <w:rStyle w:val="forename"/>
        </w:rPr>
        <w:t>Habbo</w:t>
      </w:r>
      <w:r w:rsidRPr="000E3C30">
        <w:t xml:space="preserve">. </w:t>
      </w:r>
      <w:r w:rsidRPr="000E3C30">
        <w:rPr>
          <w:rStyle w:val="booktitle"/>
        </w:rPr>
        <w:t>Die Tat als Bild: Fotografien des Holocaust in der deutschen Erinnerungskultur</w:t>
      </w:r>
      <w:r w:rsidRPr="000E3C30">
        <w:t xml:space="preserve">. </w:t>
      </w:r>
      <w:r w:rsidRPr="000E3C30">
        <w:rPr>
          <w:rStyle w:val="placeofpub"/>
        </w:rPr>
        <w:t>Hamburg</w:t>
      </w:r>
      <w:r w:rsidRPr="000E3C30">
        <w:t xml:space="preserve">: </w:t>
      </w:r>
      <w:r w:rsidRPr="000E3C30">
        <w:rPr>
          <w:rStyle w:val="publisher"/>
        </w:rPr>
        <w:t>Hamburger Edition</w:t>
      </w:r>
      <w:r w:rsidRPr="000E3C30">
        <w:t xml:space="preserve">, </w:t>
      </w:r>
      <w:r w:rsidRPr="000E3C30">
        <w:rPr>
          <w:rStyle w:val="date"/>
        </w:rPr>
        <w:t>2001</w:t>
      </w:r>
      <w:r w:rsidRPr="000E3C30">
        <w:t>.</w:t>
      </w:r>
      <w:bookmarkEnd w:id="6367"/>
      <w:bookmarkEnd w:id="6368"/>
    </w:p>
    <w:p w:rsidR="005600E9" w:rsidRPr="000E3C30" w:rsidRDefault="005600E9" w:rsidP="001A4F98">
      <w:pPr>
        <w:pStyle w:val="bib"/>
      </w:pPr>
      <w:bookmarkStart w:id="6369" w:name="CIT000139"/>
      <w:bookmarkStart w:id="6370" w:name="CBML_BIB_000_139"/>
      <w:r w:rsidRPr="000E3C30">
        <w:rPr>
          <w:rStyle w:val="surname"/>
        </w:rPr>
        <w:t>Koven</w:t>
      </w:r>
      <w:r w:rsidRPr="00180607">
        <w:t xml:space="preserve">, </w:t>
      </w:r>
      <w:r w:rsidRPr="000E3C30">
        <w:rPr>
          <w:rStyle w:val="forename"/>
        </w:rPr>
        <w:t>Seth</w:t>
      </w:r>
      <w:r w:rsidRPr="00180607">
        <w:t xml:space="preserve">. </w:t>
      </w:r>
      <w:r w:rsidRPr="006308EC">
        <w:t>“</w:t>
      </w:r>
      <w:r w:rsidRPr="000E3C30">
        <w:rPr>
          <w:rStyle w:val="Articletitle"/>
        </w:rPr>
        <w:t>Dr. Barnardo</w:t>
      </w:r>
      <w:r w:rsidRPr="006308EC">
        <w:rPr>
          <w:rStyle w:val="Articletitle"/>
        </w:rPr>
        <w:t>’</w:t>
      </w:r>
      <w:r w:rsidRPr="000E3C30">
        <w:rPr>
          <w:rStyle w:val="Articletitle"/>
        </w:rPr>
        <w:t xml:space="preserve">s </w:t>
      </w:r>
      <w:r w:rsidRPr="006308EC">
        <w:rPr>
          <w:rStyle w:val="Articletitle"/>
        </w:rPr>
        <w:t>‘</w:t>
      </w:r>
      <w:r w:rsidRPr="000E3C30">
        <w:rPr>
          <w:rStyle w:val="Articletitle"/>
        </w:rPr>
        <w:t>Artistic Fictions</w:t>
      </w:r>
      <w:r w:rsidRPr="006308EC">
        <w:rPr>
          <w:rStyle w:val="Articletitle"/>
        </w:rPr>
        <w:t>’</w:t>
      </w:r>
      <w:r w:rsidRPr="000E3C30">
        <w:rPr>
          <w:rStyle w:val="Articletitle"/>
        </w:rPr>
        <w:t>: Photography, Sexuality, and the Ragged Child in Victorian London.</w:t>
      </w:r>
      <w:r w:rsidRPr="006308EC">
        <w:rPr>
          <w:lang w:val="en-GB"/>
        </w:rPr>
        <w:t>”</w:t>
      </w:r>
      <w:r w:rsidRPr="006277DA">
        <w:rPr>
          <w:i/>
          <w:lang w:val="en-GB"/>
        </w:rPr>
        <w:t xml:space="preserve"> </w:t>
      </w:r>
      <w:r w:rsidRPr="000E3C30">
        <w:rPr>
          <w:rStyle w:val="journal-title"/>
        </w:rPr>
        <w:t>Radical History Review</w:t>
      </w:r>
      <w:r w:rsidRPr="000E3C30">
        <w:rPr>
          <w:lang w:val="en-GB"/>
        </w:rPr>
        <w:t xml:space="preserve"> </w:t>
      </w:r>
      <w:r w:rsidRPr="00843766">
        <w:rPr>
          <w:rStyle w:val="volume"/>
        </w:rPr>
        <w:t>69</w:t>
      </w:r>
      <w:r w:rsidRPr="000E3C30">
        <w:rPr>
          <w:lang w:val="en-GB"/>
        </w:rPr>
        <w:t xml:space="preserve"> (Fall </w:t>
      </w:r>
      <w:r w:rsidRPr="000E3C30">
        <w:rPr>
          <w:rStyle w:val="date"/>
        </w:rPr>
        <w:t>1997</w:t>
      </w:r>
      <w:r w:rsidRPr="000E3C30">
        <w:rPr>
          <w:lang w:val="en-GB"/>
        </w:rPr>
        <w:t xml:space="preserve">): </w:t>
      </w:r>
      <w:r w:rsidRPr="000E3C30">
        <w:rPr>
          <w:rStyle w:val="pageextent"/>
        </w:rPr>
        <w:t>7</w:t>
      </w:r>
      <w:r w:rsidRPr="006308EC">
        <w:rPr>
          <w:rStyle w:val="pageextent"/>
        </w:rPr>
        <w:t>–</w:t>
      </w:r>
      <w:r w:rsidRPr="000E3C30">
        <w:rPr>
          <w:rStyle w:val="pageextent"/>
        </w:rPr>
        <w:t>45</w:t>
      </w:r>
      <w:r w:rsidRPr="000E3C30">
        <w:rPr>
          <w:lang w:val="en-GB"/>
        </w:rPr>
        <w:t>.</w:t>
      </w:r>
      <w:bookmarkEnd w:id="6369"/>
      <w:bookmarkEnd w:id="6370"/>
    </w:p>
    <w:p w:rsidR="005600E9" w:rsidRPr="000E3C30" w:rsidRDefault="005600E9" w:rsidP="001A4F98">
      <w:pPr>
        <w:pStyle w:val="bib"/>
      </w:pPr>
      <w:bookmarkStart w:id="6371" w:name="CIT000140"/>
      <w:bookmarkStart w:id="6372" w:name="CBML_BIB_000_140"/>
      <w:r w:rsidRPr="000E3C30">
        <w:rPr>
          <w:rStyle w:val="surname"/>
        </w:rPr>
        <w:t>Koven</w:t>
      </w:r>
      <w:r w:rsidRPr="000E3C30">
        <w:t xml:space="preserve">, </w:t>
      </w:r>
      <w:r w:rsidRPr="000E3C30">
        <w:rPr>
          <w:rStyle w:val="forename"/>
        </w:rPr>
        <w:t>Seth</w:t>
      </w:r>
      <w:r w:rsidRPr="000E3C30">
        <w:t xml:space="preserve">. </w:t>
      </w:r>
      <w:r w:rsidRPr="000E3C30">
        <w:rPr>
          <w:rStyle w:val="booktitle"/>
        </w:rPr>
        <w:t>Slumming: Sexual and Social Politics in Victorian London</w:t>
      </w:r>
      <w:r w:rsidRPr="000E3C30">
        <w:rPr>
          <w:iCs/>
        </w:rPr>
        <w:t>.</w:t>
      </w:r>
      <w:r w:rsidRPr="000E3C30">
        <w:t xml:space="preserve"> </w:t>
      </w:r>
      <w:r w:rsidRPr="000E3C30">
        <w:rPr>
          <w:rStyle w:val="placeofpub"/>
        </w:rPr>
        <w:t>Princeton</w:t>
      </w:r>
      <w:ins w:id="6373" w:author="Patterson Lamb" w:date="2014-08-13T10:00: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2004</w:t>
      </w:r>
      <w:r w:rsidRPr="000E3C30">
        <w:t>.</w:t>
      </w:r>
      <w:bookmarkEnd w:id="6371"/>
      <w:bookmarkEnd w:id="6372"/>
    </w:p>
    <w:p w:rsidR="005600E9" w:rsidRPr="000E3C30" w:rsidRDefault="005600E9" w:rsidP="001A4F98">
      <w:pPr>
        <w:pStyle w:val="bib"/>
      </w:pPr>
      <w:bookmarkStart w:id="6374" w:name="CIT000141"/>
      <w:bookmarkStart w:id="6375" w:name="CBML_BIB_000_141"/>
      <w:r w:rsidRPr="000E3C30">
        <w:rPr>
          <w:rStyle w:val="surname"/>
        </w:rPr>
        <w:t>Krikorian</w:t>
      </w:r>
      <w:r w:rsidRPr="000E3C30">
        <w:t xml:space="preserve">, </w:t>
      </w:r>
      <w:r w:rsidRPr="000E3C30">
        <w:rPr>
          <w:rStyle w:val="forename"/>
        </w:rPr>
        <w:t>Abraham D.</w:t>
      </w:r>
      <w:r w:rsidRPr="000E3C30">
        <w:t xml:space="preserve"> and </w:t>
      </w:r>
      <w:r w:rsidRPr="000E3C30">
        <w:rPr>
          <w:rStyle w:val="forename"/>
        </w:rPr>
        <w:t>Eugene L.</w:t>
      </w:r>
      <w:r w:rsidRPr="000E3C30">
        <w:t xml:space="preserve"> </w:t>
      </w:r>
      <w:r w:rsidRPr="000E3C30">
        <w:rPr>
          <w:rStyle w:val="surname"/>
        </w:rPr>
        <w:t>Taylor</w:t>
      </w:r>
      <w:r w:rsidRPr="000E3C30">
        <w:t xml:space="preserve">. </w:t>
      </w:r>
      <w:r w:rsidRPr="006308EC">
        <w:t>“</w:t>
      </w:r>
      <w:r w:rsidRPr="000E3C30">
        <w:rPr>
          <w:rStyle w:val="chaptertitle"/>
        </w:rPr>
        <w:t>Achieving Ever-Greater Precision in Attestation and Attribution of Genocide Photographs</w:t>
      </w:r>
      <w:r w:rsidRPr="000E3C30">
        <w:t>.</w:t>
      </w:r>
      <w:r w:rsidRPr="006308EC">
        <w:t>”</w:t>
      </w:r>
      <w:r w:rsidRPr="000E3C30">
        <w:t xml:space="preserve"> In </w:t>
      </w:r>
      <w:ins w:id="6376" w:author="Patterson Lamb" w:date="2014-08-13T10:01:00Z">
        <w:r w:rsidRPr="000E3C30">
          <w:rPr>
            <w:rStyle w:val="forename"/>
          </w:rPr>
          <w:t>Tessa</w:t>
        </w:r>
        <w:r w:rsidRPr="000E3C30">
          <w:t xml:space="preserve"> </w:t>
        </w:r>
        <w:r w:rsidRPr="000E3C30">
          <w:rPr>
            <w:rStyle w:val="surname"/>
          </w:rPr>
          <w:t>Hofmann</w:t>
        </w:r>
        <w:r w:rsidRPr="000E3C30">
          <w:t xml:space="preserve">, </w:t>
        </w:r>
        <w:r w:rsidRPr="000E3C30">
          <w:rPr>
            <w:rStyle w:val="forename"/>
          </w:rPr>
          <w:t>Matthias</w:t>
        </w:r>
        <w:r w:rsidRPr="000E3C30">
          <w:t xml:space="preserve"> </w:t>
        </w:r>
        <w:r w:rsidRPr="000E3C30">
          <w:rPr>
            <w:rStyle w:val="surname"/>
          </w:rPr>
          <w:t>Bj</w:t>
        </w:r>
        <w:r w:rsidRPr="006308EC">
          <w:rPr>
            <w:rStyle w:val="surname"/>
          </w:rPr>
          <w:t>ø</w:t>
        </w:r>
        <w:r w:rsidRPr="000E3C30">
          <w:rPr>
            <w:rStyle w:val="surname"/>
          </w:rPr>
          <w:t>rnlund</w:t>
        </w:r>
        <w:r w:rsidRPr="000E3C30">
          <w:t xml:space="preserve">, and </w:t>
        </w:r>
        <w:r w:rsidRPr="000E3C30">
          <w:rPr>
            <w:rStyle w:val="forename"/>
          </w:rPr>
          <w:t>Vasileios</w:t>
        </w:r>
        <w:r w:rsidRPr="000E3C30">
          <w:t xml:space="preserve"> </w:t>
        </w:r>
        <w:r w:rsidRPr="000E3C30">
          <w:rPr>
            <w:rStyle w:val="surname"/>
          </w:rPr>
          <w:t>Meichanetsidis</w:t>
        </w:r>
        <w:r w:rsidRPr="000E3C30">
          <w:t>,</w:t>
        </w:r>
        <w:r>
          <w:t xml:space="preserve"> eds., </w:t>
        </w:r>
      </w:ins>
      <w:r w:rsidRPr="000E3C30">
        <w:rPr>
          <w:rStyle w:val="booktitle"/>
        </w:rPr>
        <w:t>The Genocide of the Ottoman Greeks: Studies on the State-Sponsored Campaigns of the Christians of Asia Minor, 1912</w:t>
      </w:r>
      <w:r w:rsidRPr="006308EC">
        <w:rPr>
          <w:rStyle w:val="booktitle"/>
        </w:rPr>
        <w:t>–</w:t>
      </w:r>
      <w:r w:rsidRPr="000E3C30">
        <w:rPr>
          <w:rStyle w:val="booktitle"/>
        </w:rPr>
        <w:t>1922 and Its Aftermath: History, Law, Memory</w:t>
      </w:r>
      <w:r w:rsidRPr="000E3C30">
        <w:t xml:space="preserve">, </w:t>
      </w:r>
      <w:del w:id="6377" w:author="Patterson Lamb" w:date="2014-08-13T10:01:00Z">
        <w:r w:rsidRPr="000E3C30" w:rsidDel="00817024">
          <w:delText xml:space="preserve">edited by </w:delText>
        </w:r>
        <w:r w:rsidRPr="000E3C30" w:rsidDel="00817024">
          <w:rPr>
            <w:rStyle w:val="forename"/>
          </w:rPr>
          <w:delText>Tessa</w:delText>
        </w:r>
        <w:r w:rsidRPr="000E3C30" w:rsidDel="00817024">
          <w:delText xml:space="preserve"> </w:delText>
        </w:r>
        <w:r w:rsidRPr="000E3C30" w:rsidDel="00817024">
          <w:rPr>
            <w:rStyle w:val="surname"/>
          </w:rPr>
          <w:delText>Hofmann</w:delText>
        </w:r>
        <w:r w:rsidRPr="000E3C30" w:rsidDel="00817024">
          <w:delText xml:space="preserve">, </w:delText>
        </w:r>
        <w:r w:rsidRPr="000E3C30" w:rsidDel="00817024">
          <w:rPr>
            <w:rStyle w:val="forename"/>
          </w:rPr>
          <w:delText>Matthias</w:delText>
        </w:r>
        <w:r w:rsidRPr="000E3C30" w:rsidDel="00817024">
          <w:delText xml:space="preserve"> </w:delText>
        </w:r>
        <w:r w:rsidRPr="000E3C30" w:rsidDel="00817024">
          <w:rPr>
            <w:rStyle w:val="surname"/>
          </w:rPr>
          <w:delText>Bj</w:delText>
        </w:r>
        <w:r w:rsidRPr="006308EC" w:rsidDel="00817024">
          <w:rPr>
            <w:rStyle w:val="surname"/>
          </w:rPr>
          <w:delText>ø</w:delText>
        </w:r>
        <w:r w:rsidRPr="000E3C30" w:rsidDel="00817024">
          <w:rPr>
            <w:rStyle w:val="surname"/>
          </w:rPr>
          <w:delText>rnlund</w:delText>
        </w:r>
        <w:r w:rsidRPr="000E3C30" w:rsidDel="00817024">
          <w:delText xml:space="preserve">, and </w:delText>
        </w:r>
        <w:r w:rsidRPr="000E3C30" w:rsidDel="00817024">
          <w:rPr>
            <w:rStyle w:val="forename"/>
          </w:rPr>
          <w:delText>Vasileios</w:delText>
        </w:r>
        <w:r w:rsidRPr="000E3C30" w:rsidDel="00817024">
          <w:delText xml:space="preserve"> </w:delText>
        </w:r>
        <w:r w:rsidRPr="000E3C30" w:rsidDel="00817024">
          <w:rPr>
            <w:rStyle w:val="surname"/>
          </w:rPr>
          <w:delText>Meichanetsidis</w:delText>
        </w:r>
        <w:r w:rsidRPr="000E3C30" w:rsidDel="00817024">
          <w:delText xml:space="preserve">, </w:delText>
        </w:r>
      </w:del>
      <w:r w:rsidRPr="000E3C30">
        <w:rPr>
          <w:rStyle w:val="pageextent"/>
        </w:rPr>
        <w:t>394</w:t>
      </w:r>
      <w:r w:rsidRPr="006308EC">
        <w:rPr>
          <w:rStyle w:val="pageextent"/>
        </w:rPr>
        <w:t>–</w:t>
      </w:r>
      <w:del w:id="6378" w:author="Patterson Lamb" w:date="2014-08-13T10:01:00Z">
        <w:r w:rsidRPr="000E3C30" w:rsidDel="00817024">
          <w:rPr>
            <w:rStyle w:val="pageextent"/>
          </w:rPr>
          <w:delText>3</w:delText>
        </w:r>
      </w:del>
      <w:r w:rsidRPr="000E3C30">
        <w:rPr>
          <w:rStyle w:val="pageextent"/>
        </w:rPr>
        <w:t>96</w:t>
      </w:r>
      <w:r w:rsidRPr="000E3C30">
        <w:t xml:space="preserve">. </w:t>
      </w:r>
      <w:r w:rsidRPr="000E3C30">
        <w:rPr>
          <w:rStyle w:val="placeofpub"/>
        </w:rPr>
        <w:t>Scarsdale, NY</w:t>
      </w:r>
      <w:r w:rsidRPr="000E3C30">
        <w:t xml:space="preserve">: </w:t>
      </w:r>
      <w:r w:rsidRPr="000E3C30">
        <w:rPr>
          <w:rStyle w:val="publisher"/>
        </w:rPr>
        <w:t>Aristide D. Caratzsas</w:t>
      </w:r>
      <w:r w:rsidRPr="000E3C30">
        <w:t xml:space="preserve">, </w:t>
      </w:r>
      <w:r w:rsidRPr="000E3C30">
        <w:rPr>
          <w:rStyle w:val="date"/>
        </w:rPr>
        <w:t>2011</w:t>
      </w:r>
      <w:r w:rsidRPr="000E3C30">
        <w:t>.</w:t>
      </w:r>
      <w:bookmarkEnd w:id="6374"/>
      <w:bookmarkEnd w:id="6375"/>
    </w:p>
    <w:p w:rsidR="005600E9" w:rsidRPr="000E3C30" w:rsidRDefault="005600E9" w:rsidP="001A4F98">
      <w:pPr>
        <w:pStyle w:val="bib"/>
      </w:pPr>
      <w:bookmarkStart w:id="6379" w:name="CIT000142"/>
      <w:bookmarkStart w:id="6380" w:name="CBML_BIB_000_142"/>
      <w:r w:rsidRPr="000E3C30">
        <w:rPr>
          <w:rStyle w:val="surname"/>
        </w:rPr>
        <w:t>La Capra</w:t>
      </w:r>
      <w:r w:rsidRPr="000E3C30">
        <w:rPr>
          <w:lang w:val="en-AU"/>
        </w:rPr>
        <w:t xml:space="preserve">, </w:t>
      </w:r>
      <w:r w:rsidRPr="000E3C30">
        <w:rPr>
          <w:rStyle w:val="forename"/>
        </w:rPr>
        <w:t>Dominick</w:t>
      </w:r>
      <w:r w:rsidRPr="000E3C30">
        <w:rPr>
          <w:lang w:val="en-AU"/>
        </w:rPr>
        <w:t xml:space="preserve">. </w:t>
      </w:r>
      <w:r w:rsidRPr="000E3C30">
        <w:rPr>
          <w:rStyle w:val="booktitle"/>
        </w:rPr>
        <w:t>Writing History, Writing Trauma</w:t>
      </w:r>
      <w:r w:rsidRPr="000E3C30">
        <w:rPr>
          <w:lang w:val="en-AU"/>
        </w:rPr>
        <w:t xml:space="preserve">. </w:t>
      </w:r>
      <w:r w:rsidRPr="000E3C30">
        <w:rPr>
          <w:rStyle w:val="placeofpub"/>
        </w:rPr>
        <w:t>Baltimore</w:t>
      </w:r>
      <w:ins w:id="6381" w:author="Patterson Lamb" w:date="2014-08-13T10:01:00Z">
        <w:r>
          <w:rPr>
            <w:rStyle w:val="placeofpub"/>
          </w:rPr>
          <w:t>, MD</w:t>
        </w:r>
      </w:ins>
      <w:r w:rsidRPr="000E3C30">
        <w:rPr>
          <w:lang w:val="en-AU"/>
        </w:rPr>
        <w:t xml:space="preserve">: </w:t>
      </w:r>
      <w:r w:rsidRPr="000E3C30">
        <w:rPr>
          <w:rStyle w:val="publisher"/>
        </w:rPr>
        <w:t>John</w:t>
      </w:r>
      <w:ins w:id="6382" w:author="Patterson Lamb" w:date="2014-08-13T10:01:00Z">
        <w:r>
          <w:rPr>
            <w:rStyle w:val="publisher"/>
          </w:rPr>
          <w:t>s</w:t>
        </w:r>
      </w:ins>
      <w:r w:rsidRPr="000E3C30">
        <w:rPr>
          <w:rStyle w:val="publisher"/>
        </w:rPr>
        <w:t xml:space="preserve"> Hopkins University Press</w:t>
      </w:r>
      <w:r w:rsidRPr="000E3C30">
        <w:rPr>
          <w:lang w:val="en-AU"/>
        </w:rPr>
        <w:t xml:space="preserve">, </w:t>
      </w:r>
      <w:r w:rsidRPr="000E3C30">
        <w:rPr>
          <w:rStyle w:val="date"/>
        </w:rPr>
        <w:t>2001</w:t>
      </w:r>
      <w:r w:rsidRPr="000E3C30">
        <w:rPr>
          <w:lang w:val="en-AU"/>
        </w:rPr>
        <w:t>.</w:t>
      </w:r>
      <w:bookmarkEnd w:id="6379"/>
      <w:bookmarkEnd w:id="6380"/>
    </w:p>
    <w:p w:rsidR="005600E9" w:rsidRPr="00180607" w:rsidRDefault="005600E9" w:rsidP="001A4F98">
      <w:pPr>
        <w:pStyle w:val="bib"/>
      </w:pPr>
      <w:bookmarkStart w:id="6383" w:name="CIT000143"/>
      <w:bookmarkStart w:id="6384" w:name="CBML_BIB_000_143"/>
      <w:r w:rsidRPr="000E3C30">
        <w:rPr>
          <w:rStyle w:val="surname"/>
        </w:rPr>
        <w:t>Lachenal</w:t>
      </w:r>
      <w:r w:rsidRPr="000E3C30">
        <w:rPr>
          <w:lang w:val="en-GB"/>
        </w:rPr>
        <w:t xml:space="preserve">, </w:t>
      </w:r>
      <w:r w:rsidRPr="000E3C30">
        <w:rPr>
          <w:rStyle w:val="forename"/>
        </w:rPr>
        <w:t>Guillame</w:t>
      </w:r>
      <w:r w:rsidRPr="000E3C30">
        <w:rPr>
          <w:lang w:val="en-GB"/>
        </w:rPr>
        <w:t xml:space="preserve"> and </w:t>
      </w:r>
      <w:r w:rsidRPr="000E3C30">
        <w:rPr>
          <w:rStyle w:val="forename"/>
        </w:rPr>
        <w:t>Bertrand</w:t>
      </w:r>
      <w:r w:rsidRPr="00180607">
        <w:t xml:space="preserve"> </w:t>
      </w:r>
      <w:r w:rsidRPr="000E3C30">
        <w:rPr>
          <w:rStyle w:val="surname"/>
        </w:rPr>
        <w:t>Thaite</w:t>
      </w:r>
      <w:r w:rsidRPr="00180607">
        <w:t xml:space="preserve">. </w:t>
      </w:r>
      <w:r w:rsidRPr="006308EC">
        <w:rPr>
          <w:lang w:val="it-IT"/>
        </w:rPr>
        <w:t>“</w:t>
      </w:r>
      <w:r w:rsidRPr="00180607">
        <w:rPr>
          <w:rStyle w:val="Articletitle"/>
          <w:lang w:val="it-IT"/>
        </w:rPr>
        <w:t>Une g</w:t>
      </w:r>
      <w:r w:rsidRPr="006308EC">
        <w:rPr>
          <w:rStyle w:val="Articletitle"/>
          <w:lang w:val="it-IT"/>
        </w:rPr>
        <w:t>é</w:t>
      </w:r>
      <w:r w:rsidRPr="00180607">
        <w:rPr>
          <w:rStyle w:val="Articletitle"/>
          <w:lang w:val="it-IT"/>
        </w:rPr>
        <w:t>n</w:t>
      </w:r>
      <w:r w:rsidRPr="006308EC">
        <w:rPr>
          <w:rStyle w:val="Articletitle"/>
          <w:lang w:val="it-IT"/>
        </w:rPr>
        <w:t>é</w:t>
      </w:r>
      <w:r w:rsidRPr="00180607">
        <w:rPr>
          <w:rStyle w:val="Articletitle"/>
          <w:lang w:val="it-IT"/>
        </w:rPr>
        <w:t>alogie missionaire et coloniale de l</w:t>
      </w:r>
      <w:r w:rsidRPr="006308EC">
        <w:rPr>
          <w:rStyle w:val="Articletitle"/>
          <w:lang w:val="it-IT"/>
        </w:rPr>
        <w:t>’</w:t>
      </w:r>
      <w:r w:rsidRPr="00180607">
        <w:rPr>
          <w:rStyle w:val="Articletitle"/>
          <w:lang w:val="it-IT"/>
        </w:rPr>
        <w:t>humanitaire: le cas Aujoulat au Cameroun, 1935</w:t>
      </w:r>
      <w:r w:rsidRPr="006308EC">
        <w:rPr>
          <w:rStyle w:val="Articletitle"/>
          <w:lang w:val="it-IT"/>
        </w:rPr>
        <w:t>–</w:t>
      </w:r>
      <w:r w:rsidRPr="00180607">
        <w:rPr>
          <w:rStyle w:val="Articletitle"/>
          <w:lang w:val="it-IT"/>
        </w:rPr>
        <w:t>1973</w:t>
      </w:r>
      <w:r w:rsidRPr="000E3C30">
        <w:rPr>
          <w:lang w:val="it-IT"/>
        </w:rPr>
        <w:t>.</w:t>
      </w:r>
      <w:r w:rsidRPr="006308EC">
        <w:rPr>
          <w:lang w:val="it-IT"/>
        </w:rPr>
        <w:t>”</w:t>
      </w:r>
      <w:r w:rsidRPr="000E3C30">
        <w:rPr>
          <w:lang w:val="it-IT"/>
        </w:rPr>
        <w:t xml:space="preserve"> </w:t>
      </w:r>
      <w:r w:rsidRPr="000E3C30">
        <w:rPr>
          <w:rStyle w:val="journal-title"/>
        </w:rPr>
        <w:t>Le Mouvement Social</w:t>
      </w:r>
      <w:r w:rsidRPr="00180607">
        <w:t xml:space="preserve"> </w:t>
      </w:r>
      <w:r w:rsidRPr="00843766">
        <w:rPr>
          <w:rStyle w:val="volume"/>
        </w:rPr>
        <w:t>227</w:t>
      </w:r>
      <w:r w:rsidRPr="00180607">
        <w:t xml:space="preserve">, no. </w:t>
      </w:r>
      <w:r w:rsidRPr="000E3C30">
        <w:rPr>
          <w:rStyle w:val="Issueno"/>
        </w:rPr>
        <w:t>2</w:t>
      </w:r>
      <w:r w:rsidRPr="00180607">
        <w:t xml:space="preserve"> (</w:t>
      </w:r>
      <w:r w:rsidRPr="000E3C30">
        <w:rPr>
          <w:rStyle w:val="date"/>
        </w:rPr>
        <w:t>2009</w:t>
      </w:r>
      <w:r w:rsidRPr="00180607">
        <w:t xml:space="preserve">): </w:t>
      </w:r>
      <w:r w:rsidRPr="000E3C30">
        <w:rPr>
          <w:rStyle w:val="pageextent"/>
        </w:rPr>
        <w:t>45</w:t>
      </w:r>
      <w:r w:rsidRPr="006308EC">
        <w:rPr>
          <w:rStyle w:val="pageextent"/>
        </w:rPr>
        <w:t>–</w:t>
      </w:r>
      <w:r w:rsidRPr="000E3C30">
        <w:rPr>
          <w:rStyle w:val="pageextent"/>
        </w:rPr>
        <w:t>63</w:t>
      </w:r>
      <w:r w:rsidRPr="00180607">
        <w:t>.</w:t>
      </w:r>
      <w:bookmarkEnd w:id="6383"/>
      <w:bookmarkEnd w:id="6384"/>
    </w:p>
    <w:p w:rsidR="005600E9" w:rsidRPr="000E3C30" w:rsidRDefault="005600E9" w:rsidP="001A4F98">
      <w:pPr>
        <w:pStyle w:val="bib"/>
        <w:rPr>
          <w:lang w:val="en-GB"/>
        </w:rPr>
      </w:pPr>
      <w:bookmarkStart w:id="6385" w:name="CIT000144"/>
      <w:bookmarkStart w:id="6386" w:name="CBML_BIB_000_144"/>
      <w:r w:rsidRPr="000E3C30">
        <w:rPr>
          <w:rStyle w:val="surname"/>
        </w:rPr>
        <w:t>Lagrou</w:t>
      </w:r>
      <w:r w:rsidRPr="000E3C30">
        <w:rPr>
          <w:lang w:val="en-GB"/>
        </w:rPr>
        <w:t xml:space="preserve">, </w:t>
      </w:r>
      <w:r w:rsidRPr="000E3C30">
        <w:rPr>
          <w:rStyle w:val="forename"/>
        </w:rPr>
        <w:t>Pieter</w:t>
      </w:r>
      <w:r w:rsidRPr="000E3C30">
        <w:rPr>
          <w:lang w:val="en-GB"/>
        </w:rPr>
        <w:t xml:space="preserve">. </w:t>
      </w:r>
      <w:r w:rsidRPr="000E3C30">
        <w:rPr>
          <w:rStyle w:val="booktitle"/>
        </w:rPr>
        <w:t>The Legacy of Nazi Occupation: Patriotic Memory and National Recovery in Western Europe, 1945</w:t>
      </w:r>
      <w:r w:rsidRPr="006308EC">
        <w:rPr>
          <w:rStyle w:val="booktitle"/>
        </w:rPr>
        <w:t>–</w:t>
      </w:r>
      <w:r w:rsidRPr="000E3C30">
        <w:rPr>
          <w:rStyle w:val="booktitle"/>
        </w:rPr>
        <w:t>1965</w:t>
      </w:r>
      <w:r w:rsidRPr="000E3C30">
        <w:rPr>
          <w:lang w:val="en-GB"/>
        </w:rPr>
        <w:t xml:space="preserve">. </w:t>
      </w:r>
      <w:r w:rsidRPr="000E3C30">
        <w:rPr>
          <w:rStyle w:val="placeofpub"/>
        </w:rPr>
        <w:t>Cambridge</w:t>
      </w:r>
      <w:r w:rsidRPr="000E3C30">
        <w:rPr>
          <w:lang w:val="en-GB"/>
        </w:rPr>
        <w:t xml:space="preserve">: </w:t>
      </w:r>
      <w:r w:rsidRPr="000E3C30">
        <w:rPr>
          <w:rStyle w:val="publisher"/>
        </w:rPr>
        <w:t xml:space="preserve">Cambridge </w:t>
      </w:r>
      <w:del w:id="6387" w:author="Patterson Lamb" w:date="2014-08-13T10:02:00Z">
        <w:r w:rsidRPr="000E3C30" w:rsidDel="00817024">
          <w:rPr>
            <w:rStyle w:val="publisher"/>
          </w:rPr>
          <w:delText>UP</w:delText>
        </w:r>
      </w:del>
      <w:ins w:id="6388" w:author="Patterson Lamb" w:date="2014-08-13T10:02:00Z">
        <w:r>
          <w:rPr>
            <w:rStyle w:val="publisher"/>
          </w:rPr>
          <w:t>University Press</w:t>
        </w:r>
      </w:ins>
      <w:r w:rsidRPr="000E3C30">
        <w:rPr>
          <w:lang w:val="en-GB"/>
        </w:rPr>
        <w:t xml:space="preserve">, </w:t>
      </w:r>
      <w:r w:rsidRPr="000E3C30">
        <w:rPr>
          <w:rStyle w:val="date"/>
        </w:rPr>
        <w:t>2000</w:t>
      </w:r>
      <w:r w:rsidRPr="000E3C30">
        <w:rPr>
          <w:lang w:val="en-GB"/>
        </w:rPr>
        <w:t>.</w:t>
      </w:r>
      <w:bookmarkEnd w:id="6385"/>
      <w:bookmarkEnd w:id="6386"/>
    </w:p>
    <w:p w:rsidR="005600E9" w:rsidRPr="000E3C30" w:rsidRDefault="005600E9" w:rsidP="001A4F98">
      <w:pPr>
        <w:pStyle w:val="bib"/>
        <w:rPr>
          <w:lang w:val="fr-FR"/>
        </w:rPr>
      </w:pPr>
      <w:bookmarkStart w:id="6389" w:name="CIT000145"/>
      <w:bookmarkStart w:id="6390" w:name="CBML_BIB_000_145"/>
      <w:r w:rsidRPr="000E3C30">
        <w:rPr>
          <w:rStyle w:val="authororganisation"/>
          <w:i/>
        </w:rPr>
        <w:t>La Mort du Biafra: Photographies de Gilles Caron, Pr</w:t>
      </w:r>
      <w:r w:rsidRPr="006308EC">
        <w:rPr>
          <w:rStyle w:val="authororganisation"/>
          <w:i/>
        </w:rPr>
        <w:t>é</w:t>
      </w:r>
      <w:r w:rsidRPr="000E3C30">
        <w:rPr>
          <w:rStyle w:val="authororganisation"/>
          <w:i/>
        </w:rPr>
        <w:t>sentation de F. de Bonneville</w:t>
      </w:r>
      <w:r w:rsidRPr="000E3C30">
        <w:rPr>
          <w:lang w:val="fr-FR"/>
        </w:rPr>
        <w:t>. Paris</w:t>
      </w:r>
      <w:ins w:id="6391" w:author="Patterson Lamb" w:date="2014-08-13T10:03:00Z">
        <w:r>
          <w:rPr>
            <w:lang w:val="fr-FR"/>
          </w:rPr>
          <w:t>: R. Solar</w:t>
        </w:r>
      </w:ins>
      <w:r w:rsidRPr="000E3C30">
        <w:rPr>
          <w:lang w:val="fr-FR"/>
        </w:rPr>
        <w:t xml:space="preserve">, </w:t>
      </w:r>
      <w:r w:rsidRPr="000E3C30">
        <w:rPr>
          <w:rStyle w:val="date"/>
        </w:rPr>
        <w:t>1968</w:t>
      </w:r>
      <w:r w:rsidRPr="000E3C30">
        <w:rPr>
          <w:lang w:val="fr-FR"/>
        </w:rPr>
        <w:t>.</w:t>
      </w:r>
      <w:bookmarkEnd w:id="6389"/>
      <w:bookmarkEnd w:id="6390"/>
    </w:p>
    <w:p w:rsidR="005600E9" w:rsidRPr="000E3C30" w:rsidRDefault="005600E9" w:rsidP="001A4F98">
      <w:pPr>
        <w:pStyle w:val="bib"/>
      </w:pPr>
      <w:bookmarkStart w:id="6392" w:name="CIT000146"/>
      <w:bookmarkStart w:id="6393" w:name="CBML_BIB_000_146"/>
      <w:r w:rsidRPr="000E3C30">
        <w:rPr>
          <w:rStyle w:val="surname"/>
        </w:rPr>
        <w:t>Laqua</w:t>
      </w:r>
      <w:r w:rsidRPr="000E3C30">
        <w:t xml:space="preserve">, </w:t>
      </w:r>
      <w:r w:rsidRPr="000E3C30">
        <w:rPr>
          <w:rStyle w:val="forename"/>
        </w:rPr>
        <w:t>Daniel</w:t>
      </w:r>
      <w:r w:rsidRPr="000E3C30">
        <w:t xml:space="preserve">, ed. </w:t>
      </w:r>
      <w:r w:rsidRPr="000E3C30">
        <w:rPr>
          <w:rStyle w:val="booktitle"/>
        </w:rPr>
        <w:t>Internationalism Reconfigured: Transnational Ideas and Movements between the World Wars</w:t>
      </w:r>
      <w:r w:rsidRPr="000E3C30">
        <w:t xml:space="preserve">. </w:t>
      </w:r>
      <w:r w:rsidRPr="000E3C30">
        <w:rPr>
          <w:rStyle w:val="placeofpub"/>
        </w:rPr>
        <w:t>New York</w:t>
      </w:r>
      <w:r w:rsidRPr="000E3C30">
        <w:t xml:space="preserve">: </w:t>
      </w:r>
      <w:r w:rsidRPr="000E3C30">
        <w:rPr>
          <w:rStyle w:val="publisher"/>
        </w:rPr>
        <w:t>Tauris Academic Studies</w:t>
      </w:r>
      <w:r w:rsidRPr="000E3C30">
        <w:t xml:space="preserve">, </w:t>
      </w:r>
      <w:r w:rsidRPr="000E3C30">
        <w:rPr>
          <w:rStyle w:val="date"/>
        </w:rPr>
        <w:t>2011</w:t>
      </w:r>
      <w:r w:rsidRPr="000E3C30">
        <w:t>.</w:t>
      </w:r>
      <w:bookmarkEnd w:id="6392"/>
      <w:bookmarkEnd w:id="6393"/>
    </w:p>
    <w:p w:rsidR="005600E9" w:rsidRPr="000E3C30" w:rsidRDefault="005600E9" w:rsidP="001A4F98">
      <w:pPr>
        <w:pStyle w:val="bib"/>
      </w:pPr>
      <w:bookmarkStart w:id="6394" w:name="CIT000147"/>
      <w:bookmarkStart w:id="6395" w:name="CBML_BIB_000_147"/>
      <w:r w:rsidRPr="000E3C30">
        <w:rPr>
          <w:rStyle w:val="surname"/>
        </w:rPr>
        <w:t>Laqueur</w:t>
      </w:r>
      <w:r w:rsidRPr="000E3C30">
        <w:t xml:space="preserve">, </w:t>
      </w:r>
      <w:r w:rsidRPr="000E3C30">
        <w:rPr>
          <w:rStyle w:val="forename"/>
        </w:rPr>
        <w:t>Thomas</w:t>
      </w:r>
      <w:r w:rsidRPr="000E3C30">
        <w:t xml:space="preserve">. </w:t>
      </w:r>
      <w:r w:rsidRPr="006308EC">
        <w:t>“</w:t>
      </w:r>
      <w:r w:rsidRPr="000E3C30">
        <w:rPr>
          <w:rStyle w:val="chaptertitle"/>
        </w:rPr>
        <w:t>Bodies, Details, and the Humanitarian Narrative.</w:t>
      </w:r>
      <w:r w:rsidRPr="006308EC">
        <w:t>”</w:t>
      </w:r>
      <w:r w:rsidRPr="000E3C30">
        <w:t xml:space="preserve"> In </w:t>
      </w:r>
      <w:ins w:id="6396" w:author="Patterson Lamb" w:date="2014-08-13T10:03:00Z">
        <w:r w:rsidRPr="000E3C30">
          <w:rPr>
            <w:rStyle w:val="forename"/>
          </w:rPr>
          <w:t>Lynn</w:t>
        </w:r>
        <w:r w:rsidRPr="000E3C30">
          <w:t xml:space="preserve"> </w:t>
        </w:r>
        <w:r w:rsidRPr="000E3C30">
          <w:rPr>
            <w:rStyle w:val="surname"/>
          </w:rPr>
          <w:t>Hunt</w:t>
        </w:r>
        <w:r w:rsidRPr="000E3C30">
          <w:t>,</w:t>
        </w:r>
        <w:r>
          <w:t xml:space="preserve"> ed., </w:t>
        </w:r>
      </w:ins>
      <w:r w:rsidRPr="000E3C30">
        <w:rPr>
          <w:rStyle w:val="booktitle"/>
        </w:rPr>
        <w:t>The New Cultural History</w:t>
      </w:r>
      <w:r w:rsidRPr="000E3C30">
        <w:t xml:space="preserve">, </w:t>
      </w:r>
      <w:del w:id="6397" w:author="Patterson Lamb" w:date="2014-08-13T10:03:00Z">
        <w:r w:rsidRPr="000E3C30" w:rsidDel="00817024">
          <w:delText xml:space="preserve">ed. </w:delText>
        </w:r>
        <w:r w:rsidRPr="000E3C30" w:rsidDel="00817024">
          <w:rPr>
            <w:rStyle w:val="forename"/>
          </w:rPr>
          <w:delText>Lynn</w:delText>
        </w:r>
        <w:r w:rsidRPr="000E3C30" w:rsidDel="00817024">
          <w:delText xml:space="preserve"> </w:delText>
        </w:r>
        <w:r w:rsidRPr="000E3C30" w:rsidDel="00817024">
          <w:rPr>
            <w:rStyle w:val="surname"/>
          </w:rPr>
          <w:delText>Hunt</w:delText>
        </w:r>
        <w:r w:rsidRPr="000E3C30" w:rsidDel="00817024">
          <w:delText xml:space="preserve">, </w:delText>
        </w:r>
      </w:del>
      <w:r w:rsidRPr="000E3C30">
        <w:rPr>
          <w:rStyle w:val="pageextent"/>
        </w:rPr>
        <w:t>176</w:t>
      </w:r>
      <w:r w:rsidRPr="006308EC">
        <w:rPr>
          <w:rStyle w:val="pageextent"/>
        </w:rPr>
        <w:t>–</w:t>
      </w:r>
      <w:r w:rsidRPr="000E3C30">
        <w:rPr>
          <w:rStyle w:val="pageextent"/>
        </w:rPr>
        <w:t>204</w:t>
      </w:r>
      <w:r w:rsidRPr="000E3C30">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1989</w:t>
      </w:r>
      <w:r w:rsidRPr="000E3C30">
        <w:t>.</w:t>
      </w:r>
      <w:bookmarkEnd w:id="6394"/>
      <w:bookmarkEnd w:id="6395"/>
    </w:p>
    <w:p w:rsidR="005600E9" w:rsidRPr="000E3C30" w:rsidRDefault="005600E9" w:rsidP="001A4F98">
      <w:pPr>
        <w:pStyle w:val="bib"/>
        <w:rPr>
          <w:lang w:val="en-GB"/>
        </w:rPr>
      </w:pPr>
      <w:bookmarkStart w:id="6398" w:name="CIT000148"/>
      <w:bookmarkStart w:id="6399" w:name="CBML_BIB_000_148"/>
      <w:r w:rsidRPr="000E3C30">
        <w:rPr>
          <w:rStyle w:val="surname"/>
        </w:rPr>
        <w:t>Laqueur</w:t>
      </w:r>
      <w:r w:rsidRPr="000E3C30">
        <w:t xml:space="preserve">, </w:t>
      </w:r>
      <w:r w:rsidRPr="000E3C30">
        <w:rPr>
          <w:rStyle w:val="forename"/>
        </w:rPr>
        <w:t>Thomas</w:t>
      </w:r>
      <w:r w:rsidRPr="000E3C30">
        <w:t xml:space="preserve">. </w:t>
      </w:r>
      <w:r w:rsidRPr="006308EC">
        <w:rPr>
          <w:lang w:val="en-GB"/>
        </w:rPr>
        <w:t>“</w:t>
      </w:r>
      <w:r w:rsidRPr="000E3C30">
        <w:rPr>
          <w:rStyle w:val="chaptertitle"/>
        </w:rPr>
        <w:t>Mourning, Pity, and the Work of Narrative in the Making of Humanity.</w:t>
      </w:r>
      <w:r w:rsidRPr="006308EC">
        <w:rPr>
          <w:lang w:val="en-GB"/>
        </w:rPr>
        <w:t>”</w:t>
      </w:r>
      <w:r w:rsidRPr="000E3C30">
        <w:rPr>
          <w:lang w:val="en-GB"/>
        </w:rPr>
        <w:t xml:space="preserve"> </w:t>
      </w:r>
      <w:ins w:id="6400" w:author="Patterson Lamb" w:date="2014-08-13T10:04:00Z">
        <w:r>
          <w:rPr>
            <w:lang w:val="en-GB"/>
          </w:rPr>
          <w:t xml:space="preserve">In </w:t>
        </w:r>
      </w:ins>
      <w:ins w:id="6401" w:author="Patterson Lamb" w:date="2014-08-13T10:03:00Z">
        <w:r w:rsidRPr="000E3C30">
          <w:rPr>
            <w:rStyle w:val="forename"/>
          </w:rPr>
          <w:t>Richard Ashby</w:t>
        </w:r>
        <w:r w:rsidRPr="000E3C30">
          <w:t xml:space="preserve"> </w:t>
        </w:r>
        <w:r w:rsidRPr="000E3C30">
          <w:rPr>
            <w:rStyle w:val="surname"/>
          </w:rPr>
          <w:t>Wilson</w:t>
        </w:r>
        <w:r w:rsidRPr="000E3C30">
          <w:rPr>
            <w:lang w:val="en-GB"/>
          </w:rPr>
          <w:t xml:space="preserve"> and </w:t>
        </w:r>
        <w:r w:rsidRPr="000E3C30">
          <w:rPr>
            <w:rStyle w:val="forename"/>
          </w:rPr>
          <w:t>Richard D.</w:t>
        </w:r>
        <w:r w:rsidRPr="000E3C30">
          <w:rPr>
            <w:lang w:val="en-GB"/>
          </w:rPr>
          <w:t xml:space="preserve"> </w:t>
        </w:r>
        <w:r w:rsidRPr="000E3C30">
          <w:rPr>
            <w:rStyle w:val="surname"/>
          </w:rPr>
          <w:t>Brown</w:t>
        </w:r>
        <w:r w:rsidRPr="000E3C30">
          <w:rPr>
            <w:lang w:val="en-GB"/>
          </w:rPr>
          <w:t>,</w:t>
        </w:r>
      </w:ins>
      <w:ins w:id="6402" w:author="Patterson Lamb" w:date="2014-08-13T10:04:00Z">
        <w:r>
          <w:rPr>
            <w:lang w:val="en-GB"/>
          </w:rPr>
          <w:t xml:space="preserve"> eds., </w:t>
        </w:r>
      </w:ins>
      <w:del w:id="6403" w:author="Patterson Lamb" w:date="2014-08-13T10:04:00Z">
        <w:r w:rsidRPr="000E3C30" w:rsidDel="006473D1">
          <w:rPr>
            <w:lang w:val="en-GB"/>
          </w:rPr>
          <w:delText xml:space="preserve">In </w:delText>
        </w:r>
      </w:del>
      <w:r w:rsidRPr="000E3C30">
        <w:rPr>
          <w:rStyle w:val="booktitle"/>
        </w:rPr>
        <w:t>Humanitarianism and Suffering: The Mobilization of Empathy</w:t>
      </w:r>
      <w:r w:rsidRPr="000E3C30">
        <w:rPr>
          <w:lang w:val="en-GB"/>
        </w:rPr>
        <w:t>,</w:t>
      </w:r>
      <w:r w:rsidRPr="006277DA">
        <w:rPr>
          <w:i/>
          <w:lang w:val="en-GB"/>
        </w:rPr>
        <w:t xml:space="preserve"> </w:t>
      </w:r>
      <w:del w:id="6404" w:author="Patterson Lamb" w:date="2014-08-13T10:03:00Z">
        <w:r w:rsidRPr="000E3C30" w:rsidDel="006473D1">
          <w:rPr>
            <w:lang w:val="en-GB"/>
          </w:rPr>
          <w:delText>edited by</w:delText>
        </w:r>
        <w:r w:rsidRPr="006277DA" w:rsidDel="006473D1">
          <w:rPr>
            <w:i/>
            <w:lang w:val="en-GB"/>
          </w:rPr>
          <w:delText xml:space="preserve"> </w:delText>
        </w:r>
        <w:r w:rsidRPr="000E3C30" w:rsidDel="006473D1">
          <w:rPr>
            <w:rStyle w:val="forename"/>
          </w:rPr>
          <w:delText>Richard Ashby</w:delText>
        </w:r>
        <w:r w:rsidRPr="000E3C30" w:rsidDel="006473D1">
          <w:delText xml:space="preserve"> </w:delText>
        </w:r>
        <w:r w:rsidRPr="000E3C30" w:rsidDel="006473D1">
          <w:rPr>
            <w:rStyle w:val="surname"/>
          </w:rPr>
          <w:delText>Wilson</w:delText>
        </w:r>
        <w:r w:rsidRPr="000E3C30" w:rsidDel="006473D1">
          <w:rPr>
            <w:lang w:val="en-GB"/>
          </w:rPr>
          <w:delText xml:space="preserve"> and </w:delText>
        </w:r>
        <w:r w:rsidRPr="000E3C30" w:rsidDel="006473D1">
          <w:rPr>
            <w:rStyle w:val="forename"/>
          </w:rPr>
          <w:delText>Richard D.</w:delText>
        </w:r>
        <w:r w:rsidRPr="000E3C30" w:rsidDel="006473D1">
          <w:rPr>
            <w:lang w:val="en-GB"/>
          </w:rPr>
          <w:delText xml:space="preserve"> </w:delText>
        </w:r>
        <w:r w:rsidRPr="000E3C30" w:rsidDel="006473D1">
          <w:rPr>
            <w:rStyle w:val="surname"/>
          </w:rPr>
          <w:delText>Brown</w:delText>
        </w:r>
        <w:r w:rsidRPr="000E3C30" w:rsidDel="006473D1">
          <w:rPr>
            <w:lang w:val="en-GB"/>
          </w:rPr>
          <w:delText xml:space="preserve">, </w:delText>
        </w:r>
      </w:del>
      <w:r w:rsidRPr="000E3C30">
        <w:rPr>
          <w:rStyle w:val="pageextent"/>
        </w:rPr>
        <w:t>31</w:t>
      </w:r>
      <w:r w:rsidRPr="006308EC">
        <w:rPr>
          <w:rStyle w:val="pageextent"/>
        </w:rPr>
        <w:t>–</w:t>
      </w:r>
      <w:r w:rsidRPr="000E3C30">
        <w:rPr>
          <w:rStyle w:val="pageextent"/>
        </w:rPr>
        <w:t>57</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2009</w:t>
      </w:r>
      <w:r w:rsidRPr="000E3C30">
        <w:rPr>
          <w:lang w:val="en-GB"/>
        </w:rPr>
        <w:t>.</w:t>
      </w:r>
      <w:bookmarkEnd w:id="6398"/>
      <w:bookmarkEnd w:id="6399"/>
    </w:p>
    <w:p w:rsidR="005600E9" w:rsidRPr="000E3C30" w:rsidRDefault="005600E9" w:rsidP="001A4F98">
      <w:pPr>
        <w:pStyle w:val="bib"/>
      </w:pPr>
      <w:bookmarkStart w:id="6405" w:name="CIT000149"/>
      <w:bookmarkStart w:id="6406" w:name="CBML_BIB_000_149"/>
      <w:r w:rsidRPr="000E3C30">
        <w:rPr>
          <w:rStyle w:val="surname"/>
        </w:rPr>
        <w:t>Lau</w:t>
      </w:r>
      <w:r w:rsidRPr="000E3C30">
        <w:t xml:space="preserve">, </w:t>
      </w:r>
      <w:r w:rsidRPr="000E3C30">
        <w:rPr>
          <w:rStyle w:val="forename"/>
        </w:rPr>
        <w:t>Grace</w:t>
      </w:r>
      <w:r w:rsidRPr="000E3C30">
        <w:t xml:space="preserve">. </w:t>
      </w:r>
      <w:r w:rsidRPr="000E3C30">
        <w:rPr>
          <w:rStyle w:val="booktitle"/>
        </w:rPr>
        <w:t>Picturing the Chinese: Early Western Photographs and Postcards of China</w:t>
      </w:r>
      <w:r w:rsidRPr="006277DA">
        <w:rPr>
          <w:i/>
        </w:rPr>
        <w:t xml:space="preserve">. </w:t>
      </w:r>
      <w:r w:rsidRPr="000E3C30">
        <w:rPr>
          <w:rStyle w:val="placeofpub"/>
        </w:rPr>
        <w:t>Hong Kong</w:t>
      </w:r>
      <w:r w:rsidRPr="000E3C30">
        <w:t xml:space="preserve">: </w:t>
      </w:r>
      <w:r w:rsidRPr="000E3C30">
        <w:rPr>
          <w:rStyle w:val="publisher"/>
        </w:rPr>
        <w:t>Joint Publishing</w:t>
      </w:r>
      <w:del w:id="6407" w:author="Patterson Lamb" w:date="2014-08-13T10:04:00Z">
        <w:r w:rsidRPr="000E3C30" w:rsidDel="006473D1">
          <w:rPr>
            <w:rStyle w:val="publisher"/>
          </w:rPr>
          <w:delText xml:space="preserve"> Co.</w:delText>
        </w:r>
      </w:del>
      <w:r w:rsidRPr="000E3C30">
        <w:t xml:space="preserve">, </w:t>
      </w:r>
      <w:r w:rsidRPr="000E3C30">
        <w:rPr>
          <w:rStyle w:val="date"/>
        </w:rPr>
        <w:t>2008</w:t>
      </w:r>
      <w:r w:rsidRPr="000E3C30">
        <w:t>.</w:t>
      </w:r>
      <w:bookmarkEnd w:id="6405"/>
      <w:bookmarkEnd w:id="6406"/>
    </w:p>
    <w:p w:rsidR="005600E9" w:rsidRPr="000E3C30" w:rsidRDefault="005600E9" w:rsidP="001A4F98">
      <w:pPr>
        <w:pStyle w:val="bib"/>
      </w:pPr>
      <w:bookmarkStart w:id="6408" w:name="CIT000150"/>
      <w:bookmarkStart w:id="6409" w:name="CBML_BIB_000_150"/>
      <w:r w:rsidRPr="000E3C30">
        <w:rPr>
          <w:rStyle w:val="surname"/>
        </w:rPr>
        <w:t>Lebeck</w:t>
      </w:r>
      <w:r w:rsidRPr="000E3C30">
        <w:t xml:space="preserve">, </w:t>
      </w:r>
      <w:r w:rsidRPr="000E3C30">
        <w:rPr>
          <w:rStyle w:val="forename"/>
        </w:rPr>
        <w:t>Robert</w:t>
      </w:r>
      <w:r w:rsidRPr="000E3C30">
        <w:t xml:space="preserve"> and </w:t>
      </w:r>
      <w:r w:rsidRPr="000E3C30">
        <w:rPr>
          <w:rStyle w:val="forename"/>
        </w:rPr>
        <w:t>Bodo</w:t>
      </w:r>
      <w:r w:rsidRPr="000E3C30">
        <w:t xml:space="preserve"> </w:t>
      </w:r>
      <w:r w:rsidRPr="000E3C30">
        <w:rPr>
          <w:rStyle w:val="surname"/>
        </w:rPr>
        <w:t>von Dewitz</w:t>
      </w:r>
      <w:r w:rsidRPr="000E3C30">
        <w:t xml:space="preserve">. </w:t>
      </w:r>
      <w:r w:rsidRPr="000E3C30">
        <w:rPr>
          <w:rStyle w:val="booktitle"/>
        </w:rPr>
        <w:t>Kiosk: A History of Photojournalism</w:t>
      </w:r>
      <w:r w:rsidRPr="006277DA">
        <w:rPr>
          <w:i/>
        </w:rPr>
        <w:t xml:space="preserve">. </w:t>
      </w:r>
      <w:r w:rsidRPr="000E3C30">
        <w:rPr>
          <w:rStyle w:val="placeofpub"/>
        </w:rPr>
        <w:t>G</w:t>
      </w:r>
      <w:r w:rsidRPr="006308EC">
        <w:rPr>
          <w:rStyle w:val="placeofpub"/>
        </w:rPr>
        <w:t>ö</w:t>
      </w:r>
      <w:r w:rsidRPr="000E3C30">
        <w:rPr>
          <w:rStyle w:val="placeofpub"/>
        </w:rPr>
        <w:t>ttingen</w:t>
      </w:r>
      <w:r w:rsidRPr="000E3C30">
        <w:t xml:space="preserve">: </w:t>
      </w:r>
      <w:r w:rsidRPr="000E3C30">
        <w:rPr>
          <w:rStyle w:val="publisher"/>
        </w:rPr>
        <w:t>Steidl</w:t>
      </w:r>
      <w:r w:rsidRPr="000E3C30">
        <w:t xml:space="preserve">, </w:t>
      </w:r>
      <w:r w:rsidRPr="000E3C30">
        <w:rPr>
          <w:rStyle w:val="date"/>
        </w:rPr>
        <w:t>2001</w:t>
      </w:r>
      <w:r w:rsidRPr="000E3C30">
        <w:t>.</w:t>
      </w:r>
      <w:bookmarkEnd w:id="6408"/>
      <w:bookmarkEnd w:id="6409"/>
    </w:p>
    <w:p w:rsidR="005600E9" w:rsidRPr="000E3C30" w:rsidRDefault="005600E9" w:rsidP="001A4F98">
      <w:pPr>
        <w:pStyle w:val="bib"/>
      </w:pPr>
      <w:bookmarkStart w:id="6410" w:name="CIT000151"/>
      <w:bookmarkStart w:id="6411" w:name="CBML_BIB_000_151"/>
      <w:r w:rsidRPr="000E3C30">
        <w:rPr>
          <w:rStyle w:val="surname"/>
        </w:rPr>
        <w:t>Lewinski</w:t>
      </w:r>
      <w:r w:rsidRPr="000E3C30">
        <w:t xml:space="preserve">, </w:t>
      </w:r>
      <w:r w:rsidRPr="000E3C30">
        <w:rPr>
          <w:rStyle w:val="forename"/>
        </w:rPr>
        <w:t>Jorge</w:t>
      </w:r>
      <w:r w:rsidRPr="000E3C30">
        <w:t>.</w:t>
      </w:r>
      <w:r w:rsidRPr="006277DA">
        <w:t xml:space="preserve"> </w:t>
      </w:r>
      <w:r w:rsidRPr="000E3C30">
        <w:rPr>
          <w:rStyle w:val="booktitle"/>
        </w:rPr>
        <w:t>The Camera at War: A History of War Photography from 1848 to the Present Day</w:t>
      </w:r>
      <w:r w:rsidRPr="000E3C30">
        <w:t>.</w:t>
      </w:r>
      <w:r w:rsidRPr="006277DA">
        <w:t xml:space="preserve"> </w:t>
      </w:r>
      <w:r w:rsidRPr="000E3C30">
        <w:rPr>
          <w:rStyle w:val="placeofpub"/>
        </w:rPr>
        <w:t>New York</w:t>
      </w:r>
      <w:r w:rsidRPr="000E3C30">
        <w:t xml:space="preserve">: </w:t>
      </w:r>
      <w:r w:rsidRPr="000E3C30">
        <w:rPr>
          <w:rStyle w:val="publisher"/>
        </w:rPr>
        <w:t>Simon &amp; Schuster</w:t>
      </w:r>
      <w:r w:rsidRPr="000E3C30">
        <w:t xml:space="preserve">, </w:t>
      </w:r>
      <w:r w:rsidRPr="000E3C30">
        <w:rPr>
          <w:rStyle w:val="date"/>
        </w:rPr>
        <w:t>1980</w:t>
      </w:r>
      <w:r w:rsidRPr="000E3C30">
        <w:t>.</w:t>
      </w:r>
      <w:bookmarkEnd w:id="6410"/>
      <w:bookmarkEnd w:id="6411"/>
    </w:p>
    <w:p w:rsidR="005600E9" w:rsidRPr="000E3C30" w:rsidRDefault="005600E9" w:rsidP="001A4F98">
      <w:pPr>
        <w:pStyle w:val="bib"/>
      </w:pPr>
      <w:bookmarkStart w:id="6412" w:name="CIT000152"/>
      <w:bookmarkStart w:id="6413" w:name="CBML_BIB_000_152"/>
      <w:r w:rsidRPr="000E3C30">
        <w:rPr>
          <w:rStyle w:val="surname"/>
        </w:rPr>
        <w:t>Lidchi</w:t>
      </w:r>
      <w:r w:rsidRPr="000E3C30">
        <w:t xml:space="preserve">, </w:t>
      </w:r>
      <w:r w:rsidRPr="000E3C30">
        <w:rPr>
          <w:rStyle w:val="forename"/>
        </w:rPr>
        <w:t>Henrietta. J.</w:t>
      </w:r>
      <w:r w:rsidRPr="000E3C30">
        <w:t xml:space="preserve"> </w:t>
      </w:r>
      <w:r w:rsidRPr="006308EC">
        <w:t>“</w:t>
      </w:r>
      <w:r w:rsidRPr="000E3C30">
        <w:t>All in the Choosing Eye: Charity, Representation and the Developing World.</w:t>
      </w:r>
      <w:r w:rsidRPr="006308EC">
        <w:t>”</w:t>
      </w:r>
      <w:r w:rsidRPr="000E3C30">
        <w:t xml:space="preserve"> PhD diss., </w:t>
      </w:r>
      <w:del w:id="6414" w:author="Patterson Lamb" w:date="2014-08-13T10:04:00Z">
        <w:r w:rsidRPr="000E3C30" w:rsidDel="006473D1">
          <w:delText xml:space="preserve">The </w:delText>
        </w:r>
      </w:del>
      <w:r w:rsidRPr="000E3C30">
        <w:t xml:space="preserve">Open University, </w:t>
      </w:r>
      <w:r w:rsidRPr="000E3C30">
        <w:rPr>
          <w:rStyle w:val="date"/>
        </w:rPr>
        <w:t>1993</w:t>
      </w:r>
      <w:r w:rsidRPr="000E3C30">
        <w:t>.</w:t>
      </w:r>
      <w:bookmarkEnd w:id="6412"/>
      <w:bookmarkEnd w:id="6413"/>
    </w:p>
    <w:p w:rsidR="005600E9" w:rsidRPr="000E3C30" w:rsidRDefault="005600E9" w:rsidP="001A4F98">
      <w:pPr>
        <w:pStyle w:val="bib"/>
      </w:pPr>
      <w:bookmarkStart w:id="6415" w:name="CIT000153"/>
      <w:bookmarkStart w:id="6416" w:name="CBML_BIB_000_153"/>
      <w:r w:rsidRPr="000E3C30">
        <w:rPr>
          <w:rStyle w:val="surname"/>
        </w:rPr>
        <w:t>Linfield</w:t>
      </w:r>
      <w:r w:rsidRPr="000E3C30">
        <w:t xml:space="preserve">, </w:t>
      </w:r>
      <w:r w:rsidRPr="000E3C30">
        <w:rPr>
          <w:rStyle w:val="forename"/>
        </w:rPr>
        <w:t>Susie</w:t>
      </w:r>
      <w:r w:rsidRPr="000E3C30">
        <w:t xml:space="preserve">. </w:t>
      </w:r>
      <w:r w:rsidRPr="000E3C30">
        <w:rPr>
          <w:rStyle w:val="booktitle"/>
        </w:rPr>
        <w:t>The Cruel Radiance: Photography and Political Violence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2010</w:t>
      </w:r>
      <w:r w:rsidRPr="000E3C30">
        <w:t>.</w:t>
      </w:r>
      <w:bookmarkEnd w:id="6415"/>
      <w:bookmarkEnd w:id="6416"/>
    </w:p>
    <w:p w:rsidR="005600E9" w:rsidRPr="000E3C30" w:rsidRDefault="005600E9" w:rsidP="001A4F98">
      <w:pPr>
        <w:pStyle w:val="bib"/>
      </w:pPr>
      <w:bookmarkStart w:id="6417" w:name="CIT000154"/>
      <w:bookmarkStart w:id="6418" w:name="CBML_BIB_000_154"/>
      <w:r w:rsidRPr="000E3C30">
        <w:rPr>
          <w:rStyle w:val="surname"/>
        </w:rPr>
        <w:t>Lissner</w:t>
      </w:r>
      <w:r w:rsidRPr="000E3C30">
        <w:t xml:space="preserve">, </w:t>
      </w:r>
      <w:r w:rsidRPr="000E3C30">
        <w:rPr>
          <w:rStyle w:val="forename"/>
        </w:rPr>
        <w:t>J</w:t>
      </w:r>
      <w:r w:rsidRPr="006308EC">
        <w:rPr>
          <w:rStyle w:val="forename"/>
        </w:rPr>
        <w:t>ø</w:t>
      </w:r>
      <w:r w:rsidRPr="000E3C30">
        <w:rPr>
          <w:rStyle w:val="forename"/>
        </w:rPr>
        <w:t>rgen</w:t>
      </w:r>
      <w:r w:rsidRPr="000E3C30">
        <w:t xml:space="preserve">. </w:t>
      </w:r>
      <w:r w:rsidRPr="006308EC">
        <w:t>“</w:t>
      </w:r>
      <w:r w:rsidRPr="000E3C30">
        <w:rPr>
          <w:rStyle w:val="Articletitle"/>
        </w:rPr>
        <w:t>Merchants of Misery.</w:t>
      </w:r>
      <w:r w:rsidRPr="006308EC">
        <w:t>”</w:t>
      </w:r>
      <w:r w:rsidRPr="000E3C30">
        <w:t xml:space="preserve"> </w:t>
      </w:r>
      <w:r w:rsidRPr="000E3C30">
        <w:rPr>
          <w:rStyle w:val="journal-title"/>
        </w:rPr>
        <w:t>New Internationalist</w:t>
      </w:r>
      <w:r w:rsidRPr="000E3C30">
        <w:t xml:space="preserve"> </w:t>
      </w:r>
      <w:r w:rsidRPr="00843766">
        <w:rPr>
          <w:rStyle w:val="volume"/>
        </w:rPr>
        <w:t>100</w:t>
      </w:r>
      <w:r w:rsidRPr="000E3C30">
        <w:t xml:space="preserve"> (</w:t>
      </w:r>
      <w:r w:rsidRPr="000E3C30">
        <w:rPr>
          <w:rStyle w:val="date"/>
        </w:rPr>
        <w:t>1981</w:t>
      </w:r>
      <w:r w:rsidRPr="000E3C30">
        <w:t xml:space="preserve">): </w:t>
      </w:r>
      <w:r w:rsidRPr="000E3C30">
        <w:rPr>
          <w:rStyle w:val="pageextent"/>
        </w:rPr>
        <w:t>23</w:t>
      </w:r>
      <w:r w:rsidRPr="006308EC">
        <w:rPr>
          <w:rStyle w:val="pageextent"/>
        </w:rPr>
        <w:t>–</w:t>
      </w:r>
      <w:r w:rsidRPr="000E3C30">
        <w:rPr>
          <w:rStyle w:val="pageextent"/>
        </w:rPr>
        <w:t>25</w:t>
      </w:r>
      <w:r w:rsidRPr="000E3C30">
        <w:t>.</w:t>
      </w:r>
      <w:bookmarkEnd w:id="6417"/>
      <w:bookmarkEnd w:id="6418"/>
    </w:p>
    <w:p w:rsidR="005600E9" w:rsidRPr="000E3C30" w:rsidRDefault="005600E9" w:rsidP="001A4F98">
      <w:pPr>
        <w:pStyle w:val="bib"/>
      </w:pPr>
      <w:bookmarkStart w:id="6419" w:name="CIT000155"/>
      <w:bookmarkStart w:id="6420" w:name="CBML_BIB_000_155"/>
      <w:r w:rsidRPr="000E3C30">
        <w:rPr>
          <w:rStyle w:val="surname"/>
        </w:rPr>
        <w:t>Lissner</w:t>
      </w:r>
      <w:r w:rsidRPr="000E3C30">
        <w:t xml:space="preserve">, </w:t>
      </w:r>
      <w:r w:rsidRPr="000E3C30">
        <w:rPr>
          <w:rStyle w:val="forename"/>
        </w:rPr>
        <w:t>J</w:t>
      </w:r>
      <w:r w:rsidRPr="006308EC">
        <w:rPr>
          <w:rStyle w:val="forename"/>
        </w:rPr>
        <w:t>ø</w:t>
      </w:r>
      <w:r w:rsidRPr="000E3C30">
        <w:rPr>
          <w:rStyle w:val="forename"/>
        </w:rPr>
        <w:t>rgen</w:t>
      </w:r>
      <w:r w:rsidRPr="000E3C30">
        <w:t xml:space="preserve">. </w:t>
      </w:r>
      <w:r w:rsidRPr="000E3C30">
        <w:rPr>
          <w:rStyle w:val="booktitle"/>
        </w:rPr>
        <w:t>The Politics of Altruism</w:t>
      </w:r>
      <w:r w:rsidRPr="000E3C30">
        <w:t xml:space="preserve">. </w:t>
      </w:r>
      <w:r w:rsidRPr="000E3C30">
        <w:rPr>
          <w:rStyle w:val="placeofpub"/>
        </w:rPr>
        <w:t>Geneva</w:t>
      </w:r>
      <w:r w:rsidRPr="000E3C30">
        <w:t xml:space="preserve">: </w:t>
      </w:r>
      <w:r w:rsidRPr="000E3C30">
        <w:rPr>
          <w:rStyle w:val="publisher"/>
        </w:rPr>
        <w:t>Lutheran World Federation</w:t>
      </w:r>
      <w:r w:rsidRPr="000E3C30">
        <w:t xml:space="preserve">, </w:t>
      </w:r>
      <w:r w:rsidRPr="000E3C30">
        <w:rPr>
          <w:rStyle w:val="date"/>
        </w:rPr>
        <w:t>1977</w:t>
      </w:r>
      <w:r w:rsidRPr="000E3C30">
        <w:t>.</w:t>
      </w:r>
      <w:bookmarkEnd w:id="6419"/>
      <w:bookmarkEnd w:id="6420"/>
    </w:p>
    <w:p w:rsidR="005600E9" w:rsidRPr="000E3C30" w:rsidRDefault="005600E9" w:rsidP="001A4F98">
      <w:pPr>
        <w:pStyle w:val="bib"/>
      </w:pPr>
      <w:bookmarkStart w:id="6421" w:name="CIT000156"/>
      <w:bookmarkStart w:id="6422" w:name="CBML_BIB_000_156"/>
      <w:r w:rsidRPr="000E3C30">
        <w:rPr>
          <w:rStyle w:val="surname"/>
        </w:rPr>
        <w:t>Lutz</w:t>
      </w:r>
      <w:r w:rsidRPr="000E3C30">
        <w:t xml:space="preserve">, </w:t>
      </w:r>
      <w:r w:rsidRPr="000E3C30">
        <w:rPr>
          <w:rStyle w:val="forename"/>
        </w:rPr>
        <w:t>Catherine</w:t>
      </w:r>
      <w:r w:rsidRPr="000E3C30">
        <w:t xml:space="preserve"> and </w:t>
      </w:r>
      <w:r w:rsidRPr="000E3C30">
        <w:rPr>
          <w:rStyle w:val="forename"/>
        </w:rPr>
        <w:t>Jane</w:t>
      </w:r>
      <w:r w:rsidRPr="000E3C30">
        <w:t xml:space="preserve"> </w:t>
      </w:r>
      <w:r w:rsidRPr="000E3C30">
        <w:rPr>
          <w:rStyle w:val="surname"/>
        </w:rPr>
        <w:t>Collins</w:t>
      </w:r>
      <w:r w:rsidRPr="000E3C30">
        <w:t xml:space="preserve">. </w:t>
      </w:r>
      <w:r w:rsidRPr="006308EC">
        <w:t>“</w:t>
      </w:r>
      <w:r w:rsidRPr="000E3C30">
        <w:rPr>
          <w:rStyle w:val="chaptertitle"/>
        </w:rPr>
        <w:t>The Photograph as an Intersection of Gazes: The Example of National Geographic.</w:t>
      </w:r>
      <w:r w:rsidRPr="006308EC">
        <w:t>”</w:t>
      </w:r>
      <w:r w:rsidRPr="000E3C30">
        <w:t xml:space="preserve"> In </w:t>
      </w:r>
      <w:ins w:id="6423" w:author="Patterson Lamb" w:date="2014-08-13T10:05:00Z">
        <w:r w:rsidRPr="000E3C30">
          <w:rPr>
            <w:rStyle w:val="forename"/>
          </w:rPr>
          <w:t>Liz</w:t>
        </w:r>
        <w:r w:rsidRPr="000E3C30">
          <w:t xml:space="preserve"> </w:t>
        </w:r>
        <w:r w:rsidRPr="000E3C30">
          <w:rPr>
            <w:rStyle w:val="surname"/>
          </w:rPr>
          <w:t>Wells</w:t>
        </w:r>
        <w:r>
          <w:rPr>
            <w:rStyle w:val="surname"/>
          </w:rPr>
          <w:t>, ed.,</w:t>
        </w:r>
        <w:r w:rsidRPr="000E3C30">
          <w:rPr>
            <w:rStyle w:val="booktitle"/>
          </w:rPr>
          <w:t xml:space="preserve"> </w:t>
        </w:r>
      </w:ins>
      <w:r w:rsidRPr="000E3C30">
        <w:rPr>
          <w:rStyle w:val="booktitle"/>
        </w:rPr>
        <w:t>The Photography Reader</w:t>
      </w:r>
      <w:r w:rsidRPr="000E3C30">
        <w:t xml:space="preserve">, </w:t>
      </w:r>
      <w:del w:id="6424" w:author="Patterson Lamb" w:date="2014-08-13T10:05:00Z">
        <w:r w:rsidRPr="000E3C30" w:rsidDel="006473D1">
          <w:delText xml:space="preserve">ed. </w:delText>
        </w:r>
        <w:r w:rsidRPr="000E3C30" w:rsidDel="006473D1">
          <w:rPr>
            <w:rStyle w:val="forename"/>
          </w:rPr>
          <w:delText>Liz</w:delText>
        </w:r>
        <w:r w:rsidRPr="000E3C30" w:rsidDel="006473D1">
          <w:delText xml:space="preserve"> </w:delText>
        </w:r>
        <w:r w:rsidRPr="000E3C30" w:rsidDel="006473D1">
          <w:rPr>
            <w:rStyle w:val="surname"/>
          </w:rPr>
          <w:delText>Wells</w:delText>
        </w:r>
        <w:r w:rsidRPr="000E3C30" w:rsidDel="006473D1">
          <w:delText>,</w:delText>
        </w:r>
      </w:del>
      <w:r w:rsidRPr="000E3C30">
        <w:t xml:space="preserve"> </w:t>
      </w:r>
      <w:r w:rsidRPr="000E3C30">
        <w:rPr>
          <w:rStyle w:val="pageextent"/>
        </w:rPr>
        <w:t>354</w:t>
      </w:r>
      <w:r w:rsidRPr="006308EC">
        <w:rPr>
          <w:rStyle w:val="pageextent"/>
        </w:rPr>
        <w:t>–</w:t>
      </w:r>
      <w:r w:rsidRPr="000E3C30">
        <w:rPr>
          <w:rStyle w:val="pageextent"/>
        </w:rPr>
        <w:t>74</w:t>
      </w:r>
      <w:r w:rsidRPr="000E3C30">
        <w:t xml:space="preserve">. </w:t>
      </w:r>
      <w:r w:rsidRPr="000E3C30">
        <w:rPr>
          <w:rStyle w:val="placeofpub"/>
        </w:rPr>
        <w:t>Oxford</w:t>
      </w:r>
      <w:r w:rsidRPr="000E3C30">
        <w:t xml:space="preserve">: </w:t>
      </w:r>
      <w:r w:rsidRPr="000E3C30">
        <w:rPr>
          <w:rStyle w:val="publisher"/>
        </w:rPr>
        <w:t>Routledge</w:t>
      </w:r>
      <w:r w:rsidRPr="000E3C30">
        <w:t xml:space="preserve">, </w:t>
      </w:r>
      <w:r w:rsidRPr="000E3C30">
        <w:rPr>
          <w:rStyle w:val="date"/>
        </w:rPr>
        <w:t>2003</w:t>
      </w:r>
      <w:r w:rsidRPr="000E3C30">
        <w:t>.</w:t>
      </w:r>
      <w:bookmarkEnd w:id="6421"/>
      <w:bookmarkEnd w:id="6422"/>
    </w:p>
    <w:p w:rsidR="005600E9" w:rsidRPr="000E3C30" w:rsidRDefault="005600E9" w:rsidP="001A4F98">
      <w:pPr>
        <w:pStyle w:val="bib"/>
      </w:pPr>
      <w:bookmarkStart w:id="6425" w:name="CIT000157"/>
      <w:bookmarkStart w:id="6426" w:name="CBML_BIB_000_157"/>
      <w:r w:rsidRPr="000E3C30">
        <w:rPr>
          <w:rStyle w:val="surname"/>
        </w:rPr>
        <w:t>Lydon</w:t>
      </w:r>
      <w:r w:rsidRPr="000E3C30">
        <w:t xml:space="preserve">, </w:t>
      </w:r>
      <w:r w:rsidRPr="000E3C30">
        <w:rPr>
          <w:rStyle w:val="forename"/>
        </w:rPr>
        <w:t>Jane</w:t>
      </w:r>
      <w:r w:rsidRPr="000E3C30">
        <w:t xml:space="preserve">. </w:t>
      </w:r>
      <w:r w:rsidRPr="006308EC">
        <w:t>“</w:t>
      </w:r>
      <w:r w:rsidRPr="006308EC">
        <w:rPr>
          <w:rStyle w:val="Articletitle"/>
        </w:rPr>
        <w:t>‘</w:t>
      </w:r>
      <w:r w:rsidRPr="000E3C30">
        <w:rPr>
          <w:rStyle w:val="Articletitle"/>
        </w:rPr>
        <w:t>Behold the Tears</w:t>
      </w:r>
      <w:r w:rsidRPr="006308EC">
        <w:rPr>
          <w:rStyle w:val="Articletitle"/>
        </w:rPr>
        <w:t>’</w:t>
      </w:r>
      <w:r w:rsidRPr="000E3C30">
        <w:rPr>
          <w:rStyle w:val="Articletitle"/>
        </w:rPr>
        <w:t>: Photography as Colonial Witness.</w:t>
      </w:r>
      <w:r w:rsidRPr="006308EC">
        <w:t>”</w:t>
      </w:r>
      <w:r w:rsidRPr="000E3C30">
        <w:t xml:space="preserve"> </w:t>
      </w:r>
      <w:r w:rsidRPr="000E3C30">
        <w:rPr>
          <w:rStyle w:val="journal-title"/>
        </w:rPr>
        <w:t>History of Photography</w:t>
      </w:r>
      <w:r w:rsidRPr="000E3C30">
        <w:t xml:space="preserve"> </w:t>
      </w:r>
      <w:r w:rsidRPr="00843766">
        <w:rPr>
          <w:rStyle w:val="volume"/>
        </w:rPr>
        <w:t>34</w:t>
      </w:r>
      <w:r w:rsidRPr="000E3C30">
        <w:t xml:space="preserve">, no. </w:t>
      </w:r>
      <w:r w:rsidRPr="000E3C30">
        <w:rPr>
          <w:rStyle w:val="Issueno"/>
        </w:rPr>
        <w:t>3</w:t>
      </w:r>
      <w:r w:rsidRPr="000E3C30">
        <w:t xml:space="preserve"> (August </w:t>
      </w:r>
      <w:r w:rsidRPr="000E3C30">
        <w:rPr>
          <w:rStyle w:val="date"/>
        </w:rPr>
        <w:t>2010</w:t>
      </w:r>
      <w:r w:rsidRPr="000E3C30">
        <w:t xml:space="preserve">): </w:t>
      </w:r>
      <w:r w:rsidRPr="000E3C30">
        <w:rPr>
          <w:rStyle w:val="pageextent"/>
        </w:rPr>
        <w:t>234</w:t>
      </w:r>
      <w:r w:rsidRPr="006308EC">
        <w:rPr>
          <w:rStyle w:val="pageextent"/>
        </w:rPr>
        <w:t>–</w:t>
      </w:r>
      <w:r w:rsidRPr="000E3C30">
        <w:rPr>
          <w:rStyle w:val="pageextent"/>
        </w:rPr>
        <w:t>50</w:t>
      </w:r>
      <w:r w:rsidRPr="000E3C30">
        <w:t>.</w:t>
      </w:r>
      <w:bookmarkEnd w:id="6425"/>
      <w:bookmarkEnd w:id="6426"/>
    </w:p>
    <w:p w:rsidR="005600E9" w:rsidRPr="000E3C30" w:rsidRDefault="005600E9" w:rsidP="001A4F98">
      <w:pPr>
        <w:pStyle w:val="bib"/>
      </w:pPr>
      <w:bookmarkStart w:id="6427" w:name="CIT000158"/>
      <w:bookmarkStart w:id="6428" w:name="CBML_BIB_000_158"/>
      <w:r w:rsidRPr="000E3C30">
        <w:rPr>
          <w:rStyle w:val="surname"/>
        </w:rPr>
        <w:t>MacDougall</w:t>
      </w:r>
      <w:r w:rsidRPr="000E3C30">
        <w:t xml:space="preserve">, </w:t>
      </w:r>
      <w:r w:rsidRPr="000E3C30">
        <w:rPr>
          <w:rStyle w:val="forename"/>
        </w:rPr>
        <w:t>David</w:t>
      </w:r>
      <w:r w:rsidRPr="000E3C30">
        <w:t xml:space="preserve">. </w:t>
      </w:r>
      <w:r w:rsidRPr="000E3C30">
        <w:rPr>
          <w:rStyle w:val="booktitle"/>
        </w:rPr>
        <w:t>The Corporeal Image: Film, Ethnography and the Senses</w:t>
      </w:r>
      <w:r w:rsidRPr="006277DA">
        <w:t>.</w:t>
      </w:r>
      <w:r w:rsidRPr="00843766">
        <w:t xml:space="preserve"> </w:t>
      </w:r>
      <w:r w:rsidRPr="000E3C30">
        <w:rPr>
          <w:rStyle w:val="placeofpub"/>
        </w:rPr>
        <w:t>Princeton</w:t>
      </w:r>
      <w:ins w:id="6429" w:author="Patterson Lamb" w:date="2014-08-13T10:05: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2006</w:t>
      </w:r>
      <w:r w:rsidRPr="000E3C30">
        <w:t>.</w:t>
      </w:r>
      <w:bookmarkEnd w:id="6427"/>
      <w:bookmarkEnd w:id="6428"/>
    </w:p>
    <w:p w:rsidR="005600E9" w:rsidRPr="000E3C30" w:rsidRDefault="005600E9" w:rsidP="001A4F98">
      <w:pPr>
        <w:pStyle w:val="bib"/>
        <w:rPr>
          <w:lang w:val="en-GB"/>
        </w:rPr>
      </w:pPr>
      <w:bookmarkStart w:id="6430" w:name="CIT000159"/>
      <w:bookmarkStart w:id="6431" w:name="CBML_BIB_000_159"/>
      <w:r w:rsidRPr="000E3C30">
        <w:rPr>
          <w:rStyle w:val="surname"/>
        </w:rPr>
        <w:t>Mahood</w:t>
      </w:r>
      <w:r w:rsidRPr="000E3C30">
        <w:rPr>
          <w:lang w:val="en-GB"/>
        </w:rPr>
        <w:t xml:space="preserve">, </w:t>
      </w:r>
      <w:r w:rsidRPr="000E3C30">
        <w:rPr>
          <w:rStyle w:val="forename"/>
        </w:rPr>
        <w:t>L.</w:t>
      </w:r>
      <w:r w:rsidRPr="000E3C30">
        <w:rPr>
          <w:lang w:val="en-GB"/>
        </w:rPr>
        <w:t xml:space="preserve"> </w:t>
      </w:r>
      <w:r w:rsidRPr="000E3C30">
        <w:rPr>
          <w:rStyle w:val="booktitle"/>
        </w:rPr>
        <w:t>Feminism and Voluntary Action. Eglantyne Jebb and Save the Children, 1876</w:t>
      </w:r>
      <w:r w:rsidRPr="006308EC">
        <w:rPr>
          <w:rStyle w:val="booktitle"/>
        </w:rPr>
        <w:t>–</w:t>
      </w:r>
      <w:r w:rsidRPr="000E3C30">
        <w:rPr>
          <w:rStyle w:val="booktitle"/>
        </w:rPr>
        <w:t>1928</w:t>
      </w:r>
      <w:r w:rsidRPr="000E3C30">
        <w:rPr>
          <w:lang w:val="en-GB"/>
        </w:rPr>
        <w:t>.</w:t>
      </w:r>
      <w:r w:rsidRPr="000E3C30">
        <w:t xml:space="preserve"> </w:t>
      </w:r>
      <w:r w:rsidRPr="000E3C30">
        <w:rPr>
          <w:rStyle w:val="placeofpub"/>
        </w:rPr>
        <w:t>London</w:t>
      </w:r>
      <w:r w:rsidRPr="000E3C30">
        <w:rPr>
          <w:lang w:val="en-GB"/>
        </w:rPr>
        <w:t xml:space="preserve">: </w:t>
      </w:r>
      <w:r w:rsidRPr="000E3C30">
        <w:rPr>
          <w:rStyle w:val="publisher"/>
        </w:rPr>
        <w:t>Palgrave Macmillan</w:t>
      </w:r>
      <w:r w:rsidRPr="000E3C30">
        <w:rPr>
          <w:lang w:val="en-GB"/>
        </w:rPr>
        <w:t xml:space="preserve">, </w:t>
      </w:r>
      <w:r w:rsidRPr="000E3C30">
        <w:rPr>
          <w:rStyle w:val="date"/>
        </w:rPr>
        <w:t>2009</w:t>
      </w:r>
      <w:r w:rsidRPr="000E3C30">
        <w:rPr>
          <w:lang w:val="en-GB"/>
        </w:rPr>
        <w:t>.</w:t>
      </w:r>
      <w:bookmarkEnd w:id="6430"/>
      <w:bookmarkEnd w:id="6431"/>
    </w:p>
    <w:p w:rsidR="005600E9" w:rsidRPr="006277DA" w:rsidRDefault="005600E9" w:rsidP="001A4F98">
      <w:pPr>
        <w:pStyle w:val="bib"/>
      </w:pPr>
      <w:bookmarkStart w:id="6432" w:name="CIT000160"/>
      <w:bookmarkStart w:id="6433" w:name="CBML_BIB_000_160"/>
      <w:r w:rsidRPr="000E3C30">
        <w:rPr>
          <w:rStyle w:val="surname"/>
        </w:rPr>
        <w:t>Mahood</w:t>
      </w:r>
      <w:r w:rsidRPr="000E3C30">
        <w:t xml:space="preserve">, </w:t>
      </w:r>
      <w:r w:rsidRPr="000E3C30">
        <w:rPr>
          <w:rStyle w:val="forename"/>
        </w:rPr>
        <w:t>Linda</w:t>
      </w:r>
      <w:del w:id="6434" w:author="Patterson Lamb" w:date="2014-08-13T10:05:00Z">
        <w:r w:rsidRPr="000E3C30" w:rsidDel="006473D1">
          <w:delText>,</w:delText>
        </w:r>
      </w:del>
      <w:r w:rsidRPr="000E3C30">
        <w:t xml:space="preserve"> and </w:t>
      </w:r>
      <w:r w:rsidRPr="000E3C30">
        <w:rPr>
          <w:rStyle w:val="forename"/>
        </w:rPr>
        <w:t>Vic</w:t>
      </w:r>
      <w:r w:rsidRPr="000E3C30">
        <w:t xml:space="preserve"> </w:t>
      </w:r>
      <w:r w:rsidRPr="000E3C30">
        <w:rPr>
          <w:rStyle w:val="surname"/>
        </w:rPr>
        <w:t>Satzewich</w:t>
      </w:r>
      <w:del w:id="6435" w:author="Patterson Lamb" w:date="2014-08-13T10:05:00Z">
        <w:r w:rsidRPr="000E3C30" w:rsidDel="006473D1">
          <w:delText>,</w:delText>
        </w:r>
      </w:del>
      <w:ins w:id="6436" w:author="Patterson Lamb" w:date="2014-08-13T10:05:00Z">
        <w:r>
          <w:t>.</w:t>
        </w:r>
      </w:ins>
      <w:r w:rsidRPr="000E3C30">
        <w:t xml:space="preserve"> </w:t>
      </w:r>
      <w:r w:rsidRPr="006308EC">
        <w:t>“</w:t>
      </w:r>
      <w:r w:rsidRPr="000E3C30">
        <w:rPr>
          <w:rStyle w:val="Articletitle"/>
        </w:rPr>
        <w:t>The Save the Children Fund and the Russian Famine, 1921</w:t>
      </w:r>
      <w:r w:rsidRPr="006308EC">
        <w:rPr>
          <w:rStyle w:val="Articletitle"/>
        </w:rPr>
        <w:t>–</w:t>
      </w:r>
      <w:r w:rsidRPr="000E3C30">
        <w:rPr>
          <w:rStyle w:val="Articletitle"/>
        </w:rPr>
        <w:t xml:space="preserve">23: Claims and Counter-Claims about Feeding </w:t>
      </w:r>
      <w:r w:rsidRPr="006308EC">
        <w:rPr>
          <w:rStyle w:val="Articletitle"/>
        </w:rPr>
        <w:t>“</w:t>
      </w:r>
      <w:r w:rsidRPr="000E3C30">
        <w:rPr>
          <w:rStyle w:val="Articletitle"/>
        </w:rPr>
        <w:t>Bolshevik</w:t>
      </w:r>
      <w:r w:rsidRPr="006308EC">
        <w:rPr>
          <w:rStyle w:val="Articletitle"/>
        </w:rPr>
        <w:t>”</w:t>
      </w:r>
      <w:r w:rsidRPr="000E3C30">
        <w:rPr>
          <w:rStyle w:val="Articletitle"/>
        </w:rPr>
        <w:t xml:space="preserve"> Children</w:t>
      </w:r>
      <w:ins w:id="6437" w:author="Patterson Lamb" w:date="2014-08-13T10:06:00Z">
        <w:r>
          <w:rPr>
            <w:rStyle w:val="Articletitle"/>
          </w:rPr>
          <w:t>.</w:t>
        </w:r>
      </w:ins>
      <w:r w:rsidRPr="006308EC">
        <w:t>”</w:t>
      </w:r>
      <w:r w:rsidRPr="000E3C30">
        <w:t xml:space="preserve"> </w:t>
      </w:r>
      <w:del w:id="6438" w:author="Patterson Lamb" w:date="2014-08-13T10:06:00Z">
        <w:r w:rsidRPr="000E3C30" w:rsidDel="006473D1">
          <w:delText xml:space="preserve">in </w:delText>
        </w:r>
      </w:del>
      <w:r w:rsidRPr="000E3C30">
        <w:rPr>
          <w:rStyle w:val="journal-title"/>
        </w:rPr>
        <w:t xml:space="preserve">Journal of Historical Sociology </w:t>
      </w:r>
      <w:r w:rsidRPr="00843766">
        <w:rPr>
          <w:rStyle w:val="volume"/>
        </w:rPr>
        <w:t>22</w:t>
      </w:r>
      <w:r w:rsidRPr="000E3C30">
        <w:t xml:space="preserve">, no </w:t>
      </w:r>
      <w:r w:rsidRPr="000E3C30">
        <w:rPr>
          <w:rStyle w:val="Issueno"/>
        </w:rPr>
        <w:t>1</w:t>
      </w:r>
      <w:r w:rsidRPr="000E3C30">
        <w:t xml:space="preserve"> (March </w:t>
      </w:r>
      <w:r w:rsidRPr="000E3C30">
        <w:rPr>
          <w:rStyle w:val="date"/>
        </w:rPr>
        <w:t>2009</w:t>
      </w:r>
      <w:r w:rsidRPr="000E3C30">
        <w:t xml:space="preserve">): </w:t>
      </w:r>
      <w:r w:rsidRPr="000E3C30">
        <w:rPr>
          <w:rStyle w:val="pageextent"/>
        </w:rPr>
        <w:t>55</w:t>
      </w:r>
      <w:r w:rsidRPr="006308EC">
        <w:rPr>
          <w:rStyle w:val="pageextent"/>
        </w:rPr>
        <w:t>–</w:t>
      </w:r>
      <w:r w:rsidRPr="000E3C30">
        <w:rPr>
          <w:rStyle w:val="pageextent"/>
        </w:rPr>
        <w:t>83</w:t>
      </w:r>
      <w:r w:rsidRPr="000E3C30">
        <w:t>.</w:t>
      </w:r>
      <w:bookmarkEnd w:id="6432"/>
      <w:bookmarkEnd w:id="6433"/>
    </w:p>
    <w:p w:rsidR="005600E9" w:rsidRPr="000E3C30" w:rsidRDefault="005600E9" w:rsidP="001A4F98">
      <w:pPr>
        <w:pStyle w:val="bib"/>
        <w:rPr>
          <w:lang w:val="en-GB"/>
        </w:rPr>
      </w:pPr>
      <w:bookmarkStart w:id="6439" w:name="CIT000161"/>
      <w:bookmarkStart w:id="6440" w:name="CBML_BIB_000_161"/>
      <w:r w:rsidRPr="000E3C30">
        <w:rPr>
          <w:rStyle w:val="surname"/>
        </w:rPr>
        <w:t>Malkki</w:t>
      </w:r>
      <w:r w:rsidRPr="000E3C30">
        <w:rPr>
          <w:lang w:val="en-GB"/>
        </w:rPr>
        <w:t xml:space="preserve">, </w:t>
      </w:r>
      <w:r w:rsidRPr="000E3C30">
        <w:rPr>
          <w:rStyle w:val="forename"/>
        </w:rPr>
        <w:t>Liisa</w:t>
      </w:r>
      <w:r w:rsidRPr="000E3C30">
        <w:rPr>
          <w:lang w:val="en-GB"/>
        </w:rPr>
        <w:t xml:space="preserve">. </w:t>
      </w:r>
      <w:r w:rsidRPr="006308EC">
        <w:rPr>
          <w:lang w:val="en-GB"/>
        </w:rPr>
        <w:t>“</w:t>
      </w:r>
      <w:r w:rsidRPr="000E3C30">
        <w:rPr>
          <w:rStyle w:val="chaptertitle"/>
        </w:rPr>
        <w:t>Children, Humanity and the Infantilization of Peace.</w:t>
      </w:r>
      <w:r w:rsidRPr="006308EC">
        <w:rPr>
          <w:lang w:val="en-GB"/>
        </w:rPr>
        <w:t>”</w:t>
      </w:r>
      <w:r w:rsidRPr="000E3C30">
        <w:t xml:space="preserve"> In </w:t>
      </w:r>
      <w:ins w:id="6441" w:author="Patterson Lamb" w:date="2014-08-13T10:06:00Z">
        <w:r w:rsidRPr="000E3C30">
          <w:rPr>
            <w:rStyle w:val="forename"/>
          </w:rPr>
          <w:t>I.</w:t>
        </w:r>
        <w:r w:rsidRPr="000E3C30">
          <w:rPr>
            <w:lang w:val="en-GB"/>
          </w:rPr>
          <w:t xml:space="preserve"> </w:t>
        </w:r>
        <w:r w:rsidRPr="000E3C30">
          <w:rPr>
            <w:rStyle w:val="surname"/>
          </w:rPr>
          <w:t>Feldman</w:t>
        </w:r>
        <w:r w:rsidRPr="000E3C30">
          <w:rPr>
            <w:lang w:val="en-GB"/>
          </w:rPr>
          <w:t xml:space="preserve"> and </w:t>
        </w:r>
        <w:r w:rsidRPr="000E3C30">
          <w:rPr>
            <w:rStyle w:val="forename"/>
          </w:rPr>
          <w:t>M.</w:t>
        </w:r>
        <w:r w:rsidRPr="000E3C30">
          <w:rPr>
            <w:lang w:val="en-GB"/>
          </w:rPr>
          <w:t xml:space="preserve"> </w:t>
        </w:r>
        <w:r w:rsidRPr="000E3C30">
          <w:rPr>
            <w:rStyle w:val="surname"/>
          </w:rPr>
          <w:t>Ticktin</w:t>
        </w:r>
        <w:r>
          <w:rPr>
            <w:rStyle w:val="surname"/>
          </w:rPr>
          <w:t xml:space="preserve">, eds., </w:t>
        </w:r>
        <w:r w:rsidRPr="000E3C30">
          <w:rPr>
            <w:rStyle w:val="booktitle"/>
          </w:rPr>
          <w:t xml:space="preserve"> </w:t>
        </w:r>
      </w:ins>
      <w:r w:rsidRPr="000E3C30">
        <w:rPr>
          <w:rStyle w:val="booktitle"/>
        </w:rPr>
        <w:t>In the Name of Humanity. The Government of Threat and Care</w:t>
      </w:r>
      <w:r w:rsidRPr="000E3C30">
        <w:rPr>
          <w:lang w:val="en-GB"/>
        </w:rPr>
        <w:t>,</w:t>
      </w:r>
      <w:del w:id="6442" w:author="Patterson Lamb" w:date="2014-08-13T10:06:00Z">
        <w:r w:rsidRPr="000E3C30" w:rsidDel="006473D1">
          <w:rPr>
            <w:lang w:val="en-GB"/>
          </w:rPr>
          <w:delText xml:space="preserve"> edited by </w:delText>
        </w:r>
        <w:r w:rsidRPr="000E3C30" w:rsidDel="006473D1">
          <w:rPr>
            <w:rStyle w:val="forename"/>
          </w:rPr>
          <w:delText>I.</w:delText>
        </w:r>
        <w:r w:rsidRPr="000E3C30" w:rsidDel="006473D1">
          <w:rPr>
            <w:lang w:val="en-GB"/>
          </w:rPr>
          <w:delText xml:space="preserve"> </w:delText>
        </w:r>
        <w:r w:rsidRPr="000E3C30" w:rsidDel="006473D1">
          <w:rPr>
            <w:rStyle w:val="surname"/>
          </w:rPr>
          <w:delText>Feldman</w:delText>
        </w:r>
        <w:r w:rsidRPr="000E3C30" w:rsidDel="006473D1">
          <w:rPr>
            <w:lang w:val="en-GB"/>
          </w:rPr>
          <w:delText xml:space="preserve"> and </w:delText>
        </w:r>
        <w:r w:rsidRPr="000E3C30" w:rsidDel="006473D1">
          <w:rPr>
            <w:rStyle w:val="forename"/>
          </w:rPr>
          <w:delText>M.</w:delText>
        </w:r>
        <w:r w:rsidRPr="000E3C30" w:rsidDel="006473D1">
          <w:rPr>
            <w:lang w:val="en-GB"/>
          </w:rPr>
          <w:delText xml:space="preserve"> </w:delText>
        </w:r>
        <w:r w:rsidRPr="000E3C30" w:rsidDel="006473D1">
          <w:rPr>
            <w:rStyle w:val="surname"/>
          </w:rPr>
          <w:delText>Ticktin</w:delText>
        </w:r>
        <w:r w:rsidRPr="000E3C30" w:rsidDel="006473D1">
          <w:rPr>
            <w:lang w:val="en-GB"/>
          </w:rPr>
          <w:delText>,</w:delText>
        </w:r>
      </w:del>
      <w:r w:rsidRPr="000E3C30">
        <w:rPr>
          <w:lang w:val="en-GB"/>
        </w:rPr>
        <w:t xml:space="preserve"> </w:t>
      </w:r>
      <w:r w:rsidRPr="000E3C30">
        <w:rPr>
          <w:rStyle w:val="pageextent"/>
        </w:rPr>
        <w:t>58</w:t>
      </w:r>
      <w:r w:rsidRPr="006308EC">
        <w:rPr>
          <w:rStyle w:val="pageextent"/>
        </w:rPr>
        <w:t>–</w:t>
      </w:r>
      <w:r w:rsidRPr="000E3C30">
        <w:rPr>
          <w:rStyle w:val="pageextent"/>
        </w:rPr>
        <w:t>85</w:t>
      </w:r>
      <w:r w:rsidRPr="000E3C30">
        <w:rPr>
          <w:lang w:val="en-GB"/>
        </w:rPr>
        <w:t xml:space="preserve">. </w:t>
      </w:r>
      <w:r w:rsidRPr="000E3C30">
        <w:rPr>
          <w:rStyle w:val="placeofpub"/>
        </w:rPr>
        <w:t>Durham, NC</w:t>
      </w:r>
      <w:r w:rsidRPr="000E3C30">
        <w:rPr>
          <w:lang w:val="en-GB"/>
        </w:rPr>
        <w:t xml:space="preserve">: </w:t>
      </w:r>
      <w:r w:rsidRPr="000E3C30">
        <w:rPr>
          <w:rStyle w:val="publisher"/>
        </w:rPr>
        <w:t>Duke University Press</w:t>
      </w:r>
      <w:r w:rsidRPr="000E3C30">
        <w:rPr>
          <w:lang w:val="en-GB"/>
        </w:rPr>
        <w:t xml:space="preserve">, </w:t>
      </w:r>
      <w:r w:rsidRPr="000E3C30">
        <w:rPr>
          <w:rStyle w:val="date"/>
        </w:rPr>
        <w:t>2010</w:t>
      </w:r>
      <w:r w:rsidRPr="000E3C30">
        <w:rPr>
          <w:lang w:val="en-GB"/>
        </w:rPr>
        <w:t>.</w:t>
      </w:r>
      <w:bookmarkEnd w:id="6439"/>
      <w:bookmarkEnd w:id="6440"/>
    </w:p>
    <w:p w:rsidR="005600E9" w:rsidRPr="000E3C30" w:rsidRDefault="005600E9" w:rsidP="001A4F98">
      <w:pPr>
        <w:pStyle w:val="bib"/>
        <w:rPr>
          <w:lang w:val="en-GB"/>
        </w:rPr>
      </w:pPr>
      <w:bookmarkStart w:id="6443" w:name="CIT000162"/>
      <w:bookmarkStart w:id="6444" w:name="CBML_BIB_000_162"/>
      <w:r w:rsidRPr="000E3C30">
        <w:rPr>
          <w:rStyle w:val="surname"/>
        </w:rPr>
        <w:t>Malkki</w:t>
      </w:r>
      <w:r w:rsidRPr="000E3C30">
        <w:rPr>
          <w:lang w:val="en-GB"/>
        </w:rPr>
        <w:t xml:space="preserve">, </w:t>
      </w:r>
      <w:r w:rsidRPr="000E3C30">
        <w:rPr>
          <w:rStyle w:val="forename"/>
        </w:rPr>
        <w:t>Liisa</w:t>
      </w:r>
      <w:r w:rsidRPr="000E3C30">
        <w:rPr>
          <w:lang w:val="en-GB"/>
        </w:rPr>
        <w:t xml:space="preserve">. </w:t>
      </w:r>
      <w:r w:rsidRPr="006308EC">
        <w:rPr>
          <w:lang w:val="en-GB"/>
        </w:rPr>
        <w:t>“</w:t>
      </w:r>
      <w:r w:rsidRPr="000E3C30">
        <w:rPr>
          <w:rStyle w:val="Articletitle"/>
        </w:rPr>
        <w:t>Speechless Emissaries: Refugees, Humanitarianism and Dehistoricization.</w:t>
      </w:r>
      <w:r w:rsidRPr="006308EC">
        <w:rPr>
          <w:lang w:val="en-GB"/>
        </w:rPr>
        <w:t>”</w:t>
      </w:r>
      <w:r w:rsidRPr="000E3C30">
        <w:rPr>
          <w:lang w:val="en-GB"/>
        </w:rPr>
        <w:t xml:space="preserve"> </w:t>
      </w:r>
      <w:r w:rsidRPr="000E3C30">
        <w:rPr>
          <w:rStyle w:val="journal-title"/>
        </w:rPr>
        <w:t>Cultural Anthropology</w:t>
      </w:r>
      <w:r w:rsidRPr="000E3C30">
        <w:rPr>
          <w:lang w:val="en-GB"/>
        </w:rPr>
        <w:t xml:space="preserve"> </w:t>
      </w:r>
      <w:r w:rsidRPr="00843766">
        <w:rPr>
          <w:rStyle w:val="volume"/>
        </w:rPr>
        <w:t>11</w:t>
      </w:r>
      <w:r w:rsidRPr="000E3C30">
        <w:rPr>
          <w:lang w:val="en-GB"/>
        </w:rPr>
        <w:t xml:space="preserve">, no. </w:t>
      </w:r>
      <w:r w:rsidRPr="000E3C30">
        <w:rPr>
          <w:rStyle w:val="Issueno"/>
        </w:rPr>
        <w:t>3</w:t>
      </w:r>
      <w:r w:rsidRPr="000E3C30">
        <w:rPr>
          <w:lang w:val="en-GB"/>
        </w:rPr>
        <w:t xml:space="preserve"> (</w:t>
      </w:r>
      <w:r w:rsidRPr="000E3C30">
        <w:rPr>
          <w:rStyle w:val="date"/>
        </w:rPr>
        <w:t>1996</w:t>
      </w:r>
      <w:r w:rsidRPr="000E3C30">
        <w:rPr>
          <w:lang w:val="en-GB"/>
        </w:rPr>
        <w:t xml:space="preserve">): </w:t>
      </w:r>
      <w:r w:rsidRPr="000E3C30">
        <w:rPr>
          <w:rStyle w:val="pageextent"/>
        </w:rPr>
        <w:t>377</w:t>
      </w:r>
      <w:r w:rsidRPr="006308EC">
        <w:rPr>
          <w:rStyle w:val="pageextent"/>
        </w:rPr>
        <w:t>–</w:t>
      </w:r>
      <w:r w:rsidRPr="000E3C30">
        <w:rPr>
          <w:rStyle w:val="pageextent"/>
        </w:rPr>
        <w:t>404</w:t>
      </w:r>
      <w:r w:rsidRPr="000E3C30">
        <w:rPr>
          <w:lang w:val="en-GB"/>
        </w:rPr>
        <w:t>.</w:t>
      </w:r>
      <w:bookmarkEnd w:id="6443"/>
      <w:bookmarkEnd w:id="6444"/>
    </w:p>
    <w:p w:rsidR="005600E9" w:rsidRPr="000E3C30" w:rsidRDefault="005600E9" w:rsidP="001A4F98">
      <w:pPr>
        <w:pStyle w:val="bib"/>
      </w:pPr>
      <w:bookmarkStart w:id="6445" w:name="CIT000163"/>
      <w:bookmarkStart w:id="6446" w:name="CBML_BIB_000_163"/>
      <w:r w:rsidRPr="000E3C30">
        <w:rPr>
          <w:rStyle w:val="surname"/>
        </w:rPr>
        <w:t>Manzo</w:t>
      </w:r>
      <w:r w:rsidRPr="000E3C30">
        <w:t xml:space="preserve">, </w:t>
      </w:r>
      <w:r w:rsidRPr="000E3C30">
        <w:rPr>
          <w:rStyle w:val="forename"/>
        </w:rPr>
        <w:t>Kate</w:t>
      </w:r>
      <w:r w:rsidRPr="000E3C30">
        <w:t xml:space="preserve">. </w:t>
      </w:r>
      <w:r w:rsidRPr="006308EC">
        <w:t>“</w:t>
      </w:r>
      <w:r w:rsidRPr="000E3C30">
        <w:rPr>
          <w:rStyle w:val="Articletitle"/>
        </w:rPr>
        <w:t>Imaging Humanitarianism: NGO Identity and the Iconography of Childhood.</w:t>
      </w:r>
      <w:r w:rsidRPr="006308EC">
        <w:t>”</w:t>
      </w:r>
      <w:r w:rsidRPr="006277DA">
        <w:rPr>
          <w:i/>
          <w:iCs/>
        </w:rPr>
        <w:t xml:space="preserve"> </w:t>
      </w:r>
      <w:r w:rsidRPr="000E3C30">
        <w:rPr>
          <w:rStyle w:val="journal-title"/>
        </w:rPr>
        <w:t xml:space="preserve">Antipode </w:t>
      </w:r>
      <w:r w:rsidRPr="00843766">
        <w:rPr>
          <w:rStyle w:val="volume"/>
        </w:rPr>
        <w:t>40</w:t>
      </w:r>
      <w:r w:rsidRPr="000E3C30">
        <w:t xml:space="preserve">, no. </w:t>
      </w:r>
      <w:r w:rsidRPr="000E3C30">
        <w:rPr>
          <w:rStyle w:val="Issueno"/>
        </w:rPr>
        <w:t>4</w:t>
      </w:r>
      <w:r w:rsidRPr="000E3C30">
        <w:t xml:space="preserve"> (</w:t>
      </w:r>
      <w:r w:rsidRPr="000E3C30">
        <w:rPr>
          <w:rStyle w:val="date"/>
        </w:rPr>
        <w:t>2008</w:t>
      </w:r>
      <w:r w:rsidRPr="000E3C30">
        <w:t xml:space="preserve">): </w:t>
      </w:r>
      <w:r w:rsidRPr="000E3C30">
        <w:rPr>
          <w:rStyle w:val="pageextent"/>
        </w:rPr>
        <w:t>632</w:t>
      </w:r>
      <w:r w:rsidRPr="006308EC">
        <w:rPr>
          <w:rStyle w:val="pageextent"/>
        </w:rPr>
        <w:t>–</w:t>
      </w:r>
      <w:del w:id="6447" w:author="Patterson Lamb" w:date="2014-08-13T10:06:00Z">
        <w:r w:rsidRPr="000E3C30" w:rsidDel="006473D1">
          <w:rPr>
            <w:rStyle w:val="pageextent"/>
          </w:rPr>
          <w:delText>6</w:delText>
        </w:r>
      </w:del>
      <w:r w:rsidRPr="000E3C30">
        <w:rPr>
          <w:rStyle w:val="pageextent"/>
        </w:rPr>
        <w:t>57</w:t>
      </w:r>
      <w:r w:rsidRPr="000E3C30">
        <w:t>.</w:t>
      </w:r>
      <w:bookmarkEnd w:id="6445"/>
      <w:bookmarkEnd w:id="6446"/>
    </w:p>
    <w:p w:rsidR="005600E9" w:rsidRPr="000E3C30" w:rsidRDefault="005600E9" w:rsidP="001A4F98">
      <w:pPr>
        <w:pStyle w:val="bib"/>
      </w:pPr>
      <w:bookmarkStart w:id="6448" w:name="CIT000164"/>
      <w:bookmarkStart w:id="6449" w:name="CBML_BIB_000_164"/>
      <w:r w:rsidRPr="000E3C30">
        <w:rPr>
          <w:rStyle w:val="surname"/>
        </w:rPr>
        <w:t>Marshall</w:t>
      </w:r>
      <w:r w:rsidRPr="000E3C30">
        <w:t xml:space="preserve">, </w:t>
      </w:r>
      <w:r w:rsidRPr="000E3C30">
        <w:rPr>
          <w:rStyle w:val="forename"/>
        </w:rPr>
        <w:t>Dominique</w:t>
      </w:r>
      <w:r w:rsidRPr="000E3C30">
        <w:t xml:space="preserve">. </w:t>
      </w:r>
      <w:r w:rsidRPr="006308EC">
        <w:t>“</w:t>
      </w:r>
      <w:r w:rsidRPr="000E3C30">
        <w:rPr>
          <w:rStyle w:val="Articletitle"/>
        </w:rPr>
        <w:t>Children</w:t>
      </w:r>
      <w:r w:rsidRPr="006308EC">
        <w:rPr>
          <w:rStyle w:val="Articletitle"/>
        </w:rPr>
        <w:t>’</w:t>
      </w:r>
      <w:r w:rsidRPr="000E3C30">
        <w:rPr>
          <w:rStyle w:val="Articletitle"/>
        </w:rPr>
        <w:t>s Rights and Children</w:t>
      </w:r>
      <w:r w:rsidRPr="006308EC">
        <w:rPr>
          <w:rStyle w:val="Articletitle"/>
        </w:rPr>
        <w:t>’</w:t>
      </w:r>
      <w:r w:rsidRPr="000E3C30">
        <w:rPr>
          <w:rStyle w:val="Articletitle"/>
        </w:rPr>
        <w:t>s Action in International Relief and Domestic Welfare: The Work of Herbert Hoover between 1914 and 1950</w:t>
      </w:r>
      <w:ins w:id="6450" w:author="Patterson Lamb" w:date="2014-08-13T10:07:00Z">
        <w:r>
          <w:rPr>
            <w:rStyle w:val="Articletitle"/>
          </w:rPr>
          <w:t>.</w:t>
        </w:r>
      </w:ins>
      <w:r w:rsidRPr="006308EC">
        <w:t>”</w:t>
      </w:r>
      <w:r w:rsidRPr="000E3C30">
        <w:t xml:space="preserve"> </w:t>
      </w:r>
      <w:del w:id="6451" w:author="Patterson Lamb" w:date="2014-08-13T10:07:00Z">
        <w:r w:rsidRPr="000E3C30" w:rsidDel="006473D1">
          <w:delText xml:space="preserve">in </w:delText>
        </w:r>
      </w:del>
      <w:r w:rsidRPr="000E3C30">
        <w:rPr>
          <w:rStyle w:val="journal-title"/>
        </w:rPr>
        <w:t xml:space="preserve">Journal of the History of Childhood and Youth </w:t>
      </w:r>
      <w:r w:rsidRPr="00843766">
        <w:rPr>
          <w:rStyle w:val="volume"/>
        </w:rPr>
        <w:t>1</w:t>
      </w:r>
      <w:r w:rsidRPr="000E3C30">
        <w:t xml:space="preserve">, no. </w:t>
      </w:r>
      <w:r w:rsidRPr="000E3C30">
        <w:rPr>
          <w:rStyle w:val="Issueno"/>
        </w:rPr>
        <w:t>3</w:t>
      </w:r>
      <w:r w:rsidRPr="000E3C30">
        <w:t xml:space="preserve"> (</w:t>
      </w:r>
      <w:r w:rsidRPr="000E3C30">
        <w:rPr>
          <w:rStyle w:val="date"/>
        </w:rPr>
        <w:t>2008</w:t>
      </w:r>
      <w:r w:rsidRPr="000E3C30">
        <w:t xml:space="preserve">): </w:t>
      </w:r>
      <w:r w:rsidRPr="000E3C30">
        <w:rPr>
          <w:rStyle w:val="pageextent"/>
        </w:rPr>
        <w:t>351</w:t>
      </w:r>
      <w:r w:rsidRPr="006308EC">
        <w:rPr>
          <w:rStyle w:val="pageextent"/>
        </w:rPr>
        <w:t>–</w:t>
      </w:r>
      <w:del w:id="6452" w:author="Patterson Lamb" w:date="2014-08-13T10:07:00Z">
        <w:r w:rsidRPr="000E3C30" w:rsidDel="006473D1">
          <w:rPr>
            <w:rStyle w:val="pageextent"/>
          </w:rPr>
          <w:delText>3</w:delText>
        </w:r>
      </w:del>
      <w:r w:rsidRPr="000E3C30">
        <w:rPr>
          <w:rStyle w:val="pageextent"/>
        </w:rPr>
        <w:t>88</w:t>
      </w:r>
      <w:r w:rsidRPr="000E3C30">
        <w:t>.</w:t>
      </w:r>
      <w:bookmarkEnd w:id="6448"/>
      <w:bookmarkEnd w:id="6449"/>
    </w:p>
    <w:p w:rsidR="005600E9" w:rsidRPr="000E3C30" w:rsidRDefault="005600E9" w:rsidP="001A4F98">
      <w:pPr>
        <w:pStyle w:val="bib"/>
      </w:pPr>
      <w:bookmarkStart w:id="6453" w:name="CIT000165"/>
      <w:bookmarkStart w:id="6454" w:name="CBML_BIB_000_165"/>
      <w:ins w:id="6455" w:author="Patterson Lamb" w:date="2014-08-13T10:07:00Z">
        <w:r w:rsidRPr="000E3C30">
          <w:rPr>
            <w:rStyle w:val="surname"/>
          </w:rPr>
          <w:t>Marshall</w:t>
        </w:r>
        <w:r w:rsidRPr="000E3C30">
          <w:t xml:space="preserve">, </w:t>
        </w:r>
        <w:r w:rsidRPr="000E3C30">
          <w:rPr>
            <w:rStyle w:val="forename"/>
          </w:rPr>
          <w:t>Dominique</w:t>
        </w:r>
      </w:ins>
      <w:del w:id="6456" w:author="Patterson Lamb" w:date="2014-08-13T10:07:00Z">
        <w:r w:rsidRPr="006308EC" w:rsidDel="006473D1">
          <w:delText>———</w:delText>
        </w:r>
      </w:del>
      <w:r w:rsidRPr="000E3C30">
        <w:t xml:space="preserve">. </w:t>
      </w:r>
      <w:r w:rsidRPr="006308EC">
        <w:t>“</w:t>
      </w:r>
      <w:r w:rsidRPr="000E3C30">
        <w:rPr>
          <w:rStyle w:val="Articletitle"/>
        </w:rPr>
        <w:t>The Construction of Children as an Object of International Relations: The Declaration of Children</w:t>
      </w:r>
      <w:r w:rsidRPr="006308EC">
        <w:rPr>
          <w:rStyle w:val="Articletitle"/>
        </w:rPr>
        <w:t>’</w:t>
      </w:r>
      <w:r w:rsidRPr="000E3C30">
        <w:rPr>
          <w:rStyle w:val="Articletitle"/>
        </w:rPr>
        <w:t>s Rights and the Child Welfare Committee of the League of Nations, 1900</w:t>
      </w:r>
      <w:r w:rsidRPr="006308EC">
        <w:rPr>
          <w:rStyle w:val="Articletitle"/>
        </w:rPr>
        <w:t>–</w:t>
      </w:r>
      <w:r w:rsidRPr="000E3C30">
        <w:rPr>
          <w:rStyle w:val="Articletitle"/>
        </w:rPr>
        <w:t>1924</w:t>
      </w:r>
      <w:ins w:id="6457" w:author="Patterson Lamb" w:date="2014-08-13T10:07:00Z">
        <w:r>
          <w:rPr>
            <w:rStyle w:val="Articletitle"/>
          </w:rPr>
          <w:t>.</w:t>
        </w:r>
      </w:ins>
      <w:r w:rsidRPr="006308EC">
        <w:t>”</w:t>
      </w:r>
      <w:del w:id="6458" w:author="Patterson Lamb" w:date="2014-08-13T10:07:00Z">
        <w:r w:rsidRPr="000E3C30" w:rsidDel="006473D1">
          <w:delText xml:space="preserve"> in</w:delText>
        </w:r>
      </w:del>
      <w:r w:rsidRPr="000E3C30">
        <w:t xml:space="preserve"> </w:t>
      </w:r>
      <w:del w:id="6459" w:author="Patterson Lamb" w:date="2014-08-13T10:07:00Z">
        <w:r w:rsidRPr="000E3C30" w:rsidDel="006473D1">
          <w:rPr>
            <w:rStyle w:val="journal-title"/>
          </w:rPr>
          <w:delText xml:space="preserve">The </w:delText>
        </w:r>
      </w:del>
      <w:r w:rsidRPr="000E3C30">
        <w:rPr>
          <w:rStyle w:val="journal-title"/>
        </w:rPr>
        <w:t>International Journal of Children</w:t>
      </w:r>
      <w:r w:rsidRPr="006308EC">
        <w:rPr>
          <w:rStyle w:val="journal-title"/>
        </w:rPr>
        <w:t>’</w:t>
      </w:r>
      <w:r w:rsidRPr="000E3C30">
        <w:rPr>
          <w:rStyle w:val="journal-title"/>
        </w:rPr>
        <w:t>s Rights</w:t>
      </w:r>
      <w:r w:rsidRPr="006277DA">
        <w:rPr>
          <w:i/>
        </w:rPr>
        <w:t xml:space="preserve"> </w:t>
      </w:r>
      <w:r w:rsidRPr="00843766">
        <w:rPr>
          <w:rStyle w:val="volume"/>
        </w:rPr>
        <w:t>7</w:t>
      </w:r>
      <w:r w:rsidRPr="000E3C30">
        <w:t xml:space="preserve"> (</w:t>
      </w:r>
      <w:r w:rsidRPr="000E3C30">
        <w:rPr>
          <w:rStyle w:val="date"/>
        </w:rPr>
        <w:t>1999</w:t>
      </w:r>
      <w:r w:rsidRPr="000E3C30">
        <w:t xml:space="preserve">): </w:t>
      </w:r>
      <w:r w:rsidRPr="000E3C30">
        <w:rPr>
          <w:rStyle w:val="pageextent"/>
        </w:rPr>
        <w:t>103</w:t>
      </w:r>
      <w:r w:rsidRPr="006308EC">
        <w:rPr>
          <w:rStyle w:val="pageextent"/>
        </w:rPr>
        <w:t>–</w:t>
      </w:r>
      <w:r w:rsidRPr="000E3C30">
        <w:rPr>
          <w:rStyle w:val="pageextent"/>
        </w:rPr>
        <w:t>47</w:t>
      </w:r>
      <w:r w:rsidRPr="000E3C30">
        <w:t>.</w:t>
      </w:r>
      <w:bookmarkEnd w:id="6453"/>
      <w:bookmarkEnd w:id="6454"/>
    </w:p>
    <w:p w:rsidR="005600E9" w:rsidRPr="000E3C30" w:rsidRDefault="005600E9" w:rsidP="001A4F98">
      <w:pPr>
        <w:pStyle w:val="bib"/>
      </w:pPr>
      <w:bookmarkStart w:id="6460" w:name="CIT000166"/>
      <w:bookmarkStart w:id="6461" w:name="CBML_BIB_000_166"/>
      <w:ins w:id="6462" w:author="Patterson Lamb" w:date="2014-08-13T10:07:00Z">
        <w:r w:rsidRPr="000E3C30">
          <w:rPr>
            <w:rStyle w:val="surname"/>
          </w:rPr>
          <w:t>Marshall</w:t>
        </w:r>
        <w:r w:rsidRPr="000E3C30">
          <w:t xml:space="preserve">, </w:t>
        </w:r>
        <w:r w:rsidRPr="000E3C30">
          <w:rPr>
            <w:rStyle w:val="forename"/>
          </w:rPr>
          <w:t>Dominique</w:t>
        </w:r>
      </w:ins>
      <w:del w:id="6463" w:author="Patterson Lamb" w:date="2014-08-13T10:07:00Z">
        <w:r w:rsidRPr="006308EC" w:rsidDel="006473D1">
          <w:delText>———</w:delText>
        </w:r>
      </w:del>
      <w:r w:rsidRPr="000E3C30">
        <w:t xml:space="preserve">. </w:t>
      </w:r>
      <w:r w:rsidRPr="006308EC">
        <w:t>“</w:t>
      </w:r>
      <w:r w:rsidRPr="000E3C30">
        <w:rPr>
          <w:rStyle w:val="chaptertitle"/>
        </w:rPr>
        <w:t>Humanitarian Sympathy for Children and the History of Children</w:t>
      </w:r>
      <w:r w:rsidRPr="006308EC">
        <w:rPr>
          <w:rStyle w:val="chaptertitle"/>
        </w:rPr>
        <w:t>’</w:t>
      </w:r>
      <w:r w:rsidRPr="000E3C30">
        <w:rPr>
          <w:rStyle w:val="chaptertitle"/>
        </w:rPr>
        <w:t>s Rights, 1919</w:t>
      </w:r>
      <w:r w:rsidRPr="006308EC">
        <w:rPr>
          <w:rStyle w:val="chaptertitle"/>
        </w:rPr>
        <w:t>–</w:t>
      </w:r>
      <w:r w:rsidRPr="000E3C30">
        <w:rPr>
          <w:rStyle w:val="chaptertitle"/>
        </w:rPr>
        <w:t>1959</w:t>
      </w:r>
      <w:ins w:id="6464" w:author="Patterson Lamb" w:date="2014-08-13T10:07:00Z">
        <w:r>
          <w:rPr>
            <w:rStyle w:val="chaptertitle"/>
          </w:rPr>
          <w:t>.</w:t>
        </w:r>
      </w:ins>
      <w:r w:rsidRPr="006308EC">
        <w:t>”</w:t>
      </w:r>
      <w:r w:rsidRPr="000E3C30">
        <w:t xml:space="preserve"> </w:t>
      </w:r>
      <w:del w:id="6465" w:author="Patterson Lamb" w:date="2014-08-13T10:07:00Z">
        <w:r w:rsidRPr="000E3C30" w:rsidDel="006473D1">
          <w:delText xml:space="preserve">in </w:delText>
        </w:r>
      </w:del>
      <w:ins w:id="6466" w:author="Patterson Lamb" w:date="2014-08-13T10:07:00Z">
        <w:r>
          <w:t xml:space="preserve">In </w:t>
        </w:r>
      </w:ins>
      <w:ins w:id="6467" w:author="Patterson Lamb" w:date="2014-08-13T10:08:00Z">
        <w:r w:rsidRPr="000E3C30">
          <w:rPr>
            <w:rStyle w:val="forename"/>
          </w:rPr>
          <w:t>James</w:t>
        </w:r>
        <w:r w:rsidRPr="000E3C30">
          <w:t xml:space="preserve"> </w:t>
        </w:r>
        <w:r w:rsidRPr="000E3C30">
          <w:rPr>
            <w:rStyle w:val="surname"/>
          </w:rPr>
          <w:t>Marten</w:t>
        </w:r>
        <w:r>
          <w:rPr>
            <w:rStyle w:val="surname"/>
          </w:rPr>
          <w:t xml:space="preserve">, ed., </w:t>
        </w:r>
      </w:ins>
      <w:r w:rsidRPr="000E3C30">
        <w:rPr>
          <w:rStyle w:val="booktitle"/>
        </w:rPr>
        <w:t>Children and War: A Historical Anthology</w:t>
      </w:r>
      <w:del w:id="6468" w:author="Patterson Lamb" w:date="2014-08-13T10:08:00Z">
        <w:r w:rsidRPr="006277DA" w:rsidDel="006473D1">
          <w:rPr>
            <w:i/>
          </w:rPr>
          <w:delText xml:space="preserve">, </w:delText>
        </w:r>
        <w:r w:rsidRPr="000E3C30" w:rsidDel="006473D1">
          <w:delText xml:space="preserve">ed. </w:delText>
        </w:r>
        <w:r w:rsidRPr="000E3C30" w:rsidDel="006473D1">
          <w:rPr>
            <w:rStyle w:val="forename"/>
          </w:rPr>
          <w:delText>James</w:delText>
        </w:r>
        <w:r w:rsidRPr="000E3C30" w:rsidDel="006473D1">
          <w:delText xml:space="preserve"> </w:delText>
        </w:r>
        <w:r w:rsidRPr="000E3C30" w:rsidDel="006473D1">
          <w:rPr>
            <w:rStyle w:val="surname"/>
          </w:rPr>
          <w:delText>Marten</w:delText>
        </w:r>
      </w:del>
      <w:r w:rsidRPr="000E3C30">
        <w:t xml:space="preserve">. </w:t>
      </w:r>
      <w:r w:rsidRPr="000E3C30">
        <w:rPr>
          <w:rStyle w:val="placeofpub"/>
        </w:rPr>
        <w:t>New York</w:t>
      </w:r>
      <w:r w:rsidRPr="000E3C30">
        <w:t xml:space="preserve">: </w:t>
      </w:r>
      <w:del w:id="6469" w:author="Patterson Lamb" w:date="2014-08-13T10:08:00Z">
        <w:r w:rsidRPr="000E3C30" w:rsidDel="006473D1">
          <w:rPr>
            <w:rStyle w:val="publisher"/>
          </w:rPr>
          <w:delText xml:space="preserve">NYU </w:delText>
        </w:r>
      </w:del>
      <w:ins w:id="6470" w:author="Patterson Lamb" w:date="2014-08-13T10:08:00Z">
        <w:r>
          <w:rPr>
            <w:rStyle w:val="publisher"/>
          </w:rPr>
          <w:t>New York University</w:t>
        </w:r>
        <w:r w:rsidRPr="000E3C30">
          <w:rPr>
            <w:rStyle w:val="publisher"/>
          </w:rPr>
          <w:t xml:space="preserve"> </w:t>
        </w:r>
      </w:ins>
      <w:r w:rsidRPr="000E3C30">
        <w:rPr>
          <w:rStyle w:val="publisher"/>
        </w:rPr>
        <w:t>Press</w:t>
      </w:r>
      <w:r w:rsidRPr="000E3C30">
        <w:t xml:space="preserve">, </w:t>
      </w:r>
      <w:r w:rsidRPr="000E3C30">
        <w:rPr>
          <w:rStyle w:val="date"/>
        </w:rPr>
        <w:t>2002</w:t>
      </w:r>
      <w:r w:rsidRPr="000E3C30">
        <w:t>.</w:t>
      </w:r>
      <w:bookmarkEnd w:id="6460"/>
      <w:bookmarkEnd w:id="6461"/>
    </w:p>
    <w:p w:rsidR="005600E9" w:rsidRPr="000E3C30" w:rsidRDefault="005600E9" w:rsidP="001A4F98">
      <w:pPr>
        <w:pStyle w:val="bib"/>
      </w:pPr>
      <w:bookmarkStart w:id="6471" w:name="CIT000167"/>
      <w:bookmarkStart w:id="6472" w:name="CBML_BIB_000_167"/>
      <w:r w:rsidRPr="000E3C30">
        <w:rPr>
          <w:rStyle w:val="surname"/>
        </w:rPr>
        <w:t>Marien</w:t>
      </w:r>
      <w:r w:rsidRPr="000E3C30">
        <w:t xml:space="preserve">, </w:t>
      </w:r>
      <w:r w:rsidRPr="000E3C30">
        <w:rPr>
          <w:rStyle w:val="forename"/>
        </w:rPr>
        <w:t>Mary Warner</w:t>
      </w:r>
      <w:r w:rsidRPr="000E3C30">
        <w:t xml:space="preserve">. </w:t>
      </w:r>
      <w:r w:rsidRPr="000E3C30">
        <w:rPr>
          <w:rStyle w:val="booktitle"/>
        </w:rPr>
        <w:t>Photography: A Cultural History</w:t>
      </w:r>
      <w:r w:rsidRPr="006277DA">
        <w:rPr>
          <w:i/>
        </w:rPr>
        <w:t xml:space="preserve">, </w:t>
      </w:r>
      <w:r w:rsidRPr="000E3C30">
        <w:t xml:space="preserve">2nd ed. </w:t>
      </w:r>
      <w:r w:rsidRPr="000E3C30">
        <w:rPr>
          <w:rStyle w:val="placeofpub"/>
        </w:rPr>
        <w:t>Upper Saddle River, N</w:t>
      </w:r>
      <w:del w:id="6473" w:author="Patterson Lamb" w:date="2014-08-13T10:08:00Z">
        <w:r w:rsidRPr="000E3C30" w:rsidDel="006473D1">
          <w:rPr>
            <w:rStyle w:val="placeofpub"/>
          </w:rPr>
          <w:delText>.</w:delText>
        </w:r>
      </w:del>
      <w:r w:rsidRPr="000E3C30">
        <w:rPr>
          <w:rStyle w:val="placeofpub"/>
        </w:rPr>
        <w:t>J</w:t>
      </w:r>
      <w:del w:id="6474" w:author="Patterson Lamb" w:date="2014-08-13T10:08:00Z">
        <w:r w:rsidRPr="000E3C30" w:rsidDel="006473D1">
          <w:rPr>
            <w:rStyle w:val="placeofpub"/>
          </w:rPr>
          <w:delText>.</w:delText>
        </w:r>
      </w:del>
      <w:r w:rsidRPr="000E3C30">
        <w:t xml:space="preserve">: </w:t>
      </w:r>
      <w:r w:rsidRPr="000E3C30">
        <w:rPr>
          <w:rStyle w:val="publisher"/>
        </w:rPr>
        <w:t>Pearson Prentice Hall</w:t>
      </w:r>
      <w:r w:rsidRPr="000E3C30">
        <w:t xml:space="preserve">, </w:t>
      </w:r>
      <w:r w:rsidRPr="000E3C30">
        <w:rPr>
          <w:rStyle w:val="date"/>
        </w:rPr>
        <w:t>2006</w:t>
      </w:r>
      <w:r w:rsidRPr="000E3C30">
        <w:t>.</w:t>
      </w:r>
      <w:bookmarkEnd w:id="6471"/>
      <w:bookmarkEnd w:id="6472"/>
    </w:p>
    <w:p w:rsidR="005600E9" w:rsidRPr="000E3C30" w:rsidRDefault="005600E9" w:rsidP="001A4F98">
      <w:pPr>
        <w:pStyle w:val="bib"/>
      </w:pPr>
      <w:bookmarkStart w:id="6475" w:name="CIT000168"/>
      <w:bookmarkStart w:id="6476" w:name="CBML_BIB_000_168"/>
      <w:r w:rsidRPr="000E3C30">
        <w:rPr>
          <w:rStyle w:val="surname"/>
        </w:rPr>
        <w:t>Mart</w:t>
      </w:r>
      <w:r w:rsidRPr="006308EC">
        <w:rPr>
          <w:rStyle w:val="surname"/>
        </w:rPr>
        <w:t>í</w:t>
      </w:r>
      <w:r w:rsidRPr="000E3C30">
        <w:rPr>
          <w:rStyle w:val="surname"/>
        </w:rPr>
        <w:t>nez</w:t>
      </w:r>
      <w:r w:rsidRPr="000E3C30">
        <w:t xml:space="preserve">, </w:t>
      </w:r>
      <w:r w:rsidRPr="000E3C30">
        <w:rPr>
          <w:rStyle w:val="forename"/>
        </w:rPr>
        <w:t>Samuel</w:t>
      </w:r>
      <w:r w:rsidRPr="000E3C30">
        <w:t xml:space="preserve"> and </w:t>
      </w:r>
      <w:r w:rsidRPr="000E3C30">
        <w:rPr>
          <w:rStyle w:val="forename"/>
        </w:rPr>
        <w:t>Kathryn</w:t>
      </w:r>
      <w:r w:rsidRPr="000E3C30">
        <w:t xml:space="preserve"> </w:t>
      </w:r>
      <w:r w:rsidRPr="000E3C30">
        <w:rPr>
          <w:rStyle w:val="surname"/>
        </w:rPr>
        <w:t>Libal</w:t>
      </w:r>
      <w:r w:rsidRPr="000E3C30">
        <w:t xml:space="preserve">. </w:t>
      </w:r>
      <w:r w:rsidRPr="006308EC">
        <w:t>“</w:t>
      </w:r>
      <w:r w:rsidRPr="000E3C30">
        <w:rPr>
          <w:rStyle w:val="Articletitle"/>
        </w:rPr>
        <w:t>Introduction: The Gender of Humanitarian Narrative.</w:t>
      </w:r>
      <w:r w:rsidRPr="006308EC">
        <w:t>”</w:t>
      </w:r>
      <w:r w:rsidRPr="000E3C30">
        <w:t xml:space="preserve"> </w:t>
      </w:r>
      <w:r w:rsidRPr="000E3C30">
        <w:rPr>
          <w:rStyle w:val="journal-title"/>
        </w:rPr>
        <w:t>Humanity</w:t>
      </w:r>
      <w:r w:rsidRPr="000E3C30">
        <w:t xml:space="preserve"> </w:t>
      </w:r>
      <w:r w:rsidRPr="00843766">
        <w:rPr>
          <w:rStyle w:val="volume"/>
        </w:rPr>
        <w:t>2</w:t>
      </w:r>
      <w:r w:rsidRPr="000E3C30">
        <w:t xml:space="preserve">, no. </w:t>
      </w:r>
      <w:r w:rsidRPr="000E3C30">
        <w:rPr>
          <w:rStyle w:val="Issueno"/>
        </w:rPr>
        <w:t>2</w:t>
      </w:r>
      <w:r w:rsidRPr="000E3C30">
        <w:t xml:space="preserve"> (Fall </w:t>
      </w:r>
      <w:r w:rsidRPr="000E3C30">
        <w:rPr>
          <w:rStyle w:val="date"/>
        </w:rPr>
        <w:t>2011</w:t>
      </w:r>
      <w:r w:rsidRPr="000E3C30">
        <w:t xml:space="preserve">): </w:t>
      </w:r>
      <w:r w:rsidRPr="000E3C30">
        <w:rPr>
          <w:rStyle w:val="pageextent"/>
        </w:rPr>
        <w:t>161</w:t>
      </w:r>
      <w:r w:rsidRPr="006308EC">
        <w:rPr>
          <w:rStyle w:val="pageextent"/>
        </w:rPr>
        <w:t>–</w:t>
      </w:r>
      <w:del w:id="6477" w:author="Patterson Lamb" w:date="2014-08-13T10:08:00Z">
        <w:r w:rsidRPr="000E3C30" w:rsidDel="006473D1">
          <w:rPr>
            <w:rStyle w:val="pageextent"/>
          </w:rPr>
          <w:delText>1</w:delText>
        </w:r>
      </w:del>
      <w:r w:rsidRPr="000E3C30">
        <w:rPr>
          <w:rStyle w:val="pageextent"/>
        </w:rPr>
        <w:t>70</w:t>
      </w:r>
      <w:r w:rsidRPr="000E3C30">
        <w:t>.</w:t>
      </w:r>
      <w:bookmarkEnd w:id="6475"/>
      <w:bookmarkEnd w:id="6476"/>
    </w:p>
    <w:p w:rsidR="005600E9" w:rsidRPr="000E3C30" w:rsidRDefault="005600E9" w:rsidP="001A4F98">
      <w:pPr>
        <w:pStyle w:val="bib"/>
        <w:rPr>
          <w:lang w:val="en-GB"/>
        </w:rPr>
      </w:pPr>
      <w:bookmarkStart w:id="6478" w:name="CIT000169"/>
      <w:bookmarkStart w:id="6479" w:name="CBML_BIB_000_169"/>
      <w:r w:rsidRPr="000E3C30">
        <w:rPr>
          <w:rStyle w:val="surname"/>
        </w:rPr>
        <w:t>Maslowski</w:t>
      </w:r>
      <w:r w:rsidRPr="000E3C30">
        <w:rPr>
          <w:lang w:val="en-GB"/>
        </w:rPr>
        <w:t xml:space="preserve">, </w:t>
      </w:r>
      <w:r w:rsidRPr="000E3C30">
        <w:rPr>
          <w:rStyle w:val="forename"/>
        </w:rPr>
        <w:t>Peter</w:t>
      </w:r>
      <w:r w:rsidRPr="000E3C30">
        <w:rPr>
          <w:lang w:val="en-GB"/>
        </w:rPr>
        <w:t xml:space="preserve">. </w:t>
      </w:r>
      <w:r w:rsidRPr="000E3C30">
        <w:rPr>
          <w:rStyle w:val="booktitle"/>
        </w:rPr>
        <w:t>Armed with Cameras. The American Military Photographers of World War II</w:t>
      </w:r>
      <w:r w:rsidRPr="000E3C30">
        <w:rPr>
          <w:lang w:val="en-GB"/>
        </w:rPr>
        <w:t xml:space="preserve">. </w:t>
      </w:r>
      <w:r w:rsidRPr="000E3C30">
        <w:rPr>
          <w:rStyle w:val="placeofpub"/>
        </w:rPr>
        <w:t>New York</w:t>
      </w:r>
      <w:r w:rsidRPr="000E3C30">
        <w:rPr>
          <w:lang w:val="en-GB"/>
        </w:rPr>
        <w:t xml:space="preserve">: </w:t>
      </w:r>
      <w:r w:rsidRPr="000E3C30">
        <w:rPr>
          <w:rStyle w:val="publisher"/>
        </w:rPr>
        <w:t>Maxell Macmillan International</w:t>
      </w:r>
      <w:r w:rsidRPr="000E3C30">
        <w:rPr>
          <w:lang w:val="en-GB"/>
        </w:rPr>
        <w:t xml:space="preserve">, </w:t>
      </w:r>
      <w:r w:rsidRPr="000E3C30">
        <w:rPr>
          <w:rStyle w:val="date"/>
        </w:rPr>
        <w:t>1993</w:t>
      </w:r>
      <w:r w:rsidRPr="000E3C30">
        <w:rPr>
          <w:lang w:val="en-GB"/>
        </w:rPr>
        <w:t>.</w:t>
      </w:r>
      <w:bookmarkEnd w:id="6478"/>
      <w:bookmarkEnd w:id="6479"/>
    </w:p>
    <w:p w:rsidR="005600E9" w:rsidRPr="000E3C30" w:rsidRDefault="005600E9" w:rsidP="001A4F98">
      <w:pPr>
        <w:pStyle w:val="bib"/>
        <w:rPr>
          <w:lang w:val="en-GB"/>
        </w:rPr>
      </w:pPr>
      <w:bookmarkStart w:id="6480" w:name="CIT000170"/>
      <w:bookmarkStart w:id="6481" w:name="CBML_BIB_000_170"/>
      <w:r w:rsidRPr="000E3C30">
        <w:rPr>
          <w:rStyle w:val="surname"/>
        </w:rPr>
        <w:t>Maxwell</w:t>
      </w:r>
      <w:r w:rsidRPr="000E3C30">
        <w:rPr>
          <w:lang w:val="en-GB"/>
        </w:rPr>
        <w:t xml:space="preserve">, </w:t>
      </w:r>
      <w:r w:rsidRPr="000E3C30">
        <w:rPr>
          <w:rStyle w:val="forename"/>
        </w:rPr>
        <w:t>Anne</w:t>
      </w:r>
      <w:r w:rsidRPr="000E3C30">
        <w:rPr>
          <w:lang w:val="en-GB"/>
        </w:rPr>
        <w:t xml:space="preserve">. </w:t>
      </w:r>
      <w:r w:rsidRPr="000E3C30">
        <w:rPr>
          <w:rStyle w:val="booktitle"/>
        </w:rPr>
        <w:t>Colonial Photography and Exhibitions: Representations of the Native and the Making of European Identities</w:t>
      </w:r>
      <w:r w:rsidRPr="006277DA">
        <w:rPr>
          <w:i/>
          <w:lang w:val="en-GB"/>
        </w:rPr>
        <w:t xml:space="preserve">. </w:t>
      </w:r>
      <w:r w:rsidRPr="000E3C30">
        <w:rPr>
          <w:rStyle w:val="placeofpub"/>
        </w:rPr>
        <w:t>Leicester</w:t>
      </w:r>
      <w:r w:rsidRPr="000E3C30">
        <w:rPr>
          <w:lang w:val="en-GB"/>
        </w:rPr>
        <w:t xml:space="preserve">: </w:t>
      </w:r>
      <w:r w:rsidRPr="000E3C30">
        <w:rPr>
          <w:rStyle w:val="publisher"/>
        </w:rPr>
        <w:t>Leicester University Press</w:t>
      </w:r>
      <w:r w:rsidRPr="000E3C30">
        <w:rPr>
          <w:lang w:val="en-GB"/>
        </w:rPr>
        <w:t xml:space="preserve">, </w:t>
      </w:r>
      <w:r w:rsidRPr="000E3C30">
        <w:rPr>
          <w:rStyle w:val="date"/>
        </w:rPr>
        <w:t>2000</w:t>
      </w:r>
      <w:r w:rsidRPr="000E3C30">
        <w:rPr>
          <w:lang w:val="en-GB"/>
        </w:rPr>
        <w:t>.</w:t>
      </w:r>
      <w:bookmarkEnd w:id="6480"/>
      <w:bookmarkEnd w:id="6481"/>
    </w:p>
    <w:p w:rsidR="005600E9" w:rsidRPr="000E3C30" w:rsidRDefault="005600E9" w:rsidP="001A4F98">
      <w:pPr>
        <w:pStyle w:val="bib"/>
      </w:pPr>
      <w:bookmarkStart w:id="6482" w:name="CIT000171"/>
      <w:bookmarkStart w:id="6483" w:name="CBML_BIB_000_171"/>
      <w:r w:rsidRPr="000E3C30">
        <w:rPr>
          <w:rStyle w:val="surname"/>
        </w:rPr>
        <w:t>Mazlish</w:t>
      </w:r>
      <w:r w:rsidRPr="000E3C30">
        <w:t xml:space="preserve">, </w:t>
      </w:r>
      <w:r w:rsidRPr="000E3C30">
        <w:rPr>
          <w:rStyle w:val="forename"/>
        </w:rPr>
        <w:t>Bruce</w:t>
      </w:r>
      <w:r w:rsidRPr="000E3C30">
        <w:t xml:space="preserve">. </w:t>
      </w:r>
      <w:r w:rsidRPr="000E3C30">
        <w:rPr>
          <w:rStyle w:val="booktitle"/>
        </w:rPr>
        <w:t>The Idea of Humanity in a Global Era</w:t>
      </w:r>
      <w:r w:rsidRPr="006277DA">
        <w:rPr>
          <w:i/>
        </w:rPr>
        <w:t>.</w:t>
      </w:r>
      <w:r w:rsidRPr="000E3C30">
        <w:t xml:space="preserve"> </w:t>
      </w:r>
      <w:r w:rsidRPr="000E3C30">
        <w:rPr>
          <w:rStyle w:val="placeofpub"/>
        </w:rPr>
        <w:t>New York</w:t>
      </w:r>
      <w:r w:rsidRPr="000E3C30">
        <w:t xml:space="preserve">: </w:t>
      </w:r>
      <w:r w:rsidRPr="000E3C30">
        <w:rPr>
          <w:rStyle w:val="publisher"/>
        </w:rPr>
        <w:t>Palgrave Macmillan</w:t>
      </w:r>
      <w:r w:rsidRPr="000E3C30">
        <w:t xml:space="preserve">, </w:t>
      </w:r>
      <w:r w:rsidRPr="000E3C30">
        <w:rPr>
          <w:rStyle w:val="date"/>
        </w:rPr>
        <w:t>2008</w:t>
      </w:r>
      <w:r w:rsidRPr="000E3C30">
        <w:t>.</w:t>
      </w:r>
      <w:bookmarkEnd w:id="6482"/>
      <w:bookmarkEnd w:id="6483"/>
    </w:p>
    <w:p w:rsidR="005600E9" w:rsidRPr="000E3C30" w:rsidRDefault="005600E9" w:rsidP="001A4F98">
      <w:pPr>
        <w:pStyle w:val="bib"/>
        <w:rPr>
          <w:lang w:val="en-GB"/>
        </w:rPr>
      </w:pPr>
      <w:bookmarkStart w:id="6484" w:name="CIT000172"/>
      <w:bookmarkStart w:id="6485" w:name="CBML_BIB_000_172"/>
      <w:r w:rsidRPr="000E3C30">
        <w:rPr>
          <w:rStyle w:val="surname"/>
        </w:rPr>
        <w:t>Mazower</w:t>
      </w:r>
      <w:r w:rsidRPr="000E3C30">
        <w:rPr>
          <w:lang w:val="en-GB"/>
        </w:rPr>
        <w:t xml:space="preserve">, </w:t>
      </w:r>
      <w:r w:rsidRPr="000E3C30">
        <w:rPr>
          <w:rStyle w:val="forename"/>
        </w:rPr>
        <w:t>Mark</w:t>
      </w:r>
      <w:r w:rsidRPr="000E3C30">
        <w:rPr>
          <w:lang w:val="en-GB"/>
        </w:rPr>
        <w:t xml:space="preserve">. </w:t>
      </w:r>
      <w:r w:rsidRPr="000E3C30">
        <w:rPr>
          <w:rStyle w:val="booktitle"/>
        </w:rPr>
        <w:t>No Enchanted Palace. The End of Empire and the Ideological Origins of the United Nations</w:t>
      </w:r>
      <w:r w:rsidRPr="006277DA">
        <w:rPr>
          <w:i/>
          <w:lang w:val="en-GB"/>
        </w:rPr>
        <w:t>.</w:t>
      </w:r>
      <w:r w:rsidRPr="000E3C30">
        <w:rPr>
          <w:lang w:val="en-GB"/>
        </w:rPr>
        <w:t xml:space="preserve"> </w:t>
      </w:r>
      <w:r w:rsidRPr="000E3C30">
        <w:rPr>
          <w:rStyle w:val="placeofpub"/>
        </w:rPr>
        <w:t>Princeton</w:t>
      </w:r>
      <w:ins w:id="6486" w:author="Patterson Lamb" w:date="2014-08-13T10:09:00Z">
        <w:r>
          <w:rPr>
            <w:rStyle w:val="placeofpub"/>
          </w:rPr>
          <w:t>, NJ</w:t>
        </w:r>
      </w:ins>
      <w:r w:rsidRPr="000E3C30">
        <w:rPr>
          <w:lang w:val="en-GB"/>
        </w:rPr>
        <w:t xml:space="preserve">: </w:t>
      </w:r>
      <w:r w:rsidRPr="000E3C30">
        <w:rPr>
          <w:rStyle w:val="publisher"/>
        </w:rPr>
        <w:t>Princeton University Press</w:t>
      </w:r>
      <w:r w:rsidRPr="000E3C30">
        <w:rPr>
          <w:lang w:val="en-GB"/>
        </w:rPr>
        <w:t xml:space="preserve">, </w:t>
      </w:r>
      <w:r w:rsidRPr="000E3C30">
        <w:rPr>
          <w:rStyle w:val="date"/>
        </w:rPr>
        <w:t>2009</w:t>
      </w:r>
      <w:r w:rsidRPr="000E3C30">
        <w:rPr>
          <w:lang w:val="en-GB"/>
        </w:rPr>
        <w:t>.</w:t>
      </w:r>
      <w:bookmarkEnd w:id="6484"/>
      <w:bookmarkEnd w:id="6485"/>
    </w:p>
    <w:p w:rsidR="005600E9" w:rsidRPr="000E3C30" w:rsidRDefault="005600E9" w:rsidP="001A4F98">
      <w:pPr>
        <w:pStyle w:val="bib"/>
      </w:pPr>
      <w:bookmarkStart w:id="6487" w:name="CIT000173"/>
      <w:bookmarkStart w:id="6488" w:name="CBML_BIB_000_173"/>
      <w:r w:rsidRPr="000E3C30">
        <w:rPr>
          <w:rStyle w:val="surname"/>
        </w:rPr>
        <w:t>McCabe</w:t>
      </w:r>
      <w:r w:rsidRPr="000E3C30">
        <w:t xml:space="preserve">, </w:t>
      </w:r>
      <w:r w:rsidRPr="000E3C30">
        <w:rPr>
          <w:rStyle w:val="forename"/>
        </w:rPr>
        <w:t>Linda Rose</w:t>
      </w:r>
      <w:r w:rsidRPr="000E3C30">
        <w:t xml:space="preserve">. </w:t>
      </w:r>
      <w:r w:rsidRPr="000E3C30">
        <w:rPr>
          <w:rStyle w:val="booktitle"/>
        </w:rPr>
        <w:t>The Beginnings of the Halftone</w:t>
      </w:r>
      <w:r w:rsidRPr="000E3C30">
        <w:t xml:space="preserve">. </w:t>
      </w:r>
      <w:r w:rsidRPr="000E3C30">
        <w:rPr>
          <w:rStyle w:val="placeofpub"/>
        </w:rPr>
        <w:t>Chicago</w:t>
      </w:r>
      <w:r w:rsidRPr="000E3C30">
        <w:t xml:space="preserve">: </w:t>
      </w:r>
      <w:r w:rsidRPr="000E3C30">
        <w:rPr>
          <w:rStyle w:val="publisher"/>
        </w:rPr>
        <w:t>Inland Printer</w:t>
      </w:r>
      <w:r w:rsidRPr="000E3C30">
        <w:t xml:space="preserve">, </w:t>
      </w:r>
      <w:r w:rsidRPr="000E3C30">
        <w:rPr>
          <w:rStyle w:val="date"/>
        </w:rPr>
        <w:t>1924</w:t>
      </w:r>
      <w:r w:rsidRPr="000E3C30">
        <w:t>.</w:t>
      </w:r>
      <w:bookmarkEnd w:id="6487"/>
      <w:bookmarkEnd w:id="6488"/>
    </w:p>
    <w:p w:rsidR="005600E9" w:rsidRPr="000E3C30" w:rsidRDefault="005600E9" w:rsidP="001A4F98">
      <w:pPr>
        <w:pStyle w:val="bib"/>
      </w:pPr>
      <w:bookmarkStart w:id="6489" w:name="CIT000174"/>
      <w:bookmarkStart w:id="6490" w:name="CBML_BIB_000_174"/>
      <w:r w:rsidRPr="000E3C30">
        <w:rPr>
          <w:rStyle w:val="surname"/>
        </w:rPr>
        <w:t>Mirzoeff</w:t>
      </w:r>
      <w:r w:rsidRPr="000E3C30">
        <w:t xml:space="preserve">, </w:t>
      </w:r>
      <w:r w:rsidRPr="000E3C30">
        <w:rPr>
          <w:rStyle w:val="forename"/>
        </w:rPr>
        <w:t>Nicholas</w:t>
      </w:r>
      <w:r w:rsidRPr="000E3C30">
        <w:t xml:space="preserve">. </w:t>
      </w:r>
      <w:r w:rsidRPr="000E3C30">
        <w:rPr>
          <w:rStyle w:val="booktitle"/>
        </w:rPr>
        <w:t>The Visual Culture Reader.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1998</w:t>
      </w:r>
      <w:r w:rsidRPr="000E3C30">
        <w:t>.</w:t>
      </w:r>
      <w:bookmarkEnd w:id="6489"/>
      <w:bookmarkEnd w:id="6490"/>
    </w:p>
    <w:p w:rsidR="005600E9" w:rsidRPr="000E3C30" w:rsidRDefault="005600E9" w:rsidP="001A4F98">
      <w:pPr>
        <w:pStyle w:val="bib"/>
      </w:pPr>
      <w:bookmarkStart w:id="6491" w:name="CIT000175"/>
      <w:bookmarkStart w:id="6492" w:name="CBML_BIB_000_175"/>
      <w:r w:rsidRPr="000E3C30">
        <w:rPr>
          <w:rStyle w:val="surname"/>
        </w:rPr>
        <w:t>Mitchell</w:t>
      </w:r>
      <w:r w:rsidRPr="000E3C30">
        <w:t xml:space="preserve">, </w:t>
      </w:r>
      <w:r w:rsidRPr="000E3C30">
        <w:rPr>
          <w:rStyle w:val="forename"/>
        </w:rPr>
        <w:t>Mary Niall</w:t>
      </w:r>
      <w:r w:rsidRPr="000E3C30">
        <w:t xml:space="preserve">. </w:t>
      </w:r>
      <w:r w:rsidRPr="000E3C30">
        <w:rPr>
          <w:rStyle w:val="booktitle"/>
        </w:rPr>
        <w:t>Raising Freedom</w:t>
      </w:r>
      <w:r w:rsidRPr="006308EC">
        <w:rPr>
          <w:rStyle w:val="booktitle"/>
        </w:rPr>
        <w:t>’</w:t>
      </w:r>
      <w:r w:rsidRPr="000E3C30">
        <w:rPr>
          <w:rStyle w:val="booktitle"/>
        </w:rPr>
        <w:t>s Child: Black Children and Visions of the Future after Slavery</w:t>
      </w:r>
      <w:r w:rsidRPr="006277DA">
        <w:rPr>
          <w:i/>
        </w:rPr>
        <w:t xml:space="preserve">. </w:t>
      </w:r>
      <w:r w:rsidRPr="000E3C30">
        <w:rPr>
          <w:rStyle w:val="placeofpub"/>
        </w:rPr>
        <w:t>New York</w:t>
      </w:r>
      <w:r w:rsidRPr="000E3C30">
        <w:t xml:space="preserve">: </w:t>
      </w:r>
      <w:del w:id="6493" w:author="Patterson Lamb" w:date="2014-08-13T10:09:00Z">
        <w:r w:rsidRPr="000E3C30" w:rsidDel="006473D1">
          <w:rPr>
            <w:rStyle w:val="publisher"/>
          </w:rPr>
          <w:delText xml:space="preserve">NYU </w:delText>
        </w:r>
      </w:del>
      <w:ins w:id="6494" w:author="Patterson Lamb" w:date="2014-08-13T10:09:00Z">
        <w:r>
          <w:rPr>
            <w:rStyle w:val="publisher"/>
          </w:rPr>
          <w:t xml:space="preserve">New York University </w:t>
        </w:r>
      </w:ins>
      <w:r w:rsidRPr="000E3C30">
        <w:rPr>
          <w:rStyle w:val="publisher"/>
        </w:rPr>
        <w:t>Press</w:t>
      </w:r>
      <w:r w:rsidRPr="000E3C30">
        <w:t xml:space="preserve">, </w:t>
      </w:r>
      <w:r w:rsidRPr="000E3C30">
        <w:rPr>
          <w:rStyle w:val="date"/>
        </w:rPr>
        <w:t>2008</w:t>
      </w:r>
      <w:r w:rsidRPr="000E3C30">
        <w:t>.</w:t>
      </w:r>
      <w:bookmarkEnd w:id="6491"/>
      <w:bookmarkEnd w:id="6492"/>
    </w:p>
    <w:p w:rsidR="005600E9" w:rsidRPr="000E3C30" w:rsidRDefault="005600E9" w:rsidP="001A4F98">
      <w:pPr>
        <w:pStyle w:val="bib"/>
      </w:pPr>
      <w:bookmarkStart w:id="6495" w:name="CIT000176"/>
      <w:bookmarkStart w:id="6496" w:name="CBML_BIB_000_176"/>
      <w:r w:rsidRPr="000E3C30">
        <w:rPr>
          <w:rStyle w:val="surname"/>
        </w:rPr>
        <w:t>Mitchell</w:t>
      </w:r>
      <w:r w:rsidRPr="000E3C30">
        <w:t xml:space="preserve">, </w:t>
      </w:r>
      <w:r w:rsidRPr="000E3C30">
        <w:rPr>
          <w:rStyle w:val="forename"/>
        </w:rPr>
        <w:t>W. J. T.</w:t>
      </w:r>
      <w:r w:rsidRPr="000E3C30">
        <w:t xml:space="preserve"> </w:t>
      </w:r>
      <w:r w:rsidRPr="000E3C30">
        <w:rPr>
          <w:rStyle w:val="booktitle"/>
        </w:rPr>
        <w:t>Iconology: Image, Text, Ideology</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1986</w:t>
      </w:r>
      <w:r w:rsidRPr="000E3C30">
        <w:t>.</w:t>
      </w:r>
      <w:bookmarkEnd w:id="6495"/>
      <w:bookmarkEnd w:id="6496"/>
    </w:p>
    <w:p w:rsidR="005600E9" w:rsidRPr="000E3C30" w:rsidRDefault="005600E9" w:rsidP="001A4F98">
      <w:pPr>
        <w:pStyle w:val="bib"/>
      </w:pPr>
      <w:bookmarkStart w:id="6497" w:name="CIT000177"/>
      <w:bookmarkStart w:id="6498" w:name="CBML_BIB_000_177"/>
      <w:r w:rsidRPr="000E3C30">
        <w:rPr>
          <w:rStyle w:val="surname"/>
        </w:rPr>
        <w:t>Mitchell</w:t>
      </w:r>
      <w:r w:rsidRPr="000E3C30">
        <w:t xml:space="preserve">, </w:t>
      </w:r>
      <w:r w:rsidRPr="000E3C30">
        <w:rPr>
          <w:rStyle w:val="forename"/>
        </w:rPr>
        <w:t>W. J. T.</w:t>
      </w:r>
      <w:r w:rsidRPr="000E3C30">
        <w:t xml:space="preserve"> </w:t>
      </w:r>
      <w:r w:rsidRPr="000E3C30">
        <w:rPr>
          <w:rStyle w:val="booktitle"/>
        </w:rPr>
        <w:t>What Do Pictures Want?</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2005</w:t>
      </w:r>
      <w:r w:rsidRPr="000E3C30">
        <w:t>.</w:t>
      </w:r>
      <w:bookmarkEnd w:id="6497"/>
      <w:bookmarkEnd w:id="6498"/>
    </w:p>
    <w:p w:rsidR="005600E9" w:rsidRPr="000E3C30" w:rsidRDefault="005600E9" w:rsidP="001A4F98">
      <w:pPr>
        <w:pStyle w:val="bib"/>
      </w:pPr>
      <w:bookmarkStart w:id="6499" w:name="CIT000178"/>
      <w:bookmarkStart w:id="6500" w:name="CBML_BIB_000_178"/>
      <w:r w:rsidRPr="000E3C30">
        <w:rPr>
          <w:rStyle w:val="surname"/>
        </w:rPr>
        <w:t>Mitchell</w:t>
      </w:r>
      <w:r w:rsidRPr="000E3C30">
        <w:rPr>
          <w:iCs/>
          <w:lang w:val="en-GB"/>
        </w:rPr>
        <w:t xml:space="preserve">, </w:t>
      </w:r>
      <w:r w:rsidRPr="000E3C30">
        <w:rPr>
          <w:rStyle w:val="forename"/>
        </w:rPr>
        <w:t>W. J. T.</w:t>
      </w:r>
      <w:r w:rsidRPr="000E3C30">
        <w:rPr>
          <w:iCs/>
          <w:lang w:val="en-GB"/>
        </w:rPr>
        <w:t xml:space="preserve"> </w:t>
      </w:r>
      <w:r w:rsidRPr="006308EC">
        <w:rPr>
          <w:iCs/>
          <w:lang w:val="en-GB"/>
        </w:rPr>
        <w:t>“</w:t>
      </w:r>
      <w:r w:rsidRPr="000E3C30">
        <w:rPr>
          <w:rStyle w:val="Articletitle"/>
        </w:rPr>
        <w:t>World Pictures. Globalization and Visual Culture.</w:t>
      </w:r>
      <w:r w:rsidRPr="006308EC">
        <w:rPr>
          <w:iCs/>
          <w:lang w:val="en-GB"/>
        </w:rPr>
        <w:t>”</w:t>
      </w:r>
      <w:r w:rsidRPr="000E3C30">
        <w:rPr>
          <w:iCs/>
          <w:lang w:val="en-GB"/>
        </w:rPr>
        <w:t xml:space="preserve"> </w:t>
      </w:r>
      <w:r w:rsidRPr="000E3C30">
        <w:rPr>
          <w:rStyle w:val="journal-title"/>
        </w:rPr>
        <w:t>Neohelicon</w:t>
      </w:r>
      <w:r w:rsidRPr="000E3C30">
        <w:rPr>
          <w:iCs/>
          <w:lang w:val="en-GB"/>
        </w:rPr>
        <w:t xml:space="preserve"> </w:t>
      </w:r>
      <w:r w:rsidRPr="00843766">
        <w:rPr>
          <w:rStyle w:val="volume"/>
        </w:rPr>
        <w:t>34</w:t>
      </w:r>
      <w:r w:rsidRPr="000E3C30">
        <w:rPr>
          <w:iCs/>
          <w:lang w:val="en-GB"/>
        </w:rPr>
        <w:t xml:space="preserve">, no. </w:t>
      </w:r>
      <w:r w:rsidRPr="000E3C30">
        <w:rPr>
          <w:rStyle w:val="Issueno"/>
        </w:rPr>
        <w:t>2</w:t>
      </w:r>
      <w:r w:rsidRPr="000E3C30">
        <w:rPr>
          <w:iCs/>
          <w:lang w:val="en-GB"/>
        </w:rPr>
        <w:t xml:space="preserve"> (</w:t>
      </w:r>
      <w:r w:rsidRPr="000E3C30">
        <w:rPr>
          <w:rStyle w:val="date"/>
        </w:rPr>
        <w:t>2007</w:t>
      </w:r>
      <w:r w:rsidRPr="000E3C30">
        <w:rPr>
          <w:iCs/>
          <w:lang w:val="en-GB"/>
        </w:rPr>
        <w:t xml:space="preserve">): </w:t>
      </w:r>
      <w:r w:rsidRPr="000E3C30">
        <w:rPr>
          <w:rStyle w:val="pageextent"/>
        </w:rPr>
        <w:t>49</w:t>
      </w:r>
      <w:r w:rsidRPr="006308EC">
        <w:rPr>
          <w:rStyle w:val="pageextent"/>
        </w:rPr>
        <w:t>–</w:t>
      </w:r>
      <w:r w:rsidRPr="000E3C30">
        <w:rPr>
          <w:rStyle w:val="pageextent"/>
        </w:rPr>
        <w:t>59</w:t>
      </w:r>
      <w:r w:rsidRPr="000E3C30">
        <w:rPr>
          <w:iCs/>
          <w:lang w:val="en-GB"/>
        </w:rPr>
        <w:t>.</w:t>
      </w:r>
      <w:bookmarkEnd w:id="6499"/>
      <w:bookmarkEnd w:id="6500"/>
    </w:p>
    <w:p w:rsidR="005600E9" w:rsidRPr="000E3C30" w:rsidRDefault="005600E9" w:rsidP="001A4F98">
      <w:pPr>
        <w:pStyle w:val="bib"/>
      </w:pPr>
      <w:bookmarkStart w:id="6501" w:name="CIT000179"/>
      <w:bookmarkStart w:id="6502" w:name="CBML_BIB_000_179"/>
      <w:r w:rsidRPr="000E3C30">
        <w:rPr>
          <w:rStyle w:val="surname"/>
        </w:rPr>
        <w:t>Moeller</w:t>
      </w:r>
      <w:r w:rsidRPr="000E3C30">
        <w:t xml:space="preserve">, </w:t>
      </w:r>
      <w:r w:rsidRPr="000E3C30">
        <w:rPr>
          <w:rStyle w:val="forename"/>
        </w:rPr>
        <w:t>Susan D.</w:t>
      </w:r>
      <w:r w:rsidRPr="006277DA">
        <w:rPr>
          <w:i/>
          <w:iCs/>
        </w:rPr>
        <w:t xml:space="preserve"> </w:t>
      </w:r>
      <w:r w:rsidRPr="000E3C30">
        <w:rPr>
          <w:rStyle w:val="booktitle"/>
        </w:rPr>
        <w:t>Shooting War: Photography and the American Experience of Combat</w:t>
      </w:r>
      <w:r w:rsidRPr="000E3C30">
        <w:t>.</w:t>
      </w:r>
      <w:r w:rsidRPr="006277DA">
        <w:t xml:space="preserve"> </w:t>
      </w:r>
      <w:r w:rsidRPr="000E3C30">
        <w:rPr>
          <w:rStyle w:val="placeofpub"/>
        </w:rPr>
        <w:t>New York</w:t>
      </w:r>
      <w:r w:rsidRPr="000E3C30">
        <w:t xml:space="preserve">: </w:t>
      </w:r>
      <w:r w:rsidRPr="000E3C30">
        <w:rPr>
          <w:rStyle w:val="publisher"/>
        </w:rPr>
        <w:t>Basic Books</w:t>
      </w:r>
      <w:r w:rsidRPr="000E3C30">
        <w:t xml:space="preserve">, </w:t>
      </w:r>
      <w:r w:rsidRPr="000E3C30">
        <w:rPr>
          <w:rStyle w:val="date"/>
        </w:rPr>
        <w:t>1989</w:t>
      </w:r>
      <w:r w:rsidRPr="000E3C30">
        <w:t>.</w:t>
      </w:r>
      <w:bookmarkEnd w:id="6501"/>
      <w:bookmarkEnd w:id="6502"/>
    </w:p>
    <w:p w:rsidR="005600E9" w:rsidRPr="000E3C30" w:rsidRDefault="005600E9" w:rsidP="001A4F98">
      <w:pPr>
        <w:pStyle w:val="bib"/>
        <w:rPr>
          <w:lang w:val="fr-CA"/>
        </w:rPr>
      </w:pPr>
      <w:bookmarkStart w:id="6503" w:name="CIT000180"/>
      <w:bookmarkStart w:id="6504" w:name="CBML_BIB_000_180"/>
      <w:r w:rsidRPr="000E3C30">
        <w:rPr>
          <w:rStyle w:val="surname"/>
        </w:rPr>
        <w:t>Mohammad</w:t>
      </w:r>
      <w:r w:rsidRPr="000E3C30">
        <w:rPr>
          <w:lang w:val="fr-CA"/>
        </w:rPr>
        <w:t xml:space="preserve">, </w:t>
      </w:r>
      <w:r w:rsidRPr="000E3C30">
        <w:rPr>
          <w:rStyle w:val="forename"/>
        </w:rPr>
        <w:t>Fania Khan</w:t>
      </w:r>
      <w:r w:rsidRPr="000E3C30">
        <w:rPr>
          <w:lang w:val="fr-CA"/>
        </w:rPr>
        <w:t xml:space="preserve"> and </w:t>
      </w:r>
      <w:r w:rsidRPr="000E3C30">
        <w:rPr>
          <w:rStyle w:val="forename"/>
        </w:rPr>
        <w:t>Daniel</w:t>
      </w:r>
      <w:r w:rsidRPr="000E3C30">
        <w:rPr>
          <w:lang w:val="fr-CA"/>
        </w:rPr>
        <w:t xml:space="preserve"> </w:t>
      </w:r>
      <w:r w:rsidRPr="000E3C30">
        <w:rPr>
          <w:rStyle w:val="surname"/>
        </w:rPr>
        <w:t>Palmieri</w:t>
      </w:r>
      <w:r w:rsidRPr="000E3C30">
        <w:rPr>
          <w:lang w:val="fr-CA"/>
        </w:rPr>
        <w:t>.</w:t>
      </w:r>
      <w:r w:rsidRPr="006277DA">
        <w:rPr>
          <w:lang w:val="fr-CA"/>
        </w:rPr>
        <w:t xml:space="preserve"> </w:t>
      </w:r>
      <w:r w:rsidRPr="006308EC">
        <w:rPr>
          <w:lang w:val="fr-CA"/>
        </w:rPr>
        <w:t>“</w:t>
      </w:r>
      <w:r w:rsidRPr="000E3C30">
        <w:rPr>
          <w:rStyle w:val="chaptertitle"/>
        </w:rPr>
        <w:t>Des morts et des nus: le regard du CICR sur la malnutrition extr</w:t>
      </w:r>
      <w:r w:rsidRPr="006308EC">
        <w:rPr>
          <w:rStyle w:val="chaptertitle"/>
        </w:rPr>
        <w:t>ê</w:t>
      </w:r>
      <w:r w:rsidRPr="000E3C30">
        <w:rPr>
          <w:rStyle w:val="chaptertitle"/>
        </w:rPr>
        <w:t>me en temps de guerre (1940</w:t>
      </w:r>
      <w:r w:rsidRPr="006308EC">
        <w:rPr>
          <w:rStyle w:val="chaptertitle"/>
        </w:rPr>
        <w:t>–</w:t>
      </w:r>
      <w:r w:rsidRPr="000E3C30">
        <w:rPr>
          <w:rStyle w:val="chaptertitle"/>
        </w:rPr>
        <w:t>1950)</w:t>
      </w:r>
      <w:r w:rsidRPr="000E3C30">
        <w:rPr>
          <w:lang w:val="fr-CA"/>
        </w:rPr>
        <w:t>.</w:t>
      </w:r>
      <w:r w:rsidRPr="006308EC">
        <w:rPr>
          <w:lang w:val="fr-CA"/>
        </w:rPr>
        <w:t>”</w:t>
      </w:r>
      <w:r w:rsidRPr="000E3C30">
        <w:rPr>
          <w:lang w:val="fr-CA"/>
        </w:rPr>
        <w:t xml:space="preserve"> In </w:t>
      </w:r>
      <w:ins w:id="6505" w:author="Patterson Lamb" w:date="2014-08-13T10:09:00Z">
        <w:r w:rsidRPr="000E3C30">
          <w:rPr>
            <w:rStyle w:val="forename"/>
          </w:rPr>
          <w:t>Ren</w:t>
        </w:r>
        <w:r w:rsidRPr="006308EC">
          <w:rPr>
            <w:rStyle w:val="forename"/>
          </w:rPr>
          <w:t>é</w:t>
        </w:r>
        <w:r w:rsidRPr="000E3C30">
          <w:rPr>
            <w:rStyle w:val="forename"/>
          </w:rPr>
          <w:t>e</w:t>
        </w:r>
        <w:r w:rsidRPr="000E3C30">
          <w:rPr>
            <w:lang w:val="fr-CA"/>
          </w:rPr>
          <w:t xml:space="preserve"> </w:t>
        </w:r>
        <w:r w:rsidRPr="000E3C30">
          <w:rPr>
            <w:rStyle w:val="surname"/>
          </w:rPr>
          <w:t>Dickason</w:t>
        </w:r>
      </w:ins>
      <w:ins w:id="6506" w:author="Patterson Lamb" w:date="2014-08-13T10:10:00Z">
        <w:r>
          <w:rPr>
            <w:rStyle w:val="surname"/>
          </w:rPr>
          <w:t>, ed.,</w:t>
        </w:r>
      </w:ins>
      <w:ins w:id="6507" w:author="Patterson Lamb" w:date="2014-08-13T10:09:00Z">
        <w:r w:rsidRPr="000E3C30">
          <w:rPr>
            <w:rStyle w:val="booktitle"/>
          </w:rPr>
          <w:t xml:space="preserve"> </w:t>
        </w:r>
      </w:ins>
      <w:r w:rsidRPr="000E3C30">
        <w:rPr>
          <w:rStyle w:val="booktitle"/>
        </w:rPr>
        <w:t>M</w:t>
      </w:r>
      <w:r w:rsidRPr="006308EC">
        <w:rPr>
          <w:rStyle w:val="booktitle"/>
        </w:rPr>
        <w:t>é</w:t>
      </w:r>
      <w:r w:rsidRPr="000E3C30">
        <w:rPr>
          <w:rStyle w:val="booktitle"/>
        </w:rPr>
        <w:t>moires crois</w:t>
      </w:r>
      <w:r w:rsidRPr="006308EC">
        <w:rPr>
          <w:rStyle w:val="booktitle"/>
        </w:rPr>
        <w:t>é</w:t>
      </w:r>
      <w:r w:rsidRPr="000E3C30">
        <w:rPr>
          <w:rStyle w:val="booktitle"/>
        </w:rPr>
        <w:t>es autour des deux Guerres mondiales</w:t>
      </w:r>
      <w:del w:id="6508" w:author="Patterson Lamb" w:date="2014-08-13T10:10:00Z">
        <w:r w:rsidRPr="000E3C30" w:rsidDel="006473D1">
          <w:rPr>
            <w:lang w:val="fr-CA"/>
          </w:rPr>
          <w:delText xml:space="preserve">, </w:delText>
        </w:r>
      </w:del>
      <w:del w:id="6509" w:author="Patterson Lamb" w:date="2014-08-13T10:09:00Z">
        <w:r w:rsidRPr="000E3C30" w:rsidDel="006473D1">
          <w:delText>edited</w:delText>
        </w:r>
        <w:r w:rsidRPr="000E3C30" w:rsidDel="006473D1">
          <w:rPr>
            <w:lang w:val="fr-CA"/>
          </w:rPr>
          <w:delText xml:space="preserve"> by </w:delText>
        </w:r>
        <w:r w:rsidRPr="000E3C30" w:rsidDel="006473D1">
          <w:rPr>
            <w:rStyle w:val="forename"/>
          </w:rPr>
          <w:delText>Ren</w:delText>
        </w:r>
        <w:r w:rsidRPr="006308EC" w:rsidDel="006473D1">
          <w:rPr>
            <w:rStyle w:val="forename"/>
          </w:rPr>
          <w:delText>é</w:delText>
        </w:r>
        <w:r w:rsidRPr="000E3C30" w:rsidDel="006473D1">
          <w:rPr>
            <w:rStyle w:val="forename"/>
          </w:rPr>
          <w:delText>e</w:delText>
        </w:r>
        <w:r w:rsidRPr="000E3C30" w:rsidDel="006473D1">
          <w:rPr>
            <w:lang w:val="fr-CA"/>
          </w:rPr>
          <w:delText xml:space="preserve"> </w:delText>
        </w:r>
        <w:r w:rsidRPr="000E3C30" w:rsidDel="006473D1">
          <w:rPr>
            <w:rStyle w:val="surname"/>
          </w:rPr>
          <w:delText>Dickason</w:delText>
        </w:r>
      </w:del>
      <w:r w:rsidRPr="000E3C30">
        <w:rPr>
          <w:lang w:val="fr-CA"/>
        </w:rPr>
        <w:t xml:space="preserve">, </w:t>
      </w:r>
      <w:r w:rsidRPr="000E3C30">
        <w:rPr>
          <w:rStyle w:val="pageextent"/>
        </w:rPr>
        <w:t>85</w:t>
      </w:r>
      <w:r w:rsidRPr="006308EC">
        <w:rPr>
          <w:rStyle w:val="pageextent"/>
        </w:rPr>
        <w:t>–</w:t>
      </w:r>
      <w:r w:rsidRPr="000E3C30">
        <w:rPr>
          <w:rStyle w:val="pageextent"/>
        </w:rPr>
        <w:t>104</w:t>
      </w:r>
      <w:r w:rsidRPr="000E3C30">
        <w:rPr>
          <w:lang w:val="fr-CA"/>
        </w:rPr>
        <w:t xml:space="preserve">. </w:t>
      </w:r>
      <w:r w:rsidRPr="000E3C30">
        <w:rPr>
          <w:rStyle w:val="placeofpub"/>
        </w:rPr>
        <w:t>Paris</w:t>
      </w:r>
      <w:r w:rsidRPr="000E3C30">
        <w:rPr>
          <w:lang w:val="fr-CA"/>
        </w:rPr>
        <w:t xml:space="preserve">: </w:t>
      </w:r>
      <w:r w:rsidRPr="000E3C30">
        <w:rPr>
          <w:rStyle w:val="publisher"/>
        </w:rPr>
        <w:t>Mare &amp; Martin</w:t>
      </w:r>
      <w:r w:rsidRPr="000E3C30">
        <w:rPr>
          <w:lang w:val="fr-CA"/>
        </w:rPr>
        <w:t xml:space="preserve">, </w:t>
      </w:r>
      <w:r w:rsidRPr="000E3C30">
        <w:rPr>
          <w:rStyle w:val="date"/>
        </w:rPr>
        <w:t>2012</w:t>
      </w:r>
      <w:r w:rsidRPr="000E3C30">
        <w:rPr>
          <w:lang w:val="fr-CA"/>
        </w:rPr>
        <w:t>.</w:t>
      </w:r>
      <w:bookmarkEnd w:id="6503"/>
      <w:bookmarkEnd w:id="6504"/>
    </w:p>
    <w:p w:rsidR="005600E9" w:rsidRPr="000E3C30" w:rsidRDefault="005600E9" w:rsidP="001A4F98">
      <w:pPr>
        <w:pStyle w:val="bib"/>
      </w:pPr>
      <w:bookmarkStart w:id="6510" w:name="CIT000181"/>
      <w:bookmarkStart w:id="6511" w:name="CBML_BIB_000_181"/>
      <w:r w:rsidRPr="000E3C30">
        <w:rPr>
          <w:rStyle w:val="surname"/>
        </w:rPr>
        <w:t>Moorehead</w:t>
      </w:r>
      <w:r w:rsidRPr="000E3C30">
        <w:rPr>
          <w:lang w:val="en-GB"/>
        </w:rPr>
        <w:t xml:space="preserve">, </w:t>
      </w:r>
      <w:r w:rsidRPr="000E3C30">
        <w:rPr>
          <w:rStyle w:val="forename"/>
        </w:rPr>
        <w:t>Caroline</w:t>
      </w:r>
      <w:r w:rsidRPr="000E3C30">
        <w:rPr>
          <w:lang w:val="en-GB"/>
        </w:rPr>
        <w:t xml:space="preserve">. </w:t>
      </w:r>
      <w:r w:rsidRPr="000E3C30">
        <w:rPr>
          <w:rStyle w:val="booktitle"/>
        </w:rPr>
        <w:t>Dunant</w:t>
      </w:r>
      <w:r w:rsidRPr="006308EC">
        <w:rPr>
          <w:rStyle w:val="booktitle"/>
        </w:rPr>
        <w:t>’</w:t>
      </w:r>
      <w:r w:rsidRPr="000E3C30">
        <w:rPr>
          <w:rStyle w:val="booktitle"/>
        </w:rPr>
        <w:t>s Dream: War, Switzerland, and the History of the Red Cross.</w:t>
      </w:r>
      <w:r w:rsidRPr="006277DA">
        <w:rPr>
          <w:i/>
          <w:iCs/>
          <w:lang w:val="en-GB"/>
        </w:rPr>
        <w:t xml:space="preserve"> </w:t>
      </w:r>
      <w:r w:rsidRPr="000E3C30">
        <w:rPr>
          <w:rStyle w:val="placeofpub"/>
        </w:rPr>
        <w:t>New York</w:t>
      </w:r>
      <w:r w:rsidRPr="000E3C30">
        <w:rPr>
          <w:lang w:val="en-GB"/>
        </w:rPr>
        <w:t xml:space="preserve">: </w:t>
      </w:r>
      <w:r w:rsidRPr="000E3C30">
        <w:rPr>
          <w:rStyle w:val="publisher"/>
        </w:rPr>
        <w:t>Carroll and Graf</w:t>
      </w:r>
      <w:r w:rsidRPr="000E3C30">
        <w:rPr>
          <w:lang w:val="en-GB"/>
        </w:rPr>
        <w:t xml:space="preserve">, </w:t>
      </w:r>
      <w:r w:rsidRPr="000E3C30">
        <w:rPr>
          <w:rStyle w:val="date"/>
        </w:rPr>
        <w:t>1998</w:t>
      </w:r>
      <w:r w:rsidRPr="000E3C30">
        <w:rPr>
          <w:iCs/>
          <w:lang w:val="en-GB"/>
        </w:rPr>
        <w:t>.</w:t>
      </w:r>
      <w:bookmarkEnd w:id="6510"/>
      <w:bookmarkEnd w:id="6511"/>
    </w:p>
    <w:p w:rsidR="005600E9" w:rsidRPr="000E3C30" w:rsidRDefault="005600E9" w:rsidP="001A4F98">
      <w:pPr>
        <w:pStyle w:val="bib"/>
      </w:pPr>
      <w:bookmarkStart w:id="6512" w:name="CIT000182"/>
      <w:bookmarkStart w:id="6513" w:name="CBML_BIB_000_182"/>
      <w:r w:rsidRPr="000E3C30">
        <w:rPr>
          <w:rStyle w:val="surname"/>
        </w:rPr>
        <w:t>Moorehead</w:t>
      </w:r>
      <w:r w:rsidRPr="000E3C30">
        <w:rPr>
          <w:lang w:val="en-GB"/>
        </w:rPr>
        <w:t xml:space="preserve">, </w:t>
      </w:r>
      <w:r w:rsidRPr="000E3C30">
        <w:rPr>
          <w:rStyle w:val="forename"/>
        </w:rPr>
        <w:t>Caroline</w:t>
      </w:r>
      <w:r w:rsidRPr="000E3C30">
        <w:rPr>
          <w:lang w:val="en-GB"/>
        </w:rPr>
        <w:t xml:space="preserve">, ed. </w:t>
      </w:r>
      <w:r w:rsidRPr="000E3C30">
        <w:rPr>
          <w:rStyle w:val="booktitle"/>
        </w:rPr>
        <w:t>Humanity in War: Frontline Photography since 1860</w:t>
      </w:r>
      <w:r w:rsidRPr="000E3C30">
        <w:rPr>
          <w:lang w:val="en-GB"/>
        </w:rPr>
        <w:t xml:space="preserve">. Introduction by </w:t>
      </w:r>
      <w:r w:rsidRPr="000E3C30">
        <w:rPr>
          <w:rStyle w:val="forename"/>
        </w:rPr>
        <w:t>James</w:t>
      </w:r>
      <w:r w:rsidRPr="000E3C30">
        <w:rPr>
          <w:lang w:val="en-GB"/>
        </w:rPr>
        <w:t xml:space="preserve"> </w:t>
      </w:r>
      <w:r w:rsidRPr="000E3C30">
        <w:rPr>
          <w:rStyle w:val="surname"/>
        </w:rPr>
        <w:t>Nachtwey</w:t>
      </w:r>
      <w:r w:rsidRPr="000E3C30">
        <w:rPr>
          <w:lang w:val="en-GB"/>
        </w:rPr>
        <w:t xml:space="preserve">. </w:t>
      </w:r>
      <w:r w:rsidRPr="000E3C30">
        <w:rPr>
          <w:rStyle w:val="placeofpub"/>
        </w:rPr>
        <w:t>Geneva</w:t>
      </w:r>
      <w:r w:rsidRPr="000E3C30">
        <w:rPr>
          <w:lang w:val="en-GB"/>
        </w:rPr>
        <w:t xml:space="preserve">: </w:t>
      </w:r>
      <w:r w:rsidRPr="000E3C30">
        <w:rPr>
          <w:rStyle w:val="publisher"/>
        </w:rPr>
        <w:t>ICRC</w:t>
      </w:r>
      <w:r w:rsidRPr="000E3C30">
        <w:rPr>
          <w:lang w:val="en-GB"/>
        </w:rPr>
        <w:t xml:space="preserve">, </w:t>
      </w:r>
      <w:r w:rsidRPr="000E3C30">
        <w:rPr>
          <w:rStyle w:val="date"/>
        </w:rPr>
        <w:t>2009</w:t>
      </w:r>
      <w:r w:rsidRPr="000E3C30">
        <w:rPr>
          <w:lang w:val="en-GB"/>
        </w:rPr>
        <w:t>.</w:t>
      </w:r>
      <w:bookmarkEnd w:id="6512"/>
      <w:bookmarkEnd w:id="6513"/>
      <w:ins w:id="6514" w:author="Patterson Lamb" w:date="2014-08-13T10:10:00Z">
        <w:r>
          <w:rPr>
            <w:lang w:val="en-GB"/>
          </w:rPr>
          <w:t xml:space="preserve"> </w:t>
        </w:r>
      </w:ins>
    </w:p>
    <w:p w:rsidR="005600E9" w:rsidRPr="000E3C30" w:rsidRDefault="005600E9" w:rsidP="001A4F98">
      <w:pPr>
        <w:pStyle w:val="bib"/>
      </w:pPr>
      <w:bookmarkStart w:id="6515" w:name="CIT000183"/>
      <w:bookmarkStart w:id="6516" w:name="CBML_BIB_000_183"/>
      <w:r w:rsidRPr="000E3C30">
        <w:rPr>
          <w:rStyle w:val="surname"/>
        </w:rPr>
        <w:t>Morgan</w:t>
      </w:r>
      <w:r w:rsidRPr="000E3C30">
        <w:t xml:space="preserve">, </w:t>
      </w:r>
      <w:r w:rsidRPr="000E3C30">
        <w:rPr>
          <w:rStyle w:val="forename"/>
        </w:rPr>
        <w:t>David</w:t>
      </w:r>
      <w:r w:rsidRPr="000E3C30">
        <w:t xml:space="preserve">. </w:t>
      </w:r>
      <w:r w:rsidRPr="006308EC">
        <w:t>“</w:t>
      </w:r>
      <w:r w:rsidRPr="000E3C30">
        <w:rPr>
          <w:rStyle w:val="Articletitle"/>
        </w:rPr>
        <w:t>The Look of Sympathy: Religion, Visual Culture, and the Social Life of Feeling.</w:t>
      </w:r>
      <w:r w:rsidRPr="006308EC">
        <w:t>”</w:t>
      </w:r>
      <w:r w:rsidRPr="000E3C30">
        <w:t xml:space="preserve"> </w:t>
      </w:r>
      <w:r w:rsidRPr="000E3C30">
        <w:rPr>
          <w:rStyle w:val="journal-title"/>
        </w:rPr>
        <w:t>Material Religion</w:t>
      </w:r>
      <w:r w:rsidRPr="000E3C30">
        <w:t xml:space="preserve"> </w:t>
      </w:r>
      <w:r w:rsidRPr="00843766">
        <w:rPr>
          <w:rStyle w:val="volume"/>
        </w:rPr>
        <w:t>5</w:t>
      </w:r>
      <w:r w:rsidRPr="000E3C30">
        <w:t xml:space="preserve">, no. </w:t>
      </w:r>
      <w:r w:rsidRPr="000E3C30">
        <w:rPr>
          <w:rStyle w:val="Issueno"/>
        </w:rPr>
        <w:t>2</w:t>
      </w:r>
      <w:r w:rsidRPr="000E3C30">
        <w:t xml:space="preserve"> (</w:t>
      </w:r>
      <w:r w:rsidRPr="000E3C30">
        <w:rPr>
          <w:rStyle w:val="date"/>
        </w:rPr>
        <w:t>2009</w:t>
      </w:r>
      <w:r w:rsidRPr="000E3C30">
        <w:t xml:space="preserve">): </w:t>
      </w:r>
      <w:r w:rsidRPr="000E3C30">
        <w:rPr>
          <w:rStyle w:val="pageextent"/>
        </w:rPr>
        <w:t>132</w:t>
      </w:r>
      <w:r w:rsidRPr="006308EC">
        <w:rPr>
          <w:rStyle w:val="pageextent"/>
        </w:rPr>
        <w:t>–</w:t>
      </w:r>
      <w:del w:id="6517" w:author="Patterson Lamb" w:date="2014-08-13T10:11:00Z">
        <w:r w:rsidRPr="000E3C30" w:rsidDel="006473D1">
          <w:rPr>
            <w:rStyle w:val="pageextent"/>
          </w:rPr>
          <w:delText>1</w:delText>
        </w:r>
      </w:del>
      <w:r w:rsidRPr="000E3C30">
        <w:rPr>
          <w:rStyle w:val="pageextent"/>
        </w:rPr>
        <w:t>54</w:t>
      </w:r>
      <w:r w:rsidRPr="000E3C30">
        <w:t>.</w:t>
      </w:r>
      <w:bookmarkEnd w:id="6515"/>
      <w:bookmarkEnd w:id="6516"/>
    </w:p>
    <w:p w:rsidR="005600E9" w:rsidRPr="000E3C30" w:rsidRDefault="005600E9" w:rsidP="001A4F98">
      <w:pPr>
        <w:pStyle w:val="bib"/>
      </w:pPr>
      <w:bookmarkStart w:id="6518" w:name="CIT000184"/>
      <w:bookmarkStart w:id="6519" w:name="CBML_BIB_000_184"/>
      <w:r w:rsidRPr="000E3C30">
        <w:rPr>
          <w:rStyle w:val="surname"/>
        </w:rPr>
        <w:t>Morgan</w:t>
      </w:r>
      <w:r w:rsidRPr="000E3C30">
        <w:t xml:space="preserve">, </w:t>
      </w:r>
      <w:r w:rsidRPr="000E3C30">
        <w:rPr>
          <w:rStyle w:val="forename"/>
        </w:rPr>
        <w:t>David</w:t>
      </w:r>
      <w:r w:rsidRPr="000E3C30">
        <w:t xml:space="preserve">. </w:t>
      </w:r>
      <w:r w:rsidRPr="000E3C30">
        <w:rPr>
          <w:rStyle w:val="booktitle"/>
        </w:rPr>
        <w:t>Protestants and Pictures. Religion, Visual Culture, and the Age of the American Mass Production</w:t>
      </w:r>
      <w:r w:rsidRPr="000E3C30">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1999</w:t>
      </w:r>
      <w:bookmarkEnd w:id="6518"/>
      <w:bookmarkEnd w:id="6519"/>
      <w:ins w:id="6520" w:author="Patterson Lamb" w:date="2014-08-13T10:11:00Z">
        <w:r>
          <w:rPr>
            <w:rStyle w:val="date"/>
          </w:rPr>
          <w:t>.</w:t>
        </w:r>
      </w:ins>
    </w:p>
    <w:p w:rsidR="005600E9" w:rsidRPr="000E3C30" w:rsidRDefault="005600E9" w:rsidP="001A4F98">
      <w:pPr>
        <w:pStyle w:val="bib"/>
      </w:pPr>
      <w:bookmarkStart w:id="6521" w:name="CIT000185"/>
      <w:bookmarkStart w:id="6522" w:name="CBML_BIB_000_185"/>
      <w:r w:rsidRPr="000E3C30">
        <w:rPr>
          <w:rStyle w:val="surname"/>
        </w:rPr>
        <w:t>Morris</w:t>
      </w:r>
      <w:r w:rsidRPr="000E3C30">
        <w:t xml:space="preserve">, </w:t>
      </w:r>
      <w:r w:rsidRPr="000E3C30">
        <w:rPr>
          <w:rStyle w:val="forename"/>
        </w:rPr>
        <w:t>Rosalind C.</w:t>
      </w:r>
      <w:r w:rsidRPr="000E3C30">
        <w:t xml:space="preserve">, ed. </w:t>
      </w:r>
      <w:r w:rsidRPr="000E3C30">
        <w:rPr>
          <w:rStyle w:val="booktitle"/>
        </w:rPr>
        <w:t>Photographies East: The Camera and Its Histories in East and Southeast Asia</w:t>
      </w:r>
      <w:r w:rsidRPr="006277DA">
        <w:rPr>
          <w:i/>
        </w:rPr>
        <w:t xml:space="preserve">. </w:t>
      </w:r>
      <w:r w:rsidRPr="000E3C30">
        <w:rPr>
          <w:rStyle w:val="placeofpub"/>
        </w:rPr>
        <w:t>Durham</w:t>
      </w:r>
      <w:r w:rsidRPr="000E3C30">
        <w:t xml:space="preserve">: </w:t>
      </w:r>
      <w:r w:rsidRPr="000E3C30">
        <w:rPr>
          <w:rStyle w:val="publisher"/>
        </w:rPr>
        <w:t xml:space="preserve">Duke </w:t>
      </w:r>
      <w:del w:id="6523" w:author="Patterson Lamb" w:date="2014-08-13T10:11:00Z">
        <w:r w:rsidRPr="000E3C30" w:rsidDel="006473D1">
          <w:rPr>
            <w:rStyle w:val="publisher"/>
          </w:rPr>
          <w:delText>UP</w:delText>
        </w:r>
      </w:del>
      <w:ins w:id="6524" w:author="Patterson Lamb" w:date="2014-08-13T10:11:00Z">
        <w:r>
          <w:rPr>
            <w:rStyle w:val="publisher"/>
          </w:rPr>
          <w:t>University Press</w:t>
        </w:r>
      </w:ins>
      <w:r w:rsidRPr="000E3C30">
        <w:t xml:space="preserve">, </w:t>
      </w:r>
      <w:r w:rsidRPr="000E3C30">
        <w:rPr>
          <w:rStyle w:val="date"/>
        </w:rPr>
        <w:t>2009</w:t>
      </w:r>
      <w:r w:rsidRPr="000E3C30">
        <w:t>.</w:t>
      </w:r>
      <w:bookmarkEnd w:id="6521"/>
      <w:bookmarkEnd w:id="6522"/>
    </w:p>
    <w:p w:rsidR="005600E9" w:rsidRPr="000E3C30" w:rsidRDefault="005600E9" w:rsidP="001A4F98">
      <w:pPr>
        <w:pStyle w:val="bib"/>
        <w:rPr>
          <w:lang w:val="en-GB"/>
        </w:rPr>
      </w:pPr>
      <w:bookmarkStart w:id="6525" w:name="CIT000186"/>
      <w:bookmarkStart w:id="6526" w:name="CBML_BIB_000_186"/>
      <w:r w:rsidRPr="000E3C30">
        <w:rPr>
          <w:rStyle w:val="surname"/>
        </w:rPr>
        <w:t>Moyn</w:t>
      </w:r>
      <w:r w:rsidRPr="000E3C30">
        <w:rPr>
          <w:lang w:val="en-AU"/>
        </w:rPr>
        <w:t xml:space="preserve">, </w:t>
      </w:r>
      <w:r w:rsidRPr="000E3C30">
        <w:rPr>
          <w:rStyle w:val="forename"/>
        </w:rPr>
        <w:t>Samuel</w:t>
      </w:r>
      <w:r w:rsidRPr="000E3C30">
        <w:rPr>
          <w:lang w:val="en-AU"/>
        </w:rPr>
        <w:t xml:space="preserve">. </w:t>
      </w:r>
      <w:r w:rsidRPr="000E3C30">
        <w:rPr>
          <w:rStyle w:val="booktitle"/>
        </w:rPr>
        <w:t>The Last Utopia: Human Rights in History.</w:t>
      </w:r>
      <w:r w:rsidRPr="000E3C30">
        <w:rPr>
          <w:lang w:val="en-AU"/>
        </w:rPr>
        <w:t xml:space="preserve"> </w:t>
      </w:r>
      <w:r w:rsidRPr="000E3C30">
        <w:rPr>
          <w:rStyle w:val="placeofpub"/>
        </w:rPr>
        <w:t>Cambridge, MA</w:t>
      </w:r>
      <w:r w:rsidRPr="000E3C30">
        <w:rPr>
          <w:lang w:val="en-AU"/>
        </w:rPr>
        <w:t xml:space="preserve">: </w:t>
      </w:r>
      <w:r w:rsidRPr="000E3C30">
        <w:rPr>
          <w:rStyle w:val="publisher"/>
        </w:rPr>
        <w:t>Harvard University Press</w:t>
      </w:r>
      <w:r w:rsidRPr="000E3C30">
        <w:rPr>
          <w:lang w:val="en-AU"/>
        </w:rPr>
        <w:t xml:space="preserve">, </w:t>
      </w:r>
      <w:r w:rsidRPr="000E3C30">
        <w:rPr>
          <w:rStyle w:val="date"/>
        </w:rPr>
        <w:t>2010</w:t>
      </w:r>
      <w:r w:rsidRPr="000E3C30">
        <w:rPr>
          <w:lang w:val="en-AU"/>
        </w:rPr>
        <w:t>.</w:t>
      </w:r>
      <w:bookmarkEnd w:id="6525"/>
      <w:bookmarkEnd w:id="6526"/>
    </w:p>
    <w:p w:rsidR="005600E9" w:rsidRPr="000E3C30" w:rsidRDefault="005600E9" w:rsidP="001A4F98">
      <w:pPr>
        <w:pStyle w:val="bib"/>
      </w:pPr>
      <w:bookmarkStart w:id="6527" w:name="CIT000187"/>
      <w:bookmarkStart w:id="6528" w:name="CBML_BIB_000_187"/>
      <w:r w:rsidRPr="000E3C30">
        <w:rPr>
          <w:rStyle w:val="surname"/>
        </w:rPr>
        <w:t>Mulley</w:t>
      </w:r>
      <w:r w:rsidRPr="000E3C30">
        <w:rPr>
          <w:lang w:val="en-GB"/>
        </w:rPr>
        <w:t xml:space="preserve">, </w:t>
      </w:r>
      <w:r w:rsidRPr="000E3C30">
        <w:rPr>
          <w:rStyle w:val="forename"/>
        </w:rPr>
        <w:t>Clare</w:t>
      </w:r>
      <w:r w:rsidRPr="000E3C30">
        <w:rPr>
          <w:lang w:val="en-GB"/>
        </w:rPr>
        <w:t xml:space="preserve">. </w:t>
      </w:r>
      <w:r w:rsidRPr="000E3C30">
        <w:rPr>
          <w:rStyle w:val="booktitle"/>
        </w:rPr>
        <w:t>The Woman Who Saved the Children. A Biography of Eglantyne Jebb</w:t>
      </w:r>
      <w:ins w:id="6529" w:author="Patterson Lamb" w:date="2014-08-13T10:11:00Z">
        <w:r>
          <w:rPr>
            <w:rStyle w:val="booktitle"/>
          </w:rPr>
          <w:t>,</w:t>
        </w:r>
      </w:ins>
      <w:r w:rsidRPr="000E3C30">
        <w:rPr>
          <w:rStyle w:val="booktitle"/>
        </w:rPr>
        <w:t xml:space="preserve"> Founder of Save the Children</w:t>
      </w:r>
      <w:r w:rsidRPr="000E3C30">
        <w:rPr>
          <w:lang w:val="en-GB"/>
        </w:rPr>
        <w:t xml:space="preserve">. </w:t>
      </w:r>
      <w:r w:rsidRPr="000E3C30">
        <w:rPr>
          <w:rStyle w:val="placeofpub"/>
        </w:rPr>
        <w:t>Oxford</w:t>
      </w:r>
      <w:r w:rsidRPr="000E3C30">
        <w:rPr>
          <w:lang w:val="en-GB"/>
        </w:rPr>
        <w:t xml:space="preserve">: </w:t>
      </w:r>
      <w:r w:rsidRPr="000E3C30">
        <w:rPr>
          <w:rStyle w:val="publisher"/>
        </w:rPr>
        <w:t>Oneworld Book</w:t>
      </w:r>
      <w:r w:rsidRPr="000E3C30">
        <w:rPr>
          <w:lang w:val="en-GB"/>
        </w:rPr>
        <w:t xml:space="preserve">, </w:t>
      </w:r>
      <w:r w:rsidRPr="000E3C30">
        <w:rPr>
          <w:rStyle w:val="date"/>
        </w:rPr>
        <w:t>2009</w:t>
      </w:r>
      <w:r w:rsidRPr="000E3C30">
        <w:rPr>
          <w:lang w:val="en-GB"/>
        </w:rPr>
        <w:t>.</w:t>
      </w:r>
      <w:bookmarkEnd w:id="6527"/>
      <w:bookmarkEnd w:id="6528"/>
    </w:p>
    <w:p w:rsidR="005600E9" w:rsidRPr="000E3C30" w:rsidDel="00733A20" w:rsidRDefault="005600E9" w:rsidP="001A4F98">
      <w:pPr>
        <w:pStyle w:val="bib"/>
        <w:rPr>
          <w:del w:id="6530" w:author="Patterson Lamb" w:date="2014-08-13T08:36:00Z"/>
        </w:rPr>
      </w:pPr>
      <w:bookmarkStart w:id="6531" w:name="CIT000188"/>
      <w:bookmarkStart w:id="6532" w:name="CBML_BIB_000_188"/>
      <w:del w:id="6533" w:author="Patterson Lamb" w:date="2014-08-13T08:36:00Z">
        <w:r w:rsidRPr="000E3C30" w:rsidDel="00733A20">
          <w:rPr>
            <w:rStyle w:val="surname"/>
          </w:rPr>
          <w:delText>Nash</w:delText>
        </w:r>
        <w:r w:rsidRPr="000E3C30" w:rsidDel="00733A20">
          <w:delText xml:space="preserve">, </w:delText>
        </w:r>
        <w:r w:rsidRPr="000E3C30" w:rsidDel="00733A20">
          <w:rPr>
            <w:rStyle w:val="forename"/>
          </w:rPr>
          <w:delText>C.</w:delText>
        </w:r>
        <w:r w:rsidRPr="000E3C30" w:rsidDel="00733A20">
          <w:delText xml:space="preserve"> and </w:delText>
        </w:r>
        <w:r w:rsidRPr="000E3C30" w:rsidDel="00733A20">
          <w:rPr>
            <w:rStyle w:val="forename"/>
          </w:rPr>
          <w:delText>N.</w:delText>
        </w:r>
        <w:r w:rsidRPr="000E3C30" w:rsidDel="00733A20">
          <w:delText xml:space="preserve"> </w:delText>
        </w:r>
        <w:r w:rsidRPr="000E3C30" w:rsidDel="00733A20">
          <w:rPr>
            <w:rStyle w:val="surname"/>
          </w:rPr>
          <w:delText>Van Der Gaag</w:delText>
        </w:r>
        <w:r w:rsidRPr="000E3C30" w:rsidDel="00733A20">
          <w:delText xml:space="preserve">. </w:delText>
        </w:r>
        <w:r w:rsidRPr="000E3C30" w:rsidDel="00733A20">
          <w:rPr>
            <w:rStyle w:val="booktitle"/>
          </w:rPr>
          <w:delText>Images of Africa</w:delText>
        </w:r>
        <w:r w:rsidDel="00733A20">
          <w:rPr>
            <w:rStyle w:val="booktitle"/>
          </w:rPr>
          <w:delText xml:space="preserve"> </w:delText>
        </w:r>
        <w:r w:rsidRPr="006308EC" w:rsidDel="00733A20">
          <w:rPr>
            <w:rStyle w:val="booktitle"/>
          </w:rPr>
          <w:delText>–</w:delText>
        </w:r>
        <w:r w:rsidDel="00733A20">
          <w:rPr>
            <w:rStyle w:val="booktitle"/>
          </w:rPr>
          <w:delText xml:space="preserve"> </w:delText>
        </w:r>
        <w:r w:rsidRPr="000E3C30" w:rsidDel="00733A20">
          <w:rPr>
            <w:rStyle w:val="booktitle"/>
          </w:rPr>
          <w:delText>The UK Report</w:delText>
        </w:r>
        <w:r w:rsidRPr="000E3C30" w:rsidDel="00733A20">
          <w:delText xml:space="preserve">. </w:delText>
        </w:r>
        <w:r w:rsidRPr="000E3C30" w:rsidDel="00733A20">
          <w:rPr>
            <w:rStyle w:val="placeofpub"/>
          </w:rPr>
          <w:delText>Oxford</w:delText>
        </w:r>
        <w:r w:rsidRPr="000E3C30" w:rsidDel="00733A20">
          <w:delText xml:space="preserve">: </w:delText>
        </w:r>
        <w:r w:rsidRPr="000E3C30" w:rsidDel="00733A20">
          <w:rPr>
            <w:rStyle w:val="publisher"/>
          </w:rPr>
          <w:delText>Oxfam</w:delText>
        </w:r>
        <w:r w:rsidRPr="000E3C30" w:rsidDel="00733A20">
          <w:delText xml:space="preserve">, </w:delText>
        </w:r>
        <w:r w:rsidRPr="000E3C30" w:rsidDel="00733A20">
          <w:rPr>
            <w:rStyle w:val="date"/>
          </w:rPr>
          <w:delText>1987</w:delText>
        </w:r>
        <w:r w:rsidRPr="000E3C30" w:rsidDel="00733A20">
          <w:delText>.</w:delText>
        </w:r>
        <w:bookmarkEnd w:id="6531"/>
        <w:bookmarkEnd w:id="6532"/>
      </w:del>
    </w:p>
    <w:p w:rsidR="005600E9" w:rsidRPr="000E3C30" w:rsidRDefault="005600E9" w:rsidP="001A4F98">
      <w:pPr>
        <w:pStyle w:val="bib"/>
      </w:pPr>
      <w:bookmarkStart w:id="6534" w:name="CIT000189"/>
      <w:bookmarkStart w:id="6535" w:name="CBML_BIB_000_189"/>
      <w:r w:rsidRPr="000E3C30">
        <w:rPr>
          <w:rStyle w:val="surname"/>
        </w:rPr>
        <w:t>Natale</w:t>
      </w:r>
      <w:r w:rsidRPr="000E3C30">
        <w:t xml:space="preserve">, </w:t>
      </w:r>
      <w:r w:rsidRPr="000E3C30">
        <w:rPr>
          <w:rStyle w:val="forename"/>
        </w:rPr>
        <w:t>Enrico</w:t>
      </w:r>
      <w:r w:rsidRPr="000E3C30">
        <w:rPr>
          <w:lang w:val="fr-CA"/>
        </w:rPr>
        <w:t xml:space="preserve">. </w:t>
      </w:r>
      <w:r w:rsidRPr="006308EC">
        <w:rPr>
          <w:lang w:val="fr-CA"/>
        </w:rPr>
        <w:t>“</w:t>
      </w:r>
      <w:r w:rsidRPr="000E3C30">
        <w:rPr>
          <w:rStyle w:val="Articletitle"/>
        </w:rPr>
        <w:t>Quand l</w:t>
      </w:r>
      <w:r w:rsidRPr="006308EC">
        <w:rPr>
          <w:rStyle w:val="Articletitle"/>
        </w:rPr>
        <w:t>’</w:t>
      </w:r>
      <w:r w:rsidRPr="000E3C30">
        <w:rPr>
          <w:rStyle w:val="Articletitle"/>
        </w:rPr>
        <w:t>humanitaire commen</w:t>
      </w:r>
      <w:r w:rsidRPr="006308EC">
        <w:rPr>
          <w:rStyle w:val="Articletitle"/>
        </w:rPr>
        <w:t>ç</w:t>
      </w:r>
      <w:r w:rsidRPr="000E3C30">
        <w:rPr>
          <w:rStyle w:val="Articletitle"/>
        </w:rPr>
        <w:t xml:space="preserve">ait </w:t>
      </w:r>
      <w:r w:rsidRPr="006308EC">
        <w:rPr>
          <w:rStyle w:val="Articletitle"/>
        </w:rPr>
        <w:t>à</w:t>
      </w:r>
      <w:r w:rsidRPr="000E3C30">
        <w:rPr>
          <w:rStyle w:val="Articletitle"/>
        </w:rPr>
        <w:t xml:space="preserve"> faire son cinema: les films du CICR des ann</w:t>
      </w:r>
      <w:r w:rsidRPr="006308EC">
        <w:rPr>
          <w:rStyle w:val="Articletitle"/>
        </w:rPr>
        <w:t>é</w:t>
      </w:r>
      <w:r w:rsidRPr="000E3C30">
        <w:rPr>
          <w:rStyle w:val="Articletitle"/>
        </w:rPr>
        <w:t>es 1920s.</w:t>
      </w:r>
      <w:r w:rsidRPr="006308EC">
        <w:rPr>
          <w:lang w:val="fr-CA"/>
        </w:rPr>
        <w:t>”</w:t>
      </w:r>
      <w:r w:rsidRPr="000E3C30">
        <w:rPr>
          <w:lang w:val="fr-CA"/>
        </w:rPr>
        <w:t xml:space="preserve"> </w:t>
      </w:r>
      <w:r w:rsidRPr="000E3C30">
        <w:rPr>
          <w:rStyle w:val="journal-title"/>
        </w:rPr>
        <w:t>Review of the International Committee of the Red Cross (RICRC)</w:t>
      </w:r>
      <w:r w:rsidRPr="000E3C30">
        <w:rPr>
          <w:lang w:val="fr-CA"/>
        </w:rPr>
        <w:t xml:space="preserve"> (</w:t>
      </w:r>
      <w:r w:rsidRPr="000E3C30">
        <w:rPr>
          <w:rStyle w:val="date"/>
        </w:rPr>
        <w:t>2004</w:t>
      </w:r>
      <w:r w:rsidRPr="000E3C30">
        <w:rPr>
          <w:lang w:val="fr-CA"/>
        </w:rPr>
        <w:t xml:space="preserve">): </w:t>
      </w:r>
      <w:r w:rsidRPr="000E3C30">
        <w:rPr>
          <w:rStyle w:val="pageextent"/>
        </w:rPr>
        <w:t>415</w:t>
      </w:r>
      <w:r w:rsidRPr="006308EC">
        <w:rPr>
          <w:rStyle w:val="pageextent"/>
        </w:rPr>
        <w:t>–</w:t>
      </w:r>
      <w:del w:id="6536" w:author="Patterson Lamb" w:date="2014-08-13T10:12:00Z">
        <w:r w:rsidRPr="000E3C30" w:rsidDel="006473D1">
          <w:rPr>
            <w:rStyle w:val="pageextent"/>
          </w:rPr>
          <w:delText>4</w:delText>
        </w:r>
      </w:del>
      <w:r w:rsidRPr="000E3C30">
        <w:rPr>
          <w:rStyle w:val="pageextent"/>
        </w:rPr>
        <w:t>37</w:t>
      </w:r>
      <w:r w:rsidRPr="000E3C30">
        <w:rPr>
          <w:lang w:val="fr-CA"/>
        </w:rPr>
        <w:t>.</w:t>
      </w:r>
      <w:bookmarkEnd w:id="6534"/>
      <w:bookmarkEnd w:id="6535"/>
    </w:p>
    <w:p w:rsidR="005600E9" w:rsidRPr="000E3C30" w:rsidRDefault="005600E9" w:rsidP="001A4F98">
      <w:pPr>
        <w:pStyle w:val="bib"/>
      </w:pPr>
      <w:bookmarkStart w:id="6537" w:name="CIT000190"/>
      <w:bookmarkStart w:id="6538" w:name="CBML_BIB_000_190"/>
      <w:r w:rsidRPr="000E3C30">
        <w:rPr>
          <w:rStyle w:val="surname"/>
        </w:rPr>
        <w:t>Nichols</w:t>
      </w:r>
      <w:r w:rsidRPr="000E3C30">
        <w:t xml:space="preserve">, </w:t>
      </w:r>
      <w:r w:rsidRPr="000E3C30">
        <w:rPr>
          <w:rStyle w:val="forename"/>
        </w:rPr>
        <w:t>Bill</w:t>
      </w:r>
      <w:r w:rsidRPr="000E3C30">
        <w:t xml:space="preserve">. </w:t>
      </w:r>
      <w:r w:rsidRPr="000E3C30">
        <w:rPr>
          <w:rStyle w:val="booktitle"/>
        </w:rPr>
        <w:t>Representing Reality</w:t>
      </w:r>
      <w:r w:rsidRPr="000E3C30">
        <w:t xml:space="preserve">. </w:t>
      </w:r>
      <w:r w:rsidRPr="000E3C30">
        <w:rPr>
          <w:rStyle w:val="placeofpub"/>
        </w:rPr>
        <w:t>Bloomington</w:t>
      </w:r>
      <w:del w:id="6539" w:author="Patterson Lamb" w:date="2014-08-13T10:12:00Z">
        <w:r w:rsidRPr="000E3C30" w:rsidDel="006473D1">
          <w:rPr>
            <w:rStyle w:val="placeofpub"/>
          </w:rPr>
          <w:delText>/Indianapolis</w:delText>
        </w:r>
      </w:del>
      <w:r w:rsidRPr="000E3C30">
        <w:t xml:space="preserve">: </w:t>
      </w:r>
      <w:r w:rsidRPr="000E3C30">
        <w:rPr>
          <w:rStyle w:val="publisher"/>
        </w:rPr>
        <w:t>Indiana University Press</w:t>
      </w:r>
      <w:r w:rsidRPr="000E3C30">
        <w:t xml:space="preserve">, </w:t>
      </w:r>
      <w:r w:rsidRPr="000E3C30">
        <w:rPr>
          <w:rStyle w:val="date"/>
        </w:rPr>
        <w:t>1991</w:t>
      </w:r>
      <w:r w:rsidRPr="000E3C30">
        <w:t>.</w:t>
      </w:r>
      <w:bookmarkEnd w:id="6537"/>
      <w:bookmarkEnd w:id="6538"/>
    </w:p>
    <w:p w:rsidR="005600E9" w:rsidRPr="000E3C30" w:rsidRDefault="005600E9" w:rsidP="001A4F98">
      <w:pPr>
        <w:pStyle w:val="bib"/>
      </w:pPr>
      <w:bookmarkStart w:id="6540" w:name="CIT000191"/>
      <w:bookmarkStart w:id="6541" w:name="CBML_BIB_000_191"/>
      <w:r w:rsidRPr="000E3C30">
        <w:rPr>
          <w:rStyle w:val="surname"/>
        </w:rPr>
        <w:t>Nissinen</w:t>
      </w:r>
      <w:r w:rsidRPr="000E3C30">
        <w:t xml:space="preserve">, </w:t>
      </w:r>
      <w:r w:rsidRPr="000E3C30">
        <w:rPr>
          <w:rStyle w:val="forename"/>
        </w:rPr>
        <w:t>Sanna</w:t>
      </w:r>
      <w:r w:rsidRPr="000E3C30">
        <w:t xml:space="preserve">. </w:t>
      </w:r>
      <w:r w:rsidRPr="006308EC">
        <w:t>“</w:t>
      </w:r>
      <w:r w:rsidRPr="000E3C30">
        <w:rPr>
          <w:rStyle w:val="Articletitle"/>
        </w:rPr>
        <w:t>Children in Conflict: Visual Rhetoric in Advocacy.</w:t>
      </w:r>
      <w:r w:rsidRPr="006308EC">
        <w:t>”</w:t>
      </w:r>
      <w:r w:rsidRPr="000E3C30">
        <w:t xml:space="preserve"> </w:t>
      </w:r>
      <w:r w:rsidRPr="000E3C30">
        <w:rPr>
          <w:rStyle w:val="journal-title"/>
        </w:rPr>
        <w:t>Systemic Therapy</w:t>
      </w:r>
      <w:r w:rsidRPr="000E3C30">
        <w:t xml:space="preserve"> </w:t>
      </w:r>
      <w:r w:rsidRPr="00843766">
        <w:rPr>
          <w:rStyle w:val="volume"/>
        </w:rPr>
        <w:t>1</w:t>
      </w:r>
      <w:r w:rsidRPr="000E3C30">
        <w:t xml:space="preserve">, no. </w:t>
      </w:r>
      <w:r w:rsidRPr="000E3C30">
        <w:rPr>
          <w:rStyle w:val="Issueno"/>
        </w:rPr>
        <w:t>2</w:t>
      </w:r>
      <w:r w:rsidRPr="000E3C30">
        <w:t xml:space="preserve"> (</w:t>
      </w:r>
      <w:r w:rsidRPr="000E3C30">
        <w:rPr>
          <w:rStyle w:val="date"/>
        </w:rPr>
        <w:t>2008</w:t>
      </w:r>
      <w:r w:rsidRPr="000E3C30">
        <w:t>).</w:t>
      </w:r>
      <w:bookmarkEnd w:id="6540"/>
      <w:bookmarkEnd w:id="6541"/>
    </w:p>
    <w:p w:rsidR="005600E9" w:rsidRPr="000E3C30" w:rsidRDefault="005600E9" w:rsidP="001A4F98">
      <w:pPr>
        <w:pStyle w:val="bib"/>
      </w:pPr>
      <w:bookmarkStart w:id="6542" w:name="CIT000192"/>
      <w:bookmarkStart w:id="6543" w:name="CBML_BIB_000_192"/>
      <w:r w:rsidRPr="000E3C30">
        <w:rPr>
          <w:rStyle w:val="surname"/>
        </w:rPr>
        <w:t>Nissinen</w:t>
      </w:r>
      <w:r w:rsidRPr="000E3C30">
        <w:t xml:space="preserve">, </w:t>
      </w:r>
      <w:r w:rsidRPr="000E3C30">
        <w:rPr>
          <w:rStyle w:val="forename"/>
        </w:rPr>
        <w:t>Sanna</w:t>
      </w:r>
      <w:r w:rsidRPr="000E3C30">
        <w:t xml:space="preserve">. </w:t>
      </w:r>
      <w:r w:rsidRPr="006308EC">
        <w:t>“</w:t>
      </w:r>
      <w:r w:rsidRPr="000E3C30">
        <w:t>In Search of Visibility: The Ethical Tensions in the Production of Humanitarian Photography.</w:t>
      </w:r>
      <w:r w:rsidRPr="006308EC">
        <w:t>”</w:t>
      </w:r>
      <w:r w:rsidRPr="000E3C30">
        <w:t xml:space="preserve"> PhD diss., </w:t>
      </w:r>
      <w:del w:id="6544" w:author="Patterson Lamb" w:date="2014-08-13T10:13:00Z">
        <w:r w:rsidRPr="000E3C30" w:rsidDel="006473D1">
          <w:delText xml:space="preserve">The </w:delText>
        </w:r>
      </w:del>
      <w:r w:rsidRPr="000E3C30">
        <w:t xml:space="preserve">Open University, </w:t>
      </w:r>
      <w:r w:rsidRPr="000E3C30">
        <w:rPr>
          <w:rStyle w:val="date"/>
        </w:rPr>
        <w:t>2012</w:t>
      </w:r>
      <w:r w:rsidRPr="000E3C30">
        <w:t>.</w:t>
      </w:r>
      <w:bookmarkEnd w:id="6542"/>
      <w:bookmarkEnd w:id="6543"/>
    </w:p>
    <w:p w:rsidR="005600E9" w:rsidRPr="000E3C30" w:rsidRDefault="005600E9" w:rsidP="001A4F98">
      <w:pPr>
        <w:pStyle w:val="bib"/>
      </w:pPr>
      <w:bookmarkStart w:id="6545" w:name="CIT000193"/>
      <w:bookmarkStart w:id="6546" w:name="CBML_BIB_000_193"/>
      <w:r w:rsidRPr="000E3C30">
        <w:rPr>
          <w:rStyle w:val="surname"/>
        </w:rPr>
        <w:t>Nyoni</w:t>
      </w:r>
      <w:r w:rsidRPr="000E3C30">
        <w:t xml:space="preserve">, </w:t>
      </w:r>
      <w:r w:rsidRPr="000E3C30">
        <w:rPr>
          <w:rStyle w:val="forename"/>
        </w:rPr>
        <w:t>S.</w:t>
      </w:r>
      <w:r w:rsidRPr="000E3C30">
        <w:t xml:space="preserve"> </w:t>
      </w:r>
      <w:r w:rsidRPr="006308EC">
        <w:t>“</w:t>
      </w:r>
      <w:r w:rsidRPr="000E3C30">
        <w:rPr>
          <w:rStyle w:val="Articletitle"/>
        </w:rPr>
        <w:t>Images of Poverty: A View from Zimbabwe.</w:t>
      </w:r>
      <w:r w:rsidRPr="006308EC">
        <w:t>”</w:t>
      </w:r>
      <w:r w:rsidRPr="000E3C30">
        <w:t xml:space="preserve"> </w:t>
      </w:r>
      <w:r w:rsidRPr="000E3C30">
        <w:rPr>
          <w:rStyle w:val="journal-title"/>
        </w:rPr>
        <w:t>Poverty</w:t>
      </w:r>
      <w:r w:rsidRPr="000E3C30">
        <w:t xml:space="preserve"> </w:t>
      </w:r>
      <w:r w:rsidRPr="00843766">
        <w:rPr>
          <w:rStyle w:val="volume"/>
        </w:rPr>
        <w:t>71</w:t>
      </w:r>
      <w:r w:rsidRPr="000E3C30">
        <w:t xml:space="preserve"> (Winter </w:t>
      </w:r>
      <w:r w:rsidRPr="000E3C30">
        <w:rPr>
          <w:rStyle w:val="date"/>
        </w:rPr>
        <w:t>1988</w:t>
      </w:r>
      <w:r w:rsidRPr="006308EC">
        <w:rPr>
          <w:rStyle w:val="date"/>
        </w:rPr>
        <w:t>–</w:t>
      </w:r>
      <w:r w:rsidRPr="000E3C30">
        <w:rPr>
          <w:rStyle w:val="date"/>
        </w:rPr>
        <w:t>1989</w:t>
      </w:r>
      <w:r w:rsidRPr="000E3C30">
        <w:t xml:space="preserve">): </w:t>
      </w:r>
      <w:r w:rsidRPr="000E3C30">
        <w:rPr>
          <w:rStyle w:val="pageextent"/>
        </w:rPr>
        <w:t>6</w:t>
      </w:r>
      <w:r w:rsidRPr="006308EC">
        <w:rPr>
          <w:rStyle w:val="pageextent"/>
        </w:rPr>
        <w:t>–</w:t>
      </w:r>
      <w:r w:rsidRPr="000E3C30">
        <w:rPr>
          <w:rStyle w:val="pageextent"/>
        </w:rPr>
        <w:t>10</w:t>
      </w:r>
      <w:r w:rsidRPr="000E3C30">
        <w:t>.</w:t>
      </w:r>
      <w:bookmarkEnd w:id="6545"/>
      <w:bookmarkEnd w:id="6546"/>
    </w:p>
    <w:p w:rsidR="005600E9" w:rsidRPr="000E3C30" w:rsidRDefault="005600E9" w:rsidP="001A4F98">
      <w:pPr>
        <w:pStyle w:val="bib"/>
        <w:rPr>
          <w:lang w:val="en-GB"/>
        </w:rPr>
      </w:pPr>
      <w:bookmarkStart w:id="6547" w:name="CIT000194"/>
      <w:bookmarkStart w:id="6548" w:name="CBML_BIB_000_194"/>
      <w:r w:rsidRPr="000E3C30">
        <w:rPr>
          <w:rStyle w:val="surname"/>
        </w:rPr>
        <w:t>Omenka</w:t>
      </w:r>
      <w:r w:rsidRPr="000E3C30">
        <w:rPr>
          <w:lang w:val="en-GB"/>
        </w:rPr>
        <w:t xml:space="preserve">, </w:t>
      </w:r>
      <w:r w:rsidRPr="000E3C30">
        <w:rPr>
          <w:rStyle w:val="forename"/>
        </w:rPr>
        <w:t>Nicholas Ibeawuchi</w:t>
      </w:r>
      <w:r w:rsidRPr="000E3C30">
        <w:t>.</w:t>
      </w:r>
      <w:r w:rsidRPr="000E3C30">
        <w:rPr>
          <w:lang w:val="en-GB"/>
        </w:rPr>
        <w:t xml:space="preserve"> </w:t>
      </w:r>
      <w:r w:rsidRPr="006308EC">
        <w:rPr>
          <w:lang w:val="en-GB"/>
        </w:rPr>
        <w:t>“</w:t>
      </w:r>
      <w:r w:rsidRPr="000E3C30">
        <w:rPr>
          <w:rStyle w:val="Articletitle"/>
        </w:rPr>
        <w:t>Blaming the Gods: Christian Religious Propaganda in the Nigeria-Biafra War.</w:t>
      </w:r>
      <w:r w:rsidRPr="006308EC">
        <w:rPr>
          <w:lang w:val="en-GB"/>
        </w:rPr>
        <w:t>”</w:t>
      </w:r>
      <w:r w:rsidRPr="000E3C30">
        <w:rPr>
          <w:lang w:val="en-GB"/>
        </w:rPr>
        <w:t xml:space="preserve"> </w:t>
      </w:r>
      <w:r w:rsidRPr="000E3C30">
        <w:rPr>
          <w:rStyle w:val="journal-title"/>
        </w:rPr>
        <w:t>Journal of African History</w:t>
      </w:r>
      <w:r w:rsidRPr="000E3C30">
        <w:rPr>
          <w:lang w:val="en-GB"/>
        </w:rPr>
        <w:t xml:space="preserve"> </w:t>
      </w:r>
      <w:r w:rsidRPr="00843766">
        <w:rPr>
          <w:rStyle w:val="volume"/>
        </w:rPr>
        <w:t>51</w:t>
      </w:r>
      <w:r w:rsidRPr="000E3C30">
        <w:rPr>
          <w:lang w:val="en-GB"/>
        </w:rPr>
        <w:t xml:space="preserve"> (</w:t>
      </w:r>
      <w:r w:rsidRPr="000E3C30">
        <w:rPr>
          <w:rStyle w:val="date"/>
        </w:rPr>
        <w:t>2010</w:t>
      </w:r>
      <w:r w:rsidRPr="000E3C30">
        <w:rPr>
          <w:lang w:val="en-GB"/>
        </w:rPr>
        <w:t xml:space="preserve">): </w:t>
      </w:r>
      <w:r w:rsidRPr="000E3C30">
        <w:rPr>
          <w:rStyle w:val="pageextent"/>
        </w:rPr>
        <w:t>367</w:t>
      </w:r>
      <w:r w:rsidRPr="006308EC">
        <w:rPr>
          <w:rStyle w:val="pageextent"/>
        </w:rPr>
        <w:t>–</w:t>
      </w:r>
      <w:del w:id="6549" w:author="Patterson Lamb" w:date="2014-08-13T10:13:00Z">
        <w:r w:rsidRPr="000E3C30" w:rsidDel="005F5B8B">
          <w:rPr>
            <w:rStyle w:val="pageextent"/>
          </w:rPr>
          <w:delText>3</w:delText>
        </w:r>
      </w:del>
      <w:r w:rsidRPr="000E3C30">
        <w:rPr>
          <w:rStyle w:val="pageextent"/>
        </w:rPr>
        <w:t>89</w:t>
      </w:r>
      <w:r w:rsidRPr="000E3C30">
        <w:rPr>
          <w:lang w:val="en-GB"/>
        </w:rPr>
        <w:t>.</w:t>
      </w:r>
      <w:bookmarkEnd w:id="6547"/>
      <w:bookmarkEnd w:id="6548"/>
    </w:p>
    <w:p w:rsidR="005600E9" w:rsidRPr="000E3C30" w:rsidRDefault="005600E9" w:rsidP="001A4F98">
      <w:pPr>
        <w:pStyle w:val="bib"/>
      </w:pPr>
      <w:bookmarkStart w:id="6550" w:name="CIT000195"/>
      <w:bookmarkStart w:id="6551" w:name="CBML_BIB_000_195"/>
      <w:r w:rsidRPr="000E3C30">
        <w:rPr>
          <w:rStyle w:val="authororganisation"/>
        </w:rPr>
        <w:t>Oxfam</w:t>
      </w:r>
      <w:r w:rsidRPr="000E3C30">
        <w:t xml:space="preserve">. </w:t>
      </w:r>
      <w:r w:rsidRPr="000E3C30">
        <w:rPr>
          <w:rStyle w:val="booktitle"/>
        </w:rPr>
        <w:t>What Makes an Appropriate Picture for Oxfam?</w:t>
      </w:r>
      <w:r w:rsidRPr="000E3C30">
        <w:t xml:space="preserve"> </w:t>
      </w:r>
      <w:r w:rsidRPr="000E3C30">
        <w:rPr>
          <w:rStyle w:val="placeofpub"/>
        </w:rPr>
        <w:t>Oxford</w:t>
      </w:r>
      <w:r w:rsidRPr="000E3C30">
        <w:t xml:space="preserve">: </w:t>
      </w:r>
      <w:r w:rsidRPr="000E3C30">
        <w:rPr>
          <w:rStyle w:val="publisher"/>
        </w:rPr>
        <w:t>Oxfam</w:t>
      </w:r>
      <w:r w:rsidRPr="000E3C30">
        <w:t xml:space="preserve">, </w:t>
      </w:r>
      <w:r w:rsidRPr="000E3C30">
        <w:rPr>
          <w:rStyle w:val="date"/>
        </w:rPr>
        <w:t>1987</w:t>
      </w:r>
      <w:r w:rsidRPr="000E3C30">
        <w:t>.</w:t>
      </w:r>
      <w:bookmarkEnd w:id="6550"/>
      <w:bookmarkEnd w:id="6551"/>
    </w:p>
    <w:p w:rsidR="005600E9" w:rsidRPr="000E3C30" w:rsidRDefault="005600E9" w:rsidP="001A4F98">
      <w:pPr>
        <w:pStyle w:val="bib"/>
      </w:pPr>
      <w:bookmarkStart w:id="6552" w:name="CIT000196"/>
      <w:bookmarkStart w:id="6553" w:name="CBML_BIB_000_196"/>
      <w:r w:rsidRPr="000E3C30">
        <w:rPr>
          <w:rStyle w:val="surname"/>
        </w:rPr>
        <w:t>Paschalidis</w:t>
      </w:r>
      <w:r w:rsidRPr="000E3C30">
        <w:t xml:space="preserve">, </w:t>
      </w:r>
      <w:r w:rsidRPr="000E3C30">
        <w:rPr>
          <w:rStyle w:val="forename"/>
        </w:rPr>
        <w:t>Gregory</w:t>
      </w:r>
      <w:r w:rsidRPr="000E3C30">
        <w:t xml:space="preserve">. </w:t>
      </w:r>
      <w:r w:rsidRPr="006308EC">
        <w:t>“</w:t>
      </w:r>
      <w:r w:rsidRPr="000E3C30">
        <w:t>Perseus</w:t>
      </w:r>
      <w:r w:rsidRPr="006308EC">
        <w:t>’</w:t>
      </w:r>
      <w:r w:rsidRPr="000E3C30">
        <w:t xml:space="preserve"> Shield: The Politics of the Body in Humanitarian Campaigns.</w:t>
      </w:r>
      <w:r w:rsidRPr="006308EC">
        <w:t>”</w:t>
      </w:r>
      <w:bookmarkEnd w:id="6552"/>
      <w:bookmarkEnd w:id="6553"/>
    </w:p>
    <w:p w:rsidR="005600E9" w:rsidRPr="000E3C30" w:rsidRDefault="005600E9" w:rsidP="001A4F98">
      <w:pPr>
        <w:pStyle w:val="bib"/>
      </w:pPr>
      <w:bookmarkStart w:id="6554" w:name="CIT000197"/>
      <w:bookmarkStart w:id="6555" w:name="CBML_BIB_000_197"/>
      <w:r w:rsidRPr="000E3C30">
        <w:rPr>
          <w:rStyle w:val="surname"/>
        </w:rPr>
        <w:t>Paulmann</w:t>
      </w:r>
      <w:r w:rsidRPr="000E3C30">
        <w:rPr>
          <w:lang w:val="en-GB"/>
        </w:rPr>
        <w:t xml:space="preserve">, </w:t>
      </w:r>
      <w:r w:rsidRPr="000E3C30">
        <w:rPr>
          <w:rStyle w:val="forename"/>
        </w:rPr>
        <w:t>Johannes</w:t>
      </w:r>
      <w:r w:rsidRPr="000E3C30">
        <w:rPr>
          <w:lang w:val="en-GB"/>
        </w:rPr>
        <w:t xml:space="preserve">. </w:t>
      </w:r>
      <w:r w:rsidRPr="006308EC">
        <w:rPr>
          <w:lang w:val="en-GB"/>
        </w:rPr>
        <w:t>“</w:t>
      </w:r>
      <w:r w:rsidRPr="000E3C30">
        <w:rPr>
          <w:rStyle w:val="Articletitle"/>
        </w:rPr>
        <w:t>Conjunctures in the History of International Humanitarian Aid during the Twentieth Century.</w:t>
      </w:r>
      <w:r w:rsidRPr="006308EC">
        <w:rPr>
          <w:lang w:val="en-GB"/>
        </w:rPr>
        <w:t>”</w:t>
      </w:r>
      <w:r w:rsidRPr="000E3C30">
        <w:rPr>
          <w:lang w:val="en-GB"/>
        </w:rPr>
        <w:t xml:space="preserve"> </w:t>
      </w:r>
      <w:r w:rsidRPr="000E3C30">
        <w:rPr>
          <w:rStyle w:val="journal-title"/>
        </w:rPr>
        <w:t>Humanity: An International Journal of Human Rights, Humanitarianism, and Development</w:t>
      </w:r>
      <w:r w:rsidRPr="000E3C30">
        <w:rPr>
          <w:lang w:val="en-GB"/>
        </w:rPr>
        <w:t xml:space="preserve"> </w:t>
      </w:r>
      <w:r w:rsidRPr="00843766">
        <w:rPr>
          <w:rStyle w:val="volume"/>
        </w:rPr>
        <w:t>4</w:t>
      </w:r>
      <w:r w:rsidRPr="000E3C30">
        <w:rPr>
          <w:lang w:val="en-GB"/>
        </w:rPr>
        <w:t xml:space="preserve">, no. </w:t>
      </w:r>
      <w:r w:rsidRPr="000E3C30">
        <w:rPr>
          <w:rStyle w:val="Issueno"/>
        </w:rPr>
        <w:t>2</w:t>
      </w:r>
      <w:r w:rsidRPr="000E3C30">
        <w:rPr>
          <w:lang w:val="en-GB"/>
        </w:rPr>
        <w:t xml:space="preserve"> (</w:t>
      </w:r>
      <w:r w:rsidRPr="000E3C30">
        <w:rPr>
          <w:rStyle w:val="date"/>
        </w:rPr>
        <w:t>2013</w:t>
      </w:r>
      <w:r w:rsidRPr="000E3C30">
        <w:rPr>
          <w:lang w:val="en-GB"/>
        </w:rPr>
        <w:t xml:space="preserve">): </w:t>
      </w:r>
      <w:r w:rsidRPr="000E3C30">
        <w:rPr>
          <w:rStyle w:val="pageextent"/>
        </w:rPr>
        <w:t>215</w:t>
      </w:r>
      <w:r w:rsidRPr="006308EC">
        <w:rPr>
          <w:rStyle w:val="pageextent"/>
        </w:rPr>
        <w:t>–</w:t>
      </w:r>
      <w:r w:rsidRPr="000E3C30">
        <w:rPr>
          <w:rStyle w:val="pageextent"/>
        </w:rPr>
        <w:t>38</w:t>
      </w:r>
      <w:r w:rsidRPr="000E3C30">
        <w:rPr>
          <w:lang w:val="en-GB"/>
        </w:rPr>
        <w:t>.</w:t>
      </w:r>
      <w:bookmarkEnd w:id="6554"/>
      <w:bookmarkEnd w:id="6555"/>
    </w:p>
    <w:p w:rsidR="005600E9" w:rsidRPr="000E3C30" w:rsidRDefault="005600E9" w:rsidP="001A4F98">
      <w:pPr>
        <w:pStyle w:val="bib"/>
      </w:pPr>
      <w:bookmarkStart w:id="6556" w:name="CIT000198"/>
      <w:bookmarkStart w:id="6557" w:name="CBML_BIB_000_198"/>
      <w:r w:rsidRPr="000E3C30">
        <w:rPr>
          <w:rStyle w:val="surname"/>
        </w:rPr>
        <w:t>Peffer</w:t>
      </w:r>
      <w:r w:rsidRPr="000E3C30">
        <w:t xml:space="preserve">, </w:t>
      </w:r>
      <w:r w:rsidRPr="000E3C30">
        <w:rPr>
          <w:rStyle w:val="forename"/>
        </w:rPr>
        <w:t>John</w:t>
      </w:r>
      <w:r w:rsidRPr="000E3C30">
        <w:t xml:space="preserve">. </w:t>
      </w:r>
      <w:r w:rsidRPr="006308EC">
        <w:t>“</w:t>
      </w:r>
      <w:r w:rsidRPr="000E3C30">
        <w:rPr>
          <w:rStyle w:val="Articletitle"/>
        </w:rPr>
        <w:t>Snap of the Whip/Crossroads of Shame: Flogging, Photography, and the Representation of Atrocity in the Congo Reform Campaign.</w:t>
      </w:r>
      <w:r w:rsidRPr="006308EC">
        <w:t>”</w:t>
      </w:r>
      <w:r w:rsidRPr="000E3C30">
        <w:t xml:space="preserve"> </w:t>
      </w:r>
      <w:r w:rsidRPr="000E3C30">
        <w:rPr>
          <w:rStyle w:val="journal-title"/>
        </w:rPr>
        <w:t>Visual Anthropology Review</w:t>
      </w:r>
      <w:r w:rsidRPr="000E3C30">
        <w:t xml:space="preserve"> </w:t>
      </w:r>
      <w:r w:rsidRPr="00843766">
        <w:rPr>
          <w:rStyle w:val="volume"/>
        </w:rPr>
        <w:t>24</w:t>
      </w:r>
      <w:r w:rsidRPr="000E3C30">
        <w:t xml:space="preserve">, no. </w:t>
      </w:r>
      <w:r w:rsidRPr="000E3C30">
        <w:rPr>
          <w:rStyle w:val="Issueno"/>
        </w:rPr>
        <w:t>1</w:t>
      </w:r>
      <w:r w:rsidRPr="000E3C30">
        <w:t xml:space="preserve"> (</w:t>
      </w:r>
      <w:r w:rsidRPr="000E3C30">
        <w:rPr>
          <w:rStyle w:val="date"/>
        </w:rPr>
        <w:t>2008</w:t>
      </w:r>
      <w:r w:rsidRPr="000E3C30">
        <w:t xml:space="preserve">): </w:t>
      </w:r>
      <w:r w:rsidRPr="000E3C30">
        <w:rPr>
          <w:rStyle w:val="pageextent"/>
        </w:rPr>
        <w:t>55</w:t>
      </w:r>
      <w:r w:rsidRPr="006308EC">
        <w:rPr>
          <w:rStyle w:val="pageextent"/>
        </w:rPr>
        <w:t>–</w:t>
      </w:r>
      <w:r w:rsidRPr="000E3C30">
        <w:rPr>
          <w:rStyle w:val="pageextent"/>
        </w:rPr>
        <w:t>77</w:t>
      </w:r>
      <w:r w:rsidRPr="000E3C30">
        <w:t>.</w:t>
      </w:r>
      <w:bookmarkEnd w:id="6556"/>
      <w:bookmarkEnd w:id="6557"/>
    </w:p>
    <w:p w:rsidR="005600E9" w:rsidRPr="000E3C30" w:rsidRDefault="005600E9" w:rsidP="001A4F98">
      <w:pPr>
        <w:pStyle w:val="bib"/>
      </w:pPr>
      <w:bookmarkStart w:id="6558" w:name="CIT000199"/>
      <w:bookmarkStart w:id="6559" w:name="CBML_BIB_000_199"/>
      <w:r w:rsidRPr="000E3C30">
        <w:rPr>
          <w:rStyle w:val="surname"/>
        </w:rPr>
        <w:t>Philo</w:t>
      </w:r>
      <w:r w:rsidRPr="000E3C30">
        <w:t xml:space="preserve">, </w:t>
      </w:r>
      <w:r w:rsidRPr="000E3C30">
        <w:rPr>
          <w:rStyle w:val="forename"/>
        </w:rPr>
        <w:t>G.</w:t>
      </w:r>
      <w:r w:rsidRPr="000E3C30">
        <w:t xml:space="preserve"> and </w:t>
      </w:r>
      <w:r w:rsidRPr="000E3C30">
        <w:rPr>
          <w:rStyle w:val="forename"/>
        </w:rPr>
        <w:t>R.</w:t>
      </w:r>
      <w:r w:rsidRPr="000E3C30">
        <w:t xml:space="preserve"> </w:t>
      </w:r>
      <w:r w:rsidRPr="000E3C30">
        <w:rPr>
          <w:rStyle w:val="surname"/>
        </w:rPr>
        <w:t>Lamb</w:t>
      </w:r>
      <w:r w:rsidRPr="000E3C30">
        <w:t xml:space="preserve">. </w:t>
      </w:r>
      <w:r w:rsidRPr="000E3C30">
        <w:rPr>
          <w:rStyle w:val="booktitle"/>
        </w:rPr>
        <w:t>Television and the Ethiopian Famine</w:t>
      </w:r>
      <w:r w:rsidRPr="002D09E8">
        <w:rPr>
          <w:rStyle w:val="booktitle"/>
        </w:rPr>
        <w:t xml:space="preserve"> </w:t>
      </w:r>
      <w:r w:rsidRPr="006308EC">
        <w:rPr>
          <w:rStyle w:val="booktitle"/>
        </w:rPr>
        <w:t>–</w:t>
      </w:r>
      <w:r w:rsidRPr="002D09E8">
        <w:rPr>
          <w:rStyle w:val="booktitle"/>
        </w:rPr>
        <w:t xml:space="preserve"> </w:t>
      </w:r>
      <w:r w:rsidRPr="000E3C30">
        <w:rPr>
          <w:rStyle w:val="booktitle"/>
        </w:rPr>
        <w:t>From Buerk to Band Aid.</w:t>
      </w:r>
      <w:r w:rsidRPr="000E3C30">
        <w:t xml:space="preserve"> </w:t>
      </w:r>
      <w:r w:rsidRPr="000E3C30">
        <w:rPr>
          <w:rStyle w:val="placeofpub"/>
        </w:rPr>
        <w:t>London</w:t>
      </w:r>
      <w:r w:rsidRPr="000E3C30">
        <w:t xml:space="preserve">: </w:t>
      </w:r>
      <w:del w:id="6560" w:author="Patterson Lamb" w:date="2014-08-13T10:16:00Z">
        <w:r w:rsidRPr="000E3C30" w:rsidDel="005F5B8B">
          <w:rPr>
            <w:rStyle w:val="publisher"/>
          </w:rPr>
          <w:delText xml:space="preserve">The </w:delText>
        </w:r>
      </w:del>
      <w:r w:rsidRPr="000E3C30">
        <w:rPr>
          <w:rStyle w:val="publisher"/>
        </w:rPr>
        <w:t>Television Trust for the Environment</w:t>
      </w:r>
      <w:r w:rsidRPr="000E3C30">
        <w:t xml:space="preserve">, </w:t>
      </w:r>
      <w:r w:rsidRPr="000E3C30">
        <w:rPr>
          <w:rStyle w:val="date"/>
        </w:rPr>
        <w:t>1986</w:t>
      </w:r>
      <w:r w:rsidRPr="000E3C30">
        <w:t>.</w:t>
      </w:r>
      <w:bookmarkEnd w:id="6558"/>
      <w:bookmarkEnd w:id="6559"/>
    </w:p>
    <w:p w:rsidR="005600E9" w:rsidRPr="000E3C30" w:rsidRDefault="005600E9" w:rsidP="001A4F98">
      <w:pPr>
        <w:pStyle w:val="bib"/>
        <w:rPr>
          <w:lang w:val="en-GB"/>
        </w:rPr>
      </w:pPr>
      <w:bookmarkStart w:id="6561" w:name="CIT000200"/>
      <w:bookmarkStart w:id="6562" w:name="CBML_BIB_000_200"/>
      <w:r w:rsidRPr="000E3C30">
        <w:rPr>
          <w:rStyle w:val="surname"/>
        </w:rPr>
        <w:t>Piana</w:t>
      </w:r>
      <w:r w:rsidRPr="000E3C30">
        <w:rPr>
          <w:lang w:val="en-GB"/>
        </w:rPr>
        <w:t xml:space="preserve">, </w:t>
      </w:r>
      <w:r w:rsidRPr="000E3C30">
        <w:rPr>
          <w:rStyle w:val="forename"/>
        </w:rPr>
        <w:t>Francesca</w:t>
      </w:r>
      <w:r w:rsidRPr="000E3C30">
        <w:rPr>
          <w:lang w:val="en-GB"/>
        </w:rPr>
        <w:t xml:space="preserve">. </w:t>
      </w:r>
      <w:r w:rsidRPr="006308EC">
        <w:rPr>
          <w:lang w:val="en-GB"/>
        </w:rPr>
        <w:t>“</w:t>
      </w:r>
      <w:r w:rsidRPr="000E3C30">
        <w:rPr>
          <w:lang w:val="en-GB"/>
        </w:rPr>
        <w:t>Towards the International Refugee Regime. Humanitarianism in the Wake of the First World War.</w:t>
      </w:r>
      <w:r w:rsidRPr="006308EC">
        <w:rPr>
          <w:lang w:val="en-GB"/>
        </w:rPr>
        <w:t>”</w:t>
      </w:r>
      <w:r w:rsidRPr="000E3C30">
        <w:rPr>
          <w:lang w:val="en-GB"/>
        </w:rPr>
        <w:t xml:space="preserve"> PhD diss., Graduate Institute of International and Development Studies, </w:t>
      </w:r>
      <w:r w:rsidRPr="000E3C30">
        <w:rPr>
          <w:rStyle w:val="date"/>
        </w:rPr>
        <w:t>2012</w:t>
      </w:r>
      <w:r w:rsidRPr="000E3C30">
        <w:rPr>
          <w:lang w:val="en-GB"/>
        </w:rPr>
        <w:t>.</w:t>
      </w:r>
      <w:bookmarkEnd w:id="6561"/>
      <w:bookmarkEnd w:id="6562"/>
    </w:p>
    <w:p w:rsidR="005600E9" w:rsidRPr="000E3C30" w:rsidRDefault="005600E9" w:rsidP="001A4F98">
      <w:pPr>
        <w:pStyle w:val="bib"/>
        <w:rPr>
          <w:lang w:val="en-GB"/>
        </w:rPr>
      </w:pPr>
      <w:bookmarkStart w:id="6563" w:name="CIT000201"/>
      <w:bookmarkStart w:id="6564" w:name="CBML_BIB_000_201"/>
      <w:r w:rsidRPr="000E3C30">
        <w:rPr>
          <w:rStyle w:val="surname"/>
        </w:rPr>
        <w:t>Pinney</w:t>
      </w:r>
      <w:r w:rsidRPr="000E3C30">
        <w:t xml:space="preserve"> </w:t>
      </w:r>
      <w:r w:rsidRPr="000E3C30">
        <w:rPr>
          <w:rStyle w:val="forename"/>
        </w:rPr>
        <w:t>Christopher</w:t>
      </w:r>
      <w:r w:rsidRPr="000E3C30">
        <w:rPr>
          <w:lang w:val="en-GB"/>
        </w:rPr>
        <w:t xml:space="preserve">. </w:t>
      </w:r>
      <w:r w:rsidRPr="000E3C30">
        <w:rPr>
          <w:rStyle w:val="booktitle"/>
        </w:rPr>
        <w:t>Camera Indica: The Social Life of Indian Photographs</w:t>
      </w:r>
      <w:r w:rsidRPr="006277DA">
        <w:rPr>
          <w:i/>
          <w:lang w:val="en-GB"/>
        </w:rPr>
        <w:t xml:space="preserve">. </w:t>
      </w:r>
      <w:r w:rsidRPr="000E3C30">
        <w:rPr>
          <w:rStyle w:val="placeofpub"/>
        </w:rPr>
        <w:t>Chicago</w:t>
      </w:r>
      <w:r w:rsidRPr="000E3C30">
        <w:rPr>
          <w:lang w:val="en-GB"/>
        </w:rPr>
        <w:t xml:space="preserve">: </w:t>
      </w:r>
      <w:r w:rsidRPr="000E3C30">
        <w:rPr>
          <w:rStyle w:val="publisher"/>
        </w:rPr>
        <w:t>University of Chicago Press</w:t>
      </w:r>
      <w:r w:rsidRPr="000E3C30">
        <w:rPr>
          <w:lang w:val="en-GB"/>
        </w:rPr>
        <w:t xml:space="preserve">, </w:t>
      </w:r>
      <w:r w:rsidRPr="000E3C30">
        <w:rPr>
          <w:rStyle w:val="date"/>
        </w:rPr>
        <w:t>1997</w:t>
      </w:r>
      <w:r w:rsidRPr="000E3C30">
        <w:rPr>
          <w:lang w:val="en-GB"/>
        </w:rPr>
        <w:t>.</w:t>
      </w:r>
      <w:bookmarkEnd w:id="6563"/>
      <w:bookmarkEnd w:id="6564"/>
    </w:p>
    <w:p w:rsidR="005600E9" w:rsidRPr="000E3C30" w:rsidRDefault="005600E9" w:rsidP="001A4F98">
      <w:pPr>
        <w:pStyle w:val="bib"/>
        <w:rPr>
          <w:lang w:val="en-GB"/>
        </w:rPr>
      </w:pPr>
      <w:bookmarkStart w:id="6565" w:name="CIT000202"/>
      <w:bookmarkStart w:id="6566" w:name="CBML_BIB_000_202"/>
      <w:r w:rsidRPr="000E3C30">
        <w:rPr>
          <w:rStyle w:val="surname"/>
        </w:rPr>
        <w:t>Pinney</w:t>
      </w:r>
      <w:r w:rsidRPr="000E3C30">
        <w:rPr>
          <w:lang w:val="en-GB"/>
        </w:rPr>
        <w:t xml:space="preserve">, </w:t>
      </w:r>
      <w:r w:rsidRPr="000E3C30">
        <w:rPr>
          <w:rStyle w:val="forename"/>
        </w:rPr>
        <w:t>Christopher</w:t>
      </w:r>
      <w:r w:rsidRPr="000E3C30">
        <w:rPr>
          <w:lang w:val="en-GB"/>
        </w:rPr>
        <w:t xml:space="preserve">. </w:t>
      </w:r>
      <w:r w:rsidRPr="000E3C30">
        <w:rPr>
          <w:rStyle w:val="booktitle"/>
        </w:rPr>
        <w:t>Photography and Anthropology</w:t>
      </w:r>
      <w:r w:rsidRPr="006277DA">
        <w:rPr>
          <w:i/>
          <w:lang w:val="en-GB"/>
        </w:rPr>
        <w:t xml:space="preserve">. </w:t>
      </w:r>
      <w:r w:rsidRPr="000E3C30">
        <w:rPr>
          <w:rStyle w:val="placeofpub"/>
        </w:rPr>
        <w:t>London</w:t>
      </w:r>
      <w:r w:rsidRPr="000E3C30">
        <w:rPr>
          <w:lang w:val="en-GB"/>
        </w:rPr>
        <w:t xml:space="preserve">: </w:t>
      </w:r>
      <w:r w:rsidRPr="000E3C30">
        <w:rPr>
          <w:rStyle w:val="publisher"/>
        </w:rPr>
        <w:t>Reaktion Books</w:t>
      </w:r>
      <w:r w:rsidRPr="000E3C30">
        <w:rPr>
          <w:lang w:val="en-GB"/>
        </w:rPr>
        <w:t xml:space="preserve">, </w:t>
      </w:r>
      <w:r w:rsidRPr="000E3C30">
        <w:rPr>
          <w:rStyle w:val="date"/>
        </w:rPr>
        <w:t>2011</w:t>
      </w:r>
      <w:r w:rsidRPr="000E3C30">
        <w:rPr>
          <w:lang w:val="en-GB"/>
        </w:rPr>
        <w:t>.</w:t>
      </w:r>
      <w:bookmarkEnd w:id="6565"/>
      <w:bookmarkEnd w:id="6566"/>
    </w:p>
    <w:p w:rsidR="005600E9" w:rsidRPr="000E3C30" w:rsidRDefault="005600E9" w:rsidP="001A4F98">
      <w:pPr>
        <w:pStyle w:val="bib"/>
      </w:pPr>
      <w:bookmarkStart w:id="6567" w:name="CIT000203"/>
      <w:bookmarkStart w:id="6568" w:name="CBML_BIB_000_203"/>
      <w:r w:rsidRPr="000E3C30">
        <w:rPr>
          <w:rStyle w:val="surname"/>
        </w:rPr>
        <w:t>Pinney</w:t>
      </w:r>
      <w:r w:rsidRPr="000E3C30">
        <w:t xml:space="preserve">, </w:t>
      </w:r>
      <w:r w:rsidRPr="000E3C30">
        <w:rPr>
          <w:rStyle w:val="forename"/>
        </w:rPr>
        <w:t>Christopher</w:t>
      </w:r>
      <w:r w:rsidRPr="000E3C30">
        <w:t xml:space="preserve"> and </w:t>
      </w:r>
      <w:r w:rsidRPr="000E3C30">
        <w:rPr>
          <w:rStyle w:val="forename"/>
        </w:rPr>
        <w:t>N.</w:t>
      </w:r>
      <w:r w:rsidRPr="000E3C30">
        <w:t xml:space="preserve"> </w:t>
      </w:r>
      <w:r w:rsidRPr="000E3C30">
        <w:rPr>
          <w:rStyle w:val="surname"/>
        </w:rPr>
        <w:t>Peterson</w:t>
      </w:r>
      <w:r w:rsidRPr="000E3C30">
        <w:t xml:space="preserve">, eds. </w:t>
      </w:r>
      <w:r w:rsidRPr="000E3C30">
        <w:rPr>
          <w:rStyle w:val="booktitle"/>
        </w:rPr>
        <w:t>Photography</w:t>
      </w:r>
      <w:r w:rsidRPr="006308EC">
        <w:rPr>
          <w:rStyle w:val="booktitle"/>
        </w:rPr>
        <w:t>’</w:t>
      </w:r>
      <w:r w:rsidRPr="000E3C30">
        <w:rPr>
          <w:rStyle w:val="booktitle"/>
        </w:rPr>
        <w:t>s Other Histories</w:t>
      </w:r>
      <w:r w:rsidRPr="000E3C30">
        <w:t xml:space="preserve">. </w:t>
      </w:r>
      <w:r w:rsidRPr="000E3C30">
        <w:rPr>
          <w:rStyle w:val="placeofpub"/>
        </w:rPr>
        <w:t>Durham</w:t>
      </w:r>
      <w:ins w:id="6569" w:author="Patterson Lamb" w:date="2014-08-13T10:17:00Z">
        <w:r>
          <w:rPr>
            <w:rStyle w:val="placeofpub"/>
          </w:rPr>
          <w:t>, NC</w:t>
        </w:r>
      </w:ins>
      <w:r w:rsidRPr="000E3C30">
        <w:t xml:space="preserve">: </w:t>
      </w:r>
      <w:r w:rsidRPr="000E3C30">
        <w:rPr>
          <w:rStyle w:val="publisher"/>
        </w:rPr>
        <w:t>Duke University Press</w:t>
      </w:r>
      <w:r w:rsidRPr="000E3C30">
        <w:t xml:space="preserve">, </w:t>
      </w:r>
      <w:r w:rsidRPr="000E3C30">
        <w:rPr>
          <w:rStyle w:val="date"/>
        </w:rPr>
        <w:t>2003</w:t>
      </w:r>
      <w:r w:rsidRPr="000E3C30">
        <w:t>.</w:t>
      </w:r>
      <w:bookmarkEnd w:id="6567"/>
      <w:bookmarkEnd w:id="6568"/>
    </w:p>
    <w:p w:rsidR="005600E9" w:rsidRPr="000E3C30" w:rsidDel="007E7EE6" w:rsidRDefault="005600E9" w:rsidP="001A4F98">
      <w:pPr>
        <w:pStyle w:val="bib"/>
        <w:rPr>
          <w:del w:id="6570" w:author="Patterson Lamb" w:date="2014-08-13T10:35:00Z"/>
        </w:rPr>
      </w:pPr>
      <w:bookmarkStart w:id="6571" w:name="CIT000204"/>
      <w:bookmarkStart w:id="6572" w:name="CBML_BIB_000_204"/>
      <w:del w:id="6573" w:author="Patterson Lamb" w:date="2014-08-13T10:35:00Z">
        <w:r w:rsidRPr="000E3C30" w:rsidDel="007E7EE6">
          <w:rPr>
            <w:rStyle w:val="surname"/>
          </w:rPr>
          <w:delText>Pinney</w:delText>
        </w:r>
        <w:r w:rsidRPr="000E3C30" w:rsidDel="007E7EE6">
          <w:delText xml:space="preserve">, </w:delText>
        </w:r>
        <w:r w:rsidRPr="000E3C30" w:rsidDel="007E7EE6">
          <w:rPr>
            <w:rStyle w:val="forename"/>
          </w:rPr>
          <w:delText>Christopher</w:delText>
        </w:r>
        <w:r w:rsidRPr="000E3C30" w:rsidDel="007E7EE6">
          <w:delText xml:space="preserve">. </w:delText>
        </w:r>
        <w:r w:rsidRPr="006308EC" w:rsidDel="007E7EE6">
          <w:delText>“</w:delText>
        </w:r>
        <w:r w:rsidRPr="000E3C30" w:rsidDel="007E7EE6">
          <w:rPr>
            <w:rStyle w:val="chaptertitle"/>
          </w:rPr>
          <w:delText>The Parallel Histories of Anthropology and Photography.</w:delText>
        </w:r>
        <w:r w:rsidRPr="006308EC" w:rsidDel="007E7EE6">
          <w:delText>”</w:delText>
        </w:r>
        <w:r w:rsidRPr="000E3C30" w:rsidDel="007E7EE6">
          <w:delText xml:space="preserve"> In </w:delText>
        </w:r>
        <w:r w:rsidRPr="000E3C30" w:rsidDel="007E7EE6">
          <w:rPr>
            <w:rStyle w:val="booktitle"/>
          </w:rPr>
          <w:delText>Anthropology and Photography 1860</w:delText>
        </w:r>
        <w:r w:rsidRPr="006308EC" w:rsidDel="007E7EE6">
          <w:rPr>
            <w:rStyle w:val="booktitle"/>
          </w:rPr>
          <w:delText>–</w:delText>
        </w:r>
        <w:r w:rsidRPr="000E3C30" w:rsidDel="007E7EE6">
          <w:rPr>
            <w:rStyle w:val="booktitle"/>
          </w:rPr>
          <w:delText>1920</w:delText>
        </w:r>
      </w:del>
      <w:del w:id="6574" w:author="Patterson Lamb" w:date="2014-08-13T10:17:00Z">
        <w:r w:rsidRPr="000E3C30" w:rsidDel="005F5B8B">
          <w:delText xml:space="preserve">, ed. </w:delText>
        </w:r>
        <w:r w:rsidRPr="000E3C30" w:rsidDel="005F5B8B">
          <w:rPr>
            <w:rStyle w:val="forename"/>
          </w:rPr>
          <w:delText>Elizabeth</w:delText>
        </w:r>
        <w:r w:rsidRPr="000E3C30" w:rsidDel="005F5B8B">
          <w:delText xml:space="preserve"> </w:delText>
        </w:r>
        <w:r w:rsidRPr="000E3C30" w:rsidDel="005F5B8B">
          <w:rPr>
            <w:rStyle w:val="surname"/>
          </w:rPr>
          <w:delText>Edwards</w:delText>
        </w:r>
      </w:del>
      <w:del w:id="6575" w:author="Patterson Lamb" w:date="2014-08-13T10:35:00Z">
        <w:r w:rsidRPr="000E3C30" w:rsidDel="007E7EE6">
          <w:delText xml:space="preserve">. </w:delText>
        </w:r>
        <w:r w:rsidRPr="000E3C30" w:rsidDel="007E7EE6">
          <w:rPr>
            <w:rStyle w:val="placeofpub"/>
          </w:rPr>
          <w:delText>London</w:delText>
        </w:r>
        <w:r w:rsidRPr="000E3C30" w:rsidDel="007E7EE6">
          <w:delText xml:space="preserve">: </w:delText>
        </w:r>
        <w:r w:rsidRPr="000E3C30" w:rsidDel="007E7EE6">
          <w:rPr>
            <w:rStyle w:val="publisher"/>
          </w:rPr>
          <w:delText>Yale University Press/Royal Anthropological Institute</w:delText>
        </w:r>
        <w:r w:rsidRPr="000E3C30" w:rsidDel="007E7EE6">
          <w:delText xml:space="preserve">, </w:delText>
        </w:r>
        <w:r w:rsidRPr="000E3C30" w:rsidDel="007E7EE6">
          <w:rPr>
            <w:rStyle w:val="date"/>
          </w:rPr>
          <w:delText>1992</w:delText>
        </w:r>
        <w:r w:rsidRPr="000E3C30" w:rsidDel="007E7EE6">
          <w:delText>.</w:delText>
        </w:r>
        <w:bookmarkEnd w:id="6571"/>
        <w:bookmarkEnd w:id="6572"/>
      </w:del>
    </w:p>
    <w:p w:rsidR="005600E9" w:rsidRPr="000E3C30" w:rsidRDefault="005600E9" w:rsidP="001A4F98">
      <w:pPr>
        <w:pStyle w:val="bib"/>
      </w:pPr>
      <w:bookmarkStart w:id="6576" w:name="CIT000205"/>
      <w:bookmarkStart w:id="6577" w:name="CBML_BIB_000_205"/>
      <w:r w:rsidRPr="000E3C30">
        <w:rPr>
          <w:rStyle w:val="surname"/>
        </w:rPr>
        <w:t>Poole</w:t>
      </w:r>
      <w:r w:rsidRPr="006277DA">
        <w:t xml:space="preserve">, </w:t>
      </w:r>
      <w:r w:rsidRPr="000E3C30">
        <w:rPr>
          <w:rStyle w:val="forename"/>
        </w:rPr>
        <w:t>Deborah</w:t>
      </w:r>
      <w:r w:rsidRPr="000E3C30">
        <w:t xml:space="preserve">. </w:t>
      </w:r>
      <w:r w:rsidRPr="000E3C30">
        <w:rPr>
          <w:rStyle w:val="booktitle"/>
        </w:rPr>
        <w:t>Race &amp; Modernity: A Visual Economy of the Andean Image World</w:t>
      </w:r>
      <w:r w:rsidRPr="006277DA">
        <w:rPr>
          <w:i/>
        </w:rPr>
        <w:t>.</w:t>
      </w:r>
      <w:r w:rsidRPr="000E3C30">
        <w:t xml:space="preserve"> </w:t>
      </w:r>
      <w:r w:rsidRPr="000E3C30">
        <w:rPr>
          <w:rStyle w:val="placeofpub"/>
        </w:rPr>
        <w:t>Princeton</w:t>
      </w:r>
      <w:ins w:id="6578" w:author="Patterson Lamb" w:date="2014-08-13T10:18: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1997</w:t>
      </w:r>
      <w:r w:rsidRPr="000E3C30">
        <w:t>.</w:t>
      </w:r>
      <w:bookmarkEnd w:id="6576"/>
      <w:bookmarkEnd w:id="6577"/>
    </w:p>
    <w:p w:rsidR="005600E9" w:rsidRPr="000E3C30" w:rsidRDefault="005600E9" w:rsidP="001A4F98">
      <w:pPr>
        <w:pStyle w:val="bib"/>
      </w:pPr>
      <w:bookmarkStart w:id="6579" w:name="CIT000206"/>
      <w:bookmarkStart w:id="6580" w:name="CBML_BIB_000_206"/>
      <w:r w:rsidRPr="000E3C30">
        <w:rPr>
          <w:rStyle w:val="surname"/>
        </w:rPr>
        <w:t>Poulton</w:t>
      </w:r>
      <w:r w:rsidRPr="000E3C30">
        <w:t xml:space="preserve"> </w:t>
      </w:r>
      <w:r w:rsidRPr="000E3C30">
        <w:rPr>
          <w:rStyle w:val="forename"/>
        </w:rPr>
        <w:t>R.</w:t>
      </w:r>
      <w:r w:rsidRPr="000E3C30">
        <w:t xml:space="preserve"> and </w:t>
      </w:r>
      <w:r w:rsidRPr="000E3C30">
        <w:rPr>
          <w:rStyle w:val="forename"/>
        </w:rPr>
        <w:t>M.</w:t>
      </w:r>
      <w:r w:rsidRPr="000E3C30">
        <w:t xml:space="preserve"> </w:t>
      </w:r>
      <w:r w:rsidRPr="000E3C30">
        <w:rPr>
          <w:rStyle w:val="surname"/>
        </w:rPr>
        <w:t>Harris</w:t>
      </w:r>
      <w:r w:rsidRPr="000E3C30">
        <w:t xml:space="preserve">, eds. </w:t>
      </w:r>
      <w:r w:rsidRPr="000E3C30">
        <w:rPr>
          <w:rStyle w:val="booktitle"/>
        </w:rPr>
        <w:t>Putting People First: Voluntary Organisations and Third World Development</w:t>
      </w:r>
      <w:r w:rsidRPr="000E3C30">
        <w:t xml:space="preserve">. </w:t>
      </w:r>
      <w:r w:rsidRPr="000E3C30">
        <w:rPr>
          <w:rStyle w:val="placeofpub"/>
        </w:rPr>
        <w:t>Basingstoke, UK</w:t>
      </w:r>
      <w:r w:rsidRPr="000E3C30">
        <w:t xml:space="preserve">: </w:t>
      </w:r>
      <w:r w:rsidRPr="000E3C30">
        <w:rPr>
          <w:rStyle w:val="publisher"/>
        </w:rPr>
        <w:t>Macmillan Press</w:t>
      </w:r>
      <w:r w:rsidRPr="000E3C30">
        <w:t xml:space="preserve">, </w:t>
      </w:r>
      <w:r w:rsidRPr="000E3C30">
        <w:rPr>
          <w:rStyle w:val="date"/>
        </w:rPr>
        <w:t>1988</w:t>
      </w:r>
      <w:r w:rsidRPr="000E3C30">
        <w:t>.</w:t>
      </w:r>
      <w:bookmarkEnd w:id="6579"/>
      <w:bookmarkEnd w:id="6580"/>
    </w:p>
    <w:p w:rsidR="005600E9" w:rsidRPr="000E3C30" w:rsidRDefault="005600E9" w:rsidP="001A4F98">
      <w:pPr>
        <w:pStyle w:val="bib"/>
      </w:pPr>
      <w:bookmarkStart w:id="6581" w:name="CIT000207"/>
      <w:bookmarkStart w:id="6582" w:name="CBML_BIB_000_207"/>
      <w:r w:rsidRPr="000E3C30">
        <w:rPr>
          <w:rStyle w:val="surname"/>
        </w:rPr>
        <w:t>Przyblyski</w:t>
      </w:r>
      <w:r w:rsidRPr="000E3C30">
        <w:t xml:space="preserve">, </w:t>
      </w:r>
      <w:r w:rsidRPr="000E3C30">
        <w:rPr>
          <w:rStyle w:val="forename"/>
        </w:rPr>
        <w:t>Jeanene</w:t>
      </w:r>
      <w:r w:rsidRPr="000E3C30">
        <w:t xml:space="preserve"> and </w:t>
      </w:r>
      <w:r w:rsidRPr="000E3C30">
        <w:rPr>
          <w:rStyle w:val="forename"/>
        </w:rPr>
        <w:t>Vanessa</w:t>
      </w:r>
      <w:r w:rsidRPr="000E3C30">
        <w:t xml:space="preserve"> </w:t>
      </w:r>
      <w:r w:rsidRPr="000E3C30">
        <w:rPr>
          <w:rStyle w:val="surname"/>
        </w:rPr>
        <w:t>Schwartz</w:t>
      </w:r>
      <w:r w:rsidRPr="000E3C30">
        <w:t xml:space="preserve">, eds. </w:t>
      </w:r>
      <w:r w:rsidRPr="000E3C30">
        <w:rPr>
          <w:rStyle w:val="booktitle"/>
        </w:rPr>
        <w:t>The 19th Century Visual Culture Reader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bookmarkEnd w:id="6581"/>
      <w:bookmarkEnd w:id="6582"/>
    </w:p>
    <w:p w:rsidR="005600E9" w:rsidRPr="000E3C30" w:rsidRDefault="005600E9" w:rsidP="001A4F98">
      <w:pPr>
        <w:pStyle w:val="bib"/>
      </w:pPr>
      <w:bookmarkStart w:id="6583" w:name="CIT000208"/>
      <w:bookmarkStart w:id="6584" w:name="CBML_BIB_000_208"/>
      <w:r w:rsidRPr="000E3C30">
        <w:rPr>
          <w:rStyle w:val="surname"/>
        </w:rPr>
        <w:t>Raeburn</w:t>
      </w:r>
      <w:r w:rsidRPr="000E3C30">
        <w:t xml:space="preserve">, </w:t>
      </w:r>
      <w:r w:rsidRPr="000E3C30">
        <w:rPr>
          <w:rStyle w:val="forename"/>
        </w:rPr>
        <w:t>John</w:t>
      </w:r>
      <w:r w:rsidRPr="000E3C30">
        <w:t xml:space="preserve">. </w:t>
      </w:r>
      <w:r w:rsidRPr="000E3C30">
        <w:rPr>
          <w:rStyle w:val="booktitle"/>
        </w:rPr>
        <w:t>A Staggering Revolution: A Cultural History of Thirties Photography</w:t>
      </w:r>
      <w:r w:rsidRPr="000E3C30">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2006</w:t>
      </w:r>
      <w:r w:rsidRPr="000E3C30">
        <w:t>.</w:t>
      </w:r>
      <w:bookmarkEnd w:id="6583"/>
      <w:bookmarkEnd w:id="6584"/>
    </w:p>
    <w:p w:rsidR="005600E9" w:rsidRPr="000E3C30" w:rsidRDefault="005600E9" w:rsidP="001A4F98">
      <w:pPr>
        <w:pStyle w:val="bib"/>
      </w:pPr>
      <w:bookmarkStart w:id="6585" w:name="CIT000209"/>
      <w:bookmarkStart w:id="6586" w:name="CBML_BIB_000_209"/>
      <w:r w:rsidRPr="000E3C30">
        <w:rPr>
          <w:rStyle w:val="surname"/>
        </w:rPr>
        <w:t>Reeves</w:t>
      </w:r>
      <w:r w:rsidRPr="000E3C30">
        <w:t xml:space="preserve">, </w:t>
      </w:r>
      <w:r w:rsidRPr="000E3C30">
        <w:rPr>
          <w:rStyle w:val="forename"/>
        </w:rPr>
        <w:t>Caroline</w:t>
      </w:r>
      <w:r w:rsidRPr="000E3C30">
        <w:t xml:space="preserve">. </w:t>
      </w:r>
      <w:r w:rsidRPr="006308EC">
        <w:t>“</w:t>
      </w:r>
      <w:r w:rsidRPr="000E3C30">
        <w:rPr>
          <w:rStyle w:val="chaptertitle"/>
        </w:rPr>
        <w:t>The Changing Nature of Chinese Philanthropy in Late Qing China.</w:t>
      </w:r>
      <w:r w:rsidRPr="006308EC">
        <w:t>”</w:t>
      </w:r>
      <w:r w:rsidRPr="000E3C30">
        <w:t xml:space="preserve"> </w:t>
      </w:r>
      <w:r w:rsidRPr="000E3C30">
        <w:rPr>
          <w:rStyle w:val="booktitle"/>
        </w:rPr>
        <w:t xml:space="preserve">Papers on Chinese History, </w:t>
      </w:r>
      <w:r w:rsidRPr="000E3C30">
        <w:t>Vol. 5</w:t>
      </w:r>
      <w:r w:rsidRPr="006277DA">
        <w:rPr>
          <w:i/>
        </w:rPr>
        <w:t>.</w:t>
      </w:r>
      <w:r w:rsidRPr="000E3C30">
        <w:t xml:space="preserve"> </w:t>
      </w:r>
      <w:r w:rsidRPr="000E3C30">
        <w:rPr>
          <w:rStyle w:val="placeofpub"/>
        </w:rPr>
        <w:t>Cambridge</w:t>
      </w:r>
      <w:r w:rsidRPr="000E3C30">
        <w:t xml:space="preserve">: </w:t>
      </w:r>
      <w:r w:rsidRPr="000E3C30">
        <w:rPr>
          <w:rStyle w:val="publisher"/>
        </w:rPr>
        <w:t>Harvard University</w:t>
      </w:r>
      <w:r w:rsidRPr="000E3C30">
        <w:t xml:space="preserve">, </w:t>
      </w:r>
      <w:r w:rsidRPr="000E3C30">
        <w:rPr>
          <w:rStyle w:val="date"/>
        </w:rPr>
        <w:t>1996</w:t>
      </w:r>
      <w:r w:rsidRPr="000E3C30">
        <w:t>.</w:t>
      </w:r>
      <w:bookmarkEnd w:id="6585"/>
      <w:bookmarkEnd w:id="6586"/>
    </w:p>
    <w:p w:rsidR="005600E9" w:rsidRPr="000E3C30" w:rsidRDefault="005600E9" w:rsidP="001A4F98">
      <w:pPr>
        <w:pStyle w:val="bib"/>
      </w:pPr>
      <w:bookmarkStart w:id="6587" w:name="CIT000210"/>
      <w:bookmarkStart w:id="6588" w:name="CBML_BIB_000_210"/>
      <w:r w:rsidRPr="000E3C30">
        <w:rPr>
          <w:rStyle w:val="surname"/>
        </w:rPr>
        <w:t>Reeves</w:t>
      </w:r>
      <w:r w:rsidRPr="000E3C30">
        <w:t xml:space="preserve">, </w:t>
      </w:r>
      <w:r w:rsidRPr="000E3C30">
        <w:rPr>
          <w:rStyle w:val="forename"/>
        </w:rPr>
        <w:t>Caroline</w:t>
      </w:r>
      <w:r w:rsidRPr="000E3C30">
        <w:t xml:space="preserve">. </w:t>
      </w:r>
      <w:r w:rsidRPr="006308EC">
        <w:t>“</w:t>
      </w:r>
      <w:r w:rsidRPr="000E3C30">
        <w:t>The Power of Mercy.</w:t>
      </w:r>
      <w:r w:rsidRPr="006308EC">
        <w:t>”</w:t>
      </w:r>
      <w:r w:rsidRPr="000E3C30">
        <w:t xml:space="preserve"> PhD diss., Harvard University, </w:t>
      </w:r>
      <w:r w:rsidRPr="000E3C30">
        <w:rPr>
          <w:rStyle w:val="date"/>
        </w:rPr>
        <w:t>1998</w:t>
      </w:r>
      <w:r w:rsidRPr="000E3C30">
        <w:t>.</w:t>
      </w:r>
      <w:bookmarkEnd w:id="6587"/>
      <w:bookmarkEnd w:id="6588"/>
    </w:p>
    <w:p w:rsidR="005600E9" w:rsidRPr="000E3C30" w:rsidRDefault="005600E9" w:rsidP="001A4F98">
      <w:pPr>
        <w:pStyle w:val="bib"/>
      </w:pPr>
      <w:bookmarkStart w:id="6589" w:name="CIT000211"/>
      <w:bookmarkStart w:id="6590" w:name="CBML_BIB_000_211"/>
      <w:r w:rsidRPr="000E3C30">
        <w:rPr>
          <w:rStyle w:val="surname"/>
        </w:rPr>
        <w:t>Reinhardt</w:t>
      </w:r>
      <w:r w:rsidRPr="000E3C30">
        <w:t xml:space="preserve">, </w:t>
      </w:r>
      <w:r w:rsidRPr="000E3C30">
        <w:rPr>
          <w:rStyle w:val="forename"/>
        </w:rPr>
        <w:t>Mark</w:t>
      </w:r>
      <w:r w:rsidRPr="000E3C30">
        <w:t xml:space="preserve">, </w:t>
      </w:r>
      <w:r w:rsidRPr="000E3C30">
        <w:rPr>
          <w:rStyle w:val="forename"/>
        </w:rPr>
        <w:t>Holly</w:t>
      </w:r>
      <w:r w:rsidRPr="000E3C30">
        <w:t xml:space="preserve"> </w:t>
      </w:r>
      <w:r w:rsidRPr="000E3C30">
        <w:rPr>
          <w:rStyle w:val="surname"/>
        </w:rPr>
        <w:t>Edwards</w:t>
      </w:r>
      <w:r w:rsidRPr="000E3C30">
        <w:t xml:space="preserve">, and </w:t>
      </w:r>
      <w:r w:rsidRPr="000E3C30">
        <w:rPr>
          <w:rStyle w:val="forename"/>
        </w:rPr>
        <w:t>Erina</w:t>
      </w:r>
      <w:r w:rsidRPr="000E3C30">
        <w:t xml:space="preserve"> </w:t>
      </w:r>
      <w:r w:rsidRPr="000E3C30">
        <w:rPr>
          <w:rStyle w:val="surname"/>
        </w:rPr>
        <w:t>Duganne</w:t>
      </w:r>
      <w:r w:rsidRPr="000E3C30">
        <w:t xml:space="preserve">. </w:t>
      </w:r>
      <w:r w:rsidRPr="000E3C30">
        <w:rPr>
          <w:rStyle w:val="booktitle"/>
        </w:rPr>
        <w:t>Beautiful Suffering: Photography and the Traffic in Pain</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2007</w:t>
      </w:r>
      <w:r w:rsidRPr="000E3C30">
        <w:t>.</w:t>
      </w:r>
      <w:bookmarkEnd w:id="6589"/>
      <w:bookmarkEnd w:id="6590"/>
    </w:p>
    <w:p w:rsidR="005600E9" w:rsidRPr="000E3C30" w:rsidRDefault="005600E9" w:rsidP="001A4F98">
      <w:pPr>
        <w:pStyle w:val="bib"/>
        <w:rPr>
          <w:lang w:val="en-GB"/>
        </w:rPr>
      </w:pPr>
      <w:bookmarkStart w:id="6591" w:name="CIT000212"/>
      <w:bookmarkStart w:id="6592" w:name="CBML_BIB_000_212"/>
      <w:r w:rsidRPr="000E3C30">
        <w:rPr>
          <w:rStyle w:val="surname"/>
        </w:rPr>
        <w:t>Reinisch</w:t>
      </w:r>
      <w:r w:rsidRPr="000E3C30">
        <w:rPr>
          <w:lang w:val="en-GB"/>
        </w:rPr>
        <w:t xml:space="preserve">, </w:t>
      </w:r>
      <w:r w:rsidRPr="000E3C30">
        <w:rPr>
          <w:rStyle w:val="forename"/>
        </w:rPr>
        <w:t>Jessica</w:t>
      </w:r>
      <w:r w:rsidRPr="000E3C30">
        <w:rPr>
          <w:lang w:val="en-GB"/>
        </w:rPr>
        <w:t xml:space="preserve">., ed. </w:t>
      </w:r>
      <w:r w:rsidRPr="006308EC">
        <w:rPr>
          <w:lang w:val="en-GB"/>
        </w:rPr>
        <w:t>“</w:t>
      </w:r>
      <w:r w:rsidRPr="000E3C30">
        <w:rPr>
          <w:rStyle w:val="Articletitle"/>
        </w:rPr>
        <w:t>Relief in the Aftermath of War.</w:t>
      </w:r>
      <w:r w:rsidRPr="006308EC">
        <w:rPr>
          <w:lang w:val="en-GB"/>
        </w:rPr>
        <w:t>”</w:t>
      </w:r>
      <w:r w:rsidRPr="000E3C30">
        <w:rPr>
          <w:lang w:val="en-GB"/>
        </w:rPr>
        <w:t xml:space="preserve"> Special issue, </w:t>
      </w:r>
      <w:r w:rsidRPr="000E3C30">
        <w:rPr>
          <w:rStyle w:val="journal-title"/>
        </w:rPr>
        <w:t>Journal of Contemporary History</w:t>
      </w:r>
      <w:r w:rsidRPr="000E3C30">
        <w:rPr>
          <w:lang w:val="en-GB"/>
        </w:rPr>
        <w:t xml:space="preserve"> </w:t>
      </w:r>
      <w:r w:rsidRPr="00843766">
        <w:rPr>
          <w:rStyle w:val="volume"/>
        </w:rPr>
        <w:t>43</w:t>
      </w:r>
      <w:r w:rsidRPr="000E3C30">
        <w:rPr>
          <w:lang w:val="en-GB"/>
        </w:rPr>
        <w:t xml:space="preserve">, no. </w:t>
      </w:r>
      <w:r w:rsidRPr="000E3C30">
        <w:rPr>
          <w:rStyle w:val="Issueno"/>
        </w:rPr>
        <w:t>3</w:t>
      </w:r>
      <w:r w:rsidRPr="000E3C30">
        <w:rPr>
          <w:lang w:val="en-GB"/>
        </w:rPr>
        <w:t xml:space="preserve"> (</w:t>
      </w:r>
      <w:r w:rsidRPr="000E3C30">
        <w:rPr>
          <w:rStyle w:val="date"/>
        </w:rPr>
        <w:t>2008</w:t>
      </w:r>
      <w:r w:rsidRPr="000E3C30">
        <w:rPr>
          <w:lang w:val="en-GB"/>
        </w:rPr>
        <w:t>).</w:t>
      </w:r>
      <w:bookmarkEnd w:id="6591"/>
      <w:bookmarkEnd w:id="6592"/>
    </w:p>
    <w:p w:rsidR="005600E9" w:rsidRPr="000E3C30" w:rsidRDefault="005600E9" w:rsidP="001A4F98">
      <w:pPr>
        <w:pStyle w:val="bib"/>
      </w:pPr>
      <w:bookmarkStart w:id="6593" w:name="CIT000213"/>
      <w:bookmarkStart w:id="6594" w:name="CBML_BIB_000_213"/>
      <w:r w:rsidRPr="000E3C30">
        <w:rPr>
          <w:rStyle w:val="surname"/>
        </w:rPr>
        <w:t>Roberts</w:t>
      </w:r>
      <w:r w:rsidRPr="000E3C30">
        <w:t xml:space="preserve">, </w:t>
      </w:r>
      <w:r w:rsidRPr="000E3C30">
        <w:rPr>
          <w:rStyle w:val="forename"/>
        </w:rPr>
        <w:t>Claire</w:t>
      </w:r>
      <w:r w:rsidRPr="000E3C30">
        <w:t xml:space="preserve">. </w:t>
      </w:r>
      <w:r w:rsidRPr="000E3C30">
        <w:rPr>
          <w:rStyle w:val="booktitle"/>
        </w:rPr>
        <w:t>Photography and China</w:t>
      </w:r>
      <w:r w:rsidRPr="000E3C30">
        <w:rPr>
          <w:iCs/>
        </w:rPr>
        <w:t xml:space="preserve">.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2013</w:t>
      </w:r>
      <w:r w:rsidRPr="000E3C30">
        <w:t>.</w:t>
      </w:r>
      <w:bookmarkEnd w:id="6593"/>
      <w:bookmarkEnd w:id="6594"/>
    </w:p>
    <w:p w:rsidR="005600E9" w:rsidRPr="000E3C30" w:rsidRDefault="005600E9" w:rsidP="001A4F98">
      <w:pPr>
        <w:pStyle w:val="bib"/>
      </w:pPr>
      <w:bookmarkStart w:id="6595" w:name="CIT000214"/>
      <w:bookmarkStart w:id="6596" w:name="CBML_BIB_000_214"/>
      <w:r w:rsidRPr="000E3C30">
        <w:rPr>
          <w:rStyle w:val="surname"/>
        </w:rPr>
        <w:t>Robinson</w:t>
      </w:r>
      <w:r w:rsidRPr="000E3C30">
        <w:t xml:space="preserve">, </w:t>
      </w:r>
      <w:r w:rsidRPr="000E3C30">
        <w:rPr>
          <w:rStyle w:val="forename"/>
        </w:rPr>
        <w:t>D.</w:t>
      </w:r>
      <w:r w:rsidRPr="000E3C30">
        <w:t xml:space="preserve">, </w:t>
      </w:r>
      <w:r w:rsidRPr="000E3C30">
        <w:rPr>
          <w:rStyle w:val="forename"/>
        </w:rPr>
        <w:t>S.</w:t>
      </w:r>
      <w:r w:rsidRPr="000E3C30">
        <w:t xml:space="preserve"> </w:t>
      </w:r>
      <w:r w:rsidRPr="000E3C30">
        <w:rPr>
          <w:rStyle w:val="surname"/>
        </w:rPr>
        <w:t>Herbert</w:t>
      </w:r>
      <w:r w:rsidRPr="000E3C30">
        <w:t xml:space="preserve">, and </w:t>
      </w:r>
      <w:r w:rsidRPr="000E3C30">
        <w:rPr>
          <w:rStyle w:val="forename"/>
        </w:rPr>
        <w:t>R.</w:t>
      </w:r>
      <w:r w:rsidRPr="000E3C30">
        <w:t xml:space="preserve"> </w:t>
      </w:r>
      <w:r w:rsidRPr="000E3C30">
        <w:rPr>
          <w:rStyle w:val="surname"/>
        </w:rPr>
        <w:t>Crangle</w:t>
      </w:r>
      <w:r w:rsidRPr="000E3C30">
        <w:t xml:space="preserve">, eds. </w:t>
      </w:r>
      <w:r w:rsidRPr="000E3C30">
        <w:rPr>
          <w:rStyle w:val="booktitle"/>
        </w:rPr>
        <w:t>Encyclopedia of the Magic Lantern</w:t>
      </w:r>
      <w:r w:rsidRPr="000E3C30">
        <w:t xml:space="preserve">. </w:t>
      </w:r>
      <w:r w:rsidRPr="000E3C30">
        <w:rPr>
          <w:rStyle w:val="placeofpub"/>
        </w:rPr>
        <w:t>London</w:t>
      </w:r>
      <w:r w:rsidRPr="000E3C30">
        <w:t xml:space="preserve">: </w:t>
      </w:r>
      <w:r w:rsidRPr="000E3C30">
        <w:rPr>
          <w:rStyle w:val="publisher"/>
        </w:rPr>
        <w:t>Magic Lantern Society</w:t>
      </w:r>
      <w:r w:rsidRPr="000E3C30">
        <w:t xml:space="preserve">, </w:t>
      </w:r>
      <w:r w:rsidRPr="000E3C30">
        <w:rPr>
          <w:rStyle w:val="date"/>
        </w:rPr>
        <w:t>2001</w:t>
      </w:r>
      <w:r w:rsidRPr="000E3C30">
        <w:t>.</w:t>
      </w:r>
      <w:bookmarkEnd w:id="6595"/>
      <w:bookmarkEnd w:id="6596"/>
    </w:p>
    <w:p w:rsidR="005600E9" w:rsidRPr="000E3C30" w:rsidRDefault="005600E9" w:rsidP="001A4F98">
      <w:pPr>
        <w:pStyle w:val="bib"/>
      </w:pPr>
      <w:bookmarkStart w:id="6597" w:name="CIT000215"/>
      <w:bookmarkStart w:id="6598" w:name="CBML_BIB_000_215"/>
      <w:r w:rsidRPr="000E3C30">
        <w:rPr>
          <w:rStyle w:val="surname"/>
        </w:rPr>
        <w:t>Roeder</w:t>
      </w:r>
      <w:del w:id="6599" w:author="Patterson Lamb" w:date="2014-08-13T10:19:00Z">
        <w:r w:rsidRPr="000E3C30" w:rsidDel="005F5B8B">
          <w:delText xml:space="preserve"> </w:delText>
        </w:r>
        <w:r w:rsidRPr="000E3C30" w:rsidDel="005F5B8B">
          <w:rPr>
            <w:lang w:val="en-GB"/>
          </w:rPr>
          <w:delText>Jr.</w:delText>
        </w:r>
      </w:del>
      <w:r w:rsidRPr="000E3C30">
        <w:rPr>
          <w:lang w:val="en-GB"/>
        </w:rPr>
        <w:t xml:space="preserve">, </w:t>
      </w:r>
      <w:r w:rsidRPr="000E3C30">
        <w:rPr>
          <w:rStyle w:val="forename"/>
        </w:rPr>
        <w:t>G. H.</w:t>
      </w:r>
      <w:r w:rsidRPr="000E3C30">
        <w:rPr>
          <w:lang w:val="en-GB"/>
        </w:rPr>
        <w:t xml:space="preserve"> </w:t>
      </w:r>
      <w:ins w:id="6600" w:author="Patterson Lamb" w:date="2014-08-13T10:19:00Z">
        <w:r w:rsidRPr="000E3C30">
          <w:rPr>
            <w:lang w:val="en-GB"/>
          </w:rPr>
          <w:t>Jr.</w:t>
        </w:r>
        <w:r>
          <w:rPr>
            <w:lang w:val="en-GB"/>
          </w:rPr>
          <w:t xml:space="preserve"> </w:t>
        </w:r>
      </w:ins>
      <w:r w:rsidRPr="000E3C30">
        <w:rPr>
          <w:rStyle w:val="booktitle"/>
        </w:rPr>
        <w:t>The Censored War. American Visual Experience during World War II</w:t>
      </w:r>
      <w:r w:rsidRPr="000E3C30">
        <w:rPr>
          <w:lang w:val="en-GB"/>
        </w:rPr>
        <w:t xml:space="preserve">. </w:t>
      </w:r>
      <w:r w:rsidRPr="000E3C30">
        <w:rPr>
          <w:rStyle w:val="placeofpub"/>
        </w:rPr>
        <w:t>New Haven, CT</w:t>
      </w:r>
      <w:r w:rsidRPr="000E3C30">
        <w:rPr>
          <w:lang w:val="en-GB"/>
        </w:rPr>
        <w:t xml:space="preserve">: </w:t>
      </w:r>
      <w:r w:rsidRPr="000E3C30">
        <w:rPr>
          <w:rStyle w:val="publisher"/>
        </w:rPr>
        <w:t xml:space="preserve">Yale </w:t>
      </w:r>
      <w:del w:id="6601" w:author="Patterson Lamb" w:date="2014-08-13T10:19:00Z">
        <w:r w:rsidRPr="000E3C30" w:rsidDel="005F5B8B">
          <w:rPr>
            <w:rStyle w:val="publisher"/>
          </w:rPr>
          <w:delText>UP</w:delText>
        </w:r>
      </w:del>
      <w:ins w:id="6602" w:author="Patterson Lamb" w:date="2014-08-13T10:19:00Z">
        <w:r>
          <w:rPr>
            <w:rStyle w:val="publisher"/>
          </w:rPr>
          <w:t>University Press</w:t>
        </w:r>
      </w:ins>
      <w:r w:rsidRPr="000E3C30">
        <w:rPr>
          <w:lang w:val="en-GB"/>
        </w:rPr>
        <w:t xml:space="preserve">, </w:t>
      </w:r>
      <w:r w:rsidRPr="000E3C30">
        <w:rPr>
          <w:rStyle w:val="date"/>
        </w:rPr>
        <w:t>1993</w:t>
      </w:r>
      <w:r w:rsidRPr="000E3C30">
        <w:rPr>
          <w:lang w:val="en-GB"/>
        </w:rPr>
        <w:t>.</w:t>
      </w:r>
      <w:bookmarkEnd w:id="6597"/>
      <w:bookmarkEnd w:id="6598"/>
    </w:p>
    <w:p w:rsidR="005600E9" w:rsidRPr="000E3C30" w:rsidRDefault="005600E9" w:rsidP="001A4F98">
      <w:pPr>
        <w:pStyle w:val="bib"/>
      </w:pPr>
      <w:bookmarkStart w:id="6603" w:name="CIT000216"/>
      <w:bookmarkStart w:id="6604" w:name="CBML_BIB_000_216"/>
      <w:r w:rsidRPr="000E3C30">
        <w:rPr>
          <w:rStyle w:val="surname"/>
        </w:rPr>
        <w:t>Rose</w:t>
      </w:r>
      <w:r w:rsidRPr="000E3C30">
        <w:t xml:space="preserve">, </w:t>
      </w:r>
      <w:r w:rsidRPr="000E3C30">
        <w:rPr>
          <w:rStyle w:val="forename"/>
        </w:rPr>
        <w:t>G.</w:t>
      </w:r>
      <w:r w:rsidRPr="000E3C30">
        <w:t xml:space="preserve"> </w:t>
      </w:r>
      <w:r w:rsidRPr="000E3C30">
        <w:rPr>
          <w:rStyle w:val="booktitle"/>
        </w:rPr>
        <w:t>Visual Methodologies: An Introduction to the Interpretation of Visual Materials</w:t>
      </w:r>
      <w:r w:rsidRPr="000E3C30">
        <w:t xml:space="preserve">. </w:t>
      </w:r>
      <w:r w:rsidRPr="000E3C30">
        <w:rPr>
          <w:rStyle w:val="placeofpub"/>
        </w:rPr>
        <w:t>London</w:t>
      </w:r>
      <w:r w:rsidRPr="000E3C30">
        <w:t xml:space="preserve">: </w:t>
      </w:r>
      <w:r w:rsidRPr="000E3C30">
        <w:rPr>
          <w:rStyle w:val="publisher"/>
        </w:rPr>
        <w:t>Sage</w:t>
      </w:r>
      <w:r w:rsidRPr="000E3C30">
        <w:t xml:space="preserve">, </w:t>
      </w:r>
      <w:r w:rsidRPr="000E3C30">
        <w:rPr>
          <w:rStyle w:val="date"/>
        </w:rPr>
        <w:t>2007</w:t>
      </w:r>
      <w:r w:rsidRPr="000E3C30">
        <w:t>.</w:t>
      </w:r>
      <w:bookmarkEnd w:id="6603"/>
      <w:bookmarkEnd w:id="6604"/>
    </w:p>
    <w:p w:rsidR="005600E9" w:rsidRPr="000E3C30" w:rsidRDefault="005600E9" w:rsidP="001A4F98">
      <w:pPr>
        <w:pStyle w:val="bib"/>
      </w:pPr>
      <w:bookmarkStart w:id="6605" w:name="CIT000217"/>
      <w:bookmarkStart w:id="6606" w:name="CBML_BIB_000_217"/>
      <w:r w:rsidRPr="000E3C30">
        <w:rPr>
          <w:rStyle w:val="surname"/>
        </w:rPr>
        <w:t>Rosenblum</w:t>
      </w:r>
      <w:r w:rsidRPr="000E3C30">
        <w:t xml:space="preserve">, </w:t>
      </w:r>
      <w:r w:rsidRPr="000E3C30">
        <w:rPr>
          <w:rStyle w:val="forename"/>
        </w:rPr>
        <w:t>Naomi</w:t>
      </w:r>
      <w:r w:rsidRPr="000E3C30">
        <w:t xml:space="preserve">. </w:t>
      </w:r>
      <w:r w:rsidRPr="000E3C30">
        <w:rPr>
          <w:rStyle w:val="booktitle"/>
        </w:rPr>
        <w:t>A World History of Photography,</w:t>
      </w:r>
      <w:r w:rsidRPr="006277DA">
        <w:rPr>
          <w:i/>
        </w:rPr>
        <w:t xml:space="preserve"> </w:t>
      </w:r>
      <w:r w:rsidRPr="000E3C30">
        <w:t xml:space="preserve">3rd ed. </w:t>
      </w:r>
      <w:ins w:id="6607" w:author="Patterson Lamb" w:date="2014-08-13T10:20:00Z">
        <w:r>
          <w:t xml:space="preserve">New York: </w:t>
        </w:r>
      </w:ins>
      <w:r w:rsidRPr="000E3C30">
        <w:rPr>
          <w:rStyle w:val="publisher"/>
        </w:rPr>
        <w:t>Abbeville Press</w:t>
      </w:r>
      <w:r w:rsidRPr="000E3C30">
        <w:t xml:space="preserve">, </w:t>
      </w:r>
      <w:r w:rsidRPr="000E3C30">
        <w:rPr>
          <w:rStyle w:val="date"/>
        </w:rPr>
        <w:t>1997</w:t>
      </w:r>
      <w:r w:rsidRPr="000E3C30">
        <w:t>.</w:t>
      </w:r>
      <w:bookmarkEnd w:id="6605"/>
      <w:bookmarkEnd w:id="6606"/>
    </w:p>
    <w:p w:rsidR="005600E9" w:rsidRPr="000E3C30" w:rsidRDefault="005600E9" w:rsidP="001A4F98">
      <w:pPr>
        <w:pStyle w:val="bib"/>
        <w:rPr>
          <w:lang w:val="en-GB"/>
        </w:rPr>
      </w:pPr>
      <w:bookmarkStart w:id="6608" w:name="CIT000218"/>
      <w:bookmarkStart w:id="6609" w:name="CBML_BIB_000_218"/>
      <w:r w:rsidRPr="000E3C30">
        <w:rPr>
          <w:rStyle w:val="surname"/>
        </w:rPr>
        <w:t>Rosenwein</w:t>
      </w:r>
      <w:r w:rsidRPr="000E3C30">
        <w:rPr>
          <w:lang w:val="en-GB"/>
        </w:rPr>
        <w:t xml:space="preserve">, </w:t>
      </w:r>
      <w:r w:rsidRPr="000E3C30">
        <w:rPr>
          <w:rStyle w:val="forename"/>
        </w:rPr>
        <w:t>Barbara H.</w:t>
      </w:r>
      <w:r w:rsidRPr="000E3C30">
        <w:rPr>
          <w:lang w:val="en-GB"/>
        </w:rPr>
        <w:t xml:space="preserve"> </w:t>
      </w:r>
      <w:r w:rsidRPr="006308EC">
        <w:rPr>
          <w:lang w:val="en-GB"/>
        </w:rPr>
        <w:t>“</w:t>
      </w:r>
      <w:r w:rsidRPr="000E3C30">
        <w:rPr>
          <w:rStyle w:val="Articletitle"/>
        </w:rPr>
        <w:t>Worrying about Emotions in History.</w:t>
      </w:r>
      <w:r w:rsidRPr="006308EC">
        <w:rPr>
          <w:lang w:val="en-GB"/>
        </w:rPr>
        <w:t>”</w:t>
      </w:r>
      <w:r w:rsidRPr="000E3C30">
        <w:rPr>
          <w:lang w:val="en-GB"/>
        </w:rPr>
        <w:t xml:space="preserve"> </w:t>
      </w:r>
      <w:r w:rsidRPr="000E3C30">
        <w:rPr>
          <w:rStyle w:val="journal-title"/>
        </w:rPr>
        <w:t>American Historical Review</w:t>
      </w:r>
      <w:r w:rsidRPr="000E3C30">
        <w:rPr>
          <w:lang w:val="en-GB"/>
        </w:rPr>
        <w:t xml:space="preserve"> </w:t>
      </w:r>
      <w:r w:rsidRPr="00843766">
        <w:rPr>
          <w:rStyle w:val="volume"/>
        </w:rPr>
        <w:t>107</w:t>
      </w:r>
      <w:r w:rsidRPr="000E3C30">
        <w:rPr>
          <w:lang w:val="en-GB"/>
        </w:rPr>
        <w:t xml:space="preserve">, no. </w:t>
      </w:r>
      <w:r w:rsidRPr="000E3C30">
        <w:rPr>
          <w:rStyle w:val="Issueno"/>
        </w:rPr>
        <w:t>3</w:t>
      </w:r>
      <w:r w:rsidRPr="000E3C30">
        <w:rPr>
          <w:lang w:val="en-GB"/>
        </w:rPr>
        <w:t xml:space="preserve"> (</w:t>
      </w:r>
      <w:r w:rsidRPr="000E3C30">
        <w:rPr>
          <w:rStyle w:val="date"/>
        </w:rPr>
        <w:t>2002</w:t>
      </w:r>
      <w:r w:rsidRPr="000E3C30">
        <w:rPr>
          <w:lang w:val="en-GB"/>
        </w:rPr>
        <w:t xml:space="preserve">): </w:t>
      </w:r>
      <w:r w:rsidRPr="000E3C30">
        <w:rPr>
          <w:rStyle w:val="pageextent"/>
        </w:rPr>
        <w:t>821</w:t>
      </w:r>
      <w:r w:rsidRPr="006308EC">
        <w:rPr>
          <w:rStyle w:val="pageextent"/>
        </w:rPr>
        <w:t>–</w:t>
      </w:r>
      <w:del w:id="6610" w:author="Patterson Lamb" w:date="2014-08-13T10:20:00Z">
        <w:r w:rsidRPr="000E3C30" w:rsidDel="005F5B8B">
          <w:rPr>
            <w:rStyle w:val="pageextent"/>
          </w:rPr>
          <w:delText>8</w:delText>
        </w:r>
      </w:del>
      <w:r w:rsidRPr="000E3C30">
        <w:rPr>
          <w:rStyle w:val="pageextent"/>
        </w:rPr>
        <w:t>45</w:t>
      </w:r>
      <w:r w:rsidRPr="000E3C30">
        <w:rPr>
          <w:lang w:val="en-GB"/>
        </w:rPr>
        <w:t>.</w:t>
      </w:r>
      <w:bookmarkEnd w:id="6608"/>
      <w:bookmarkEnd w:id="6609"/>
    </w:p>
    <w:p w:rsidR="005600E9" w:rsidRPr="000E3C30" w:rsidRDefault="005600E9" w:rsidP="001A4F98">
      <w:pPr>
        <w:pStyle w:val="bib"/>
      </w:pPr>
      <w:bookmarkStart w:id="6611" w:name="CIT000219"/>
      <w:bookmarkStart w:id="6612" w:name="CBML_BIB_000_219"/>
      <w:r w:rsidRPr="000E3C30">
        <w:rPr>
          <w:rStyle w:val="surname"/>
        </w:rPr>
        <w:t>Rosler</w:t>
      </w:r>
      <w:r w:rsidRPr="000E3C30">
        <w:t xml:space="preserve">, </w:t>
      </w:r>
      <w:r w:rsidRPr="000E3C30">
        <w:rPr>
          <w:rStyle w:val="forename"/>
        </w:rPr>
        <w:t>M.</w:t>
      </w:r>
      <w:r w:rsidRPr="000E3C30">
        <w:t xml:space="preserve"> </w:t>
      </w:r>
      <w:r w:rsidRPr="006308EC">
        <w:t>“</w:t>
      </w:r>
      <w:r w:rsidRPr="000E3C30">
        <w:rPr>
          <w:rStyle w:val="chaptertitle"/>
        </w:rPr>
        <w:t>Post Documentary?</w:t>
      </w:r>
      <w:r w:rsidRPr="006308EC">
        <w:t>”</w:t>
      </w:r>
      <w:r w:rsidRPr="000E3C30">
        <w:t xml:space="preserve"> In </w:t>
      </w:r>
      <w:ins w:id="6613" w:author="Patterson Lamb" w:date="2014-08-13T10:20:00Z">
        <w:r w:rsidRPr="000E3C30">
          <w:rPr>
            <w:rStyle w:val="forename"/>
          </w:rPr>
          <w:t>R.</w:t>
        </w:r>
        <w:r w:rsidRPr="000E3C30">
          <w:t xml:space="preserve"> </w:t>
        </w:r>
        <w:r w:rsidRPr="000E3C30">
          <w:rPr>
            <w:rStyle w:val="surname"/>
          </w:rPr>
          <w:t>Raatikainen</w:t>
        </w:r>
        <w:r>
          <w:rPr>
            <w:rStyle w:val="surname"/>
          </w:rPr>
          <w:t xml:space="preserve">, ed., </w:t>
        </w:r>
        <w:r w:rsidRPr="000E3C30">
          <w:rPr>
            <w:rStyle w:val="booktitle"/>
          </w:rPr>
          <w:t xml:space="preserve"> </w:t>
        </w:r>
      </w:ins>
      <w:r w:rsidRPr="000E3C30">
        <w:rPr>
          <w:rStyle w:val="booktitle"/>
        </w:rPr>
        <w:t>Photo.doc: Documents of Documentary Photography</w:t>
      </w:r>
      <w:del w:id="6614" w:author="Patterson Lamb" w:date="2014-08-13T10:20:00Z">
        <w:r w:rsidRPr="000E3C30" w:rsidDel="005F5B8B">
          <w:delText xml:space="preserve">, edited by </w:delText>
        </w:r>
        <w:r w:rsidRPr="000E3C30" w:rsidDel="005F5B8B">
          <w:rPr>
            <w:rStyle w:val="forename"/>
          </w:rPr>
          <w:delText>R.</w:delText>
        </w:r>
        <w:r w:rsidRPr="000E3C30" w:rsidDel="005F5B8B">
          <w:delText xml:space="preserve"> </w:delText>
        </w:r>
        <w:r w:rsidRPr="000E3C30" w:rsidDel="005F5B8B">
          <w:rPr>
            <w:rStyle w:val="surname"/>
          </w:rPr>
          <w:delText>Raatikainen</w:delText>
        </w:r>
      </w:del>
      <w:r w:rsidRPr="000E3C30">
        <w:t xml:space="preserve">. </w:t>
      </w:r>
      <w:r w:rsidRPr="000E3C30">
        <w:rPr>
          <w:rStyle w:val="placeofpub"/>
        </w:rPr>
        <w:t>Helsinki</w:t>
      </w:r>
      <w:r w:rsidRPr="000E3C30">
        <w:t xml:space="preserve">: </w:t>
      </w:r>
      <w:r w:rsidRPr="000E3C30">
        <w:rPr>
          <w:rStyle w:val="publisher"/>
        </w:rPr>
        <w:t>Musta Taide</w:t>
      </w:r>
      <w:r w:rsidRPr="000E3C30">
        <w:t xml:space="preserve">, </w:t>
      </w:r>
      <w:r w:rsidRPr="000E3C30">
        <w:rPr>
          <w:rStyle w:val="date"/>
        </w:rPr>
        <w:t>2000</w:t>
      </w:r>
      <w:r w:rsidRPr="000E3C30">
        <w:t>.</w:t>
      </w:r>
      <w:bookmarkEnd w:id="6611"/>
      <w:bookmarkEnd w:id="6612"/>
    </w:p>
    <w:p w:rsidR="005600E9" w:rsidRPr="000E3C30" w:rsidRDefault="005600E9" w:rsidP="001A4F98">
      <w:pPr>
        <w:pStyle w:val="bib"/>
      </w:pPr>
      <w:bookmarkStart w:id="6615" w:name="CIT000220"/>
      <w:bookmarkStart w:id="6616" w:name="CBML_BIB_000_220"/>
      <w:r w:rsidRPr="000E3C30">
        <w:rPr>
          <w:rStyle w:val="surname"/>
        </w:rPr>
        <w:t>Rothberg</w:t>
      </w:r>
      <w:r w:rsidRPr="000E3C30">
        <w:t xml:space="preserve">, </w:t>
      </w:r>
      <w:r w:rsidRPr="000E3C30">
        <w:rPr>
          <w:rStyle w:val="forename"/>
        </w:rPr>
        <w:t>Michael</w:t>
      </w:r>
      <w:r w:rsidRPr="000E3C30">
        <w:t xml:space="preserve">. </w:t>
      </w:r>
      <w:r w:rsidRPr="000E3C30">
        <w:rPr>
          <w:rStyle w:val="booktitle"/>
        </w:rPr>
        <w:t>Multidirectional Memory: Remembering the Holocaust in the Age of Decolonization</w:t>
      </w:r>
      <w:r w:rsidRPr="000E3C30">
        <w:t xml:space="preserve">. </w:t>
      </w:r>
      <w:r w:rsidRPr="000E3C30">
        <w:rPr>
          <w:rStyle w:val="placeofpub"/>
        </w:rPr>
        <w:t>Stanford</w:t>
      </w:r>
      <w:ins w:id="6617" w:author="Patterson Lamb" w:date="2014-08-13T10:20:00Z">
        <w:r>
          <w:rPr>
            <w:rStyle w:val="placeofpub"/>
          </w:rPr>
          <w:t>, CA</w:t>
        </w:r>
      </w:ins>
      <w:r w:rsidRPr="000E3C30">
        <w:t xml:space="preserve">: </w:t>
      </w:r>
      <w:r w:rsidRPr="000E3C30">
        <w:rPr>
          <w:rStyle w:val="publisher"/>
        </w:rPr>
        <w:t>Stanford University Press</w:t>
      </w:r>
      <w:r w:rsidRPr="000E3C30">
        <w:t xml:space="preserve">, </w:t>
      </w:r>
      <w:r w:rsidRPr="000E3C30">
        <w:rPr>
          <w:rStyle w:val="date"/>
        </w:rPr>
        <w:t>2009</w:t>
      </w:r>
      <w:r w:rsidRPr="000E3C30">
        <w:t>.</w:t>
      </w:r>
      <w:bookmarkEnd w:id="6615"/>
      <w:bookmarkEnd w:id="6616"/>
    </w:p>
    <w:p w:rsidR="005600E9" w:rsidRPr="000E3C30" w:rsidRDefault="005600E9" w:rsidP="001A4F98">
      <w:pPr>
        <w:pStyle w:val="bib"/>
      </w:pPr>
      <w:bookmarkStart w:id="6618" w:name="CIT000221"/>
      <w:bookmarkStart w:id="6619" w:name="CBML_BIB_000_221"/>
      <w:r w:rsidRPr="000E3C30">
        <w:rPr>
          <w:rStyle w:val="surname"/>
        </w:rPr>
        <w:t>Rozario</w:t>
      </w:r>
      <w:r w:rsidRPr="000E3C30">
        <w:t xml:space="preserve">, </w:t>
      </w:r>
      <w:r w:rsidRPr="000E3C30">
        <w:rPr>
          <w:rStyle w:val="forename"/>
        </w:rPr>
        <w:t>Kevin.</w:t>
      </w:r>
      <w:r w:rsidRPr="000E3C30">
        <w:t xml:space="preserve"> </w:t>
      </w:r>
      <w:r w:rsidRPr="006308EC">
        <w:t>“</w:t>
      </w:r>
      <w:r w:rsidRPr="006308EC">
        <w:rPr>
          <w:rStyle w:val="Articletitle"/>
        </w:rPr>
        <w:t>‘</w:t>
      </w:r>
      <w:r w:rsidRPr="000E3C30">
        <w:rPr>
          <w:rStyle w:val="Articletitle"/>
        </w:rPr>
        <w:t>Delicious Horrors</w:t>
      </w:r>
      <w:r w:rsidRPr="006308EC">
        <w:rPr>
          <w:rStyle w:val="Articletitle"/>
        </w:rPr>
        <w:t>’</w:t>
      </w:r>
      <w:r w:rsidRPr="000E3C30">
        <w:rPr>
          <w:rStyle w:val="Articletitle"/>
        </w:rPr>
        <w:t>: Mass Culture, the Red Cross, and the Appeal of Modern American Humanitarianism.</w:t>
      </w:r>
      <w:r w:rsidRPr="006308EC">
        <w:rPr>
          <w:rStyle w:val="Articletitle"/>
        </w:rPr>
        <w:t>”</w:t>
      </w:r>
      <w:r w:rsidRPr="000E3C30">
        <w:t xml:space="preserve"> </w:t>
      </w:r>
      <w:r w:rsidRPr="000E3C30">
        <w:rPr>
          <w:rStyle w:val="journal-title"/>
        </w:rPr>
        <w:t>American Quarterly</w:t>
      </w:r>
      <w:r w:rsidRPr="000E3C30">
        <w:t xml:space="preserve"> </w:t>
      </w:r>
      <w:r w:rsidRPr="00843766">
        <w:rPr>
          <w:rStyle w:val="volume"/>
        </w:rPr>
        <w:t>55</w:t>
      </w:r>
      <w:r w:rsidRPr="000E3C30">
        <w:t xml:space="preserve">, no. </w:t>
      </w:r>
      <w:r w:rsidRPr="000E3C30">
        <w:rPr>
          <w:rStyle w:val="Issueno"/>
        </w:rPr>
        <w:t>3</w:t>
      </w:r>
      <w:r w:rsidRPr="000E3C30">
        <w:t xml:space="preserve"> (September </w:t>
      </w:r>
      <w:r w:rsidRPr="000E3C30">
        <w:rPr>
          <w:rStyle w:val="date"/>
        </w:rPr>
        <w:t>2003</w:t>
      </w:r>
      <w:r w:rsidRPr="000E3C30">
        <w:t xml:space="preserve">): </w:t>
      </w:r>
      <w:r w:rsidRPr="000E3C30">
        <w:rPr>
          <w:rStyle w:val="pageextent"/>
        </w:rPr>
        <w:t>417</w:t>
      </w:r>
      <w:r w:rsidRPr="006308EC">
        <w:rPr>
          <w:rStyle w:val="pageextent"/>
        </w:rPr>
        <w:t>–</w:t>
      </w:r>
      <w:del w:id="6620" w:author="Patterson Lamb" w:date="2014-08-13T10:21:00Z">
        <w:r w:rsidRPr="000E3C30" w:rsidDel="005F5B8B">
          <w:rPr>
            <w:rStyle w:val="pageextent"/>
          </w:rPr>
          <w:delText>4</w:delText>
        </w:r>
      </w:del>
      <w:r w:rsidRPr="000E3C30">
        <w:rPr>
          <w:rStyle w:val="pageextent"/>
        </w:rPr>
        <w:t>55</w:t>
      </w:r>
      <w:r w:rsidRPr="000E3C30">
        <w:t>.</w:t>
      </w:r>
      <w:bookmarkEnd w:id="6618"/>
      <w:bookmarkEnd w:id="6619"/>
    </w:p>
    <w:p w:rsidR="005600E9" w:rsidRPr="000E3C30" w:rsidRDefault="005600E9" w:rsidP="001A4F98">
      <w:pPr>
        <w:pStyle w:val="bib"/>
      </w:pPr>
      <w:bookmarkStart w:id="6621" w:name="CIT000222"/>
      <w:bookmarkStart w:id="6622" w:name="CBML_BIB_000_222"/>
      <w:r w:rsidRPr="000E3C30">
        <w:rPr>
          <w:rStyle w:val="surname"/>
        </w:rPr>
        <w:t>Ryan</w:t>
      </w:r>
      <w:r w:rsidRPr="000E3C30">
        <w:t xml:space="preserve">, </w:t>
      </w:r>
      <w:r w:rsidRPr="000E3C30">
        <w:rPr>
          <w:rStyle w:val="forename"/>
        </w:rPr>
        <w:t>James R.</w:t>
      </w:r>
      <w:r w:rsidRPr="000E3C30">
        <w:t xml:space="preserve"> </w:t>
      </w:r>
      <w:r w:rsidRPr="000E3C30">
        <w:rPr>
          <w:rStyle w:val="booktitle"/>
        </w:rPr>
        <w:t>Picturing Empire: Photography and Visualization of the British Empire.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1997</w:t>
      </w:r>
      <w:r w:rsidRPr="000E3C30">
        <w:t>.</w:t>
      </w:r>
      <w:bookmarkEnd w:id="6621"/>
      <w:bookmarkEnd w:id="6622"/>
    </w:p>
    <w:p w:rsidR="005600E9" w:rsidRPr="000E3C30" w:rsidRDefault="005600E9" w:rsidP="001A4F98">
      <w:pPr>
        <w:pStyle w:val="bib"/>
        <w:rPr>
          <w:lang w:val="en-GB"/>
        </w:rPr>
      </w:pPr>
      <w:bookmarkStart w:id="6623" w:name="CIT000223"/>
      <w:bookmarkStart w:id="6624" w:name="CBML_BIB_000_223"/>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0E3C30">
        <w:rPr>
          <w:rStyle w:val="chaptertitle"/>
        </w:rPr>
        <w:t>From Displaced Persons to Labourers. Allied Employment Policies towards DPs in Post-war West Germany.</w:t>
      </w:r>
      <w:r w:rsidRPr="006308EC">
        <w:rPr>
          <w:iCs/>
          <w:lang w:val="en-GB"/>
        </w:rPr>
        <w:t>”</w:t>
      </w:r>
      <w:r w:rsidRPr="000E3C30">
        <w:rPr>
          <w:iCs/>
          <w:lang w:val="en-GB"/>
        </w:rPr>
        <w:t xml:space="preserve"> In </w:t>
      </w:r>
      <w:ins w:id="6625" w:author="Patterson Lamb" w:date="2014-08-13T10:21:00Z">
        <w:r w:rsidRPr="000E3C30">
          <w:rPr>
            <w:rStyle w:val="forename"/>
          </w:rPr>
          <w:t>Jessica</w:t>
        </w:r>
        <w:r w:rsidRPr="000E3C30">
          <w:rPr>
            <w:lang w:val="en-GB"/>
          </w:rPr>
          <w:t xml:space="preserve"> </w:t>
        </w:r>
        <w:r w:rsidRPr="000E3C30">
          <w:rPr>
            <w:rStyle w:val="surname"/>
          </w:rPr>
          <w:t>Reinisch</w:t>
        </w:r>
        <w:r w:rsidRPr="000E3C30">
          <w:t xml:space="preserve"> </w:t>
        </w:r>
        <w:r w:rsidRPr="000E3C30">
          <w:rPr>
            <w:lang w:val="en-GB"/>
          </w:rPr>
          <w:t xml:space="preserve">and </w:t>
        </w:r>
        <w:r w:rsidRPr="000E3C30">
          <w:rPr>
            <w:rStyle w:val="forename"/>
          </w:rPr>
          <w:t>Elizabeth</w:t>
        </w:r>
        <w:r w:rsidRPr="000E3C30">
          <w:rPr>
            <w:lang w:val="en-GB"/>
          </w:rPr>
          <w:t xml:space="preserve"> </w:t>
        </w:r>
        <w:r w:rsidRPr="000E3C30">
          <w:rPr>
            <w:rStyle w:val="surname"/>
          </w:rPr>
          <w:t>White</w:t>
        </w:r>
        <w:r>
          <w:rPr>
            <w:rStyle w:val="surname"/>
          </w:rPr>
          <w:t>, eds.,</w:t>
        </w:r>
        <w:r w:rsidRPr="000E3C30">
          <w:rPr>
            <w:rStyle w:val="booktitle"/>
          </w:rPr>
          <w:t xml:space="preserve"> </w:t>
        </w:r>
      </w:ins>
      <w:r w:rsidRPr="000E3C30">
        <w:rPr>
          <w:rStyle w:val="booktitle"/>
        </w:rPr>
        <w:t>The Disentanglement of Populations: Migration, Expulsion and Displacement in Post-War Europe, 1944</w:t>
      </w:r>
      <w:r w:rsidRPr="006308EC">
        <w:rPr>
          <w:rStyle w:val="booktitle"/>
        </w:rPr>
        <w:t>–</w:t>
      </w:r>
      <w:r w:rsidRPr="000E3C30">
        <w:rPr>
          <w:rStyle w:val="booktitle"/>
        </w:rPr>
        <w:t>1949</w:t>
      </w:r>
      <w:del w:id="6626" w:author="Patterson Lamb" w:date="2014-08-13T10:21:00Z">
        <w:r w:rsidRPr="000E3C30" w:rsidDel="005F5B8B">
          <w:rPr>
            <w:iCs/>
            <w:lang w:val="en-GB"/>
          </w:rPr>
          <w:delText xml:space="preserve">, edited by </w:delText>
        </w:r>
        <w:r w:rsidRPr="000E3C30" w:rsidDel="005F5B8B">
          <w:rPr>
            <w:rStyle w:val="forename"/>
          </w:rPr>
          <w:delText>Jessica</w:delText>
        </w:r>
        <w:r w:rsidRPr="000E3C30" w:rsidDel="005F5B8B">
          <w:rPr>
            <w:lang w:val="en-GB"/>
          </w:rPr>
          <w:delText xml:space="preserve"> </w:delText>
        </w:r>
        <w:r w:rsidRPr="000E3C30" w:rsidDel="005F5B8B">
          <w:rPr>
            <w:rStyle w:val="surname"/>
          </w:rPr>
          <w:delText>Reinisch</w:delText>
        </w:r>
        <w:r w:rsidRPr="000E3C30" w:rsidDel="005F5B8B">
          <w:delText xml:space="preserve"> </w:delText>
        </w:r>
        <w:r w:rsidRPr="000E3C30" w:rsidDel="005F5B8B">
          <w:rPr>
            <w:lang w:val="en-GB"/>
          </w:rPr>
          <w:delText xml:space="preserve">and </w:delText>
        </w:r>
        <w:r w:rsidRPr="000E3C30" w:rsidDel="005F5B8B">
          <w:rPr>
            <w:rStyle w:val="forename"/>
          </w:rPr>
          <w:delText>Elizabeth</w:delText>
        </w:r>
        <w:r w:rsidRPr="000E3C30" w:rsidDel="005F5B8B">
          <w:rPr>
            <w:lang w:val="en-GB"/>
          </w:rPr>
          <w:delText xml:space="preserve"> </w:delText>
        </w:r>
        <w:r w:rsidRPr="000E3C30" w:rsidDel="005F5B8B">
          <w:rPr>
            <w:rStyle w:val="surname"/>
          </w:rPr>
          <w:delText>White</w:delText>
        </w:r>
      </w:del>
      <w:r w:rsidRPr="000E3C30">
        <w:rPr>
          <w:lang w:val="en-GB"/>
        </w:rPr>
        <w:t xml:space="preserve">, </w:t>
      </w:r>
      <w:r w:rsidRPr="000E3C30">
        <w:rPr>
          <w:rStyle w:val="pageextent"/>
        </w:rPr>
        <w:t>219</w:t>
      </w:r>
      <w:r w:rsidRPr="006308EC">
        <w:rPr>
          <w:rStyle w:val="pageextent"/>
        </w:rPr>
        <w:t>–</w:t>
      </w:r>
      <w:del w:id="6627" w:author="Patterson Lamb" w:date="2014-08-13T10:21:00Z">
        <w:r w:rsidRPr="000E3C30" w:rsidDel="005F5B8B">
          <w:rPr>
            <w:rStyle w:val="pageextent"/>
          </w:rPr>
          <w:delText>2</w:delText>
        </w:r>
      </w:del>
      <w:r w:rsidRPr="000E3C30">
        <w:rPr>
          <w:rStyle w:val="pageextent"/>
        </w:rPr>
        <w:t>29</w:t>
      </w:r>
      <w:r w:rsidRPr="000E3C30">
        <w:rPr>
          <w:lang w:val="en-GB"/>
        </w:rPr>
        <w:t xml:space="preserve">. </w:t>
      </w:r>
      <w:r w:rsidRPr="000E3C30">
        <w:rPr>
          <w:rStyle w:val="placeofpub"/>
        </w:rPr>
        <w:t>London</w:t>
      </w:r>
      <w:r w:rsidRPr="000E3C30">
        <w:rPr>
          <w:lang w:val="en-GB"/>
        </w:rPr>
        <w:t xml:space="preserve">: </w:t>
      </w:r>
      <w:r w:rsidRPr="000E3C30">
        <w:rPr>
          <w:rStyle w:val="publisher"/>
        </w:rPr>
        <w:t>Palgrave</w:t>
      </w:r>
      <w:r w:rsidRPr="000E3C30">
        <w:rPr>
          <w:lang w:val="en-GB"/>
        </w:rPr>
        <w:t xml:space="preserve">, </w:t>
      </w:r>
      <w:r w:rsidRPr="000E3C30">
        <w:rPr>
          <w:rStyle w:val="date"/>
        </w:rPr>
        <w:t>2011</w:t>
      </w:r>
      <w:r w:rsidRPr="000E3C30">
        <w:rPr>
          <w:lang w:val="en-GB"/>
        </w:rPr>
        <w:t>.</w:t>
      </w:r>
      <w:bookmarkEnd w:id="6623"/>
      <w:bookmarkEnd w:id="6624"/>
    </w:p>
    <w:p w:rsidR="005600E9" w:rsidRPr="000E3C30" w:rsidRDefault="005600E9" w:rsidP="001A4F98">
      <w:pPr>
        <w:pStyle w:val="bib"/>
        <w:rPr>
          <w:lang w:val="en-GB"/>
        </w:rPr>
      </w:pPr>
      <w:bookmarkStart w:id="6628" w:name="CIT000224"/>
      <w:bookmarkStart w:id="6629" w:name="CBML_BIB_000_224"/>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6308EC">
        <w:rPr>
          <w:rStyle w:val="Articletitle"/>
        </w:rPr>
        <w:t>‘</w:t>
      </w:r>
      <w:r w:rsidRPr="000E3C30">
        <w:rPr>
          <w:rStyle w:val="Articletitle"/>
        </w:rPr>
        <w:t>Help the People to Help Themselves.</w:t>
      </w:r>
      <w:r w:rsidRPr="006308EC">
        <w:rPr>
          <w:rStyle w:val="Articletitle"/>
        </w:rPr>
        <w:t>’</w:t>
      </w:r>
      <w:r w:rsidRPr="000E3C30">
        <w:rPr>
          <w:rStyle w:val="Articletitle"/>
        </w:rPr>
        <w:t xml:space="preserve"> UNRRA Relief Workers and European Displaced Persons.</w:t>
      </w:r>
      <w:r w:rsidRPr="006308EC">
        <w:t>”</w:t>
      </w:r>
      <w:r w:rsidRPr="000E3C30">
        <w:t xml:space="preserve"> </w:t>
      </w:r>
      <w:r w:rsidRPr="000E3C30">
        <w:rPr>
          <w:rStyle w:val="journal-title"/>
        </w:rPr>
        <w:t>Journal of Refugee Studies</w:t>
      </w:r>
      <w:r w:rsidRPr="000E3C30">
        <w:t xml:space="preserve"> </w:t>
      </w:r>
      <w:r w:rsidRPr="00843766">
        <w:rPr>
          <w:rStyle w:val="volume"/>
        </w:rPr>
        <w:t>3</w:t>
      </w:r>
      <w:r w:rsidRPr="000E3C30">
        <w:t xml:space="preserve">, no. </w:t>
      </w:r>
      <w:r w:rsidRPr="000E3C30">
        <w:rPr>
          <w:rStyle w:val="Issueno"/>
        </w:rPr>
        <w:t>25</w:t>
      </w:r>
      <w:r w:rsidRPr="000E3C30">
        <w:t xml:space="preserve"> (</w:t>
      </w:r>
      <w:r w:rsidRPr="000E3C30">
        <w:rPr>
          <w:rStyle w:val="date"/>
        </w:rPr>
        <w:t>2012</w:t>
      </w:r>
      <w:r w:rsidRPr="000E3C30">
        <w:t>)</w:t>
      </w:r>
      <w:del w:id="6630" w:author="Patterson Lamb" w:date="2014-08-13T10:22:00Z">
        <w:r w:rsidRPr="000E3C30" w:rsidDel="005F5B8B">
          <w:delText>.</w:delText>
        </w:r>
      </w:del>
      <w:bookmarkEnd w:id="6628"/>
      <w:bookmarkEnd w:id="6629"/>
      <w:ins w:id="6631" w:author="Patterson Lamb" w:date="2014-08-13T10:22:00Z">
        <w:r>
          <w:t>: 452–73.</w:t>
        </w:r>
      </w:ins>
    </w:p>
    <w:p w:rsidR="005600E9" w:rsidRPr="000E3C30" w:rsidRDefault="005600E9" w:rsidP="001A4F98">
      <w:pPr>
        <w:pStyle w:val="bib"/>
        <w:rPr>
          <w:lang w:val="en-GB"/>
        </w:rPr>
      </w:pPr>
      <w:bookmarkStart w:id="6632" w:name="CIT000225"/>
      <w:bookmarkStart w:id="6633" w:name="CBML_BIB_000_225"/>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0E3C30">
        <w:rPr>
          <w:rStyle w:val="chaptertitle"/>
        </w:rPr>
        <w:t>Professionals of Humanitarianism. UNRRA Relief Officers in Post-war Europe</w:t>
      </w:r>
      <w:r w:rsidRPr="000E3C30">
        <w:rPr>
          <w:iCs/>
          <w:lang w:val="en-GB"/>
        </w:rPr>
        <w:t>.</w:t>
      </w:r>
      <w:r w:rsidRPr="006308EC">
        <w:rPr>
          <w:iCs/>
          <w:lang w:val="en-GB"/>
        </w:rPr>
        <w:t>”</w:t>
      </w:r>
      <w:r w:rsidRPr="000E3C30">
        <w:rPr>
          <w:iCs/>
          <w:lang w:val="en-GB"/>
        </w:rPr>
        <w:t xml:space="preserve"> I</w:t>
      </w:r>
      <w:r w:rsidRPr="000E3C30">
        <w:rPr>
          <w:lang w:val="en-GB"/>
        </w:rPr>
        <w:t xml:space="preserve">n </w:t>
      </w:r>
      <w:ins w:id="6634" w:author="Patterson Lamb" w:date="2014-08-13T10:22:00Z">
        <w:r w:rsidRPr="000E3C30">
          <w:rPr>
            <w:rStyle w:val="forename"/>
          </w:rPr>
          <w:t>Johannes</w:t>
        </w:r>
        <w:r w:rsidRPr="000E3C30">
          <w:rPr>
            <w:lang w:val="en-GB"/>
          </w:rPr>
          <w:t xml:space="preserve"> </w:t>
        </w:r>
        <w:r w:rsidRPr="000E3C30">
          <w:rPr>
            <w:rStyle w:val="surname"/>
          </w:rPr>
          <w:t>Paulmann</w:t>
        </w:r>
      </w:ins>
      <w:ins w:id="6635" w:author="Patterson Lamb" w:date="2014-08-13T10:23:00Z">
        <w:r>
          <w:rPr>
            <w:rStyle w:val="surname"/>
          </w:rPr>
          <w:t>, ed.,</w:t>
        </w:r>
      </w:ins>
      <w:ins w:id="6636" w:author="Patterson Lamb" w:date="2014-08-13T10:22:00Z">
        <w:r w:rsidRPr="000E3C30">
          <w:rPr>
            <w:lang w:val="en-GB"/>
          </w:rPr>
          <w:t xml:space="preserve"> </w:t>
        </w:r>
      </w:ins>
      <w:r w:rsidRPr="000E3C30">
        <w:rPr>
          <w:rStyle w:val="booktitle"/>
        </w:rPr>
        <w:t>The Dilemmas of Humanitarian Aid in the Twentieth Century</w:t>
      </w:r>
      <w:del w:id="6637" w:author="Patterson Lamb" w:date="2014-08-13T10:23:00Z">
        <w:r w:rsidRPr="000E3C30" w:rsidDel="005F5B8B">
          <w:rPr>
            <w:lang w:val="en-GB"/>
          </w:rPr>
          <w:delText>,</w:delText>
        </w:r>
      </w:del>
      <w:ins w:id="6638" w:author="Patterson Lamb" w:date="2014-08-13T10:23:00Z">
        <w:r>
          <w:rPr>
            <w:lang w:val="en-GB"/>
          </w:rPr>
          <w:t>.</w:t>
        </w:r>
      </w:ins>
      <w:r w:rsidRPr="000E3C30">
        <w:rPr>
          <w:lang w:val="en-GB"/>
        </w:rPr>
        <w:t xml:space="preserve"> </w:t>
      </w:r>
      <w:del w:id="6639" w:author="Patterson Lamb" w:date="2014-08-13T10:22:00Z">
        <w:r w:rsidRPr="000E3C30" w:rsidDel="005F5B8B">
          <w:rPr>
            <w:lang w:val="en-GB"/>
          </w:rPr>
          <w:delText xml:space="preserve">edited by </w:delText>
        </w:r>
        <w:r w:rsidRPr="000E3C30" w:rsidDel="005F5B8B">
          <w:rPr>
            <w:rStyle w:val="forename"/>
          </w:rPr>
          <w:delText>Johannes</w:delText>
        </w:r>
        <w:r w:rsidRPr="000E3C30" w:rsidDel="005F5B8B">
          <w:rPr>
            <w:lang w:val="en-GB"/>
          </w:rPr>
          <w:delText xml:space="preserve"> </w:delText>
        </w:r>
        <w:r w:rsidRPr="000E3C30" w:rsidDel="005F5B8B">
          <w:rPr>
            <w:rStyle w:val="surname"/>
          </w:rPr>
          <w:delText>Paulmann</w:delText>
        </w:r>
        <w:r w:rsidRPr="000E3C30" w:rsidDel="005F5B8B">
          <w:rPr>
            <w:lang w:val="en-GB"/>
          </w:rPr>
          <w:delText xml:space="preserve">. </w:delText>
        </w:r>
      </w:del>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forthcoming</w:t>
      </w:r>
      <w:r w:rsidRPr="000E3C30">
        <w:rPr>
          <w:lang w:val="en-GB"/>
        </w:rPr>
        <w:t>.</w:t>
      </w:r>
      <w:bookmarkEnd w:id="6632"/>
      <w:bookmarkEnd w:id="6633"/>
    </w:p>
    <w:p w:rsidR="005600E9" w:rsidRPr="000E3C30" w:rsidRDefault="005600E9" w:rsidP="001A4F98">
      <w:pPr>
        <w:pStyle w:val="bib"/>
        <w:rPr>
          <w:lang w:val="en-GB"/>
        </w:rPr>
      </w:pPr>
      <w:bookmarkStart w:id="6640" w:name="CIT000226"/>
      <w:bookmarkStart w:id="6641" w:name="CBML_BIB_000_226"/>
      <w:r w:rsidRPr="000E3C30">
        <w:rPr>
          <w:rStyle w:val="surname"/>
        </w:rPr>
        <w:t>Sandeen</w:t>
      </w:r>
      <w:r w:rsidRPr="000E3C30">
        <w:rPr>
          <w:lang w:val="en-GB"/>
        </w:rPr>
        <w:t xml:space="preserve">, </w:t>
      </w:r>
      <w:r w:rsidRPr="000E3C30">
        <w:rPr>
          <w:rStyle w:val="forename"/>
        </w:rPr>
        <w:t>E. J.</w:t>
      </w:r>
      <w:r w:rsidRPr="000E3C30">
        <w:rPr>
          <w:lang w:val="en-GB"/>
        </w:rPr>
        <w:t xml:space="preserve"> </w:t>
      </w:r>
      <w:r w:rsidRPr="000E3C30">
        <w:rPr>
          <w:rStyle w:val="booktitle"/>
        </w:rPr>
        <w:t>Picturing an Exhibition. The Family of Man and 1950s America</w:t>
      </w:r>
      <w:r w:rsidRPr="000E3C30">
        <w:rPr>
          <w:lang w:val="en-GB"/>
        </w:rPr>
        <w:t xml:space="preserve">. </w:t>
      </w:r>
      <w:r w:rsidRPr="000E3C30">
        <w:rPr>
          <w:rStyle w:val="placeofpub"/>
        </w:rPr>
        <w:t>Albuquerque</w:t>
      </w:r>
      <w:r w:rsidRPr="000E3C30">
        <w:rPr>
          <w:lang w:val="en-GB"/>
        </w:rPr>
        <w:t xml:space="preserve">: </w:t>
      </w:r>
      <w:r w:rsidRPr="000E3C30">
        <w:rPr>
          <w:rStyle w:val="publisher"/>
        </w:rPr>
        <w:t>University of New Mexico Press</w:t>
      </w:r>
      <w:r w:rsidRPr="000E3C30">
        <w:rPr>
          <w:lang w:val="en-GB"/>
        </w:rPr>
        <w:t xml:space="preserve">, </w:t>
      </w:r>
      <w:r w:rsidRPr="000E3C30">
        <w:rPr>
          <w:rStyle w:val="date"/>
        </w:rPr>
        <w:t>1995</w:t>
      </w:r>
      <w:r w:rsidRPr="000E3C30">
        <w:rPr>
          <w:lang w:val="en-GB"/>
        </w:rPr>
        <w:t>.</w:t>
      </w:r>
      <w:bookmarkEnd w:id="6640"/>
      <w:bookmarkEnd w:id="6641"/>
    </w:p>
    <w:p w:rsidR="005600E9" w:rsidRPr="000E3C30" w:rsidRDefault="005600E9" w:rsidP="001A4F98">
      <w:pPr>
        <w:pStyle w:val="bib"/>
      </w:pPr>
      <w:bookmarkStart w:id="6642" w:name="CIT000227"/>
      <w:bookmarkStart w:id="6643" w:name="CBML_BIB_000_227"/>
      <w:r w:rsidRPr="000E3C30">
        <w:rPr>
          <w:rStyle w:val="authororganisation"/>
        </w:rPr>
        <w:t>Save The Children Fund (SCF)</w:t>
      </w:r>
      <w:r w:rsidRPr="000E3C30">
        <w:t xml:space="preserve">. </w:t>
      </w:r>
      <w:r w:rsidRPr="000E3C30">
        <w:rPr>
          <w:rStyle w:val="booktitle"/>
        </w:rPr>
        <w:t>Focus on Images</w:t>
      </w:r>
      <w:r w:rsidRPr="000E3C30">
        <w:t xml:space="preserve">. </w:t>
      </w:r>
      <w:r w:rsidRPr="000E3C30">
        <w:rPr>
          <w:rStyle w:val="placeofpub"/>
        </w:rPr>
        <w:t>London</w:t>
      </w:r>
      <w:r w:rsidRPr="000E3C30">
        <w:t xml:space="preserve">: </w:t>
      </w:r>
      <w:r w:rsidRPr="000E3C30">
        <w:rPr>
          <w:rStyle w:val="publisher"/>
        </w:rPr>
        <w:t>SCF</w:t>
      </w:r>
      <w:r w:rsidRPr="000E3C30">
        <w:t xml:space="preserve">, </w:t>
      </w:r>
      <w:r w:rsidRPr="000E3C30">
        <w:rPr>
          <w:rStyle w:val="date"/>
        </w:rPr>
        <w:t>1991</w:t>
      </w:r>
      <w:r w:rsidRPr="000E3C30">
        <w:t>.</w:t>
      </w:r>
      <w:bookmarkEnd w:id="6642"/>
      <w:bookmarkEnd w:id="6643"/>
    </w:p>
    <w:p w:rsidR="005600E9" w:rsidRPr="000E3C30" w:rsidRDefault="005600E9" w:rsidP="001A4F98">
      <w:pPr>
        <w:pStyle w:val="bib"/>
      </w:pPr>
      <w:bookmarkStart w:id="6644" w:name="CIT000228"/>
      <w:bookmarkStart w:id="6645" w:name="CBML_BIB_000_228"/>
      <w:r w:rsidRPr="000E3C30">
        <w:rPr>
          <w:rStyle w:val="authororganisation"/>
        </w:rPr>
        <w:t>Save The Children Fund (SCF)</w:t>
      </w:r>
      <w:r w:rsidRPr="000E3C30">
        <w:t xml:space="preserve">. </w:t>
      </w:r>
      <w:r w:rsidRPr="000E3C30">
        <w:rPr>
          <w:rStyle w:val="booktitle"/>
        </w:rPr>
        <w:t>Impact of Image Guidelines for Writers, Editors, Advertisers and Photographers.</w:t>
      </w:r>
      <w:r w:rsidRPr="006277DA">
        <w:rPr>
          <w:i/>
        </w:rPr>
        <w:t xml:space="preserve"> </w:t>
      </w:r>
      <w:r w:rsidRPr="000E3C30">
        <w:rPr>
          <w:rStyle w:val="placeofpub"/>
        </w:rPr>
        <w:t>London</w:t>
      </w:r>
      <w:r w:rsidRPr="000E3C30">
        <w:t xml:space="preserve">: </w:t>
      </w:r>
      <w:r w:rsidRPr="000E3C30">
        <w:rPr>
          <w:rStyle w:val="publisher"/>
        </w:rPr>
        <w:t>SCF</w:t>
      </w:r>
      <w:r w:rsidRPr="000E3C30">
        <w:t xml:space="preserve">, </w:t>
      </w:r>
      <w:r w:rsidRPr="000E3C30">
        <w:rPr>
          <w:rStyle w:val="date"/>
        </w:rPr>
        <w:t>1988</w:t>
      </w:r>
      <w:r w:rsidRPr="000E3C30">
        <w:t>.</w:t>
      </w:r>
      <w:bookmarkEnd w:id="6644"/>
      <w:bookmarkEnd w:id="6645"/>
    </w:p>
    <w:p w:rsidR="005600E9" w:rsidRPr="000E3C30" w:rsidRDefault="005600E9" w:rsidP="001A4F98">
      <w:pPr>
        <w:pStyle w:val="bib"/>
      </w:pPr>
      <w:bookmarkStart w:id="6646" w:name="CIT000229"/>
      <w:bookmarkStart w:id="6647" w:name="CBML_BIB_000_229"/>
      <w:r w:rsidRPr="000E3C30">
        <w:rPr>
          <w:rStyle w:val="surname"/>
        </w:rPr>
        <w:t>Scarry</w:t>
      </w:r>
      <w:r w:rsidRPr="000E3C30">
        <w:t xml:space="preserve">, </w:t>
      </w:r>
      <w:r w:rsidRPr="000E3C30">
        <w:rPr>
          <w:rStyle w:val="forename"/>
        </w:rPr>
        <w:t>Elaine</w:t>
      </w:r>
      <w:r w:rsidRPr="000E3C30">
        <w:t xml:space="preserve">. </w:t>
      </w:r>
      <w:r w:rsidRPr="000E3C30">
        <w:rPr>
          <w:rStyle w:val="booktitle"/>
        </w:rPr>
        <w:t>The Body in Pain: The Making and Unmaking of the World</w:t>
      </w:r>
      <w:r w:rsidRPr="006277DA">
        <w:rPr>
          <w:i/>
        </w:rPr>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1987</w:t>
      </w:r>
      <w:r w:rsidRPr="000E3C30">
        <w:t>.</w:t>
      </w:r>
      <w:bookmarkEnd w:id="6646"/>
      <w:bookmarkEnd w:id="6647"/>
    </w:p>
    <w:p w:rsidR="005600E9" w:rsidRPr="000E3C30" w:rsidRDefault="005600E9" w:rsidP="001A4F98">
      <w:pPr>
        <w:pStyle w:val="bib"/>
      </w:pPr>
      <w:bookmarkStart w:id="6648" w:name="CIT000230"/>
      <w:bookmarkStart w:id="6649" w:name="CBML_BIB_000_230"/>
      <w:r w:rsidRPr="000E3C30">
        <w:rPr>
          <w:rStyle w:val="surname"/>
        </w:rPr>
        <w:t>Schwartz</w:t>
      </w:r>
      <w:r w:rsidRPr="000E3C30">
        <w:t xml:space="preserve">, </w:t>
      </w:r>
      <w:r w:rsidRPr="000E3C30">
        <w:rPr>
          <w:rStyle w:val="forename"/>
        </w:rPr>
        <w:t>Vanessa</w:t>
      </w:r>
      <w:r w:rsidRPr="000E3C30">
        <w:t xml:space="preserve"> and </w:t>
      </w:r>
      <w:r w:rsidRPr="000E3C30">
        <w:rPr>
          <w:rStyle w:val="forename"/>
        </w:rPr>
        <w:t>Jeannene</w:t>
      </w:r>
      <w:r w:rsidRPr="000E3C30">
        <w:t xml:space="preserve"> </w:t>
      </w:r>
      <w:r w:rsidRPr="000E3C30">
        <w:rPr>
          <w:rStyle w:val="surname"/>
        </w:rPr>
        <w:t>Przyblyski</w:t>
      </w:r>
      <w:r w:rsidRPr="000E3C30">
        <w:t xml:space="preserve">. </w:t>
      </w:r>
      <w:r w:rsidRPr="006308EC">
        <w:t>“</w:t>
      </w:r>
      <w:r w:rsidRPr="000E3C30">
        <w:rPr>
          <w:rStyle w:val="chaptertitle"/>
        </w:rPr>
        <w:t>Visual Culture</w:t>
      </w:r>
      <w:r w:rsidRPr="006308EC">
        <w:rPr>
          <w:rStyle w:val="chaptertitle"/>
        </w:rPr>
        <w:t>’</w:t>
      </w:r>
      <w:r w:rsidRPr="000E3C30">
        <w:rPr>
          <w:rStyle w:val="chaptertitle"/>
        </w:rPr>
        <w:t>s History.</w:t>
      </w:r>
      <w:r w:rsidRPr="006308EC">
        <w:t>”</w:t>
      </w:r>
      <w:r w:rsidRPr="000E3C30">
        <w:t xml:space="preserve"> In </w:t>
      </w:r>
      <w:ins w:id="6650" w:author="Patterson Lamb" w:date="2014-08-13T10:23:00Z">
        <w:r w:rsidRPr="000E3C30">
          <w:rPr>
            <w:rStyle w:val="forename"/>
          </w:rPr>
          <w:t>Vanessa</w:t>
        </w:r>
        <w:r w:rsidRPr="000E3C30">
          <w:t xml:space="preserve"> </w:t>
        </w:r>
        <w:r w:rsidRPr="000E3C30">
          <w:rPr>
            <w:rStyle w:val="surname"/>
          </w:rPr>
          <w:t>Schwartz</w:t>
        </w:r>
        <w:r w:rsidRPr="000E3C30">
          <w:t xml:space="preserve"> and </w:t>
        </w:r>
        <w:r w:rsidRPr="000E3C30">
          <w:rPr>
            <w:rStyle w:val="forename"/>
          </w:rPr>
          <w:t>Jeannene</w:t>
        </w:r>
        <w:r w:rsidRPr="000E3C30">
          <w:t xml:space="preserve"> </w:t>
        </w:r>
        <w:r w:rsidRPr="000E3C30">
          <w:rPr>
            <w:rStyle w:val="surname"/>
          </w:rPr>
          <w:t>Przyblyski</w:t>
        </w:r>
        <w:r>
          <w:rPr>
            <w:rStyle w:val="surname"/>
          </w:rPr>
          <w:t>, eds.,</w:t>
        </w:r>
        <w:r w:rsidRPr="000E3C30">
          <w:rPr>
            <w:rStyle w:val="booktitle"/>
          </w:rPr>
          <w:t xml:space="preserve"> </w:t>
        </w:r>
      </w:ins>
      <w:r w:rsidRPr="000E3C30">
        <w:rPr>
          <w:rStyle w:val="booktitle"/>
        </w:rPr>
        <w:t>The 19th Century Visual Culture Reader</w:t>
      </w:r>
      <w:r w:rsidRPr="000E3C30">
        <w:t xml:space="preserve">, </w:t>
      </w:r>
      <w:del w:id="6651" w:author="Patterson Lamb" w:date="2014-08-13T10:23:00Z">
        <w:r w:rsidRPr="000E3C30" w:rsidDel="005F5B8B">
          <w:delText xml:space="preserve">edited by </w:delText>
        </w:r>
        <w:r w:rsidRPr="000E3C30" w:rsidDel="005F5B8B">
          <w:rPr>
            <w:rStyle w:val="forename"/>
          </w:rPr>
          <w:delText>Vanessa</w:delText>
        </w:r>
        <w:r w:rsidRPr="000E3C30" w:rsidDel="005F5B8B">
          <w:delText xml:space="preserve"> </w:delText>
        </w:r>
        <w:r w:rsidRPr="000E3C30" w:rsidDel="005F5B8B">
          <w:rPr>
            <w:rStyle w:val="surname"/>
          </w:rPr>
          <w:delText>Schwartz</w:delText>
        </w:r>
        <w:r w:rsidRPr="000E3C30" w:rsidDel="005F5B8B">
          <w:delText xml:space="preserve"> and </w:delText>
        </w:r>
        <w:r w:rsidRPr="000E3C30" w:rsidDel="005F5B8B">
          <w:rPr>
            <w:rStyle w:val="forename"/>
          </w:rPr>
          <w:delText>Jeannene</w:delText>
        </w:r>
        <w:r w:rsidRPr="000E3C30" w:rsidDel="005F5B8B">
          <w:delText xml:space="preserve"> </w:delText>
        </w:r>
        <w:r w:rsidRPr="000E3C30" w:rsidDel="005F5B8B">
          <w:rPr>
            <w:rStyle w:val="surname"/>
          </w:rPr>
          <w:delText>Przyblyski</w:delText>
        </w:r>
      </w:del>
      <w:del w:id="6652" w:author="Patterson Lamb" w:date="2014-08-13T10:24:00Z">
        <w:r w:rsidRPr="006277DA" w:rsidDel="00876AA7">
          <w:rPr>
            <w:i/>
          </w:rPr>
          <w:delText xml:space="preserve">, </w:delText>
        </w:r>
      </w:del>
      <w:r w:rsidRPr="000E3C30">
        <w:rPr>
          <w:rStyle w:val="pageextent"/>
        </w:rPr>
        <w:t>3</w:t>
      </w:r>
      <w:r w:rsidRPr="006308EC">
        <w:rPr>
          <w:rStyle w:val="pageextent"/>
        </w:rPr>
        <w:t>–</w:t>
      </w:r>
      <w:r w:rsidRPr="000E3C30">
        <w:rPr>
          <w:rStyle w:val="pageextent"/>
        </w:rPr>
        <w:t>14</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bookmarkEnd w:id="6648"/>
      <w:bookmarkEnd w:id="6649"/>
    </w:p>
    <w:p w:rsidR="005600E9" w:rsidRPr="000E3C30" w:rsidRDefault="005600E9" w:rsidP="001A4F98">
      <w:pPr>
        <w:pStyle w:val="bib"/>
      </w:pPr>
      <w:bookmarkStart w:id="6653" w:name="CIT000231"/>
      <w:bookmarkStart w:id="6654" w:name="CBML_BIB_000_231"/>
      <w:r w:rsidRPr="000E3C30">
        <w:rPr>
          <w:rStyle w:val="surname"/>
        </w:rPr>
        <w:t>Sekula</w:t>
      </w:r>
      <w:r w:rsidRPr="000E3C30">
        <w:t xml:space="preserve">, </w:t>
      </w:r>
      <w:r w:rsidRPr="000E3C30">
        <w:rPr>
          <w:rStyle w:val="forename"/>
        </w:rPr>
        <w:t>Alan</w:t>
      </w:r>
      <w:r w:rsidRPr="000E3C30">
        <w:t xml:space="preserve">. </w:t>
      </w:r>
      <w:r w:rsidRPr="000E3C30">
        <w:rPr>
          <w:rStyle w:val="booktitle"/>
        </w:rPr>
        <w:t>Photography against the Grain</w:t>
      </w:r>
      <w:r w:rsidRPr="000E3C30">
        <w:t xml:space="preserve">. </w:t>
      </w:r>
      <w:r w:rsidRPr="000E3C30">
        <w:rPr>
          <w:rStyle w:val="placeofpub"/>
        </w:rPr>
        <w:t>Halifax, Canada</w:t>
      </w:r>
      <w:r w:rsidRPr="000E3C30">
        <w:t xml:space="preserve">: </w:t>
      </w:r>
      <w:r w:rsidRPr="000E3C30">
        <w:rPr>
          <w:rStyle w:val="publisher"/>
        </w:rPr>
        <w:t>Press of the Nova Scotia College of Art and Design</w:t>
      </w:r>
      <w:r w:rsidRPr="000E3C30">
        <w:t xml:space="preserve">, </w:t>
      </w:r>
      <w:r w:rsidRPr="000E3C30">
        <w:rPr>
          <w:rStyle w:val="date"/>
        </w:rPr>
        <w:t>1984</w:t>
      </w:r>
      <w:r w:rsidRPr="000E3C30">
        <w:t>.</w:t>
      </w:r>
      <w:bookmarkEnd w:id="6653"/>
      <w:bookmarkEnd w:id="6654"/>
    </w:p>
    <w:p w:rsidR="005600E9" w:rsidRPr="000E3C30" w:rsidRDefault="005600E9" w:rsidP="001A4F98">
      <w:pPr>
        <w:pStyle w:val="bib"/>
      </w:pPr>
      <w:bookmarkStart w:id="6655" w:name="CIT000232"/>
      <w:bookmarkStart w:id="6656" w:name="CBML_BIB_000_232"/>
      <w:r w:rsidRPr="000E3C30">
        <w:rPr>
          <w:rStyle w:val="surname"/>
        </w:rPr>
        <w:t>Shneer</w:t>
      </w:r>
      <w:r w:rsidRPr="000E3C30">
        <w:t xml:space="preserve">, </w:t>
      </w:r>
      <w:r w:rsidRPr="000E3C30">
        <w:rPr>
          <w:rStyle w:val="forename"/>
        </w:rPr>
        <w:t>David</w:t>
      </w:r>
      <w:r w:rsidRPr="000E3C30">
        <w:t xml:space="preserve">. </w:t>
      </w:r>
      <w:r w:rsidRPr="000E3C30">
        <w:rPr>
          <w:rStyle w:val="booktitle"/>
        </w:rPr>
        <w:t>Through Soviet Jewish Eyes: Photography, War, and the Holocaust</w:t>
      </w:r>
      <w:r w:rsidRPr="006277DA">
        <w:rPr>
          <w:i/>
        </w:rPr>
        <w:t xml:space="preserve">. </w:t>
      </w:r>
      <w:r w:rsidRPr="000E3C30">
        <w:rPr>
          <w:rStyle w:val="placeofpub"/>
        </w:rPr>
        <w:t>New Brunswick, NJ</w:t>
      </w:r>
      <w:r w:rsidRPr="000E3C30">
        <w:t xml:space="preserve">: </w:t>
      </w:r>
      <w:r w:rsidRPr="000E3C30">
        <w:rPr>
          <w:rStyle w:val="publisher"/>
        </w:rPr>
        <w:t>Rutgers University Press</w:t>
      </w:r>
      <w:r w:rsidRPr="000E3C30">
        <w:t xml:space="preserve">, </w:t>
      </w:r>
      <w:r w:rsidRPr="000E3C30">
        <w:rPr>
          <w:rStyle w:val="date"/>
        </w:rPr>
        <w:t>2011</w:t>
      </w:r>
      <w:r w:rsidRPr="000E3C30">
        <w:t>.</w:t>
      </w:r>
      <w:bookmarkEnd w:id="6655"/>
      <w:bookmarkEnd w:id="6656"/>
    </w:p>
    <w:p w:rsidR="005600E9" w:rsidRPr="000E3C30" w:rsidRDefault="005600E9" w:rsidP="001A4F98">
      <w:pPr>
        <w:pStyle w:val="bib"/>
      </w:pPr>
      <w:bookmarkStart w:id="6657" w:name="CIT000233"/>
      <w:bookmarkStart w:id="6658" w:name="CBML_BIB_000_233"/>
      <w:r w:rsidRPr="000E3C30">
        <w:rPr>
          <w:rStyle w:val="surname"/>
        </w:rPr>
        <w:t>Shore</w:t>
      </w:r>
      <w:r w:rsidRPr="000E3C30">
        <w:t xml:space="preserve">, </w:t>
      </w:r>
      <w:r w:rsidRPr="000E3C30">
        <w:rPr>
          <w:rStyle w:val="forename"/>
        </w:rPr>
        <w:t>Stephen</w:t>
      </w:r>
      <w:r w:rsidRPr="000E3C30">
        <w:t xml:space="preserve">. </w:t>
      </w:r>
      <w:r w:rsidRPr="000E3C30">
        <w:rPr>
          <w:rStyle w:val="booktitle"/>
        </w:rPr>
        <w:t>The Nature of Photographs</w:t>
      </w:r>
      <w:r w:rsidRPr="006277DA">
        <w:rPr>
          <w:i/>
        </w:rPr>
        <w:t xml:space="preserve">. </w:t>
      </w:r>
      <w:r w:rsidRPr="000E3C30">
        <w:rPr>
          <w:rStyle w:val="placeofpub"/>
        </w:rPr>
        <w:t>Baltimore</w:t>
      </w:r>
      <w:r w:rsidRPr="000E3C30">
        <w:t xml:space="preserve">: </w:t>
      </w:r>
      <w:r w:rsidRPr="000E3C30">
        <w:rPr>
          <w:rStyle w:val="publisher"/>
        </w:rPr>
        <w:t>Johns Hopkins University Press</w:t>
      </w:r>
      <w:r w:rsidRPr="000E3C30">
        <w:t xml:space="preserve">, </w:t>
      </w:r>
      <w:r w:rsidRPr="000E3C30">
        <w:rPr>
          <w:rStyle w:val="date"/>
        </w:rPr>
        <w:t>1998</w:t>
      </w:r>
      <w:r w:rsidRPr="000E3C30">
        <w:t>.</w:t>
      </w:r>
      <w:bookmarkEnd w:id="6657"/>
      <w:bookmarkEnd w:id="6658"/>
    </w:p>
    <w:p w:rsidR="005600E9" w:rsidRPr="000E3C30" w:rsidRDefault="005600E9" w:rsidP="001A4F98">
      <w:pPr>
        <w:pStyle w:val="bib"/>
      </w:pPr>
      <w:bookmarkStart w:id="6659" w:name="CIT000234"/>
      <w:bookmarkStart w:id="6660" w:name="CBML_BIB_000_234"/>
      <w:r w:rsidRPr="000E3C30">
        <w:rPr>
          <w:rStyle w:val="surname"/>
        </w:rPr>
        <w:t>Simpson</w:t>
      </w:r>
      <w:r w:rsidRPr="000E3C30">
        <w:t xml:space="preserve">, </w:t>
      </w:r>
      <w:r w:rsidRPr="000E3C30">
        <w:rPr>
          <w:rStyle w:val="forename"/>
        </w:rPr>
        <w:t>Donald</w:t>
      </w:r>
      <w:r w:rsidRPr="000E3C30">
        <w:t xml:space="preserve">. </w:t>
      </w:r>
      <w:r w:rsidRPr="006308EC">
        <w:t>“</w:t>
      </w:r>
      <w:r w:rsidRPr="000E3C30">
        <w:rPr>
          <w:rStyle w:val="Articletitle"/>
        </w:rPr>
        <w:t>Missions and the Magic Lantern.</w:t>
      </w:r>
      <w:r w:rsidRPr="006308EC">
        <w:t>”</w:t>
      </w:r>
      <w:r w:rsidRPr="000E3C30">
        <w:t xml:space="preserve"> </w:t>
      </w:r>
      <w:r w:rsidRPr="000E3C30">
        <w:rPr>
          <w:rStyle w:val="journal-title"/>
        </w:rPr>
        <w:t>International Bulletin of Missionary Research</w:t>
      </w:r>
      <w:r w:rsidRPr="000E3C30">
        <w:t xml:space="preserve"> </w:t>
      </w:r>
      <w:r w:rsidRPr="00843766">
        <w:rPr>
          <w:rStyle w:val="volume"/>
        </w:rPr>
        <w:t>21</w:t>
      </w:r>
      <w:r w:rsidRPr="000E3C30">
        <w:t xml:space="preserve">, no. </w:t>
      </w:r>
      <w:r w:rsidRPr="000E3C30">
        <w:rPr>
          <w:rStyle w:val="Issueno"/>
        </w:rPr>
        <w:t>1</w:t>
      </w:r>
      <w:r w:rsidRPr="000E3C30">
        <w:t xml:space="preserve"> (January </w:t>
      </w:r>
      <w:r w:rsidRPr="000E3C30">
        <w:rPr>
          <w:rStyle w:val="date"/>
        </w:rPr>
        <w:t>1997</w:t>
      </w:r>
      <w:r w:rsidRPr="000E3C30">
        <w:t xml:space="preserve">): </w:t>
      </w:r>
      <w:r w:rsidRPr="000E3C30">
        <w:rPr>
          <w:rStyle w:val="pageextent"/>
        </w:rPr>
        <w:t>13</w:t>
      </w:r>
      <w:r w:rsidRPr="006308EC">
        <w:rPr>
          <w:rStyle w:val="pageextent"/>
        </w:rPr>
        <w:t>–</w:t>
      </w:r>
      <w:r w:rsidRPr="000E3C30">
        <w:rPr>
          <w:rStyle w:val="pageextent"/>
        </w:rPr>
        <w:t>15</w:t>
      </w:r>
      <w:r w:rsidRPr="000E3C30">
        <w:t>.</w:t>
      </w:r>
      <w:bookmarkEnd w:id="6659"/>
      <w:bookmarkEnd w:id="6660"/>
    </w:p>
    <w:p w:rsidR="005600E9" w:rsidRPr="000E3C30" w:rsidRDefault="005600E9" w:rsidP="001A4F98">
      <w:pPr>
        <w:pStyle w:val="bib"/>
      </w:pPr>
      <w:bookmarkStart w:id="6661" w:name="CIT000235"/>
      <w:bookmarkStart w:id="6662" w:name="CBML_BIB_000_235"/>
      <w:r w:rsidRPr="000E3C30">
        <w:rPr>
          <w:rStyle w:val="surname"/>
        </w:rPr>
        <w:t>Slide</w:t>
      </w:r>
      <w:r w:rsidRPr="000E3C30">
        <w:t xml:space="preserve">, </w:t>
      </w:r>
      <w:r w:rsidRPr="000E3C30">
        <w:rPr>
          <w:rStyle w:val="forename"/>
        </w:rPr>
        <w:t>Anthony</w:t>
      </w:r>
      <w:r w:rsidRPr="000E3C30">
        <w:t xml:space="preserve">, ed. </w:t>
      </w:r>
      <w:r w:rsidRPr="000E3C30">
        <w:rPr>
          <w:rStyle w:val="booktitle"/>
        </w:rPr>
        <w:t>Ravished Armenia</w:t>
      </w:r>
      <w:r w:rsidRPr="000E3C30">
        <w:t xml:space="preserve">. </w:t>
      </w:r>
      <w:r w:rsidRPr="000E3C30">
        <w:rPr>
          <w:rStyle w:val="placeofpub"/>
        </w:rPr>
        <w:t>Lanham, MD</w:t>
      </w:r>
      <w:r w:rsidRPr="000E3C30">
        <w:t xml:space="preserve">: </w:t>
      </w:r>
      <w:r w:rsidRPr="000E3C30">
        <w:rPr>
          <w:rStyle w:val="publisher"/>
        </w:rPr>
        <w:t>Scarecrow Press</w:t>
      </w:r>
      <w:r w:rsidRPr="000E3C30">
        <w:t xml:space="preserve">, </w:t>
      </w:r>
      <w:r w:rsidRPr="000E3C30">
        <w:rPr>
          <w:rStyle w:val="date"/>
        </w:rPr>
        <w:t>1997</w:t>
      </w:r>
      <w:r w:rsidRPr="000E3C30">
        <w:t>.</w:t>
      </w:r>
      <w:bookmarkEnd w:id="6661"/>
      <w:bookmarkEnd w:id="6662"/>
    </w:p>
    <w:p w:rsidR="005600E9" w:rsidRPr="000E3C30" w:rsidRDefault="005600E9" w:rsidP="001A4F98">
      <w:pPr>
        <w:pStyle w:val="bib"/>
      </w:pPr>
      <w:bookmarkStart w:id="6663" w:name="CIT000236"/>
      <w:bookmarkStart w:id="6664" w:name="CBML_BIB_000_236"/>
      <w:r w:rsidRPr="000E3C30">
        <w:rPr>
          <w:rStyle w:val="surname"/>
        </w:rPr>
        <w:t>Sliwinski</w:t>
      </w:r>
      <w:r w:rsidRPr="000E3C30">
        <w:t xml:space="preserve">, </w:t>
      </w:r>
      <w:r w:rsidRPr="000E3C30">
        <w:rPr>
          <w:rStyle w:val="forename"/>
        </w:rPr>
        <w:t>Sharon</w:t>
      </w:r>
      <w:r w:rsidRPr="000E3C30">
        <w:t xml:space="preserve">. </w:t>
      </w:r>
      <w:r w:rsidRPr="006308EC">
        <w:t>“</w:t>
      </w:r>
      <w:r w:rsidRPr="000E3C30">
        <w:rPr>
          <w:rStyle w:val="Articletitle"/>
        </w:rPr>
        <w:t>The Childhood of Human Rights: The Kodak on the Congo.</w:t>
      </w:r>
      <w:r w:rsidRPr="006308EC">
        <w:t>”</w:t>
      </w:r>
      <w:r w:rsidRPr="000E3C30">
        <w:t xml:space="preserve"> </w:t>
      </w:r>
      <w:r w:rsidRPr="000E3C30">
        <w:rPr>
          <w:rStyle w:val="journal-title"/>
        </w:rPr>
        <w:t>Journal of Visual Culture</w:t>
      </w:r>
      <w:r w:rsidRPr="000E3C30">
        <w:t xml:space="preserve"> </w:t>
      </w:r>
      <w:r w:rsidRPr="00843766">
        <w:rPr>
          <w:rStyle w:val="volume"/>
        </w:rPr>
        <w:t>5</w:t>
      </w:r>
      <w:r w:rsidRPr="000E3C30">
        <w:t xml:space="preserve">, no. </w:t>
      </w:r>
      <w:r w:rsidRPr="000E3C30">
        <w:rPr>
          <w:rStyle w:val="Issueno"/>
        </w:rPr>
        <w:t>3</w:t>
      </w:r>
      <w:r w:rsidRPr="000E3C30">
        <w:t xml:space="preserve"> (</w:t>
      </w:r>
      <w:r w:rsidRPr="000E3C30">
        <w:rPr>
          <w:rStyle w:val="date"/>
        </w:rPr>
        <w:t>2006</w:t>
      </w:r>
      <w:r w:rsidRPr="000E3C30">
        <w:t xml:space="preserve">): </w:t>
      </w:r>
      <w:r w:rsidRPr="000E3C30">
        <w:rPr>
          <w:rStyle w:val="pageextent"/>
        </w:rPr>
        <w:t>333</w:t>
      </w:r>
      <w:r w:rsidRPr="006308EC">
        <w:rPr>
          <w:rStyle w:val="pageextent"/>
        </w:rPr>
        <w:t>–</w:t>
      </w:r>
      <w:del w:id="6665" w:author="Patterson Lamb" w:date="2014-08-13T10:24:00Z">
        <w:r w:rsidRPr="000E3C30" w:rsidDel="00876AA7">
          <w:rPr>
            <w:rStyle w:val="pageextent"/>
          </w:rPr>
          <w:delText>3</w:delText>
        </w:r>
      </w:del>
      <w:r w:rsidRPr="000E3C30">
        <w:rPr>
          <w:rStyle w:val="pageextent"/>
        </w:rPr>
        <w:t>63</w:t>
      </w:r>
      <w:r w:rsidRPr="000E3C30">
        <w:t>.</w:t>
      </w:r>
      <w:bookmarkEnd w:id="6663"/>
      <w:bookmarkEnd w:id="6664"/>
    </w:p>
    <w:p w:rsidR="005600E9" w:rsidRPr="000E3C30" w:rsidRDefault="005600E9" w:rsidP="001A4F98">
      <w:pPr>
        <w:pStyle w:val="bib"/>
      </w:pPr>
      <w:bookmarkStart w:id="6666" w:name="CIT000237"/>
      <w:bookmarkStart w:id="6667" w:name="CBML_BIB_000_237"/>
      <w:r w:rsidRPr="000E3C30">
        <w:rPr>
          <w:rStyle w:val="surname"/>
        </w:rPr>
        <w:t>Sliwinski</w:t>
      </w:r>
      <w:r w:rsidRPr="000E3C30">
        <w:t xml:space="preserve">, </w:t>
      </w:r>
      <w:r w:rsidRPr="000E3C30">
        <w:rPr>
          <w:rStyle w:val="forename"/>
        </w:rPr>
        <w:t>Sharon</w:t>
      </w:r>
      <w:r w:rsidRPr="000E3C30">
        <w:t xml:space="preserve">. </w:t>
      </w:r>
      <w:r w:rsidRPr="000E3C30">
        <w:rPr>
          <w:rStyle w:val="booktitle"/>
        </w:rPr>
        <w:t>Human Rights in Camera</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2011</w:t>
      </w:r>
      <w:r w:rsidRPr="000E3C30">
        <w:t>.</w:t>
      </w:r>
      <w:bookmarkEnd w:id="6666"/>
      <w:bookmarkEnd w:id="6667"/>
    </w:p>
    <w:p w:rsidR="005600E9" w:rsidRPr="000E3C30" w:rsidRDefault="005600E9" w:rsidP="001A4F98">
      <w:pPr>
        <w:pStyle w:val="bib"/>
      </w:pPr>
      <w:bookmarkStart w:id="6668" w:name="CIT000238"/>
      <w:bookmarkStart w:id="6669" w:name="CBML_BIB_000_238"/>
      <w:r w:rsidRPr="000E3C30">
        <w:rPr>
          <w:rStyle w:val="surname"/>
        </w:rPr>
        <w:t>Sluga</w:t>
      </w:r>
      <w:r w:rsidRPr="000E3C30">
        <w:t xml:space="preserve">, </w:t>
      </w:r>
      <w:r w:rsidRPr="000E3C30">
        <w:rPr>
          <w:rStyle w:val="forename"/>
        </w:rPr>
        <w:t>Glenda</w:t>
      </w:r>
      <w:r w:rsidRPr="000E3C30">
        <w:t xml:space="preserve">. </w:t>
      </w:r>
      <w:r w:rsidRPr="000E3C30">
        <w:rPr>
          <w:rStyle w:val="booktitle"/>
        </w:rPr>
        <w:t>Internationalism in the Age of Nationalism</w:t>
      </w:r>
      <w:r w:rsidRPr="006277DA">
        <w:rPr>
          <w:i/>
        </w:rPr>
        <w:t xml:space="preserve">. </w:t>
      </w:r>
      <w:r w:rsidRPr="000E3C30">
        <w:t xml:space="preserve">Pennsylvania Studies in Human Rights. </w:t>
      </w:r>
      <w:r w:rsidRPr="000E3C30">
        <w:rPr>
          <w:rStyle w:val="placeofpub"/>
        </w:rPr>
        <w:t>Philadelphia</w:t>
      </w:r>
      <w:r w:rsidRPr="000E3C30">
        <w:t xml:space="preserve">: </w:t>
      </w:r>
      <w:r w:rsidRPr="000E3C30">
        <w:rPr>
          <w:rStyle w:val="publisher"/>
        </w:rPr>
        <w:t>University of Pennsylvania Press</w:t>
      </w:r>
      <w:r w:rsidRPr="000E3C30">
        <w:t xml:space="preserve">, </w:t>
      </w:r>
      <w:r w:rsidRPr="000E3C30">
        <w:rPr>
          <w:rStyle w:val="date"/>
        </w:rPr>
        <w:t>2013</w:t>
      </w:r>
      <w:r w:rsidRPr="000E3C30">
        <w:t>.</w:t>
      </w:r>
      <w:bookmarkEnd w:id="6668"/>
      <w:bookmarkEnd w:id="6669"/>
    </w:p>
    <w:p w:rsidR="005600E9" w:rsidRPr="000E3C30" w:rsidRDefault="005600E9" w:rsidP="001A4F98">
      <w:pPr>
        <w:pStyle w:val="bib"/>
      </w:pPr>
      <w:bookmarkStart w:id="6670" w:name="CIT000239"/>
      <w:bookmarkStart w:id="6671" w:name="CBML_BIB_000_239"/>
      <w:r w:rsidRPr="000E3C30">
        <w:rPr>
          <w:rStyle w:val="surname"/>
        </w:rPr>
        <w:t>Smith</w:t>
      </w:r>
      <w:r w:rsidRPr="000E3C30">
        <w:t xml:space="preserve">, </w:t>
      </w:r>
      <w:r w:rsidRPr="000E3C30">
        <w:rPr>
          <w:rStyle w:val="forename"/>
        </w:rPr>
        <w:t>Joanna Handlin</w:t>
      </w:r>
      <w:r w:rsidRPr="000E3C30">
        <w:t xml:space="preserve">. </w:t>
      </w:r>
      <w:r w:rsidRPr="000E3C30">
        <w:rPr>
          <w:rStyle w:val="booktitle"/>
        </w:rPr>
        <w:t>The Art of Doing Good: Charity in Late Ming China</w:t>
      </w:r>
      <w:r w:rsidRPr="000E3C30">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2009</w:t>
      </w:r>
      <w:r w:rsidRPr="000E3C30">
        <w:t>.</w:t>
      </w:r>
      <w:bookmarkEnd w:id="6670"/>
      <w:bookmarkEnd w:id="6671"/>
    </w:p>
    <w:p w:rsidR="005600E9" w:rsidRPr="000E3C30" w:rsidRDefault="005600E9" w:rsidP="001A4F98">
      <w:pPr>
        <w:pStyle w:val="bib"/>
      </w:pPr>
      <w:bookmarkStart w:id="6672" w:name="CIT000240"/>
      <w:bookmarkStart w:id="6673" w:name="CBML_BIB_000_240"/>
      <w:r w:rsidRPr="000E3C30">
        <w:rPr>
          <w:rStyle w:val="surname"/>
        </w:rPr>
        <w:t>Smith</w:t>
      </w:r>
      <w:r w:rsidRPr="000E3C30">
        <w:t xml:space="preserve">, </w:t>
      </w:r>
      <w:r w:rsidRPr="000E3C30">
        <w:rPr>
          <w:rStyle w:val="forename"/>
        </w:rPr>
        <w:t>M.</w:t>
      </w:r>
      <w:r w:rsidRPr="000E3C30">
        <w:t xml:space="preserve"> and </w:t>
      </w:r>
      <w:r w:rsidRPr="000E3C30">
        <w:rPr>
          <w:rStyle w:val="forename"/>
        </w:rPr>
        <w:t>H.</w:t>
      </w:r>
      <w:r w:rsidRPr="000E3C30">
        <w:t xml:space="preserve"> </w:t>
      </w:r>
      <w:r w:rsidRPr="000E3C30">
        <w:rPr>
          <w:rStyle w:val="surname"/>
        </w:rPr>
        <w:t>Yanacopulos</w:t>
      </w:r>
      <w:r w:rsidRPr="000E3C30">
        <w:t xml:space="preserve">. </w:t>
      </w:r>
      <w:r w:rsidRPr="006308EC">
        <w:t>“</w:t>
      </w:r>
      <w:r w:rsidRPr="000E3C30">
        <w:rPr>
          <w:rStyle w:val="Articletitle"/>
        </w:rPr>
        <w:t>The Public Faces of Development: An Introduction.</w:t>
      </w:r>
      <w:r w:rsidRPr="006308EC">
        <w:t>”</w:t>
      </w:r>
      <w:r w:rsidRPr="000E3C30">
        <w:t xml:space="preserve"> </w:t>
      </w:r>
      <w:r w:rsidRPr="000E3C30">
        <w:rPr>
          <w:rStyle w:val="journal-title"/>
        </w:rPr>
        <w:t>Journal of International Development</w:t>
      </w:r>
      <w:r w:rsidRPr="000E3C30">
        <w:t xml:space="preserve"> </w:t>
      </w:r>
      <w:r w:rsidRPr="00843766">
        <w:rPr>
          <w:rStyle w:val="volume"/>
        </w:rPr>
        <w:t>16</w:t>
      </w:r>
      <w:r w:rsidRPr="000E3C30">
        <w:t xml:space="preserve"> (</w:t>
      </w:r>
      <w:r w:rsidRPr="000E3C30">
        <w:rPr>
          <w:rStyle w:val="date"/>
        </w:rPr>
        <w:t>2004</w:t>
      </w:r>
      <w:r w:rsidRPr="000E3C30">
        <w:t xml:space="preserve">): </w:t>
      </w:r>
      <w:r w:rsidRPr="000E3C30">
        <w:rPr>
          <w:rStyle w:val="pageextent"/>
        </w:rPr>
        <w:t>657</w:t>
      </w:r>
      <w:r w:rsidRPr="006308EC">
        <w:rPr>
          <w:rStyle w:val="pageextent"/>
        </w:rPr>
        <w:t>–</w:t>
      </w:r>
      <w:del w:id="6674" w:author="Patterson Lamb" w:date="2014-08-13T10:24:00Z">
        <w:r w:rsidRPr="000E3C30" w:rsidDel="00876AA7">
          <w:rPr>
            <w:rStyle w:val="pageextent"/>
          </w:rPr>
          <w:delText>6</w:delText>
        </w:r>
      </w:del>
      <w:r w:rsidRPr="000E3C30">
        <w:rPr>
          <w:rStyle w:val="pageextent"/>
        </w:rPr>
        <w:t>64</w:t>
      </w:r>
      <w:r w:rsidRPr="000E3C30">
        <w:t>.</w:t>
      </w:r>
      <w:bookmarkEnd w:id="6672"/>
      <w:bookmarkEnd w:id="6673"/>
    </w:p>
    <w:p w:rsidR="005600E9" w:rsidRPr="000E3C30" w:rsidRDefault="005600E9" w:rsidP="001A4F98">
      <w:pPr>
        <w:pStyle w:val="bib"/>
      </w:pPr>
      <w:bookmarkStart w:id="6675" w:name="CIT000241"/>
      <w:bookmarkStart w:id="6676" w:name="CBML_BIB_000_241"/>
      <w:r w:rsidRPr="000E3C30">
        <w:rPr>
          <w:rStyle w:val="surname"/>
        </w:rPr>
        <w:t>Smith</w:t>
      </w:r>
      <w:r w:rsidRPr="000E3C30">
        <w:t xml:space="preserve">, </w:t>
      </w:r>
      <w:r w:rsidRPr="000E3C30">
        <w:rPr>
          <w:rStyle w:val="forename"/>
        </w:rPr>
        <w:t>Shawn Michelle</w:t>
      </w:r>
      <w:r w:rsidRPr="000E3C30">
        <w:t>.</w:t>
      </w:r>
      <w:r w:rsidRPr="006277DA">
        <w:t xml:space="preserve"> </w:t>
      </w:r>
      <w:r w:rsidRPr="000E3C30">
        <w:rPr>
          <w:rStyle w:val="booktitle"/>
        </w:rPr>
        <w:t>American Archives: Gender, Race, and Class in Visual Culture</w:t>
      </w:r>
      <w:r w:rsidRPr="000E3C30">
        <w:t>.</w:t>
      </w:r>
      <w:r w:rsidRPr="006277DA">
        <w:t xml:space="preserve"> </w:t>
      </w:r>
      <w:r w:rsidRPr="000E3C30">
        <w:rPr>
          <w:rStyle w:val="placeofpub"/>
        </w:rPr>
        <w:t>Princeton</w:t>
      </w:r>
      <w:ins w:id="6677" w:author="Patterson Lamb" w:date="2014-08-13T10:25: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1999</w:t>
      </w:r>
      <w:r w:rsidRPr="000E3C30">
        <w:t>.</w:t>
      </w:r>
      <w:bookmarkEnd w:id="6675"/>
      <w:bookmarkEnd w:id="6676"/>
    </w:p>
    <w:p w:rsidR="005600E9" w:rsidRPr="000E3C30" w:rsidRDefault="005600E9" w:rsidP="001A4F98">
      <w:pPr>
        <w:pStyle w:val="bib"/>
      </w:pPr>
      <w:bookmarkStart w:id="6678" w:name="CIT000242"/>
      <w:bookmarkStart w:id="6679" w:name="CBML_BIB_000_242"/>
      <w:r w:rsidRPr="000E3C30">
        <w:rPr>
          <w:rStyle w:val="surname"/>
        </w:rPr>
        <w:t>Sontag</w:t>
      </w:r>
      <w:r w:rsidRPr="000E3C30">
        <w:t xml:space="preserve">, </w:t>
      </w:r>
      <w:r w:rsidRPr="000E3C30">
        <w:rPr>
          <w:rStyle w:val="forename"/>
        </w:rPr>
        <w:t>Susan</w:t>
      </w:r>
      <w:r w:rsidRPr="000E3C30">
        <w:t>.</w:t>
      </w:r>
      <w:r w:rsidRPr="006277DA">
        <w:t xml:space="preserve"> </w:t>
      </w:r>
      <w:r w:rsidRPr="000E3C30">
        <w:rPr>
          <w:rStyle w:val="booktitle"/>
        </w:rPr>
        <w:t>On Photography</w:t>
      </w:r>
      <w:r w:rsidRPr="000E3C30">
        <w:t>.</w:t>
      </w:r>
      <w:r w:rsidRPr="006277DA">
        <w:t xml:space="preserve"> </w:t>
      </w:r>
      <w:r w:rsidRPr="000E3C30">
        <w:rPr>
          <w:rStyle w:val="placeofpub"/>
        </w:rPr>
        <w:t>New York</w:t>
      </w:r>
      <w:r w:rsidRPr="000E3C30">
        <w:t xml:space="preserve">: </w:t>
      </w:r>
      <w:r w:rsidRPr="000E3C30">
        <w:rPr>
          <w:rStyle w:val="publisher"/>
        </w:rPr>
        <w:t>Farrar, Straus, and Giroux</w:t>
      </w:r>
      <w:r w:rsidRPr="000E3C30">
        <w:t xml:space="preserve">, </w:t>
      </w:r>
      <w:r w:rsidRPr="000E3C30">
        <w:rPr>
          <w:rStyle w:val="date"/>
        </w:rPr>
        <w:t>1977</w:t>
      </w:r>
      <w:r w:rsidRPr="000E3C30">
        <w:t>.</w:t>
      </w:r>
      <w:bookmarkEnd w:id="6678"/>
      <w:bookmarkEnd w:id="6679"/>
    </w:p>
    <w:p w:rsidR="005600E9" w:rsidRPr="000E3C30" w:rsidRDefault="005600E9" w:rsidP="001A4F98">
      <w:pPr>
        <w:pStyle w:val="bib"/>
      </w:pPr>
      <w:bookmarkStart w:id="6680" w:name="CIT000243"/>
      <w:bookmarkStart w:id="6681" w:name="CBML_BIB_000_243"/>
      <w:r w:rsidRPr="000E3C30">
        <w:rPr>
          <w:rStyle w:val="surname"/>
        </w:rPr>
        <w:t>Sontag</w:t>
      </w:r>
      <w:r w:rsidRPr="000E3C30">
        <w:t xml:space="preserve">, </w:t>
      </w:r>
      <w:r w:rsidRPr="000E3C30">
        <w:rPr>
          <w:rStyle w:val="forename"/>
        </w:rPr>
        <w:t>Susan</w:t>
      </w:r>
      <w:r w:rsidRPr="000E3C30">
        <w:t xml:space="preserve">. </w:t>
      </w:r>
      <w:r w:rsidRPr="000E3C30">
        <w:rPr>
          <w:rStyle w:val="booktitle"/>
        </w:rPr>
        <w:t>Regarding the Pain of Others</w:t>
      </w:r>
      <w:r w:rsidRPr="006277DA">
        <w:rPr>
          <w:i/>
        </w:rPr>
        <w:t xml:space="preserve">. </w:t>
      </w:r>
      <w:r w:rsidRPr="000E3C30">
        <w:rPr>
          <w:rStyle w:val="placeofpub"/>
        </w:rPr>
        <w:t>New York</w:t>
      </w:r>
      <w:r w:rsidRPr="000E3C30">
        <w:t xml:space="preserve">: </w:t>
      </w:r>
      <w:r w:rsidRPr="000E3C30">
        <w:rPr>
          <w:rStyle w:val="publisher"/>
        </w:rPr>
        <w:t>Picador</w:t>
      </w:r>
      <w:r w:rsidRPr="000E3C30">
        <w:t xml:space="preserve">, </w:t>
      </w:r>
      <w:r w:rsidRPr="000E3C30">
        <w:rPr>
          <w:rStyle w:val="date"/>
        </w:rPr>
        <w:t>2003</w:t>
      </w:r>
      <w:r w:rsidRPr="000E3C30">
        <w:t>.</w:t>
      </w:r>
      <w:bookmarkEnd w:id="6680"/>
      <w:bookmarkEnd w:id="6681"/>
    </w:p>
    <w:p w:rsidR="005600E9" w:rsidRPr="000E3C30" w:rsidRDefault="005600E9" w:rsidP="001A4F98">
      <w:pPr>
        <w:pStyle w:val="bib"/>
      </w:pPr>
      <w:bookmarkStart w:id="6682" w:name="CIT000244"/>
      <w:bookmarkStart w:id="6683" w:name="CBML_BIB_000_244"/>
      <w:r w:rsidRPr="000E3C30">
        <w:rPr>
          <w:rStyle w:val="surname"/>
        </w:rPr>
        <w:t>Stange</w:t>
      </w:r>
      <w:r w:rsidRPr="000E3C30">
        <w:t xml:space="preserve">, </w:t>
      </w:r>
      <w:r w:rsidRPr="000E3C30">
        <w:rPr>
          <w:rStyle w:val="forename"/>
        </w:rPr>
        <w:t>Maren</w:t>
      </w:r>
      <w:r w:rsidRPr="000E3C30">
        <w:t xml:space="preserve">. </w:t>
      </w:r>
      <w:r w:rsidRPr="000E3C30">
        <w:rPr>
          <w:rStyle w:val="booktitle"/>
        </w:rPr>
        <w:t>Symbols of Ideal Life: Social Documentary Photography in America, 1890</w:t>
      </w:r>
      <w:r w:rsidRPr="006308EC">
        <w:rPr>
          <w:rStyle w:val="booktitle"/>
        </w:rPr>
        <w:t>–</w:t>
      </w:r>
      <w:r w:rsidRPr="000E3C30">
        <w:rPr>
          <w:rStyle w:val="booktitle"/>
        </w:rPr>
        <w:t>1950</w:t>
      </w:r>
      <w:r w:rsidRPr="000E3C30">
        <w:t>.</w:t>
      </w:r>
      <w:r w:rsidRPr="006277DA">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1989</w:t>
      </w:r>
      <w:r w:rsidRPr="000E3C30">
        <w:t>.</w:t>
      </w:r>
      <w:bookmarkEnd w:id="6682"/>
      <w:bookmarkEnd w:id="6683"/>
    </w:p>
    <w:p w:rsidR="005600E9" w:rsidRPr="000E3C30" w:rsidRDefault="005600E9" w:rsidP="001A4F98">
      <w:pPr>
        <w:pStyle w:val="bib"/>
      </w:pPr>
      <w:bookmarkStart w:id="6684" w:name="CIT000245"/>
      <w:bookmarkStart w:id="6685" w:name="CBML_BIB_000_245"/>
      <w:r w:rsidRPr="000E3C30">
        <w:rPr>
          <w:rStyle w:val="surname"/>
        </w:rPr>
        <w:t>Stott</w:t>
      </w:r>
      <w:r w:rsidRPr="000E3C30">
        <w:t xml:space="preserve">, </w:t>
      </w:r>
      <w:r w:rsidRPr="000E3C30">
        <w:rPr>
          <w:rStyle w:val="forename"/>
        </w:rPr>
        <w:t>William</w:t>
      </w:r>
      <w:r w:rsidRPr="000E3C30">
        <w:t xml:space="preserve">. </w:t>
      </w:r>
      <w:r w:rsidRPr="000E3C30">
        <w:rPr>
          <w:rStyle w:val="booktitle"/>
        </w:rPr>
        <w:t>Documentary Expression and Thirties America</w:t>
      </w:r>
      <w:r w:rsidRPr="000E3C30">
        <w:t>.</w:t>
      </w:r>
      <w:r w:rsidRPr="006277DA">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1973</w:t>
      </w:r>
      <w:r w:rsidRPr="000E3C30">
        <w:t>.</w:t>
      </w:r>
      <w:bookmarkEnd w:id="6684"/>
      <w:bookmarkEnd w:id="6685"/>
    </w:p>
    <w:p w:rsidR="005600E9" w:rsidRPr="000E3C30" w:rsidRDefault="005600E9" w:rsidP="001A4F98">
      <w:pPr>
        <w:pStyle w:val="bib"/>
      </w:pPr>
      <w:bookmarkStart w:id="6686" w:name="CIT000246"/>
      <w:bookmarkStart w:id="6687" w:name="CBML_BIB_000_246"/>
      <w:r w:rsidRPr="000E3C30">
        <w:rPr>
          <w:rStyle w:val="surname"/>
        </w:rPr>
        <w:t>Struk</w:t>
      </w:r>
      <w:r w:rsidRPr="000E3C30">
        <w:t xml:space="preserve">, </w:t>
      </w:r>
      <w:r w:rsidRPr="000E3C30">
        <w:rPr>
          <w:rStyle w:val="forename"/>
        </w:rPr>
        <w:t>Janina</w:t>
      </w:r>
      <w:r w:rsidRPr="000E3C30">
        <w:t xml:space="preserve">. </w:t>
      </w:r>
      <w:r w:rsidRPr="000E3C30">
        <w:rPr>
          <w:rStyle w:val="booktitle"/>
        </w:rPr>
        <w:t>Photographing the Holocaust: Interpretations of the Evidence</w:t>
      </w:r>
      <w:r w:rsidRPr="006277DA">
        <w:rPr>
          <w:i/>
        </w:rPr>
        <w:t xml:space="preserve">. </w:t>
      </w:r>
      <w:r w:rsidRPr="000E3C30">
        <w:rPr>
          <w:rStyle w:val="placeofpub"/>
        </w:rPr>
        <w:t>New York</w:t>
      </w:r>
      <w:r w:rsidRPr="000E3C30">
        <w:t xml:space="preserve">: </w:t>
      </w:r>
      <w:r w:rsidRPr="000E3C30">
        <w:rPr>
          <w:rStyle w:val="publisher"/>
        </w:rPr>
        <w:t>I. B. Tauris</w:t>
      </w:r>
      <w:r w:rsidRPr="000E3C30">
        <w:t xml:space="preserve">, </w:t>
      </w:r>
      <w:r w:rsidRPr="000E3C30">
        <w:rPr>
          <w:rStyle w:val="date"/>
        </w:rPr>
        <w:t>2004</w:t>
      </w:r>
      <w:r w:rsidRPr="000E3C30">
        <w:t>.</w:t>
      </w:r>
      <w:bookmarkEnd w:id="6686"/>
      <w:bookmarkEnd w:id="6687"/>
    </w:p>
    <w:p w:rsidR="005600E9" w:rsidRPr="000E3C30" w:rsidRDefault="005600E9" w:rsidP="001A4F98">
      <w:pPr>
        <w:pStyle w:val="bib"/>
      </w:pPr>
      <w:bookmarkStart w:id="6688" w:name="CIT000247"/>
      <w:bookmarkStart w:id="6689" w:name="CBML_BIB_000_247"/>
      <w:r w:rsidRPr="000E3C30">
        <w:rPr>
          <w:rStyle w:val="surname"/>
        </w:rPr>
        <w:t>Suski</w:t>
      </w:r>
      <w:r w:rsidRPr="000E3C30">
        <w:t xml:space="preserve">, </w:t>
      </w:r>
      <w:r w:rsidRPr="000E3C30">
        <w:rPr>
          <w:rStyle w:val="forename"/>
        </w:rPr>
        <w:t>Laura</w:t>
      </w:r>
      <w:r w:rsidRPr="000E3C30">
        <w:t xml:space="preserve">. </w:t>
      </w:r>
      <w:r w:rsidRPr="006308EC">
        <w:t>“</w:t>
      </w:r>
      <w:r w:rsidRPr="000E3C30">
        <w:rPr>
          <w:rStyle w:val="chaptertitle"/>
        </w:rPr>
        <w:t>Children, Suffering and the Humanitarianism Appeal.</w:t>
      </w:r>
      <w:r w:rsidRPr="006308EC">
        <w:t>”</w:t>
      </w:r>
      <w:r w:rsidRPr="000E3C30">
        <w:t xml:space="preserve"> In </w:t>
      </w:r>
      <w:ins w:id="6690" w:author="Patterson Lamb" w:date="2014-08-13T10:25:00Z">
        <w:r w:rsidRPr="000E3C30">
          <w:rPr>
            <w:rStyle w:val="forename"/>
          </w:rPr>
          <w:t>R. Ashby</w:t>
        </w:r>
        <w:r w:rsidRPr="000E3C30">
          <w:rPr>
            <w:lang w:val="en-GB"/>
          </w:rPr>
          <w:t xml:space="preserve"> </w:t>
        </w:r>
        <w:r w:rsidRPr="000E3C30">
          <w:rPr>
            <w:rStyle w:val="surname"/>
          </w:rPr>
          <w:t>Wilson</w:t>
        </w:r>
        <w:r w:rsidRPr="000E3C30">
          <w:rPr>
            <w:lang w:val="en-GB"/>
          </w:rPr>
          <w:t xml:space="preserve"> and </w:t>
        </w:r>
        <w:r w:rsidRPr="000E3C30">
          <w:rPr>
            <w:rStyle w:val="forename"/>
          </w:rPr>
          <w:t>R. D.</w:t>
        </w:r>
        <w:r w:rsidRPr="000E3C30">
          <w:rPr>
            <w:lang w:val="en-GB"/>
          </w:rPr>
          <w:t xml:space="preserve"> </w:t>
        </w:r>
        <w:r w:rsidRPr="000E3C30">
          <w:rPr>
            <w:rStyle w:val="surname"/>
          </w:rPr>
          <w:t>Brown</w:t>
        </w:r>
        <w:r>
          <w:rPr>
            <w:rStyle w:val="surname"/>
          </w:rPr>
          <w:t>, eds.,</w:t>
        </w:r>
        <w:r w:rsidRPr="000E3C30">
          <w:rPr>
            <w:rStyle w:val="booktitle"/>
          </w:rPr>
          <w:t xml:space="preserve"> </w:t>
        </w:r>
      </w:ins>
      <w:r w:rsidRPr="000E3C30">
        <w:rPr>
          <w:rStyle w:val="booktitle"/>
        </w:rPr>
        <w:t>Humanitarianism and Suffering: The Mobilization of Empathy</w:t>
      </w:r>
      <w:del w:id="6691" w:author="Patterson Lamb" w:date="2014-08-13T10:25:00Z">
        <w:r w:rsidRPr="006277DA" w:rsidDel="00876AA7">
          <w:rPr>
            <w:i/>
            <w:lang w:val="en-GB"/>
          </w:rPr>
          <w:delText xml:space="preserve">, </w:delText>
        </w:r>
        <w:r w:rsidRPr="000E3C30" w:rsidDel="00876AA7">
          <w:rPr>
            <w:lang w:val="en-GB"/>
          </w:rPr>
          <w:delText xml:space="preserve">edited by </w:delText>
        </w:r>
        <w:r w:rsidRPr="000E3C30" w:rsidDel="00876AA7">
          <w:rPr>
            <w:rStyle w:val="forename"/>
          </w:rPr>
          <w:delText>R. Ashby</w:delText>
        </w:r>
        <w:r w:rsidRPr="000E3C30" w:rsidDel="00876AA7">
          <w:rPr>
            <w:lang w:val="en-GB"/>
          </w:rPr>
          <w:delText xml:space="preserve"> </w:delText>
        </w:r>
        <w:r w:rsidRPr="000E3C30" w:rsidDel="00876AA7">
          <w:rPr>
            <w:rStyle w:val="surname"/>
          </w:rPr>
          <w:delText>Wilson</w:delText>
        </w:r>
        <w:r w:rsidRPr="000E3C30" w:rsidDel="00876AA7">
          <w:rPr>
            <w:lang w:val="en-GB"/>
          </w:rPr>
          <w:delText xml:space="preserve"> and </w:delText>
        </w:r>
        <w:r w:rsidRPr="000E3C30" w:rsidDel="00876AA7">
          <w:rPr>
            <w:rStyle w:val="forename"/>
          </w:rPr>
          <w:delText>R. D.</w:delText>
        </w:r>
        <w:r w:rsidRPr="000E3C30" w:rsidDel="00876AA7">
          <w:rPr>
            <w:lang w:val="en-GB"/>
          </w:rPr>
          <w:delText xml:space="preserve"> </w:delText>
        </w:r>
        <w:r w:rsidRPr="000E3C30" w:rsidDel="00876AA7">
          <w:rPr>
            <w:rStyle w:val="surname"/>
          </w:rPr>
          <w:delText>Brown</w:delText>
        </w:r>
      </w:del>
      <w:r w:rsidRPr="000E3C30">
        <w:rPr>
          <w:lang w:val="en-GB"/>
        </w:rPr>
        <w:t>,</w:t>
      </w:r>
      <w:r w:rsidRPr="006277DA">
        <w:rPr>
          <w:i/>
          <w:lang w:val="en-GB"/>
        </w:rPr>
        <w:t xml:space="preserve"> </w:t>
      </w:r>
      <w:r w:rsidRPr="000E3C30">
        <w:rPr>
          <w:rStyle w:val="pageextent"/>
        </w:rPr>
        <w:t>202</w:t>
      </w:r>
      <w:r w:rsidRPr="006308EC">
        <w:rPr>
          <w:rStyle w:val="pageextent"/>
        </w:rPr>
        <w:t>–</w:t>
      </w:r>
      <w:r w:rsidRPr="000E3C30">
        <w:rPr>
          <w:rStyle w:val="pageextent"/>
        </w:rPr>
        <w:t>21</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2010</w:t>
      </w:r>
      <w:r w:rsidRPr="000E3C30">
        <w:t>.</w:t>
      </w:r>
      <w:bookmarkEnd w:id="6688"/>
      <w:bookmarkEnd w:id="6689"/>
    </w:p>
    <w:p w:rsidR="005600E9" w:rsidRPr="000E3C30" w:rsidRDefault="005600E9" w:rsidP="001A4F98">
      <w:pPr>
        <w:pStyle w:val="bib"/>
      </w:pPr>
      <w:bookmarkStart w:id="6692" w:name="CIT000248"/>
      <w:bookmarkStart w:id="6693" w:name="CBML_BIB_000_248"/>
      <w:r w:rsidRPr="000E3C30">
        <w:rPr>
          <w:rStyle w:val="surname"/>
        </w:rPr>
        <w:t>Szarkowski</w:t>
      </w:r>
      <w:r w:rsidRPr="000E3C30">
        <w:t xml:space="preserve">, </w:t>
      </w:r>
      <w:r w:rsidRPr="000E3C30">
        <w:rPr>
          <w:rStyle w:val="forename"/>
        </w:rPr>
        <w:t>John</w:t>
      </w:r>
      <w:r w:rsidRPr="000E3C30">
        <w:t xml:space="preserve">. </w:t>
      </w:r>
      <w:r w:rsidRPr="000E3C30">
        <w:rPr>
          <w:rStyle w:val="booktitle"/>
        </w:rPr>
        <w:t>The Photographer</w:t>
      </w:r>
      <w:r w:rsidRPr="006308EC">
        <w:rPr>
          <w:rStyle w:val="booktitle"/>
        </w:rPr>
        <w:t>’</w:t>
      </w:r>
      <w:r w:rsidRPr="000E3C30">
        <w:rPr>
          <w:rStyle w:val="booktitle"/>
        </w:rPr>
        <w:t>s Eye</w:t>
      </w:r>
      <w:r w:rsidRPr="006277DA">
        <w:rPr>
          <w:i/>
        </w:rPr>
        <w:t xml:space="preserve">. </w:t>
      </w:r>
      <w:r w:rsidRPr="000E3C30">
        <w:rPr>
          <w:rStyle w:val="placeofpub"/>
        </w:rPr>
        <w:t>New York</w:t>
      </w:r>
      <w:r w:rsidRPr="000E3C30">
        <w:t xml:space="preserve">: </w:t>
      </w:r>
      <w:r w:rsidRPr="000E3C30">
        <w:rPr>
          <w:rStyle w:val="publisher"/>
        </w:rPr>
        <w:t>Museum of Modern Art</w:t>
      </w:r>
      <w:r w:rsidRPr="000E3C30">
        <w:t xml:space="preserve">, </w:t>
      </w:r>
      <w:r w:rsidRPr="000E3C30">
        <w:rPr>
          <w:rStyle w:val="date"/>
        </w:rPr>
        <w:t>2007</w:t>
      </w:r>
      <w:r w:rsidRPr="000E3C30">
        <w:t xml:space="preserve">, </w:t>
      </w:r>
      <w:r w:rsidRPr="000E3C30">
        <w:rPr>
          <w:rStyle w:val="pageextent"/>
        </w:rPr>
        <w:t>1966</w:t>
      </w:r>
      <w:r w:rsidRPr="000E3C30">
        <w:t>.</w:t>
      </w:r>
      <w:bookmarkEnd w:id="6692"/>
      <w:bookmarkEnd w:id="6693"/>
    </w:p>
    <w:p w:rsidR="005600E9" w:rsidRPr="000E3C30" w:rsidRDefault="005600E9" w:rsidP="001A4F98">
      <w:pPr>
        <w:pStyle w:val="bib"/>
      </w:pPr>
      <w:bookmarkStart w:id="6694" w:name="CIT000249"/>
      <w:bookmarkStart w:id="6695" w:name="CBML_BIB_000_249"/>
      <w:r w:rsidRPr="000E3C30">
        <w:rPr>
          <w:rStyle w:val="surname"/>
        </w:rPr>
        <w:t>Tagg</w:t>
      </w:r>
      <w:r w:rsidRPr="000E3C30">
        <w:t xml:space="preserve">, </w:t>
      </w:r>
      <w:r w:rsidRPr="000E3C30">
        <w:rPr>
          <w:rStyle w:val="forename"/>
        </w:rPr>
        <w:t>John</w:t>
      </w:r>
      <w:r w:rsidRPr="000E3C30">
        <w:t xml:space="preserve">. </w:t>
      </w:r>
      <w:r w:rsidRPr="000E3C30">
        <w:rPr>
          <w:rStyle w:val="booktitle"/>
        </w:rPr>
        <w:t>The Burden of Representation: Essays on Photographies and Histories</w:t>
      </w:r>
      <w:r w:rsidRPr="000E3C30">
        <w:t xml:space="preserve">. </w:t>
      </w:r>
      <w:r w:rsidRPr="000E3C30">
        <w:rPr>
          <w:rStyle w:val="placeofpub"/>
        </w:rPr>
        <w:t>Minneapolis</w:t>
      </w:r>
      <w:r w:rsidRPr="000E3C30">
        <w:t xml:space="preserve">: </w:t>
      </w:r>
      <w:r w:rsidRPr="000E3C30">
        <w:rPr>
          <w:rStyle w:val="publisher"/>
        </w:rPr>
        <w:t>University of Minnesota Press</w:t>
      </w:r>
      <w:r w:rsidRPr="000E3C30">
        <w:t xml:space="preserve">, </w:t>
      </w:r>
      <w:r w:rsidRPr="000E3C30">
        <w:rPr>
          <w:rStyle w:val="date"/>
        </w:rPr>
        <w:t>1993</w:t>
      </w:r>
      <w:r w:rsidRPr="000E3C30">
        <w:t>.</w:t>
      </w:r>
      <w:bookmarkEnd w:id="6694"/>
      <w:bookmarkEnd w:id="6695"/>
    </w:p>
    <w:p w:rsidR="005600E9" w:rsidRPr="000E3C30" w:rsidRDefault="005600E9" w:rsidP="001A4F98">
      <w:pPr>
        <w:pStyle w:val="bib"/>
      </w:pPr>
      <w:bookmarkStart w:id="6696" w:name="CIT000250"/>
      <w:bookmarkStart w:id="6697" w:name="CBML_BIB_000_250"/>
      <w:r w:rsidRPr="000E3C30">
        <w:rPr>
          <w:rStyle w:val="surname"/>
        </w:rPr>
        <w:t>Tait</w:t>
      </w:r>
      <w:r w:rsidRPr="000E3C30">
        <w:t xml:space="preserve">, </w:t>
      </w:r>
      <w:r w:rsidRPr="000E3C30">
        <w:rPr>
          <w:rStyle w:val="forename"/>
        </w:rPr>
        <w:t>S.</w:t>
      </w:r>
      <w:r w:rsidRPr="000E3C30">
        <w:t xml:space="preserve"> </w:t>
      </w:r>
      <w:r w:rsidRPr="006308EC">
        <w:t>“</w:t>
      </w:r>
      <w:r w:rsidRPr="000E3C30">
        <w:rPr>
          <w:rStyle w:val="Articletitle"/>
        </w:rPr>
        <w:t>Bearing Witness, Journalism and Moral Responsibility.</w:t>
      </w:r>
      <w:r w:rsidRPr="006308EC">
        <w:t>”</w:t>
      </w:r>
      <w:r w:rsidRPr="000E3C30">
        <w:t xml:space="preserve"> </w:t>
      </w:r>
      <w:r w:rsidRPr="000E3C30">
        <w:rPr>
          <w:rStyle w:val="journal-title"/>
        </w:rPr>
        <w:t>Media Culture Society</w:t>
      </w:r>
      <w:r w:rsidRPr="000E3C30">
        <w:t xml:space="preserve"> </w:t>
      </w:r>
      <w:r w:rsidRPr="00843766">
        <w:rPr>
          <w:rStyle w:val="volume"/>
        </w:rPr>
        <w:t>33</w:t>
      </w:r>
      <w:r w:rsidRPr="000E3C30">
        <w:t xml:space="preserve">, no. </w:t>
      </w:r>
      <w:r w:rsidRPr="000E3C30">
        <w:rPr>
          <w:rStyle w:val="Issueno"/>
        </w:rPr>
        <w:t>8</w:t>
      </w:r>
      <w:r w:rsidRPr="000E3C30">
        <w:t xml:space="preserve"> (</w:t>
      </w:r>
      <w:r w:rsidRPr="000E3C30">
        <w:rPr>
          <w:rStyle w:val="date"/>
        </w:rPr>
        <w:t>2011</w:t>
      </w:r>
      <w:r w:rsidRPr="000E3C30">
        <w:t xml:space="preserve">): </w:t>
      </w:r>
      <w:r w:rsidRPr="000E3C30">
        <w:rPr>
          <w:rStyle w:val="pageextent"/>
        </w:rPr>
        <w:t>1220</w:t>
      </w:r>
      <w:r w:rsidRPr="006308EC">
        <w:rPr>
          <w:rStyle w:val="pageextent"/>
        </w:rPr>
        <w:t>–</w:t>
      </w:r>
      <w:del w:id="6698" w:author="Patterson Lamb" w:date="2014-08-13T10:26:00Z">
        <w:r w:rsidRPr="000E3C30" w:rsidDel="00876AA7">
          <w:rPr>
            <w:rStyle w:val="pageextent"/>
          </w:rPr>
          <w:delText>12</w:delText>
        </w:r>
      </w:del>
      <w:r w:rsidRPr="000E3C30">
        <w:rPr>
          <w:rStyle w:val="pageextent"/>
        </w:rPr>
        <w:t>35</w:t>
      </w:r>
      <w:r w:rsidRPr="000E3C30">
        <w:t>.</w:t>
      </w:r>
      <w:bookmarkEnd w:id="6696"/>
      <w:bookmarkEnd w:id="6697"/>
    </w:p>
    <w:p w:rsidR="005600E9" w:rsidRPr="000E3C30" w:rsidRDefault="005600E9" w:rsidP="001A4F98">
      <w:pPr>
        <w:pStyle w:val="bib"/>
        <w:rPr>
          <w:lang w:val="en-GB"/>
        </w:rPr>
      </w:pPr>
      <w:bookmarkStart w:id="6699" w:name="CIT000251"/>
      <w:bookmarkStart w:id="6700" w:name="CBML_BIB_000_251"/>
      <w:r w:rsidRPr="000E3C30">
        <w:rPr>
          <w:rStyle w:val="surname"/>
        </w:rPr>
        <w:t>Taylor</w:t>
      </w:r>
      <w:r w:rsidRPr="000E3C30">
        <w:rPr>
          <w:lang w:val="en-GB"/>
        </w:rPr>
        <w:t xml:space="preserve">, </w:t>
      </w:r>
      <w:r w:rsidRPr="000E3C30">
        <w:rPr>
          <w:rStyle w:val="forename"/>
        </w:rPr>
        <w:t>John</w:t>
      </w:r>
      <w:r w:rsidRPr="000E3C30">
        <w:rPr>
          <w:lang w:val="en-GB"/>
        </w:rPr>
        <w:t xml:space="preserve">. </w:t>
      </w:r>
      <w:r w:rsidRPr="000E3C30">
        <w:rPr>
          <w:rStyle w:val="booktitle"/>
        </w:rPr>
        <w:t>Body Horror: Photojournalism, Catastrophe, and War</w:t>
      </w:r>
      <w:r w:rsidRPr="000E3C30">
        <w:rPr>
          <w:lang w:val="en-GB"/>
        </w:rPr>
        <w:t xml:space="preserve">. </w:t>
      </w:r>
      <w:r w:rsidRPr="000E3C30">
        <w:rPr>
          <w:rStyle w:val="placeofpub"/>
        </w:rPr>
        <w:t>New York</w:t>
      </w:r>
      <w:r w:rsidRPr="000E3C30">
        <w:rPr>
          <w:lang w:val="en-GB"/>
        </w:rPr>
        <w:t xml:space="preserve">: </w:t>
      </w:r>
      <w:r w:rsidRPr="000E3C30">
        <w:rPr>
          <w:rStyle w:val="publisher"/>
        </w:rPr>
        <w:t>New York University Press</w:t>
      </w:r>
      <w:r w:rsidRPr="000E3C30">
        <w:rPr>
          <w:lang w:val="en-GB"/>
        </w:rPr>
        <w:t xml:space="preserve">, </w:t>
      </w:r>
      <w:r w:rsidRPr="000E3C30">
        <w:rPr>
          <w:rStyle w:val="date"/>
        </w:rPr>
        <w:t>1998</w:t>
      </w:r>
      <w:r w:rsidRPr="000E3C30">
        <w:rPr>
          <w:lang w:val="en-GB"/>
        </w:rPr>
        <w:t>.</w:t>
      </w:r>
      <w:bookmarkEnd w:id="6699"/>
      <w:bookmarkEnd w:id="6700"/>
    </w:p>
    <w:p w:rsidR="005600E9" w:rsidRPr="000E3C30" w:rsidRDefault="005600E9" w:rsidP="001A4F98">
      <w:pPr>
        <w:pStyle w:val="bib"/>
      </w:pPr>
      <w:bookmarkStart w:id="6701" w:name="CIT000252"/>
      <w:bookmarkStart w:id="6702" w:name="CBML_BIB_000_252"/>
      <w:r w:rsidRPr="000E3C30">
        <w:rPr>
          <w:rStyle w:val="surname"/>
        </w:rPr>
        <w:t>Taylor</w:t>
      </w:r>
      <w:r w:rsidRPr="000E3C30">
        <w:t xml:space="preserve">, </w:t>
      </w:r>
      <w:r w:rsidRPr="000E3C30">
        <w:rPr>
          <w:rStyle w:val="forename"/>
        </w:rPr>
        <w:t>John</w:t>
      </w:r>
      <w:r w:rsidRPr="000E3C30">
        <w:t xml:space="preserve">. </w:t>
      </w:r>
      <w:r w:rsidRPr="006308EC">
        <w:t>“</w:t>
      </w:r>
      <w:r w:rsidRPr="000E3C30">
        <w:rPr>
          <w:rStyle w:val="Articletitle"/>
        </w:rPr>
        <w:t>The General Theory of Icebergs or What You Can</w:t>
      </w:r>
      <w:r w:rsidRPr="006308EC">
        <w:rPr>
          <w:rStyle w:val="Articletitle"/>
        </w:rPr>
        <w:t>’</w:t>
      </w:r>
      <w:r w:rsidRPr="000E3C30">
        <w:rPr>
          <w:rStyle w:val="Articletitle"/>
        </w:rPr>
        <w:t>t See in Political Advertisements.</w:t>
      </w:r>
      <w:r w:rsidRPr="006308EC">
        <w:t>”</w:t>
      </w:r>
      <w:r w:rsidRPr="000E3C30">
        <w:t xml:space="preserve"> </w:t>
      </w:r>
      <w:r w:rsidRPr="000E3C30">
        <w:rPr>
          <w:rStyle w:val="journal-title"/>
        </w:rPr>
        <w:t>Ten8</w:t>
      </w:r>
      <w:r w:rsidRPr="000E3C30">
        <w:t xml:space="preserve"> </w:t>
      </w:r>
      <w:r w:rsidRPr="00843766">
        <w:rPr>
          <w:rStyle w:val="volume"/>
        </w:rPr>
        <w:t>26</w:t>
      </w:r>
      <w:r w:rsidRPr="000E3C30">
        <w:t xml:space="preserve"> (</w:t>
      </w:r>
      <w:r w:rsidRPr="000E3C30">
        <w:rPr>
          <w:rStyle w:val="date"/>
        </w:rPr>
        <w:t>1987</w:t>
      </w:r>
      <w:r w:rsidRPr="000E3C30">
        <w:t xml:space="preserve">): </w:t>
      </w:r>
      <w:r w:rsidRPr="000E3C30">
        <w:rPr>
          <w:rStyle w:val="pageextent"/>
        </w:rPr>
        <w:t>44</w:t>
      </w:r>
      <w:r w:rsidRPr="006308EC">
        <w:rPr>
          <w:rStyle w:val="pageextent"/>
        </w:rPr>
        <w:t>–</w:t>
      </w:r>
      <w:r w:rsidRPr="000E3C30">
        <w:rPr>
          <w:rStyle w:val="pageextent"/>
        </w:rPr>
        <w:t>53</w:t>
      </w:r>
      <w:r w:rsidRPr="000E3C30">
        <w:t>.</w:t>
      </w:r>
      <w:bookmarkEnd w:id="6701"/>
      <w:bookmarkEnd w:id="6702"/>
    </w:p>
    <w:p w:rsidR="005600E9" w:rsidRPr="000E3C30" w:rsidRDefault="005600E9" w:rsidP="001A4F98">
      <w:pPr>
        <w:pStyle w:val="bib"/>
      </w:pPr>
      <w:bookmarkStart w:id="6703" w:name="CIT000253"/>
      <w:bookmarkStart w:id="6704" w:name="CBML_BIB_000_253"/>
      <w:r w:rsidRPr="000E3C30">
        <w:rPr>
          <w:rStyle w:val="surname"/>
        </w:rPr>
        <w:t>Taylor</w:t>
      </w:r>
      <w:r w:rsidRPr="000E3C30">
        <w:t xml:space="preserve">, </w:t>
      </w:r>
      <w:r w:rsidRPr="000E3C30">
        <w:rPr>
          <w:rStyle w:val="forename"/>
        </w:rPr>
        <w:t>John</w:t>
      </w:r>
      <w:r w:rsidRPr="000E3C30">
        <w:t xml:space="preserve">. </w:t>
      </w:r>
      <w:r w:rsidRPr="006308EC">
        <w:t>“</w:t>
      </w:r>
      <w:r w:rsidRPr="000E3C30">
        <w:rPr>
          <w:rStyle w:val="Articletitle"/>
        </w:rPr>
        <w:t>The Problems of Photojournalism: Realism, the Nature of the News, and the Humanitarian Narrative.</w:t>
      </w:r>
      <w:r w:rsidRPr="006308EC">
        <w:t>”</w:t>
      </w:r>
      <w:r w:rsidRPr="000E3C30">
        <w:t xml:space="preserve"> </w:t>
      </w:r>
      <w:r w:rsidRPr="000E3C30">
        <w:rPr>
          <w:rStyle w:val="journal-title"/>
        </w:rPr>
        <w:t xml:space="preserve">Journalism Studies </w:t>
      </w:r>
      <w:r w:rsidRPr="00843766">
        <w:rPr>
          <w:rStyle w:val="volume"/>
        </w:rPr>
        <w:t>1</w:t>
      </w:r>
      <w:r w:rsidRPr="000E3C30">
        <w:t xml:space="preserve">, no. </w:t>
      </w:r>
      <w:r w:rsidRPr="000E3C30">
        <w:rPr>
          <w:rStyle w:val="Issueno"/>
        </w:rPr>
        <w:t>1</w:t>
      </w:r>
      <w:r w:rsidRPr="000E3C30">
        <w:t xml:space="preserve"> (</w:t>
      </w:r>
      <w:r w:rsidRPr="000E3C30">
        <w:rPr>
          <w:rStyle w:val="date"/>
        </w:rPr>
        <w:t>2000</w:t>
      </w:r>
      <w:r w:rsidRPr="000E3C30">
        <w:t xml:space="preserve">): </w:t>
      </w:r>
      <w:r w:rsidRPr="000E3C30">
        <w:rPr>
          <w:rStyle w:val="pageextent"/>
        </w:rPr>
        <w:t>129</w:t>
      </w:r>
      <w:r w:rsidRPr="006308EC">
        <w:rPr>
          <w:rStyle w:val="pageextent"/>
        </w:rPr>
        <w:t>–</w:t>
      </w:r>
      <w:r w:rsidRPr="000E3C30">
        <w:rPr>
          <w:rStyle w:val="pageextent"/>
        </w:rPr>
        <w:t>43</w:t>
      </w:r>
      <w:r w:rsidRPr="000E3C30">
        <w:t>.</w:t>
      </w:r>
      <w:bookmarkEnd w:id="6703"/>
      <w:bookmarkEnd w:id="6704"/>
    </w:p>
    <w:p w:rsidR="005600E9" w:rsidRPr="000E3C30" w:rsidRDefault="005600E9" w:rsidP="001A4F98">
      <w:pPr>
        <w:pStyle w:val="bib"/>
      </w:pPr>
      <w:bookmarkStart w:id="6705" w:name="CIT000254"/>
      <w:bookmarkStart w:id="6706" w:name="CBML_BIB_000_254"/>
      <w:r w:rsidRPr="000E3C30">
        <w:rPr>
          <w:rStyle w:val="surname"/>
        </w:rPr>
        <w:t>Thiriez</w:t>
      </w:r>
      <w:r w:rsidRPr="006277DA">
        <w:rPr>
          <w:i/>
        </w:rPr>
        <w:t xml:space="preserve">, </w:t>
      </w:r>
      <w:r w:rsidRPr="000E3C30">
        <w:rPr>
          <w:rStyle w:val="forename"/>
        </w:rPr>
        <w:t>R</w:t>
      </w:r>
      <w:r w:rsidRPr="006308EC">
        <w:rPr>
          <w:rStyle w:val="forename"/>
        </w:rPr>
        <w:t>é</w:t>
      </w:r>
      <w:r w:rsidRPr="000E3C30">
        <w:rPr>
          <w:rStyle w:val="forename"/>
        </w:rPr>
        <w:t>gine</w:t>
      </w:r>
      <w:r w:rsidRPr="000E3C30">
        <w:t>.</w:t>
      </w:r>
      <w:r w:rsidRPr="000E3C30">
        <w:rPr>
          <w:rStyle w:val="booktitle"/>
        </w:rPr>
        <w:t xml:space="preserve"> Barbarian Lens: Western Photographers of the Qianlong Emperor</w:t>
      </w:r>
      <w:r w:rsidRPr="006308EC">
        <w:rPr>
          <w:rStyle w:val="booktitle"/>
        </w:rPr>
        <w:t>’</w:t>
      </w:r>
      <w:r w:rsidRPr="000E3C30">
        <w:rPr>
          <w:rStyle w:val="booktitle"/>
        </w:rPr>
        <w:t>s European Palaces.</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1998</w:t>
      </w:r>
      <w:r w:rsidRPr="000E3C30">
        <w:t>.</w:t>
      </w:r>
      <w:bookmarkEnd w:id="6705"/>
      <w:bookmarkEnd w:id="6706"/>
    </w:p>
    <w:p w:rsidR="005600E9" w:rsidRPr="000E3C30" w:rsidRDefault="005600E9" w:rsidP="001A4F98">
      <w:pPr>
        <w:pStyle w:val="bib"/>
      </w:pPr>
      <w:bookmarkStart w:id="6707" w:name="CIT000255"/>
      <w:bookmarkStart w:id="6708" w:name="CBML_BIB_000_255"/>
      <w:r w:rsidRPr="000E3C30">
        <w:rPr>
          <w:rStyle w:val="surname"/>
        </w:rPr>
        <w:t>Thiriez</w:t>
      </w:r>
      <w:r w:rsidRPr="000E3C30">
        <w:t xml:space="preserve">, </w:t>
      </w:r>
      <w:r w:rsidRPr="000E3C30">
        <w:rPr>
          <w:rStyle w:val="forename"/>
        </w:rPr>
        <w:t>Regine</w:t>
      </w:r>
      <w:r w:rsidRPr="000E3C30">
        <w:t xml:space="preserve">. </w:t>
      </w:r>
      <w:r w:rsidRPr="006308EC">
        <w:t>“</w:t>
      </w:r>
      <w:r w:rsidRPr="000E3C30">
        <w:rPr>
          <w:rStyle w:val="Articletitle"/>
        </w:rPr>
        <w:t>Photography and Portraiture in Nineteenth-Century China.</w:t>
      </w:r>
      <w:r w:rsidRPr="006308EC">
        <w:t>”</w:t>
      </w:r>
      <w:r w:rsidRPr="000E3C30">
        <w:t xml:space="preserve"> </w:t>
      </w:r>
      <w:r w:rsidRPr="000E3C30">
        <w:rPr>
          <w:rStyle w:val="journal-title"/>
        </w:rPr>
        <w:t>East Asian History</w:t>
      </w:r>
      <w:r w:rsidRPr="006277DA">
        <w:rPr>
          <w:i/>
        </w:rPr>
        <w:t xml:space="preserve">, </w:t>
      </w:r>
      <w:r w:rsidRPr="000E3C30">
        <w:t xml:space="preserve">nos. </w:t>
      </w:r>
      <w:r w:rsidRPr="00843766">
        <w:rPr>
          <w:rStyle w:val="volume"/>
        </w:rPr>
        <w:t>17</w:t>
      </w:r>
      <w:r w:rsidRPr="000E3C30">
        <w:t>/</w:t>
      </w:r>
      <w:r w:rsidRPr="000E3C30">
        <w:rPr>
          <w:rStyle w:val="Issueno"/>
        </w:rPr>
        <w:t>18</w:t>
      </w:r>
      <w:r w:rsidRPr="000E3C30">
        <w:t xml:space="preserve"> (June/December </w:t>
      </w:r>
      <w:r w:rsidRPr="000E3C30">
        <w:rPr>
          <w:rStyle w:val="date"/>
        </w:rPr>
        <w:t>1999</w:t>
      </w:r>
      <w:r w:rsidRPr="000E3C30">
        <w:t xml:space="preserve">): </w:t>
      </w:r>
      <w:r w:rsidRPr="000E3C30">
        <w:rPr>
          <w:rStyle w:val="pageextent"/>
        </w:rPr>
        <w:t>77</w:t>
      </w:r>
      <w:r w:rsidRPr="006308EC">
        <w:rPr>
          <w:rStyle w:val="pageextent"/>
        </w:rPr>
        <w:t>–</w:t>
      </w:r>
      <w:r w:rsidRPr="000E3C30">
        <w:rPr>
          <w:rStyle w:val="pageextent"/>
        </w:rPr>
        <w:t>102</w:t>
      </w:r>
      <w:r w:rsidRPr="000E3C30">
        <w:t>.</w:t>
      </w:r>
      <w:bookmarkEnd w:id="6707"/>
      <w:bookmarkEnd w:id="6708"/>
    </w:p>
    <w:p w:rsidR="005600E9" w:rsidRPr="000E3C30" w:rsidRDefault="005600E9" w:rsidP="001A4F98">
      <w:pPr>
        <w:pStyle w:val="bib"/>
      </w:pPr>
      <w:bookmarkStart w:id="6709" w:name="CIT000256"/>
      <w:bookmarkStart w:id="6710" w:name="CBML_BIB_000_256"/>
      <w:r w:rsidRPr="000E3C30">
        <w:rPr>
          <w:rStyle w:val="surname"/>
        </w:rPr>
        <w:t>Thomas</w:t>
      </w:r>
      <w:r w:rsidRPr="000E3C30">
        <w:t xml:space="preserve">, </w:t>
      </w:r>
      <w:r w:rsidRPr="000E3C30">
        <w:rPr>
          <w:rStyle w:val="forename"/>
        </w:rPr>
        <w:t>Julia Adeney</w:t>
      </w:r>
      <w:r w:rsidRPr="000E3C30">
        <w:t xml:space="preserve">. </w:t>
      </w:r>
      <w:r w:rsidRPr="006308EC">
        <w:t>“</w:t>
      </w:r>
      <w:r w:rsidRPr="000E3C30">
        <w:rPr>
          <w:rStyle w:val="Articletitle"/>
        </w:rPr>
        <w:t>The Evidence of Sight.</w:t>
      </w:r>
      <w:r w:rsidRPr="006308EC">
        <w:t>”</w:t>
      </w:r>
      <w:r w:rsidRPr="000E3C30">
        <w:t xml:space="preserve"> </w:t>
      </w:r>
      <w:r w:rsidRPr="000E3C30">
        <w:rPr>
          <w:rStyle w:val="journal-title"/>
        </w:rPr>
        <w:t>History and Theory</w:t>
      </w:r>
      <w:r w:rsidRPr="000E3C30">
        <w:t xml:space="preserve"> </w:t>
      </w:r>
      <w:r w:rsidRPr="00843766">
        <w:rPr>
          <w:rStyle w:val="volume"/>
        </w:rPr>
        <w:t>48</w:t>
      </w:r>
      <w:r w:rsidRPr="000E3C30">
        <w:t xml:space="preserve"> (December </w:t>
      </w:r>
      <w:r w:rsidRPr="000E3C30">
        <w:rPr>
          <w:rStyle w:val="date"/>
        </w:rPr>
        <w:t>2009</w:t>
      </w:r>
      <w:r w:rsidRPr="000E3C30">
        <w:t xml:space="preserve">): </w:t>
      </w:r>
      <w:r w:rsidRPr="000E3C30">
        <w:rPr>
          <w:rStyle w:val="pageextent"/>
        </w:rPr>
        <w:t>151</w:t>
      </w:r>
      <w:r w:rsidRPr="006308EC">
        <w:rPr>
          <w:rStyle w:val="pageextent"/>
        </w:rPr>
        <w:t>–</w:t>
      </w:r>
      <w:del w:id="6711" w:author="Patterson Lamb" w:date="2014-08-13T10:26:00Z">
        <w:r w:rsidRPr="000E3C30" w:rsidDel="00876AA7">
          <w:rPr>
            <w:rStyle w:val="pageextent"/>
          </w:rPr>
          <w:delText>1</w:delText>
        </w:r>
      </w:del>
      <w:r w:rsidRPr="000E3C30">
        <w:rPr>
          <w:rStyle w:val="pageextent"/>
        </w:rPr>
        <w:t>68</w:t>
      </w:r>
      <w:r w:rsidRPr="000E3C30">
        <w:t>.</w:t>
      </w:r>
      <w:bookmarkEnd w:id="6709"/>
      <w:bookmarkEnd w:id="6710"/>
    </w:p>
    <w:p w:rsidR="005600E9" w:rsidRPr="000E3C30" w:rsidRDefault="005600E9" w:rsidP="001A4F98">
      <w:pPr>
        <w:pStyle w:val="bib"/>
      </w:pPr>
      <w:bookmarkStart w:id="6712" w:name="CIT000257"/>
      <w:bookmarkStart w:id="6713" w:name="CBML_BIB_000_257"/>
      <w:r w:rsidRPr="000E3C30">
        <w:rPr>
          <w:rStyle w:val="surname"/>
        </w:rPr>
        <w:t>Thomas</w:t>
      </w:r>
      <w:r w:rsidRPr="000E3C30">
        <w:t xml:space="preserve">, </w:t>
      </w:r>
      <w:r w:rsidRPr="000E3C30">
        <w:rPr>
          <w:rStyle w:val="forename"/>
        </w:rPr>
        <w:t>Julia Adeney</w:t>
      </w:r>
      <w:r w:rsidRPr="000E3C30">
        <w:t xml:space="preserve">. </w:t>
      </w:r>
      <w:r w:rsidRPr="006308EC">
        <w:t>“</w:t>
      </w:r>
      <w:r w:rsidRPr="000E3C30">
        <w:rPr>
          <w:rStyle w:val="Articletitle"/>
        </w:rPr>
        <w:t>Power Made Visible: Photography and Postwar Japan</w:t>
      </w:r>
      <w:r w:rsidRPr="006308EC">
        <w:rPr>
          <w:rStyle w:val="Articletitle"/>
        </w:rPr>
        <w:t>’</w:t>
      </w:r>
      <w:r w:rsidRPr="000E3C30">
        <w:rPr>
          <w:rStyle w:val="Articletitle"/>
        </w:rPr>
        <w:t>s Elusive Reality.</w:t>
      </w:r>
      <w:r w:rsidRPr="006308EC">
        <w:t>”</w:t>
      </w:r>
      <w:r w:rsidRPr="000E3C30">
        <w:t xml:space="preserve"> </w:t>
      </w:r>
      <w:r w:rsidRPr="000E3C30">
        <w:rPr>
          <w:rStyle w:val="journal-title"/>
        </w:rPr>
        <w:t>Journal of Asian Studies</w:t>
      </w:r>
      <w:r w:rsidRPr="000E3C30">
        <w:t xml:space="preserve"> </w:t>
      </w:r>
      <w:r w:rsidRPr="00843766">
        <w:rPr>
          <w:rStyle w:val="volume"/>
        </w:rPr>
        <w:t>67</w:t>
      </w:r>
      <w:r w:rsidRPr="000E3C30">
        <w:t xml:space="preserve">, no. </w:t>
      </w:r>
      <w:r w:rsidRPr="000E3C30">
        <w:rPr>
          <w:rStyle w:val="Issueno"/>
        </w:rPr>
        <w:t>2</w:t>
      </w:r>
      <w:r w:rsidRPr="000E3C30">
        <w:t xml:space="preserve"> (May </w:t>
      </w:r>
      <w:r w:rsidRPr="000E3C30">
        <w:rPr>
          <w:rStyle w:val="date"/>
        </w:rPr>
        <w:t>2008</w:t>
      </w:r>
      <w:r w:rsidRPr="000E3C30">
        <w:t xml:space="preserve">): </w:t>
      </w:r>
      <w:r w:rsidRPr="000E3C30">
        <w:rPr>
          <w:rStyle w:val="pageextent"/>
        </w:rPr>
        <w:t>365</w:t>
      </w:r>
      <w:r w:rsidRPr="006308EC">
        <w:rPr>
          <w:rStyle w:val="pageextent"/>
        </w:rPr>
        <w:t>–</w:t>
      </w:r>
      <w:r w:rsidRPr="000E3C30">
        <w:rPr>
          <w:rStyle w:val="pageextent"/>
        </w:rPr>
        <w:t>94</w:t>
      </w:r>
      <w:r w:rsidRPr="000E3C30">
        <w:t>.</w:t>
      </w:r>
      <w:bookmarkEnd w:id="6712"/>
      <w:bookmarkEnd w:id="6713"/>
    </w:p>
    <w:p w:rsidR="005600E9" w:rsidRPr="000E3C30" w:rsidRDefault="005600E9" w:rsidP="001A4F98">
      <w:pPr>
        <w:pStyle w:val="bib"/>
      </w:pPr>
      <w:bookmarkStart w:id="6714" w:name="CIT000258"/>
      <w:bookmarkStart w:id="6715" w:name="CBML_BIB_000_258"/>
      <w:r w:rsidRPr="000E3C30">
        <w:rPr>
          <w:rStyle w:val="surname"/>
        </w:rPr>
        <w:t>Thomas</w:t>
      </w:r>
      <w:r w:rsidRPr="000E3C30">
        <w:t xml:space="preserve">, </w:t>
      </w:r>
      <w:r w:rsidRPr="000E3C30">
        <w:rPr>
          <w:rStyle w:val="forename"/>
        </w:rPr>
        <w:t>Lew</w:t>
      </w:r>
      <w:r w:rsidRPr="000E3C30">
        <w:t xml:space="preserve">, ed. </w:t>
      </w:r>
      <w:r w:rsidRPr="000E3C30">
        <w:rPr>
          <w:rStyle w:val="booktitle"/>
        </w:rPr>
        <w:t>The Restless Decade: John Gutmann</w:t>
      </w:r>
      <w:r w:rsidRPr="006308EC">
        <w:rPr>
          <w:rStyle w:val="booktitle"/>
        </w:rPr>
        <w:t>’</w:t>
      </w:r>
      <w:r w:rsidRPr="000E3C30">
        <w:rPr>
          <w:rStyle w:val="booktitle"/>
        </w:rPr>
        <w:t>s Photographs of the Thirties</w:t>
      </w:r>
      <w:r w:rsidRPr="006277DA">
        <w:rPr>
          <w:i/>
        </w:rPr>
        <w:t xml:space="preserve">. </w:t>
      </w:r>
      <w:r w:rsidRPr="000E3C30">
        <w:rPr>
          <w:rStyle w:val="placeofpub"/>
        </w:rPr>
        <w:t>New York</w:t>
      </w:r>
      <w:r w:rsidRPr="000E3C30">
        <w:t xml:space="preserve">: </w:t>
      </w:r>
      <w:r w:rsidRPr="000E3C30">
        <w:rPr>
          <w:rStyle w:val="publisher"/>
        </w:rPr>
        <w:t>Harry N. Abrams</w:t>
      </w:r>
      <w:r w:rsidRPr="000E3C30">
        <w:t xml:space="preserve">, </w:t>
      </w:r>
      <w:r w:rsidRPr="000E3C30">
        <w:rPr>
          <w:rStyle w:val="date"/>
        </w:rPr>
        <w:t>1984</w:t>
      </w:r>
      <w:r w:rsidRPr="000E3C30">
        <w:t>.</w:t>
      </w:r>
      <w:bookmarkEnd w:id="6714"/>
      <w:bookmarkEnd w:id="6715"/>
    </w:p>
    <w:p w:rsidR="005600E9" w:rsidRPr="000E3C30" w:rsidRDefault="005600E9" w:rsidP="001A4F98">
      <w:pPr>
        <w:pStyle w:val="bib"/>
      </w:pPr>
      <w:bookmarkStart w:id="6716" w:name="CIT000259"/>
      <w:bookmarkStart w:id="6717" w:name="CBML_BIB_000_259"/>
      <w:r w:rsidRPr="000E3C30">
        <w:rPr>
          <w:rStyle w:val="surname"/>
        </w:rPr>
        <w:t>Thompson</w:t>
      </w:r>
      <w:r w:rsidRPr="000E3C30">
        <w:t xml:space="preserve">, </w:t>
      </w:r>
      <w:r w:rsidRPr="000E3C30">
        <w:rPr>
          <w:rStyle w:val="forename"/>
        </w:rPr>
        <w:t>T. Jack</w:t>
      </w:r>
      <w:r w:rsidRPr="000E3C30">
        <w:t xml:space="preserve">. </w:t>
      </w:r>
      <w:r w:rsidRPr="000E3C30">
        <w:rPr>
          <w:rStyle w:val="booktitle"/>
        </w:rPr>
        <w:t>Light on Darkness? Missionary Photography of Africa in the Nineteenth and Early Twentieth Centuries</w:t>
      </w:r>
      <w:r w:rsidRPr="000E3C30">
        <w:t xml:space="preserve">. </w:t>
      </w:r>
      <w:r w:rsidRPr="000E3C30">
        <w:rPr>
          <w:rStyle w:val="placeofpub"/>
        </w:rPr>
        <w:t>Grand Rapids, MI</w:t>
      </w:r>
      <w:r w:rsidRPr="000E3C30">
        <w:t xml:space="preserve">: </w:t>
      </w:r>
      <w:r w:rsidRPr="000E3C30">
        <w:rPr>
          <w:rStyle w:val="publisher"/>
        </w:rPr>
        <w:t>William B. Eerdmans</w:t>
      </w:r>
      <w:del w:id="6718" w:author="Patterson Lamb" w:date="2014-08-13T10:26:00Z">
        <w:r w:rsidRPr="000E3C30" w:rsidDel="00876AA7">
          <w:rPr>
            <w:rStyle w:val="publisher"/>
          </w:rPr>
          <w:delText xml:space="preserve"> Publishing Co.</w:delText>
        </w:r>
      </w:del>
      <w:r w:rsidRPr="000E3C30">
        <w:t xml:space="preserve">, </w:t>
      </w:r>
      <w:r w:rsidRPr="000E3C30">
        <w:rPr>
          <w:rStyle w:val="date"/>
        </w:rPr>
        <w:t>2012</w:t>
      </w:r>
      <w:r w:rsidRPr="000E3C30">
        <w:t>.</w:t>
      </w:r>
      <w:bookmarkEnd w:id="6716"/>
      <w:bookmarkEnd w:id="6717"/>
    </w:p>
    <w:p w:rsidR="005600E9" w:rsidRPr="000E3C30" w:rsidRDefault="005600E9" w:rsidP="001A4F98">
      <w:pPr>
        <w:pStyle w:val="bib"/>
      </w:pPr>
      <w:bookmarkStart w:id="6719" w:name="CIT000260"/>
      <w:bookmarkStart w:id="6720" w:name="CBML_BIB_000_260"/>
      <w:r w:rsidRPr="000E3C30">
        <w:rPr>
          <w:rStyle w:val="surname"/>
        </w:rPr>
        <w:t>Troyon</w:t>
      </w:r>
      <w:r w:rsidRPr="000E3C30">
        <w:t xml:space="preserve">, </w:t>
      </w:r>
      <w:r w:rsidRPr="000E3C30">
        <w:rPr>
          <w:rStyle w:val="forename"/>
        </w:rPr>
        <w:t>Brigitte</w:t>
      </w:r>
      <w:r w:rsidRPr="000E3C30">
        <w:t xml:space="preserve"> and </w:t>
      </w:r>
      <w:r w:rsidRPr="000E3C30">
        <w:rPr>
          <w:rStyle w:val="forename"/>
        </w:rPr>
        <w:t>Daniel</w:t>
      </w:r>
      <w:r w:rsidRPr="000E3C30">
        <w:t xml:space="preserve"> </w:t>
      </w:r>
      <w:r w:rsidRPr="000E3C30">
        <w:rPr>
          <w:rStyle w:val="surname"/>
        </w:rPr>
        <w:t>Palmieri</w:t>
      </w:r>
      <w:r w:rsidRPr="000E3C30">
        <w:t xml:space="preserve">. </w:t>
      </w:r>
      <w:r w:rsidRPr="006308EC">
        <w:t>“</w:t>
      </w:r>
      <w:r w:rsidRPr="000E3C30">
        <w:rPr>
          <w:rStyle w:val="Articletitle"/>
        </w:rPr>
        <w:t>The ICRC Delegate: An Exceptional Humanitarian Player?</w:t>
      </w:r>
      <w:r w:rsidRPr="006308EC">
        <w:t>”</w:t>
      </w:r>
      <w:r w:rsidRPr="000E3C30">
        <w:t xml:space="preserve"> </w:t>
      </w:r>
      <w:r w:rsidRPr="000E3C30">
        <w:rPr>
          <w:rStyle w:val="journal-title"/>
        </w:rPr>
        <w:t>International Review of the Red Cross</w:t>
      </w:r>
      <w:r w:rsidRPr="000E3C30">
        <w:t xml:space="preserve"> </w:t>
      </w:r>
      <w:r w:rsidRPr="00843766">
        <w:rPr>
          <w:rStyle w:val="volume"/>
        </w:rPr>
        <w:t>89</w:t>
      </w:r>
      <w:r w:rsidRPr="000E3C30">
        <w:t xml:space="preserve">, no. </w:t>
      </w:r>
      <w:r w:rsidRPr="000E3C30">
        <w:rPr>
          <w:rStyle w:val="Issueno"/>
        </w:rPr>
        <w:t>865</w:t>
      </w:r>
      <w:r w:rsidRPr="000E3C30">
        <w:t xml:space="preserve"> (March </w:t>
      </w:r>
      <w:r w:rsidRPr="000E3C30">
        <w:rPr>
          <w:rStyle w:val="date"/>
        </w:rPr>
        <w:t>2007</w:t>
      </w:r>
      <w:r w:rsidRPr="000E3C30">
        <w:t xml:space="preserve">): </w:t>
      </w:r>
      <w:r w:rsidRPr="000E3C30">
        <w:rPr>
          <w:rStyle w:val="pageextent"/>
        </w:rPr>
        <w:t>97</w:t>
      </w:r>
      <w:r w:rsidRPr="006308EC">
        <w:rPr>
          <w:rStyle w:val="pageextent"/>
        </w:rPr>
        <w:t>–</w:t>
      </w:r>
      <w:r w:rsidRPr="000E3C30">
        <w:rPr>
          <w:rStyle w:val="pageextent"/>
        </w:rPr>
        <w:t>111</w:t>
      </w:r>
      <w:r w:rsidRPr="000E3C30">
        <w:t>.</w:t>
      </w:r>
      <w:bookmarkEnd w:id="6719"/>
      <w:bookmarkEnd w:id="6720"/>
    </w:p>
    <w:p w:rsidR="005600E9" w:rsidRPr="000E3C30" w:rsidRDefault="005600E9" w:rsidP="001A4F98">
      <w:pPr>
        <w:pStyle w:val="bib"/>
      </w:pPr>
      <w:bookmarkStart w:id="6721" w:name="CIT000261"/>
      <w:bookmarkStart w:id="6722" w:name="CBML_BIB_000_261"/>
      <w:r w:rsidRPr="000E3C30">
        <w:rPr>
          <w:rStyle w:val="surname"/>
        </w:rPr>
        <w:t>Twain</w:t>
      </w:r>
      <w:r w:rsidRPr="000E3C30">
        <w:rPr>
          <w:lang w:val="en-AU"/>
        </w:rPr>
        <w:t xml:space="preserve">, </w:t>
      </w:r>
      <w:r w:rsidRPr="000E3C30">
        <w:rPr>
          <w:rStyle w:val="forename"/>
        </w:rPr>
        <w:t>Mark</w:t>
      </w:r>
      <w:r w:rsidRPr="000E3C30">
        <w:rPr>
          <w:lang w:val="en-AU"/>
        </w:rPr>
        <w:t xml:space="preserve">. </w:t>
      </w:r>
      <w:r w:rsidRPr="000E3C30">
        <w:rPr>
          <w:rStyle w:val="booktitle"/>
        </w:rPr>
        <w:t>King Leopold</w:t>
      </w:r>
      <w:r w:rsidRPr="006308EC">
        <w:rPr>
          <w:rStyle w:val="booktitle"/>
        </w:rPr>
        <w:t>’</w:t>
      </w:r>
      <w:r w:rsidRPr="000E3C30">
        <w:rPr>
          <w:rStyle w:val="booktitle"/>
        </w:rPr>
        <w:t>s Soliloquy: A Defence of his Congo Rule.</w:t>
      </w:r>
      <w:r w:rsidRPr="006277DA">
        <w:rPr>
          <w:i/>
          <w:lang w:val="en-AU"/>
        </w:rPr>
        <w:t xml:space="preserve"> </w:t>
      </w:r>
      <w:r w:rsidRPr="000E3C30">
        <w:rPr>
          <w:rStyle w:val="placeofpub"/>
        </w:rPr>
        <w:t>Boston</w:t>
      </w:r>
      <w:r w:rsidRPr="000E3C30">
        <w:rPr>
          <w:lang w:val="en-AU"/>
        </w:rPr>
        <w:t xml:space="preserve">: </w:t>
      </w:r>
      <w:r w:rsidRPr="000E3C30">
        <w:rPr>
          <w:rStyle w:val="publisher"/>
        </w:rPr>
        <w:t>F. R. Warren</w:t>
      </w:r>
      <w:del w:id="6723" w:author="Patterson Lamb" w:date="2014-08-13T10:27:00Z">
        <w:r w:rsidRPr="000E3C30" w:rsidDel="00876AA7">
          <w:rPr>
            <w:rStyle w:val="publisher"/>
          </w:rPr>
          <w:delText xml:space="preserve"> &amp; Co.</w:delText>
        </w:r>
      </w:del>
      <w:r w:rsidRPr="000E3C30">
        <w:rPr>
          <w:lang w:val="en-AU"/>
        </w:rPr>
        <w:t xml:space="preserve">, </w:t>
      </w:r>
      <w:r w:rsidRPr="000E3C30">
        <w:rPr>
          <w:rStyle w:val="date"/>
        </w:rPr>
        <w:t>1905</w:t>
      </w:r>
      <w:r w:rsidRPr="000E3C30">
        <w:rPr>
          <w:lang w:val="en-AU"/>
        </w:rPr>
        <w:t>.</w:t>
      </w:r>
      <w:bookmarkEnd w:id="6721"/>
      <w:bookmarkEnd w:id="6722"/>
    </w:p>
    <w:p w:rsidR="005600E9" w:rsidRPr="000E3C30" w:rsidRDefault="005600E9" w:rsidP="001A4F98">
      <w:pPr>
        <w:pStyle w:val="bib"/>
      </w:pPr>
      <w:bookmarkStart w:id="6724" w:name="CIT000262"/>
      <w:bookmarkStart w:id="6725" w:name="CBML_BIB_000_262"/>
      <w:r w:rsidRPr="000E3C30">
        <w:rPr>
          <w:rStyle w:val="surname"/>
        </w:rPr>
        <w:t>Twomey</w:t>
      </w:r>
      <w:r w:rsidRPr="000E3C30">
        <w:t xml:space="preserve">, </w:t>
      </w:r>
      <w:r w:rsidRPr="000E3C30">
        <w:rPr>
          <w:rStyle w:val="forename"/>
        </w:rPr>
        <w:t>Christina</w:t>
      </w:r>
      <w:r w:rsidRPr="000E3C30">
        <w:t xml:space="preserve">. </w:t>
      </w:r>
      <w:r w:rsidRPr="006308EC">
        <w:t>“</w:t>
      </w:r>
      <w:r w:rsidRPr="000E3C30">
        <w:rPr>
          <w:rStyle w:val="chaptertitle"/>
        </w:rPr>
        <w:t>Severed Hands: Authenticating Atrocity in the Congo, 1904</w:t>
      </w:r>
      <w:r w:rsidRPr="006308EC">
        <w:rPr>
          <w:rStyle w:val="chaptertitle"/>
        </w:rPr>
        <w:t>–</w:t>
      </w:r>
      <w:r w:rsidRPr="000E3C30">
        <w:rPr>
          <w:rStyle w:val="chaptertitle"/>
        </w:rPr>
        <w:t>13.</w:t>
      </w:r>
      <w:r w:rsidRPr="006308EC">
        <w:t>”</w:t>
      </w:r>
      <w:r w:rsidRPr="000E3C30">
        <w:t xml:space="preserve"> In </w:t>
      </w:r>
      <w:ins w:id="6726" w:author="Patterson Lamb" w:date="2014-08-13T10:27:00Z">
        <w:r w:rsidRPr="000E3C30">
          <w:rPr>
            <w:rStyle w:val="forename"/>
          </w:rPr>
          <w:t>Geoffrey</w:t>
        </w:r>
        <w:r w:rsidRPr="000E3C30">
          <w:t xml:space="preserve"> </w:t>
        </w:r>
        <w:r w:rsidRPr="000E3C30">
          <w:rPr>
            <w:rStyle w:val="surname"/>
          </w:rPr>
          <w:t>Batchen</w:t>
        </w:r>
        <w:r w:rsidRPr="000E3C30">
          <w:t xml:space="preserve">, </w:t>
        </w:r>
        <w:r w:rsidRPr="000E3C30">
          <w:rPr>
            <w:rStyle w:val="forename"/>
          </w:rPr>
          <w:t>Mick</w:t>
        </w:r>
        <w:r w:rsidRPr="000E3C30">
          <w:t xml:space="preserve"> </w:t>
        </w:r>
        <w:r w:rsidRPr="000E3C30">
          <w:rPr>
            <w:rStyle w:val="surname"/>
          </w:rPr>
          <w:t>Gidley</w:t>
        </w:r>
        <w:r w:rsidRPr="000E3C30">
          <w:t xml:space="preserve">, </w:t>
        </w:r>
        <w:r w:rsidRPr="000E3C30">
          <w:rPr>
            <w:rStyle w:val="forename"/>
          </w:rPr>
          <w:t>Nancy K.</w:t>
        </w:r>
        <w:r w:rsidRPr="000E3C30">
          <w:t xml:space="preserve"> </w:t>
        </w:r>
        <w:r w:rsidRPr="000E3C30">
          <w:rPr>
            <w:rStyle w:val="surname"/>
          </w:rPr>
          <w:t>Miller</w:t>
        </w:r>
        <w:r w:rsidRPr="000E3C30">
          <w:t xml:space="preserve">, and </w:t>
        </w:r>
        <w:r w:rsidRPr="000E3C30">
          <w:rPr>
            <w:rStyle w:val="forename"/>
          </w:rPr>
          <w:t>Jay</w:t>
        </w:r>
        <w:r w:rsidRPr="000E3C30">
          <w:t xml:space="preserve"> </w:t>
        </w:r>
        <w:r w:rsidRPr="000E3C30">
          <w:rPr>
            <w:rStyle w:val="surname"/>
          </w:rPr>
          <w:t>Poster</w:t>
        </w:r>
        <w:r w:rsidRPr="000E3C30">
          <w:t>,</w:t>
        </w:r>
        <w:r>
          <w:t xml:space="preserve"> eds., </w:t>
        </w:r>
      </w:ins>
      <w:r w:rsidRPr="000E3C30">
        <w:rPr>
          <w:rStyle w:val="booktitle"/>
        </w:rPr>
        <w:t>Picturing Atrocity: Photography in Crisis</w:t>
      </w:r>
      <w:r w:rsidRPr="000E3C30">
        <w:t xml:space="preserve">, </w:t>
      </w:r>
      <w:del w:id="6727" w:author="Patterson Lamb" w:date="2014-08-13T10:27:00Z">
        <w:r w:rsidRPr="000E3C30" w:rsidDel="00876AA7">
          <w:delText xml:space="preserve">edited by </w:delText>
        </w:r>
        <w:r w:rsidRPr="000E3C30" w:rsidDel="00876AA7">
          <w:rPr>
            <w:rStyle w:val="forename"/>
          </w:rPr>
          <w:delText>Geoffrey</w:delText>
        </w:r>
        <w:r w:rsidRPr="000E3C30" w:rsidDel="00876AA7">
          <w:delText xml:space="preserve"> </w:delText>
        </w:r>
        <w:r w:rsidRPr="000E3C30" w:rsidDel="00876AA7">
          <w:rPr>
            <w:rStyle w:val="surname"/>
          </w:rPr>
          <w:delText>Batchen</w:delText>
        </w:r>
        <w:r w:rsidRPr="000E3C30" w:rsidDel="00876AA7">
          <w:delText xml:space="preserve">, </w:delText>
        </w:r>
        <w:r w:rsidRPr="000E3C30" w:rsidDel="00876AA7">
          <w:rPr>
            <w:rStyle w:val="forename"/>
          </w:rPr>
          <w:delText>Mick</w:delText>
        </w:r>
        <w:r w:rsidRPr="000E3C30" w:rsidDel="00876AA7">
          <w:delText xml:space="preserve"> </w:delText>
        </w:r>
        <w:r w:rsidRPr="000E3C30" w:rsidDel="00876AA7">
          <w:rPr>
            <w:rStyle w:val="surname"/>
          </w:rPr>
          <w:delText>Gidley</w:delText>
        </w:r>
        <w:r w:rsidRPr="000E3C30" w:rsidDel="00876AA7">
          <w:delText xml:space="preserve">, </w:delText>
        </w:r>
        <w:r w:rsidRPr="000E3C30" w:rsidDel="00876AA7">
          <w:rPr>
            <w:rStyle w:val="forename"/>
          </w:rPr>
          <w:delText>Nancy K.</w:delText>
        </w:r>
        <w:r w:rsidRPr="000E3C30" w:rsidDel="00876AA7">
          <w:delText xml:space="preserve"> </w:delText>
        </w:r>
        <w:r w:rsidRPr="000E3C30" w:rsidDel="00876AA7">
          <w:rPr>
            <w:rStyle w:val="surname"/>
          </w:rPr>
          <w:delText>Miller</w:delText>
        </w:r>
        <w:r w:rsidRPr="000E3C30" w:rsidDel="00876AA7">
          <w:delText xml:space="preserve">, and </w:delText>
        </w:r>
        <w:r w:rsidRPr="000E3C30" w:rsidDel="00876AA7">
          <w:rPr>
            <w:rStyle w:val="forename"/>
          </w:rPr>
          <w:delText>Jay</w:delText>
        </w:r>
        <w:r w:rsidRPr="000E3C30" w:rsidDel="00876AA7">
          <w:delText xml:space="preserve"> </w:delText>
        </w:r>
        <w:r w:rsidRPr="000E3C30" w:rsidDel="00876AA7">
          <w:rPr>
            <w:rStyle w:val="surname"/>
          </w:rPr>
          <w:delText>Poster</w:delText>
        </w:r>
        <w:r w:rsidRPr="000E3C30" w:rsidDel="00876AA7">
          <w:delText xml:space="preserve">, </w:delText>
        </w:r>
      </w:del>
      <w:r w:rsidRPr="000E3C30">
        <w:rPr>
          <w:rStyle w:val="pageextent"/>
        </w:rPr>
        <w:t>39</w:t>
      </w:r>
      <w:r w:rsidRPr="006308EC">
        <w:rPr>
          <w:rStyle w:val="pageextent"/>
        </w:rPr>
        <w:t>–</w:t>
      </w:r>
      <w:r w:rsidRPr="000E3C30">
        <w:rPr>
          <w:rStyle w:val="pageextent"/>
        </w:rPr>
        <w:t>50</w:t>
      </w:r>
      <w:r w:rsidRPr="000E3C30">
        <w:t xml:space="preserve">.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2012</w:t>
      </w:r>
      <w:r w:rsidRPr="000E3C30">
        <w:t>.</w:t>
      </w:r>
      <w:bookmarkEnd w:id="6724"/>
      <w:bookmarkEnd w:id="6725"/>
    </w:p>
    <w:p w:rsidR="005600E9" w:rsidRPr="000E3C30" w:rsidRDefault="005600E9" w:rsidP="001A4F98">
      <w:pPr>
        <w:pStyle w:val="bib"/>
      </w:pPr>
      <w:bookmarkStart w:id="6728" w:name="CIT000263"/>
      <w:bookmarkStart w:id="6729" w:name="CBML_BIB_000_263"/>
      <w:r w:rsidRPr="000E3C30">
        <w:rPr>
          <w:rStyle w:val="surname"/>
        </w:rPr>
        <w:t>Tucker</w:t>
      </w:r>
      <w:r w:rsidRPr="000E3C30">
        <w:t xml:space="preserve">, </w:t>
      </w:r>
      <w:r w:rsidRPr="000E3C30">
        <w:rPr>
          <w:rStyle w:val="forename"/>
        </w:rPr>
        <w:t>Anne Wilkes</w:t>
      </w:r>
      <w:del w:id="6730" w:author="Patterson Lamb" w:date="2014-08-13T10:27:00Z">
        <w:r w:rsidRPr="000E3C30" w:rsidDel="00876AA7">
          <w:delText>,</w:delText>
        </w:r>
      </w:del>
      <w:r w:rsidRPr="000E3C30">
        <w:t xml:space="preserve"> et al. </w:t>
      </w:r>
      <w:r w:rsidRPr="000E3C30">
        <w:rPr>
          <w:rStyle w:val="booktitle"/>
        </w:rPr>
        <w:t xml:space="preserve">War/Photography: Images of Armed Conflict and Its Aftermath. </w:t>
      </w:r>
      <w:r w:rsidRPr="000E3C30">
        <w:rPr>
          <w:rStyle w:val="placeofpub"/>
        </w:rPr>
        <w:t>Houston</w:t>
      </w:r>
      <w:ins w:id="6731" w:author="Patterson Lamb" w:date="2014-08-13T10:27:00Z">
        <w:r>
          <w:rPr>
            <w:rStyle w:val="placeofpub"/>
          </w:rPr>
          <w:t>, TX</w:t>
        </w:r>
      </w:ins>
      <w:r w:rsidRPr="000E3C30">
        <w:t xml:space="preserve">: </w:t>
      </w:r>
      <w:r w:rsidRPr="000E3C30">
        <w:rPr>
          <w:rStyle w:val="publisher"/>
        </w:rPr>
        <w:t>Museum of Fine Arts</w:t>
      </w:r>
      <w:r w:rsidRPr="000E3C30">
        <w:t xml:space="preserve">, </w:t>
      </w:r>
      <w:r w:rsidRPr="000E3C30">
        <w:rPr>
          <w:rStyle w:val="date"/>
        </w:rPr>
        <w:t>2012</w:t>
      </w:r>
      <w:r w:rsidRPr="000E3C30">
        <w:t>.</w:t>
      </w:r>
      <w:bookmarkEnd w:id="6728"/>
      <w:bookmarkEnd w:id="6729"/>
    </w:p>
    <w:p w:rsidR="005600E9" w:rsidRPr="000E3C30" w:rsidRDefault="005600E9" w:rsidP="001A4F98">
      <w:pPr>
        <w:pStyle w:val="bib"/>
      </w:pPr>
      <w:bookmarkStart w:id="6732" w:name="CIT000264"/>
      <w:bookmarkStart w:id="6733" w:name="CBML_BIB_000_264"/>
      <w:r w:rsidRPr="000E3C30">
        <w:rPr>
          <w:rStyle w:val="surname"/>
        </w:rPr>
        <w:t>Tucker</w:t>
      </w:r>
      <w:r w:rsidRPr="000E3C30">
        <w:t xml:space="preserve">, </w:t>
      </w:r>
      <w:r w:rsidRPr="000E3C30">
        <w:rPr>
          <w:rStyle w:val="forename"/>
        </w:rPr>
        <w:t>Jennifer</w:t>
      </w:r>
      <w:r w:rsidRPr="000E3C30">
        <w:t xml:space="preserve">. </w:t>
      </w:r>
      <w:r w:rsidRPr="000E3C30">
        <w:rPr>
          <w:rStyle w:val="booktitle"/>
        </w:rPr>
        <w:t>Nature Exposed: Photography as Eyewitness in Victorian Science</w:t>
      </w:r>
      <w:r w:rsidRPr="006277DA">
        <w:rPr>
          <w:i/>
        </w:rPr>
        <w:t xml:space="preserve">. </w:t>
      </w:r>
      <w:r w:rsidRPr="000E3C30">
        <w:rPr>
          <w:rStyle w:val="placeofpub"/>
        </w:rPr>
        <w:t>Baltimore</w:t>
      </w:r>
      <w:ins w:id="6734" w:author="Patterson Lamb" w:date="2014-08-13T10:28:00Z">
        <w:r>
          <w:rPr>
            <w:rStyle w:val="placeofpub"/>
          </w:rPr>
          <w:t>, MD</w:t>
        </w:r>
      </w:ins>
      <w:r w:rsidRPr="000E3C30">
        <w:t xml:space="preserve">: </w:t>
      </w:r>
      <w:r w:rsidRPr="000E3C30">
        <w:rPr>
          <w:rStyle w:val="publisher"/>
        </w:rPr>
        <w:t>Johns Hopkins UP</w:t>
      </w:r>
      <w:r w:rsidRPr="000E3C30">
        <w:t xml:space="preserve">, </w:t>
      </w:r>
      <w:r w:rsidRPr="000E3C30">
        <w:rPr>
          <w:rStyle w:val="date"/>
        </w:rPr>
        <w:t>2005</w:t>
      </w:r>
      <w:r w:rsidRPr="000E3C30">
        <w:t>.</w:t>
      </w:r>
      <w:bookmarkEnd w:id="6732"/>
      <w:bookmarkEnd w:id="6733"/>
    </w:p>
    <w:p w:rsidR="005600E9" w:rsidRPr="000E3C30" w:rsidRDefault="005600E9" w:rsidP="001A4F98">
      <w:pPr>
        <w:pStyle w:val="bib"/>
      </w:pPr>
      <w:bookmarkStart w:id="6735" w:name="CIT000265"/>
      <w:bookmarkStart w:id="6736" w:name="CBML_BIB_000_265"/>
      <w:r w:rsidRPr="000E3C30">
        <w:rPr>
          <w:rStyle w:val="surname"/>
        </w:rPr>
        <w:t>Tyrrell</w:t>
      </w:r>
      <w:r w:rsidRPr="000E3C30">
        <w:t xml:space="preserve">, </w:t>
      </w:r>
      <w:r w:rsidRPr="000E3C30">
        <w:rPr>
          <w:rStyle w:val="forename"/>
        </w:rPr>
        <w:t>Ian</w:t>
      </w:r>
      <w:r w:rsidRPr="000E3C30">
        <w:t xml:space="preserve">. </w:t>
      </w:r>
      <w:r w:rsidRPr="000E3C30">
        <w:rPr>
          <w:rStyle w:val="booktitle"/>
        </w:rPr>
        <w:t>Reforming the World: The Creation of America</w:t>
      </w:r>
      <w:r w:rsidRPr="006308EC">
        <w:rPr>
          <w:rStyle w:val="booktitle"/>
        </w:rPr>
        <w:t>’</w:t>
      </w:r>
      <w:r w:rsidRPr="000E3C30">
        <w:rPr>
          <w:rStyle w:val="booktitle"/>
        </w:rPr>
        <w:t>s Moral Empire</w:t>
      </w:r>
      <w:r w:rsidRPr="000E3C30">
        <w:t xml:space="preserve">. </w:t>
      </w:r>
      <w:r w:rsidRPr="000E3C30">
        <w:rPr>
          <w:rStyle w:val="placeofpub"/>
        </w:rPr>
        <w:t>Princeton</w:t>
      </w:r>
      <w:ins w:id="6737" w:author="Patterson Lamb" w:date="2014-08-13T10:28: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2010</w:t>
      </w:r>
      <w:r w:rsidRPr="000E3C30">
        <w:t>.</w:t>
      </w:r>
      <w:bookmarkEnd w:id="6735"/>
      <w:bookmarkEnd w:id="6736"/>
    </w:p>
    <w:p w:rsidR="005600E9" w:rsidRPr="000E3C30" w:rsidRDefault="005600E9" w:rsidP="001A4F98">
      <w:pPr>
        <w:pStyle w:val="bib"/>
      </w:pPr>
      <w:bookmarkStart w:id="6738" w:name="CIT000266"/>
      <w:bookmarkStart w:id="6739" w:name="CBML_BIB_000_266"/>
      <w:r w:rsidRPr="000E3C30">
        <w:rPr>
          <w:rStyle w:val="surname"/>
        </w:rPr>
        <w:t>Van der Gaag</w:t>
      </w:r>
      <w:r w:rsidRPr="000E3C30">
        <w:t xml:space="preserve">, </w:t>
      </w:r>
      <w:r w:rsidRPr="000E3C30">
        <w:rPr>
          <w:rStyle w:val="forename"/>
        </w:rPr>
        <w:t>N.</w:t>
      </w:r>
      <w:r w:rsidRPr="000E3C30">
        <w:t xml:space="preserve"> and </w:t>
      </w:r>
      <w:r w:rsidRPr="000E3C30">
        <w:rPr>
          <w:rStyle w:val="forename"/>
        </w:rPr>
        <w:t>C.</w:t>
      </w:r>
      <w:r w:rsidRPr="000E3C30">
        <w:t xml:space="preserve"> </w:t>
      </w:r>
      <w:r w:rsidRPr="000E3C30">
        <w:rPr>
          <w:rStyle w:val="surname"/>
        </w:rPr>
        <w:t>Nash</w:t>
      </w:r>
      <w:r w:rsidRPr="000E3C30">
        <w:t xml:space="preserve">. </w:t>
      </w:r>
      <w:r w:rsidRPr="000E3C30">
        <w:rPr>
          <w:rStyle w:val="booktitle"/>
        </w:rPr>
        <w:t xml:space="preserve">Images of Africa </w:t>
      </w:r>
      <w:r w:rsidRPr="006308EC">
        <w:rPr>
          <w:rStyle w:val="booktitle"/>
        </w:rPr>
        <w:t>–</w:t>
      </w:r>
      <w:r w:rsidRPr="000E3C30">
        <w:rPr>
          <w:rStyle w:val="booktitle"/>
        </w:rPr>
        <w:t xml:space="preserve"> The UK Report.</w:t>
      </w:r>
      <w:r w:rsidRPr="000E3C30">
        <w:t xml:space="preserve"> </w:t>
      </w:r>
      <w:r w:rsidRPr="000E3C30">
        <w:rPr>
          <w:rStyle w:val="placeofpub"/>
        </w:rPr>
        <w:t>Oxford</w:t>
      </w:r>
      <w:r w:rsidRPr="000E3C30">
        <w:t xml:space="preserve">: </w:t>
      </w:r>
      <w:r w:rsidRPr="000E3C30">
        <w:rPr>
          <w:rStyle w:val="publisher"/>
        </w:rPr>
        <w:t>Oxfam</w:t>
      </w:r>
      <w:r w:rsidRPr="000E3C30">
        <w:t xml:space="preserve">, </w:t>
      </w:r>
      <w:r w:rsidRPr="000E3C30">
        <w:rPr>
          <w:rStyle w:val="date"/>
        </w:rPr>
        <w:t>1987</w:t>
      </w:r>
      <w:r w:rsidRPr="000E3C30">
        <w:t>.</w:t>
      </w:r>
      <w:bookmarkEnd w:id="6738"/>
      <w:bookmarkEnd w:id="6739"/>
    </w:p>
    <w:p w:rsidR="005600E9" w:rsidRPr="000E3C30" w:rsidRDefault="005600E9" w:rsidP="001A4F98">
      <w:pPr>
        <w:pStyle w:val="bib"/>
      </w:pPr>
      <w:bookmarkStart w:id="6740" w:name="CIT000267"/>
      <w:bookmarkStart w:id="6741" w:name="CBML_BIB_000_267"/>
      <w:r w:rsidRPr="000E3C30">
        <w:rPr>
          <w:rStyle w:val="surname"/>
        </w:rPr>
        <w:t>Van de Ven</w:t>
      </w:r>
      <w:r w:rsidRPr="000E3C30">
        <w:t xml:space="preserve">, </w:t>
      </w:r>
      <w:r w:rsidRPr="000E3C30">
        <w:rPr>
          <w:rStyle w:val="forename"/>
        </w:rPr>
        <w:t>A.</w:t>
      </w:r>
      <w:r w:rsidRPr="000E3C30">
        <w:t xml:space="preserve"> </w:t>
      </w:r>
      <w:r w:rsidRPr="006308EC">
        <w:t>“</w:t>
      </w:r>
      <w:r w:rsidRPr="000E3C30">
        <w:rPr>
          <w:rStyle w:val="Articletitle"/>
        </w:rPr>
        <w:t xml:space="preserve">The Eyes of the Street Look Back: In Kolkata with a Camera around </w:t>
      </w:r>
      <w:del w:id="6742" w:author="Patterson Lamb" w:date="2014-08-13T10:28:00Z">
        <w:r w:rsidRPr="000E3C30" w:rsidDel="00876AA7">
          <w:rPr>
            <w:rStyle w:val="Articletitle"/>
          </w:rPr>
          <w:delText xml:space="preserve">my </w:delText>
        </w:r>
      </w:del>
      <w:ins w:id="6743" w:author="Patterson Lamb" w:date="2014-08-13T10:28:00Z">
        <w:r>
          <w:rPr>
            <w:rStyle w:val="Articletitle"/>
          </w:rPr>
          <w:t>M</w:t>
        </w:r>
        <w:r w:rsidRPr="000E3C30">
          <w:rPr>
            <w:rStyle w:val="Articletitle"/>
          </w:rPr>
          <w:t xml:space="preserve">y </w:t>
        </w:r>
      </w:ins>
      <w:r w:rsidRPr="000E3C30">
        <w:rPr>
          <w:rStyle w:val="Articletitle"/>
        </w:rPr>
        <w:t>Neck.</w:t>
      </w:r>
      <w:r w:rsidRPr="006308EC">
        <w:t>”</w:t>
      </w:r>
      <w:r w:rsidRPr="000E3C30">
        <w:t xml:space="preserve"> </w:t>
      </w:r>
      <w:r w:rsidRPr="000E3C30">
        <w:rPr>
          <w:rStyle w:val="journal-title"/>
        </w:rPr>
        <w:t>Photographies</w:t>
      </w:r>
      <w:r w:rsidRPr="000E3C30">
        <w:t xml:space="preserve"> </w:t>
      </w:r>
      <w:r w:rsidRPr="00843766">
        <w:rPr>
          <w:rStyle w:val="volume"/>
        </w:rPr>
        <w:t>4</w:t>
      </w:r>
      <w:r w:rsidRPr="000E3C30">
        <w:t xml:space="preserve">, no. </w:t>
      </w:r>
      <w:r w:rsidRPr="000E3C30">
        <w:rPr>
          <w:rStyle w:val="Issueno"/>
        </w:rPr>
        <w:t>2</w:t>
      </w:r>
      <w:r w:rsidRPr="000E3C30">
        <w:t xml:space="preserve"> (</w:t>
      </w:r>
      <w:r w:rsidRPr="000E3C30">
        <w:rPr>
          <w:rStyle w:val="date"/>
        </w:rPr>
        <w:t>2011</w:t>
      </w:r>
      <w:r w:rsidRPr="000E3C30">
        <w:t xml:space="preserve">): </w:t>
      </w:r>
      <w:r w:rsidRPr="000E3C30">
        <w:rPr>
          <w:rStyle w:val="pageextent"/>
        </w:rPr>
        <w:t>139</w:t>
      </w:r>
      <w:r w:rsidRPr="006308EC">
        <w:rPr>
          <w:rStyle w:val="pageextent"/>
        </w:rPr>
        <w:t>–</w:t>
      </w:r>
      <w:del w:id="6744" w:author="Patterson Lamb" w:date="2014-08-13T10:28:00Z">
        <w:r w:rsidRPr="000E3C30" w:rsidDel="00876AA7">
          <w:rPr>
            <w:rStyle w:val="pageextent"/>
          </w:rPr>
          <w:delText>1</w:delText>
        </w:r>
      </w:del>
      <w:r w:rsidRPr="000E3C30">
        <w:rPr>
          <w:rStyle w:val="pageextent"/>
        </w:rPr>
        <w:t>55</w:t>
      </w:r>
      <w:r w:rsidRPr="000E3C30">
        <w:t>.</w:t>
      </w:r>
      <w:bookmarkEnd w:id="6740"/>
      <w:bookmarkEnd w:id="6741"/>
    </w:p>
    <w:p w:rsidR="005600E9" w:rsidRPr="000E3C30" w:rsidRDefault="005600E9" w:rsidP="001A4F98">
      <w:pPr>
        <w:pStyle w:val="bib"/>
      </w:pPr>
      <w:bookmarkStart w:id="6745" w:name="CIT000268"/>
      <w:bookmarkStart w:id="6746" w:name="CBML_BIB_000_268"/>
      <w:r w:rsidRPr="000E3C30">
        <w:rPr>
          <w:rStyle w:val="surname"/>
        </w:rPr>
        <w:t>Vernon</w:t>
      </w:r>
      <w:r w:rsidRPr="000E3C30">
        <w:t xml:space="preserve">, </w:t>
      </w:r>
      <w:r w:rsidRPr="000E3C30">
        <w:rPr>
          <w:rStyle w:val="forename"/>
        </w:rPr>
        <w:t>James</w:t>
      </w:r>
      <w:r w:rsidRPr="000E3C30">
        <w:t xml:space="preserve">. </w:t>
      </w:r>
      <w:r w:rsidRPr="000E3C30">
        <w:rPr>
          <w:rStyle w:val="booktitle"/>
        </w:rPr>
        <w:t>Hunger: A Modern History</w:t>
      </w:r>
      <w:r w:rsidRPr="006277DA">
        <w:rPr>
          <w:i/>
        </w:rPr>
        <w:t xml:space="preserve">. </w:t>
      </w:r>
      <w:r w:rsidRPr="000E3C30">
        <w:rPr>
          <w:rStyle w:val="placeofpub"/>
        </w:rPr>
        <w:t>Cambridge, MA</w:t>
      </w:r>
      <w:r w:rsidRPr="000E3C30">
        <w:t xml:space="preserve">: </w:t>
      </w:r>
      <w:r w:rsidRPr="000E3C30">
        <w:rPr>
          <w:rStyle w:val="publisher"/>
        </w:rPr>
        <w:t>Belknap Press of Harvard University Press</w:t>
      </w:r>
      <w:r w:rsidRPr="000E3C30">
        <w:t xml:space="preserve">, </w:t>
      </w:r>
      <w:r w:rsidRPr="000E3C30">
        <w:rPr>
          <w:rStyle w:val="date"/>
        </w:rPr>
        <w:t>2007</w:t>
      </w:r>
      <w:r w:rsidRPr="000E3C30">
        <w:t xml:space="preserve">. See esp. chap. 2, </w:t>
      </w:r>
      <w:r w:rsidRPr="006308EC">
        <w:t>“</w:t>
      </w:r>
      <w:r w:rsidRPr="000E3C30">
        <w:t>Humanitarian Discovery of Hunger.</w:t>
      </w:r>
      <w:r w:rsidRPr="006308EC">
        <w:t>”</w:t>
      </w:r>
      <w:bookmarkEnd w:id="6745"/>
      <w:bookmarkEnd w:id="6746"/>
    </w:p>
    <w:p w:rsidR="005600E9" w:rsidRPr="000E3C30" w:rsidRDefault="005600E9" w:rsidP="001A4F98">
      <w:pPr>
        <w:pStyle w:val="bib"/>
      </w:pPr>
      <w:bookmarkStart w:id="6747" w:name="CIT000269"/>
      <w:bookmarkStart w:id="6748" w:name="CBML_BIB_000_269"/>
      <w:r w:rsidRPr="000E3C30">
        <w:rPr>
          <w:rStyle w:val="surname"/>
        </w:rPr>
        <w:t>Vestergaard</w:t>
      </w:r>
      <w:r w:rsidRPr="000E3C30">
        <w:t xml:space="preserve">, </w:t>
      </w:r>
      <w:r w:rsidRPr="000E3C30">
        <w:rPr>
          <w:rStyle w:val="forename"/>
        </w:rPr>
        <w:t>A.</w:t>
      </w:r>
      <w:r w:rsidRPr="000E3C30">
        <w:t xml:space="preserve"> </w:t>
      </w:r>
      <w:r w:rsidRPr="006308EC">
        <w:t>“</w:t>
      </w:r>
      <w:r w:rsidRPr="000E3C30">
        <w:rPr>
          <w:rStyle w:val="Articletitle"/>
        </w:rPr>
        <w:t>Humanitarian Branding and the Media: The Case of Amnesty International.</w:t>
      </w:r>
      <w:r w:rsidRPr="006308EC">
        <w:t>”</w:t>
      </w:r>
      <w:r w:rsidRPr="000E3C30">
        <w:t xml:space="preserve"> </w:t>
      </w:r>
      <w:r w:rsidRPr="000E3C30">
        <w:rPr>
          <w:rStyle w:val="journal-title"/>
        </w:rPr>
        <w:t>Journal of Language and Politics</w:t>
      </w:r>
      <w:r w:rsidRPr="000E3C30">
        <w:t xml:space="preserve"> </w:t>
      </w:r>
      <w:r w:rsidRPr="00843766">
        <w:rPr>
          <w:rStyle w:val="volume"/>
        </w:rPr>
        <w:t>7</w:t>
      </w:r>
      <w:r w:rsidRPr="000E3C30">
        <w:t xml:space="preserve">, no. </w:t>
      </w:r>
      <w:r w:rsidRPr="000E3C30">
        <w:rPr>
          <w:rStyle w:val="Issueno"/>
        </w:rPr>
        <w:t>3</w:t>
      </w:r>
      <w:r w:rsidRPr="000E3C30">
        <w:t xml:space="preserve"> (</w:t>
      </w:r>
      <w:r w:rsidRPr="000E3C30">
        <w:rPr>
          <w:rStyle w:val="date"/>
        </w:rPr>
        <w:t>2008</w:t>
      </w:r>
      <w:r w:rsidRPr="000E3C30">
        <w:t xml:space="preserve">): </w:t>
      </w:r>
      <w:r w:rsidRPr="000E3C30">
        <w:rPr>
          <w:rStyle w:val="pageextent"/>
        </w:rPr>
        <w:t>471</w:t>
      </w:r>
      <w:r w:rsidRPr="006308EC">
        <w:rPr>
          <w:rStyle w:val="pageextent"/>
        </w:rPr>
        <w:t>–</w:t>
      </w:r>
      <w:del w:id="6749" w:author="Patterson Lamb" w:date="2014-08-13T10:28:00Z">
        <w:r w:rsidRPr="000E3C30" w:rsidDel="00876AA7">
          <w:rPr>
            <w:rStyle w:val="pageextent"/>
          </w:rPr>
          <w:delText>4</w:delText>
        </w:r>
      </w:del>
      <w:r w:rsidRPr="000E3C30">
        <w:rPr>
          <w:rStyle w:val="pageextent"/>
        </w:rPr>
        <w:t>93</w:t>
      </w:r>
      <w:r w:rsidRPr="000E3C30">
        <w:t>.</w:t>
      </w:r>
      <w:bookmarkEnd w:id="6747"/>
      <w:bookmarkEnd w:id="6748"/>
    </w:p>
    <w:p w:rsidR="005600E9" w:rsidRPr="000E3C30" w:rsidRDefault="005600E9" w:rsidP="001A4F98">
      <w:pPr>
        <w:pStyle w:val="bib"/>
      </w:pPr>
      <w:bookmarkStart w:id="6750" w:name="CIT000270"/>
      <w:bookmarkStart w:id="6751" w:name="CBML_BIB_000_270"/>
      <w:r w:rsidRPr="000E3C30">
        <w:rPr>
          <w:rStyle w:val="authororganisation"/>
        </w:rPr>
        <w:t>Voluntary Service Overseas</w:t>
      </w:r>
      <w:r w:rsidRPr="000E3C30">
        <w:t xml:space="preserve">. </w:t>
      </w:r>
      <w:r w:rsidRPr="006277DA">
        <w:rPr>
          <w:i/>
        </w:rPr>
        <w:t xml:space="preserve">The Live Aid Legacy: The Developing World </w:t>
      </w:r>
      <w:del w:id="6752" w:author="Patterson Lamb" w:date="2014-08-13T10:28:00Z">
        <w:r w:rsidRPr="006277DA" w:rsidDel="00876AA7">
          <w:rPr>
            <w:i/>
          </w:rPr>
          <w:delText xml:space="preserve">Through </w:delText>
        </w:r>
      </w:del>
      <w:ins w:id="6753" w:author="Patterson Lamb" w:date="2014-08-13T10:28:00Z">
        <w:r>
          <w:rPr>
            <w:i/>
          </w:rPr>
          <w:t>t</w:t>
        </w:r>
        <w:r w:rsidRPr="006277DA">
          <w:rPr>
            <w:i/>
          </w:rPr>
          <w:t xml:space="preserve">hrough </w:t>
        </w:r>
      </w:ins>
      <w:r w:rsidRPr="006277DA">
        <w:rPr>
          <w:i/>
        </w:rPr>
        <w:t xml:space="preserve">British Eyes </w:t>
      </w:r>
      <w:r w:rsidRPr="006308EC">
        <w:rPr>
          <w:i/>
        </w:rPr>
        <w:t>–</w:t>
      </w:r>
      <w:r w:rsidRPr="006277DA">
        <w:rPr>
          <w:i/>
        </w:rPr>
        <w:t xml:space="preserve"> A Research Report</w:t>
      </w:r>
      <w:r w:rsidRPr="000E3C30">
        <w:t xml:space="preserve">. 2002. Accessed December 28, </w:t>
      </w:r>
      <w:r w:rsidRPr="000E3C30">
        <w:rPr>
          <w:rStyle w:val="date"/>
        </w:rPr>
        <w:t>2013</w:t>
      </w:r>
      <w:r w:rsidRPr="000E3C30">
        <w:t xml:space="preserve">. </w:t>
      </w:r>
      <w:r w:rsidRPr="00180607">
        <w:rPr>
          <w:rStyle w:val="Hyperlink"/>
        </w:rPr>
        <w:t>http://www.eldis.org/vfile/upload/1/document/0708/DOC1830.pdf</w:t>
      </w:r>
      <w:bookmarkEnd w:id="6750"/>
      <w:bookmarkEnd w:id="6751"/>
      <w:ins w:id="6754" w:author="Patterson Lamb" w:date="2014-08-13T10:29:00Z">
        <w:r>
          <w:rPr>
            <w:rStyle w:val="Hyperlink"/>
          </w:rPr>
          <w:t>.</w:t>
        </w:r>
      </w:ins>
    </w:p>
    <w:p w:rsidR="005600E9" w:rsidRPr="000E3C30" w:rsidRDefault="005600E9" w:rsidP="001A4F98">
      <w:pPr>
        <w:pStyle w:val="bib"/>
      </w:pPr>
      <w:bookmarkStart w:id="6755" w:name="CIT000271"/>
      <w:bookmarkStart w:id="6756" w:name="CBML_BIB_000_271"/>
      <w:r w:rsidRPr="000E3C30">
        <w:rPr>
          <w:rStyle w:val="surname"/>
        </w:rPr>
        <w:t>Walker</w:t>
      </w:r>
      <w:r w:rsidRPr="000E3C30">
        <w:t xml:space="preserve">, </w:t>
      </w:r>
      <w:r w:rsidRPr="000E3C30">
        <w:rPr>
          <w:rStyle w:val="forename"/>
        </w:rPr>
        <w:t>Peter</w:t>
      </w:r>
      <w:r w:rsidRPr="000E3C30">
        <w:t xml:space="preserve">, and </w:t>
      </w:r>
      <w:r w:rsidRPr="000E3C30">
        <w:rPr>
          <w:rStyle w:val="forename"/>
        </w:rPr>
        <w:t>Daniel</w:t>
      </w:r>
      <w:r w:rsidRPr="000E3C30">
        <w:t xml:space="preserve"> </w:t>
      </w:r>
      <w:r w:rsidRPr="000E3C30">
        <w:rPr>
          <w:rStyle w:val="surname"/>
        </w:rPr>
        <w:t>Maxwell</w:t>
      </w:r>
      <w:r w:rsidRPr="000E3C30">
        <w:t xml:space="preserve">, </w:t>
      </w:r>
      <w:r w:rsidRPr="000E3C30">
        <w:rPr>
          <w:rStyle w:val="booktitle"/>
        </w:rPr>
        <w:t>Shaping the Humanitarian World</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2009</w:t>
      </w:r>
      <w:r w:rsidRPr="000E3C30">
        <w:t>.</w:t>
      </w:r>
      <w:bookmarkEnd w:id="6755"/>
      <w:bookmarkEnd w:id="6756"/>
    </w:p>
    <w:p w:rsidR="005600E9" w:rsidRPr="000E3C30" w:rsidRDefault="005600E9" w:rsidP="001A4F98">
      <w:pPr>
        <w:pStyle w:val="bib"/>
      </w:pPr>
      <w:bookmarkStart w:id="6757" w:name="CIT000272"/>
      <w:bookmarkStart w:id="6758" w:name="CBML_BIB_000_272"/>
      <w:r w:rsidRPr="000E3C30">
        <w:rPr>
          <w:rStyle w:val="surname"/>
        </w:rPr>
        <w:t>Watenpaugh</w:t>
      </w:r>
      <w:r w:rsidRPr="000E3C30">
        <w:t xml:space="preserve">, </w:t>
      </w:r>
      <w:r w:rsidRPr="000E3C30">
        <w:rPr>
          <w:rStyle w:val="forename"/>
        </w:rPr>
        <w:t>Keith David</w:t>
      </w:r>
      <w:r w:rsidRPr="000E3C30">
        <w:t xml:space="preserve">. </w:t>
      </w:r>
      <w:r w:rsidRPr="006308EC">
        <w:t>“</w:t>
      </w:r>
      <w:r w:rsidRPr="000E3C30">
        <w:rPr>
          <w:rStyle w:val="Articletitle"/>
        </w:rPr>
        <w:t>The League of Nations</w:t>
      </w:r>
      <w:r w:rsidRPr="006308EC">
        <w:rPr>
          <w:rStyle w:val="Articletitle"/>
        </w:rPr>
        <w:t>’</w:t>
      </w:r>
      <w:r w:rsidRPr="000E3C30">
        <w:rPr>
          <w:rStyle w:val="Articletitle"/>
        </w:rPr>
        <w:t xml:space="preserve"> Rescue of Armenian Genocide Survivors and the Making of Modern Humanitarianism, 1920</w:t>
      </w:r>
      <w:r w:rsidRPr="006308EC">
        <w:rPr>
          <w:rStyle w:val="Articletitle"/>
        </w:rPr>
        <w:t>–</w:t>
      </w:r>
      <w:r w:rsidRPr="000E3C30">
        <w:rPr>
          <w:rStyle w:val="Articletitle"/>
        </w:rPr>
        <w:t>1927</w:t>
      </w:r>
      <w:r w:rsidRPr="000E3C30">
        <w:t>.</w:t>
      </w:r>
      <w:r w:rsidRPr="006308EC">
        <w:t>”</w:t>
      </w:r>
      <w:r w:rsidRPr="000E3C30">
        <w:t xml:space="preserve"> </w:t>
      </w:r>
      <w:r w:rsidRPr="000E3C30">
        <w:rPr>
          <w:rStyle w:val="journal-title"/>
        </w:rPr>
        <w:t>American Historical Review</w:t>
      </w:r>
      <w:r w:rsidRPr="006277DA">
        <w:rPr>
          <w:i/>
        </w:rPr>
        <w:t xml:space="preserve"> </w:t>
      </w:r>
      <w:r w:rsidRPr="00843766">
        <w:rPr>
          <w:rStyle w:val="volume"/>
        </w:rPr>
        <w:t>115</w:t>
      </w:r>
      <w:r w:rsidRPr="000E3C30">
        <w:t xml:space="preserve">, no. </w:t>
      </w:r>
      <w:r w:rsidRPr="000E3C30">
        <w:rPr>
          <w:rStyle w:val="Issueno"/>
        </w:rPr>
        <w:t>5</w:t>
      </w:r>
      <w:r w:rsidRPr="000E3C30">
        <w:t xml:space="preserve"> (December </w:t>
      </w:r>
      <w:r w:rsidRPr="000E3C30">
        <w:rPr>
          <w:rStyle w:val="date"/>
        </w:rPr>
        <w:t>2010</w:t>
      </w:r>
      <w:r w:rsidRPr="000E3C30">
        <w:t xml:space="preserve">): </w:t>
      </w:r>
      <w:r w:rsidRPr="000E3C30">
        <w:rPr>
          <w:rStyle w:val="pageextent"/>
        </w:rPr>
        <w:t>1315</w:t>
      </w:r>
      <w:r w:rsidRPr="006308EC">
        <w:rPr>
          <w:rStyle w:val="pageextent"/>
        </w:rPr>
        <w:t>–</w:t>
      </w:r>
      <w:del w:id="6759" w:author="Patterson Lamb" w:date="2014-08-13T10:29:00Z">
        <w:r w:rsidRPr="000E3C30" w:rsidDel="00876AA7">
          <w:rPr>
            <w:rStyle w:val="pageextent"/>
          </w:rPr>
          <w:delText>13</w:delText>
        </w:r>
      </w:del>
      <w:r w:rsidRPr="000E3C30">
        <w:rPr>
          <w:rStyle w:val="pageextent"/>
        </w:rPr>
        <w:t>39</w:t>
      </w:r>
      <w:r w:rsidRPr="000E3C30">
        <w:t>.</w:t>
      </w:r>
      <w:bookmarkEnd w:id="6757"/>
      <w:bookmarkEnd w:id="6758"/>
    </w:p>
    <w:p w:rsidR="005600E9" w:rsidRPr="000E3C30" w:rsidRDefault="005600E9" w:rsidP="001A4F98">
      <w:pPr>
        <w:pStyle w:val="bib"/>
      </w:pPr>
      <w:bookmarkStart w:id="6760" w:name="CIT000273"/>
      <w:bookmarkStart w:id="6761" w:name="CBML_BIB_000_273"/>
      <w:r w:rsidRPr="000E3C30">
        <w:rPr>
          <w:rStyle w:val="surname"/>
        </w:rPr>
        <w:t>Weindling</w:t>
      </w:r>
      <w:r w:rsidRPr="006277DA">
        <w:rPr>
          <w:i/>
          <w:lang w:val="fr-FR"/>
        </w:rPr>
        <w:t>,</w:t>
      </w:r>
      <w:r w:rsidRPr="000E3C30">
        <w:rPr>
          <w:lang w:val="fr-FR"/>
        </w:rPr>
        <w:t xml:space="preserve"> </w:t>
      </w:r>
      <w:r w:rsidRPr="000E3C30">
        <w:rPr>
          <w:rStyle w:val="forename"/>
        </w:rPr>
        <w:t>Paul</w:t>
      </w:r>
      <w:r w:rsidRPr="000E3C30">
        <w:rPr>
          <w:lang w:val="fr-FR"/>
        </w:rPr>
        <w:t>, ed.</w:t>
      </w:r>
      <w:r w:rsidRPr="000E3C30">
        <w:rPr>
          <w:rStyle w:val="booktitle"/>
        </w:rPr>
        <w:t xml:space="preserve"> International Health Organisations and Movements, 1918</w:t>
      </w:r>
      <w:r w:rsidRPr="006308EC">
        <w:rPr>
          <w:rStyle w:val="booktitle"/>
        </w:rPr>
        <w:t>–</w:t>
      </w:r>
      <w:r w:rsidRPr="000E3C30">
        <w:rPr>
          <w:rStyle w:val="booktitle"/>
        </w:rPr>
        <w:t>1939</w:t>
      </w:r>
      <w:r w:rsidRPr="006277DA">
        <w:rPr>
          <w:i/>
          <w:lang w:val="fr-FR"/>
        </w:rPr>
        <w:t xml:space="preserve">. </w:t>
      </w:r>
      <w:r w:rsidRPr="000E3C30">
        <w:rPr>
          <w:rStyle w:val="placeofpub"/>
        </w:rPr>
        <w:t>Cambridge</w:t>
      </w:r>
      <w:r w:rsidRPr="000E3C30">
        <w:rPr>
          <w:lang w:val="fr-FR"/>
        </w:rPr>
        <w:t xml:space="preserve">: </w:t>
      </w:r>
      <w:r w:rsidRPr="000E3C30">
        <w:rPr>
          <w:rStyle w:val="publisher"/>
        </w:rPr>
        <w:t>Cambridge University Press</w:t>
      </w:r>
      <w:r w:rsidRPr="000E3C30">
        <w:rPr>
          <w:lang w:val="fr-FR"/>
        </w:rPr>
        <w:t xml:space="preserve">, </w:t>
      </w:r>
      <w:r w:rsidRPr="000E3C30">
        <w:rPr>
          <w:rStyle w:val="date"/>
        </w:rPr>
        <w:t>1995</w:t>
      </w:r>
      <w:r w:rsidRPr="000E3C30">
        <w:rPr>
          <w:lang w:val="fr-FR"/>
        </w:rPr>
        <w:t>.</w:t>
      </w:r>
      <w:bookmarkEnd w:id="6760"/>
      <w:bookmarkEnd w:id="6761"/>
    </w:p>
    <w:p w:rsidR="005600E9" w:rsidRPr="000E3C30" w:rsidRDefault="005600E9" w:rsidP="001A4F98">
      <w:pPr>
        <w:pStyle w:val="bib"/>
      </w:pPr>
      <w:bookmarkStart w:id="6762" w:name="CIT000274"/>
      <w:bookmarkStart w:id="6763" w:name="CBML_BIB_000_274"/>
      <w:r w:rsidRPr="000E3C30">
        <w:rPr>
          <w:rStyle w:val="surname"/>
        </w:rPr>
        <w:t>Wells</w:t>
      </w:r>
      <w:r w:rsidRPr="000E3C30">
        <w:t xml:space="preserve">, </w:t>
      </w:r>
      <w:r w:rsidRPr="000E3C30">
        <w:rPr>
          <w:rStyle w:val="forename"/>
        </w:rPr>
        <w:t>Liz</w:t>
      </w:r>
      <w:r w:rsidRPr="000E3C30">
        <w:t xml:space="preserve">. </w:t>
      </w:r>
      <w:r w:rsidRPr="000E3C30">
        <w:rPr>
          <w:rStyle w:val="booktitle"/>
        </w:rPr>
        <w:t>Photography: A Critical Introduction</w:t>
      </w:r>
      <w:r w:rsidRPr="000E3C30">
        <w:t>.</w:t>
      </w:r>
      <w:r w:rsidRPr="006277DA">
        <w:rPr>
          <w:i/>
        </w:rPr>
        <w:t xml:space="preserve"> </w:t>
      </w:r>
      <w:r w:rsidRPr="000E3C30">
        <w:t>4th ed.</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2009</w:t>
      </w:r>
      <w:r w:rsidRPr="000E3C30">
        <w:t>.</w:t>
      </w:r>
      <w:bookmarkEnd w:id="6762"/>
      <w:bookmarkEnd w:id="6763"/>
    </w:p>
    <w:p w:rsidR="005600E9" w:rsidRPr="000E3C30" w:rsidRDefault="005600E9" w:rsidP="001A4F98">
      <w:pPr>
        <w:pStyle w:val="bib"/>
      </w:pPr>
      <w:bookmarkStart w:id="6764" w:name="CIT000275"/>
      <w:bookmarkStart w:id="6765" w:name="CBML_BIB_000_275"/>
      <w:r w:rsidRPr="000E3C30">
        <w:rPr>
          <w:rStyle w:val="surname"/>
        </w:rPr>
        <w:t>Wells</w:t>
      </w:r>
      <w:r w:rsidRPr="000E3C30">
        <w:t xml:space="preserve">, </w:t>
      </w:r>
      <w:r w:rsidRPr="000E3C30">
        <w:rPr>
          <w:rStyle w:val="forename"/>
        </w:rPr>
        <w:t>Liz</w:t>
      </w:r>
      <w:r w:rsidRPr="000E3C30">
        <w:t xml:space="preserve">, ed. </w:t>
      </w:r>
      <w:r w:rsidRPr="000E3C30">
        <w:rPr>
          <w:rStyle w:val="booktitle"/>
        </w:rPr>
        <w:t>The Photography Reader</w:t>
      </w:r>
      <w:r w:rsidRPr="000E3C30">
        <w:t xml:space="preserve">. </w:t>
      </w:r>
      <w:r>
        <w:rPr>
          <w:rStyle w:val="placeofpub"/>
        </w:rPr>
        <w:t>London</w:t>
      </w:r>
      <w:r w:rsidRPr="000E3C30">
        <w:t xml:space="preserve">: </w:t>
      </w:r>
      <w:r w:rsidRPr="000E3C30">
        <w:rPr>
          <w:rStyle w:val="publisher"/>
        </w:rPr>
        <w:t>Routledge</w:t>
      </w:r>
      <w:r w:rsidRPr="000E3C30">
        <w:t xml:space="preserve">, </w:t>
      </w:r>
      <w:r w:rsidRPr="000E3C30">
        <w:rPr>
          <w:rStyle w:val="date"/>
        </w:rPr>
        <w:t>2003</w:t>
      </w:r>
      <w:r w:rsidRPr="000E3C30">
        <w:t>.</w:t>
      </w:r>
      <w:bookmarkEnd w:id="6764"/>
      <w:bookmarkEnd w:id="6765"/>
    </w:p>
    <w:p w:rsidR="005600E9" w:rsidRPr="000E3C30" w:rsidRDefault="005600E9" w:rsidP="001A4F98">
      <w:pPr>
        <w:pStyle w:val="bib"/>
      </w:pPr>
      <w:bookmarkStart w:id="6766" w:name="CIT000276"/>
      <w:bookmarkStart w:id="6767" w:name="CBML_BIB_000_276"/>
      <w:r w:rsidRPr="000E3C30">
        <w:rPr>
          <w:rStyle w:val="surname"/>
        </w:rPr>
        <w:t>Wexler</w:t>
      </w:r>
      <w:r w:rsidRPr="000E3C30">
        <w:t xml:space="preserve">, </w:t>
      </w:r>
      <w:r w:rsidRPr="000E3C30">
        <w:rPr>
          <w:rStyle w:val="forename"/>
        </w:rPr>
        <w:t>Laura</w:t>
      </w:r>
      <w:r w:rsidRPr="000E3C30">
        <w:t xml:space="preserve">. </w:t>
      </w:r>
      <w:r w:rsidRPr="000E3C30">
        <w:rPr>
          <w:rStyle w:val="booktitle"/>
        </w:rPr>
        <w:t>Tender Violence: Domestic Visions in an Age of U.S. Imperialism</w:t>
      </w:r>
      <w:r w:rsidRPr="006277DA">
        <w:rPr>
          <w:i/>
        </w:rPr>
        <w:t xml:space="preserve">. </w:t>
      </w:r>
      <w:r w:rsidRPr="000E3C30">
        <w:rPr>
          <w:rStyle w:val="placeofpub"/>
        </w:rPr>
        <w:t>Chapel Hill</w:t>
      </w:r>
      <w:r w:rsidRPr="000E3C30">
        <w:t xml:space="preserve">: </w:t>
      </w:r>
      <w:r w:rsidRPr="000E3C30">
        <w:rPr>
          <w:rStyle w:val="publisher"/>
        </w:rPr>
        <w:t>University of North Carolina Press</w:t>
      </w:r>
      <w:r w:rsidRPr="000E3C30">
        <w:t xml:space="preserve">, </w:t>
      </w:r>
      <w:r w:rsidRPr="000E3C30">
        <w:rPr>
          <w:rStyle w:val="date"/>
        </w:rPr>
        <w:t>2000</w:t>
      </w:r>
      <w:r w:rsidRPr="000E3C30">
        <w:t>.</w:t>
      </w:r>
      <w:bookmarkEnd w:id="6766"/>
      <w:bookmarkEnd w:id="6767"/>
    </w:p>
    <w:p w:rsidR="005600E9" w:rsidRPr="000E3C30" w:rsidRDefault="005600E9" w:rsidP="001A4F98">
      <w:pPr>
        <w:pStyle w:val="bib"/>
      </w:pPr>
      <w:bookmarkStart w:id="6768" w:name="CIT000277"/>
      <w:bookmarkStart w:id="6769" w:name="CBML_BIB_000_277"/>
      <w:r w:rsidRPr="000E3C30">
        <w:rPr>
          <w:rStyle w:val="surname"/>
        </w:rPr>
        <w:t>Willis</w:t>
      </w:r>
      <w:r w:rsidRPr="000E3C30">
        <w:t xml:space="preserve">, </w:t>
      </w:r>
      <w:r w:rsidRPr="000E3C30">
        <w:rPr>
          <w:rStyle w:val="forename"/>
        </w:rPr>
        <w:t>Deborah</w:t>
      </w:r>
      <w:r w:rsidRPr="000E3C30">
        <w:t xml:space="preserve"> and </w:t>
      </w:r>
      <w:r w:rsidRPr="000E3C30">
        <w:rPr>
          <w:rStyle w:val="forename"/>
        </w:rPr>
        <w:t>Barbara</w:t>
      </w:r>
      <w:r w:rsidRPr="000E3C30">
        <w:t xml:space="preserve"> </w:t>
      </w:r>
      <w:r w:rsidRPr="000E3C30">
        <w:rPr>
          <w:rStyle w:val="surname"/>
        </w:rPr>
        <w:t>Krauthamer</w:t>
      </w:r>
      <w:r w:rsidRPr="000E3C30">
        <w:t xml:space="preserve">. </w:t>
      </w:r>
      <w:r w:rsidRPr="000E3C30">
        <w:rPr>
          <w:rStyle w:val="booktitle"/>
        </w:rPr>
        <w:t>Envisioning Emancipation: Black Americans and the End of Slavery</w:t>
      </w:r>
      <w:r w:rsidRPr="006277DA">
        <w:rPr>
          <w:i/>
        </w:rPr>
        <w:t xml:space="preserve">. </w:t>
      </w:r>
      <w:r w:rsidRPr="000E3C30">
        <w:rPr>
          <w:rStyle w:val="placeofpub"/>
        </w:rPr>
        <w:t>Philadelphia</w:t>
      </w:r>
      <w:r w:rsidRPr="000E3C30">
        <w:t xml:space="preserve">: </w:t>
      </w:r>
      <w:r w:rsidRPr="000E3C30">
        <w:rPr>
          <w:rStyle w:val="publisher"/>
        </w:rPr>
        <w:t xml:space="preserve">Temple </w:t>
      </w:r>
      <w:del w:id="6770" w:author="Patterson Lamb" w:date="2014-08-13T10:29:00Z">
        <w:r w:rsidRPr="000E3C30" w:rsidDel="00876AA7">
          <w:rPr>
            <w:rStyle w:val="publisher"/>
          </w:rPr>
          <w:delText>UP</w:delText>
        </w:r>
      </w:del>
      <w:ins w:id="6771" w:author="Patterson Lamb" w:date="2014-08-13T10:29:00Z">
        <w:r>
          <w:rPr>
            <w:rStyle w:val="publisher"/>
          </w:rPr>
          <w:t>University Press</w:t>
        </w:r>
      </w:ins>
      <w:r w:rsidRPr="000E3C30">
        <w:t xml:space="preserve">, </w:t>
      </w:r>
      <w:r w:rsidRPr="000E3C30">
        <w:rPr>
          <w:rStyle w:val="date"/>
        </w:rPr>
        <w:t>2013</w:t>
      </w:r>
      <w:r w:rsidRPr="000E3C30">
        <w:t>.</w:t>
      </w:r>
      <w:bookmarkEnd w:id="6768"/>
      <w:bookmarkEnd w:id="6769"/>
    </w:p>
    <w:p w:rsidR="005600E9" w:rsidRPr="000E3C30" w:rsidRDefault="005600E9" w:rsidP="001A4F98">
      <w:pPr>
        <w:pStyle w:val="bib"/>
      </w:pPr>
      <w:bookmarkStart w:id="6772" w:name="CIT000278"/>
      <w:bookmarkStart w:id="6773" w:name="CBML_BIB_000_278"/>
      <w:r w:rsidRPr="000E3C30">
        <w:rPr>
          <w:rStyle w:val="surname"/>
        </w:rPr>
        <w:t>Wilson</w:t>
      </w:r>
      <w:r w:rsidRPr="000E3C30">
        <w:t xml:space="preserve">, </w:t>
      </w:r>
      <w:r w:rsidRPr="000E3C30">
        <w:rPr>
          <w:rStyle w:val="forename"/>
        </w:rPr>
        <w:t>Ann Marie</w:t>
      </w:r>
      <w:r w:rsidRPr="000E3C30">
        <w:t xml:space="preserve">. </w:t>
      </w:r>
      <w:r w:rsidRPr="006308EC">
        <w:t>“</w:t>
      </w:r>
      <w:r w:rsidRPr="000E3C30">
        <w:rPr>
          <w:rStyle w:val="Articletitle"/>
        </w:rPr>
        <w:t>In the Name of God, Civilization, and Humanity: The United States and the Armenian Massacres of the 1890s</w:t>
      </w:r>
      <w:r w:rsidRPr="000E3C30">
        <w:t>.</w:t>
      </w:r>
      <w:r w:rsidRPr="006308EC">
        <w:t>”</w:t>
      </w:r>
      <w:r w:rsidRPr="000E3C30">
        <w:t xml:space="preserve"> </w:t>
      </w:r>
      <w:r w:rsidRPr="000E3C30">
        <w:rPr>
          <w:rStyle w:val="journal-title"/>
        </w:rPr>
        <w:t>Le Mouvement Social</w:t>
      </w:r>
      <w:r w:rsidRPr="006277DA">
        <w:rPr>
          <w:i/>
        </w:rPr>
        <w:t xml:space="preserve"> </w:t>
      </w:r>
      <w:r w:rsidRPr="00843766">
        <w:rPr>
          <w:rStyle w:val="volume"/>
        </w:rPr>
        <w:t>227</w:t>
      </w:r>
      <w:r w:rsidRPr="000E3C30">
        <w:t xml:space="preserve"> (avril</w:t>
      </w:r>
      <w:del w:id="6774" w:author="Patterson Lamb" w:date="2014-08-13T10:29:00Z">
        <w:r w:rsidRPr="000E3C30" w:rsidDel="00876AA7">
          <w:delText>-</w:delText>
        </w:r>
      </w:del>
      <w:ins w:id="6775" w:author="Patterson Lamb" w:date="2014-08-13T10:30:00Z">
        <w:r>
          <w:t>–</w:t>
        </w:r>
      </w:ins>
      <w:r w:rsidRPr="000E3C30">
        <w:t xml:space="preserve">juin </w:t>
      </w:r>
      <w:r w:rsidRPr="000E3C30">
        <w:rPr>
          <w:rStyle w:val="date"/>
        </w:rPr>
        <w:t>2009</w:t>
      </w:r>
      <w:r w:rsidRPr="000E3C30">
        <w:t xml:space="preserve">): </w:t>
      </w:r>
      <w:r w:rsidRPr="000E3C30">
        <w:rPr>
          <w:rStyle w:val="pageextent"/>
        </w:rPr>
        <w:t>27</w:t>
      </w:r>
      <w:r w:rsidRPr="006308EC">
        <w:rPr>
          <w:rStyle w:val="pageextent"/>
        </w:rPr>
        <w:t>–</w:t>
      </w:r>
      <w:r w:rsidRPr="000E3C30">
        <w:rPr>
          <w:rStyle w:val="pageextent"/>
        </w:rPr>
        <w:t>44</w:t>
      </w:r>
      <w:r w:rsidRPr="000E3C30">
        <w:t>.</w:t>
      </w:r>
      <w:bookmarkEnd w:id="6772"/>
      <w:bookmarkEnd w:id="6773"/>
    </w:p>
    <w:p w:rsidR="005600E9" w:rsidRPr="000E3C30" w:rsidRDefault="005600E9" w:rsidP="001A4F98">
      <w:pPr>
        <w:pStyle w:val="bib"/>
      </w:pPr>
      <w:bookmarkStart w:id="6776" w:name="CIT000279"/>
      <w:bookmarkStart w:id="6777" w:name="CBML_BIB_000_279"/>
      <w:r w:rsidRPr="000E3C30">
        <w:rPr>
          <w:rStyle w:val="surname"/>
        </w:rPr>
        <w:t>Wilson</w:t>
      </w:r>
      <w:r w:rsidRPr="000E3C30">
        <w:t xml:space="preserve">, </w:t>
      </w:r>
      <w:r w:rsidRPr="000E3C30">
        <w:rPr>
          <w:rStyle w:val="forename"/>
        </w:rPr>
        <w:t>Michael</w:t>
      </w:r>
      <w:r w:rsidRPr="000E3C30">
        <w:t xml:space="preserve">. </w:t>
      </w:r>
      <w:r w:rsidRPr="006308EC">
        <w:t>“</w:t>
      </w:r>
      <w:r w:rsidRPr="000E3C30">
        <w:rPr>
          <w:rStyle w:val="chaptertitle"/>
        </w:rPr>
        <w:t>Visual Culture: A Useful Category of Historical Analysis.</w:t>
      </w:r>
      <w:r w:rsidRPr="006308EC">
        <w:t>”</w:t>
      </w:r>
      <w:r w:rsidRPr="000E3C30">
        <w:t xml:space="preserve"> In </w:t>
      </w:r>
      <w:ins w:id="6778" w:author="Patterson Lamb" w:date="2014-08-13T10:30:00Z">
        <w:r w:rsidRPr="000E3C30">
          <w:rPr>
            <w:rStyle w:val="forename"/>
          </w:rPr>
          <w:t>Vanessa</w:t>
        </w:r>
        <w:r w:rsidRPr="000E3C30">
          <w:t xml:space="preserve"> </w:t>
        </w:r>
        <w:r w:rsidRPr="000E3C30">
          <w:rPr>
            <w:rStyle w:val="surname"/>
          </w:rPr>
          <w:t>Schwartz</w:t>
        </w:r>
        <w:r w:rsidRPr="000E3C30">
          <w:t xml:space="preserve"> and </w:t>
        </w:r>
        <w:r w:rsidRPr="000E3C30">
          <w:rPr>
            <w:rStyle w:val="forename"/>
          </w:rPr>
          <w:t>Jeannene</w:t>
        </w:r>
        <w:r w:rsidRPr="000E3C30">
          <w:t xml:space="preserve"> </w:t>
        </w:r>
        <w:r w:rsidRPr="000E3C30">
          <w:rPr>
            <w:rStyle w:val="surname"/>
          </w:rPr>
          <w:t>Przyblyski</w:t>
        </w:r>
        <w:r>
          <w:rPr>
            <w:rStyle w:val="surname"/>
          </w:rPr>
          <w:t>, eds.,</w:t>
        </w:r>
        <w:r w:rsidRPr="000E3C30">
          <w:rPr>
            <w:rStyle w:val="booktitle"/>
          </w:rPr>
          <w:t xml:space="preserve"> </w:t>
        </w:r>
      </w:ins>
      <w:r w:rsidRPr="000E3C30">
        <w:rPr>
          <w:rStyle w:val="booktitle"/>
        </w:rPr>
        <w:t>The 19th Century Visual Culture Reader</w:t>
      </w:r>
      <w:r w:rsidRPr="000E3C30">
        <w:t xml:space="preserve">, </w:t>
      </w:r>
      <w:del w:id="6779" w:author="Patterson Lamb" w:date="2014-08-13T10:30:00Z">
        <w:r w:rsidRPr="000E3C30" w:rsidDel="00876AA7">
          <w:delText xml:space="preserve">edited by </w:delText>
        </w:r>
        <w:r w:rsidRPr="000E3C30" w:rsidDel="00876AA7">
          <w:rPr>
            <w:rStyle w:val="forename"/>
          </w:rPr>
          <w:delText>Vanessa</w:delText>
        </w:r>
        <w:r w:rsidRPr="000E3C30" w:rsidDel="00876AA7">
          <w:delText xml:space="preserve"> </w:delText>
        </w:r>
        <w:r w:rsidRPr="000E3C30" w:rsidDel="00876AA7">
          <w:rPr>
            <w:rStyle w:val="surname"/>
          </w:rPr>
          <w:delText>Schwartz</w:delText>
        </w:r>
        <w:r w:rsidRPr="000E3C30" w:rsidDel="00876AA7">
          <w:delText xml:space="preserve"> and </w:delText>
        </w:r>
        <w:r w:rsidRPr="000E3C30" w:rsidDel="00876AA7">
          <w:rPr>
            <w:rStyle w:val="forename"/>
          </w:rPr>
          <w:delText>Jeannene</w:delText>
        </w:r>
        <w:r w:rsidRPr="000E3C30" w:rsidDel="00876AA7">
          <w:delText xml:space="preserve"> </w:delText>
        </w:r>
        <w:r w:rsidRPr="000E3C30" w:rsidDel="00876AA7">
          <w:rPr>
            <w:rStyle w:val="surname"/>
          </w:rPr>
          <w:delText>Przyblyski</w:delText>
        </w:r>
        <w:r w:rsidRPr="000E3C30" w:rsidDel="00876AA7">
          <w:delText>,</w:delText>
        </w:r>
        <w:r w:rsidRPr="000E3C30" w:rsidDel="00876AA7">
          <w:rPr>
            <w:rStyle w:val="surname"/>
          </w:rPr>
          <w:delText xml:space="preserve"> </w:delText>
        </w:r>
      </w:del>
      <w:r w:rsidRPr="000E3C30">
        <w:rPr>
          <w:rStyle w:val="pageextent"/>
        </w:rPr>
        <w:t>26</w:t>
      </w:r>
      <w:r w:rsidRPr="006308EC">
        <w:rPr>
          <w:rStyle w:val="pageextent"/>
        </w:rPr>
        <w:t>–</w:t>
      </w:r>
      <w:r w:rsidRPr="000E3C30">
        <w:rPr>
          <w:rStyle w:val="pageextent"/>
        </w:rPr>
        <w:t>33</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bookmarkEnd w:id="6776"/>
      <w:bookmarkEnd w:id="6777"/>
    </w:p>
    <w:p w:rsidR="005600E9" w:rsidRPr="000E3C30" w:rsidRDefault="005600E9" w:rsidP="001A4F98">
      <w:pPr>
        <w:pStyle w:val="bib"/>
      </w:pPr>
      <w:bookmarkStart w:id="6780" w:name="CIT000280"/>
      <w:bookmarkStart w:id="6781" w:name="CBML_BIB_000_280"/>
      <w:r w:rsidRPr="000E3C30">
        <w:rPr>
          <w:rStyle w:val="surname"/>
        </w:rPr>
        <w:t>Wilson</w:t>
      </w:r>
      <w:r w:rsidRPr="000E3C30">
        <w:t xml:space="preserve">, </w:t>
      </w:r>
      <w:r w:rsidRPr="000E3C30">
        <w:rPr>
          <w:rStyle w:val="forename"/>
        </w:rPr>
        <w:t>Richard Ashby</w:t>
      </w:r>
      <w:r w:rsidRPr="000E3C30">
        <w:t xml:space="preserve"> and </w:t>
      </w:r>
      <w:r w:rsidRPr="000E3C30">
        <w:rPr>
          <w:rStyle w:val="forename"/>
        </w:rPr>
        <w:t>Richard D.</w:t>
      </w:r>
      <w:r w:rsidRPr="000E3C30">
        <w:t xml:space="preserve"> </w:t>
      </w:r>
      <w:r w:rsidRPr="000E3C30">
        <w:rPr>
          <w:rStyle w:val="surname"/>
        </w:rPr>
        <w:t>Brown</w:t>
      </w:r>
      <w:r w:rsidRPr="000E3C30">
        <w:t xml:space="preserve">, eds. </w:t>
      </w:r>
      <w:r w:rsidRPr="000E3C30">
        <w:rPr>
          <w:rStyle w:val="booktitle"/>
        </w:rPr>
        <w:t>Humanitarianism and Suffering: The Mobilization of Empathy</w:t>
      </w:r>
      <w:r w:rsidRPr="006277DA">
        <w:rPr>
          <w:i/>
        </w:rPr>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2009</w:t>
      </w:r>
      <w:r w:rsidRPr="000E3C30">
        <w:t>.</w:t>
      </w:r>
      <w:bookmarkEnd w:id="6780"/>
      <w:bookmarkEnd w:id="6781"/>
    </w:p>
    <w:p w:rsidR="005600E9" w:rsidRPr="000E3C30" w:rsidRDefault="005600E9" w:rsidP="001A4F98">
      <w:pPr>
        <w:pStyle w:val="bib"/>
      </w:pPr>
      <w:bookmarkStart w:id="6782" w:name="CIT000281"/>
      <w:bookmarkStart w:id="6783" w:name="CBML_BIB_000_281"/>
      <w:r w:rsidRPr="000E3C30">
        <w:rPr>
          <w:rStyle w:val="surname"/>
        </w:rPr>
        <w:t>Wiseberg</w:t>
      </w:r>
      <w:r w:rsidRPr="000E3C30">
        <w:rPr>
          <w:lang w:val="en-GB"/>
        </w:rPr>
        <w:t xml:space="preserve">, </w:t>
      </w:r>
      <w:r w:rsidRPr="000E3C30">
        <w:rPr>
          <w:rStyle w:val="forename"/>
        </w:rPr>
        <w:t>Laurie S.</w:t>
      </w:r>
      <w:r w:rsidRPr="000E3C30">
        <w:rPr>
          <w:lang w:val="en-GB"/>
        </w:rPr>
        <w:t xml:space="preserve"> </w:t>
      </w:r>
      <w:r w:rsidRPr="006308EC">
        <w:rPr>
          <w:lang w:val="en-GB"/>
        </w:rPr>
        <w:t>“</w:t>
      </w:r>
      <w:r w:rsidRPr="000E3C30">
        <w:t>The International Politics of Relief: A Case Study of the Relief Operations Mounted during the Nigerian Civil War (1967</w:t>
      </w:r>
      <w:r w:rsidRPr="006308EC">
        <w:t>–</w:t>
      </w:r>
      <w:r w:rsidRPr="000E3C30">
        <w:t>1970</w:t>
      </w:r>
      <w:r w:rsidRPr="000E3C30">
        <w:rPr>
          <w:lang w:val="en-GB"/>
        </w:rPr>
        <w:t>).</w:t>
      </w:r>
      <w:r w:rsidRPr="006308EC">
        <w:rPr>
          <w:lang w:val="en-GB"/>
        </w:rPr>
        <w:t>”</w:t>
      </w:r>
      <w:r w:rsidRPr="000E3C30">
        <w:rPr>
          <w:lang w:val="en-GB"/>
        </w:rPr>
        <w:t xml:space="preserve"> PhD diss., University of California at Los Angeles, </w:t>
      </w:r>
      <w:r w:rsidRPr="000E3C30">
        <w:rPr>
          <w:rStyle w:val="date"/>
        </w:rPr>
        <w:t>1973</w:t>
      </w:r>
      <w:r w:rsidRPr="000E3C30">
        <w:rPr>
          <w:lang w:val="en-GB"/>
        </w:rPr>
        <w:t>.</w:t>
      </w:r>
      <w:bookmarkEnd w:id="6782"/>
      <w:bookmarkEnd w:id="6783"/>
    </w:p>
    <w:p w:rsidR="005600E9" w:rsidRPr="000E3C30" w:rsidRDefault="005600E9" w:rsidP="001A4F98">
      <w:pPr>
        <w:pStyle w:val="bib"/>
      </w:pPr>
      <w:bookmarkStart w:id="6784" w:name="CIT000282"/>
      <w:bookmarkStart w:id="6785" w:name="CBML_BIB_000_282"/>
      <w:r w:rsidRPr="000E3C30">
        <w:rPr>
          <w:rStyle w:val="surname"/>
        </w:rPr>
        <w:t>Yochelson</w:t>
      </w:r>
      <w:r w:rsidRPr="000E3C30">
        <w:t xml:space="preserve">, </w:t>
      </w:r>
      <w:r w:rsidRPr="000E3C30">
        <w:rPr>
          <w:rStyle w:val="forename"/>
        </w:rPr>
        <w:t>Bonnie</w:t>
      </w:r>
      <w:r w:rsidRPr="000E3C30">
        <w:t xml:space="preserve"> and </w:t>
      </w:r>
      <w:r w:rsidRPr="000E3C30">
        <w:rPr>
          <w:rStyle w:val="forename"/>
        </w:rPr>
        <w:t>Daniel</w:t>
      </w:r>
      <w:r w:rsidRPr="000E3C30">
        <w:t xml:space="preserve"> </w:t>
      </w:r>
      <w:r w:rsidRPr="000E3C30">
        <w:rPr>
          <w:rStyle w:val="surname"/>
        </w:rPr>
        <w:t>Czitrom</w:t>
      </w:r>
      <w:r w:rsidRPr="000E3C30">
        <w:t xml:space="preserve">. </w:t>
      </w:r>
      <w:r w:rsidRPr="000E3C30">
        <w:rPr>
          <w:rStyle w:val="booktitle"/>
        </w:rPr>
        <w:t>Rediscovering Jacob Riis: Exposure Journalism and Photography in Turn of the Century New York</w:t>
      </w:r>
      <w:r w:rsidRPr="000E3C30">
        <w:t xml:space="preserve">. </w:t>
      </w:r>
      <w:r w:rsidRPr="000E3C30">
        <w:rPr>
          <w:rStyle w:val="placeofpub"/>
        </w:rPr>
        <w:t>New York</w:t>
      </w:r>
      <w:r w:rsidRPr="000E3C30">
        <w:t xml:space="preserve">: </w:t>
      </w:r>
      <w:r w:rsidRPr="000E3C30">
        <w:rPr>
          <w:rStyle w:val="publisher"/>
        </w:rPr>
        <w:t>New Press</w:t>
      </w:r>
      <w:r w:rsidRPr="000E3C30">
        <w:t xml:space="preserve">, </w:t>
      </w:r>
      <w:r w:rsidRPr="000E3C30">
        <w:rPr>
          <w:rStyle w:val="date"/>
        </w:rPr>
        <w:t>2007</w:t>
      </w:r>
      <w:r w:rsidRPr="000E3C30">
        <w:t>.</w:t>
      </w:r>
      <w:bookmarkEnd w:id="6784"/>
      <w:bookmarkEnd w:id="6785"/>
    </w:p>
    <w:p w:rsidR="005600E9" w:rsidRPr="000E3C30" w:rsidRDefault="005600E9" w:rsidP="001A4F98">
      <w:pPr>
        <w:pStyle w:val="bib"/>
      </w:pPr>
      <w:bookmarkStart w:id="6786" w:name="CIT000283"/>
      <w:bookmarkStart w:id="6787" w:name="CBML_BIB_000_283"/>
      <w:r w:rsidRPr="000E3C30">
        <w:rPr>
          <w:rStyle w:val="surname"/>
        </w:rPr>
        <w:t>Young</w:t>
      </w:r>
      <w:r w:rsidRPr="000E3C30">
        <w:t xml:space="preserve">, </w:t>
      </w:r>
      <w:r w:rsidRPr="000E3C30">
        <w:rPr>
          <w:rStyle w:val="forename"/>
        </w:rPr>
        <w:t>Cynthia</w:t>
      </w:r>
      <w:r w:rsidRPr="000E3C30">
        <w:t xml:space="preserve">, ed. </w:t>
      </w:r>
      <w:r w:rsidRPr="000E3C30">
        <w:rPr>
          <w:rStyle w:val="booktitle"/>
        </w:rPr>
        <w:t>We Went Back: Photographs from Europe 1933</w:t>
      </w:r>
      <w:r w:rsidRPr="006308EC">
        <w:rPr>
          <w:rStyle w:val="booktitle"/>
        </w:rPr>
        <w:t>–</w:t>
      </w:r>
      <w:r w:rsidRPr="000E3C30">
        <w:rPr>
          <w:rStyle w:val="booktitle"/>
        </w:rPr>
        <w:t>1955 by CHIM.</w:t>
      </w:r>
      <w:r w:rsidRPr="006277DA">
        <w:rPr>
          <w:i/>
        </w:rPr>
        <w:t xml:space="preserve"> </w:t>
      </w:r>
      <w:r w:rsidRPr="000E3C30">
        <w:rPr>
          <w:rStyle w:val="placeofpub"/>
        </w:rPr>
        <w:t>New York</w:t>
      </w:r>
      <w:r w:rsidRPr="000E3C30">
        <w:t xml:space="preserve">: </w:t>
      </w:r>
      <w:r w:rsidRPr="000E3C30">
        <w:rPr>
          <w:rStyle w:val="publisher"/>
        </w:rPr>
        <w:t>International Center of Photography and Delmonico Books</w:t>
      </w:r>
      <w:r w:rsidRPr="000E3C30">
        <w:t xml:space="preserve">, </w:t>
      </w:r>
      <w:r w:rsidRPr="000E3C30">
        <w:rPr>
          <w:rStyle w:val="date"/>
        </w:rPr>
        <w:t>2013</w:t>
      </w:r>
      <w:r w:rsidRPr="000E3C30">
        <w:t>.</w:t>
      </w:r>
      <w:bookmarkEnd w:id="6786"/>
      <w:bookmarkEnd w:id="6787"/>
    </w:p>
    <w:p w:rsidR="005600E9" w:rsidRPr="000E3C30" w:rsidRDefault="005600E9" w:rsidP="001A4F98">
      <w:pPr>
        <w:pStyle w:val="bib"/>
      </w:pPr>
      <w:bookmarkStart w:id="6788" w:name="CIT000284"/>
      <w:bookmarkStart w:id="6789" w:name="CBML_BIB_000_284"/>
      <w:r w:rsidRPr="000E3C30">
        <w:rPr>
          <w:rStyle w:val="surname"/>
        </w:rPr>
        <w:t>Young</w:t>
      </w:r>
      <w:r w:rsidRPr="000E3C30">
        <w:t xml:space="preserve">, </w:t>
      </w:r>
      <w:r w:rsidRPr="000E3C30">
        <w:rPr>
          <w:rStyle w:val="forename"/>
        </w:rPr>
        <w:t>R.</w:t>
      </w:r>
      <w:r w:rsidRPr="000E3C30">
        <w:t xml:space="preserve"> </w:t>
      </w:r>
      <w:r w:rsidRPr="000E3C30">
        <w:rPr>
          <w:rStyle w:val="booktitle"/>
        </w:rPr>
        <w:t>White Mythologies: Writing History and the West</w:t>
      </w:r>
      <w:r w:rsidRPr="000E3C30">
        <w:t xml:space="preserve">. </w:t>
      </w:r>
      <w:r w:rsidRPr="000E3C30">
        <w:rPr>
          <w:rStyle w:val="placeofpub"/>
        </w:rPr>
        <w:t>London</w:t>
      </w:r>
      <w:r w:rsidRPr="000E3C30">
        <w:t xml:space="preserve">: </w:t>
      </w:r>
      <w:r w:rsidRPr="000E3C30">
        <w:rPr>
          <w:rStyle w:val="publisher"/>
        </w:rPr>
        <w:t>Routledge</w:t>
      </w:r>
      <w:r w:rsidRPr="000E3C30">
        <w:t xml:space="preserve">, </w:t>
      </w:r>
      <w:r w:rsidRPr="000E3C30">
        <w:rPr>
          <w:rStyle w:val="date"/>
        </w:rPr>
        <w:t>1990</w:t>
      </w:r>
      <w:r w:rsidRPr="000E3C30">
        <w:t>.</w:t>
      </w:r>
      <w:bookmarkEnd w:id="6788"/>
      <w:bookmarkEnd w:id="6789"/>
    </w:p>
    <w:p w:rsidR="005600E9" w:rsidRPr="000E3C30" w:rsidRDefault="005600E9" w:rsidP="001A4F98">
      <w:pPr>
        <w:pStyle w:val="bib"/>
      </w:pPr>
      <w:bookmarkStart w:id="6790" w:name="CIT000285"/>
      <w:bookmarkStart w:id="6791" w:name="CBML_BIB_000_285"/>
      <w:r w:rsidRPr="000E3C30">
        <w:rPr>
          <w:rStyle w:val="surname"/>
        </w:rPr>
        <w:t>Zelizer</w:t>
      </w:r>
      <w:r w:rsidRPr="000E3C30">
        <w:t xml:space="preserve">, </w:t>
      </w:r>
      <w:r w:rsidRPr="000E3C30">
        <w:rPr>
          <w:rStyle w:val="forename"/>
        </w:rPr>
        <w:t>Barbie</w:t>
      </w:r>
      <w:r w:rsidRPr="000E3C30">
        <w:t xml:space="preserve">. </w:t>
      </w:r>
      <w:r w:rsidRPr="000E3C30">
        <w:rPr>
          <w:rStyle w:val="booktitle"/>
        </w:rPr>
        <w:t>About to Die: How News Images Move the Public</w:t>
      </w:r>
      <w:r w:rsidRPr="006277DA">
        <w:rPr>
          <w:i/>
        </w:rPr>
        <w:t xml:space="preserve">. </w:t>
      </w:r>
      <w:r w:rsidRPr="000E3C30">
        <w:rPr>
          <w:rStyle w:val="placeofpub"/>
        </w:rPr>
        <w:t>Oxford</w:t>
      </w:r>
      <w:r w:rsidRPr="000E3C30">
        <w:t xml:space="preserve">: </w:t>
      </w:r>
      <w:r w:rsidRPr="000E3C30">
        <w:rPr>
          <w:rStyle w:val="publisher"/>
        </w:rPr>
        <w:t>Oxford University Press</w:t>
      </w:r>
      <w:r w:rsidRPr="000E3C30">
        <w:t xml:space="preserve">, </w:t>
      </w:r>
      <w:r w:rsidRPr="000E3C30">
        <w:rPr>
          <w:rStyle w:val="date"/>
        </w:rPr>
        <w:t>2010</w:t>
      </w:r>
      <w:r w:rsidRPr="000E3C30">
        <w:t>.</w:t>
      </w:r>
      <w:bookmarkEnd w:id="6790"/>
      <w:bookmarkEnd w:id="6791"/>
    </w:p>
    <w:p w:rsidR="005600E9" w:rsidRPr="000E3C30" w:rsidRDefault="005600E9" w:rsidP="001A4F98">
      <w:pPr>
        <w:pStyle w:val="bib"/>
      </w:pPr>
      <w:bookmarkStart w:id="6792" w:name="CIT000286"/>
      <w:bookmarkStart w:id="6793" w:name="CBML_BIB_000_286"/>
      <w:r w:rsidRPr="000E3C30">
        <w:rPr>
          <w:rStyle w:val="surname"/>
        </w:rPr>
        <w:t>Zelizer</w:t>
      </w:r>
      <w:r w:rsidRPr="000E3C30">
        <w:t xml:space="preserve">, </w:t>
      </w:r>
      <w:r w:rsidRPr="000E3C30">
        <w:rPr>
          <w:rStyle w:val="forename"/>
        </w:rPr>
        <w:t>Barbie</w:t>
      </w:r>
      <w:r w:rsidRPr="000E3C30">
        <w:t xml:space="preserve">. </w:t>
      </w:r>
      <w:r w:rsidRPr="000E3C30">
        <w:rPr>
          <w:rStyle w:val="booktitle"/>
        </w:rPr>
        <w:t>Remembering to Forget: Holocaust Memory through the Camera</w:t>
      </w:r>
      <w:r w:rsidRPr="006308EC">
        <w:rPr>
          <w:rStyle w:val="booktitle"/>
        </w:rPr>
        <w:t>’</w:t>
      </w:r>
      <w:r w:rsidRPr="000E3C30">
        <w:rPr>
          <w:rStyle w:val="booktitle"/>
        </w:rPr>
        <w:t>s Eye.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1998</w:t>
      </w:r>
      <w:r w:rsidRPr="000E3C30">
        <w:t>.</w:t>
      </w:r>
      <w:bookmarkEnd w:id="6792"/>
      <w:bookmarkEnd w:id="6793"/>
    </w:p>
    <w:p w:rsidR="005600E9" w:rsidRDefault="005600E9" w:rsidP="001A4F98">
      <w:pPr>
        <w:pStyle w:val="bib"/>
      </w:pPr>
      <w:bookmarkStart w:id="6794" w:name="CIT000287"/>
      <w:bookmarkStart w:id="6795" w:name="CBML_BIB_000_287"/>
      <w:del w:id="6796" w:author="Patterson Lamb" w:date="2014-08-13T10:31:00Z">
        <w:r w:rsidRPr="000E3C30" w:rsidDel="00876AA7">
          <w:delText>[updated 5/28/14 by hf]</w:delText>
        </w:r>
      </w:del>
      <w:bookmarkEnd w:id="5989"/>
      <w:bookmarkEnd w:id="6794"/>
      <w:bookmarkEnd w:id="6795"/>
    </w:p>
    <w:p w:rsidR="005600E9" w:rsidRDefault="005600E9" w:rsidP="001A4F98">
      <w:pPr>
        <w:pStyle w:val="bib"/>
      </w:pPr>
    </w:p>
    <w:p w:rsidR="005600E9" w:rsidRDefault="005600E9" w:rsidP="001A4F98">
      <w:pPr>
        <w:pStyle w:val="bib"/>
      </w:pPr>
    </w:p>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0E9" w:rsidRDefault="005600E9" w:rsidP="0091254C">
      <w:pPr>
        <w:spacing w:after="0" w:line="240" w:lineRule="auto"/>
      </w:pPr>
      <w:r>
        <w:separator/>
      </w:r>
    </w:p>
  </w:endnote>
  <w:endnote w:type="continuationSeparator" w:id="0">
    <w:p w:rsidR="005600E9" w:rsidRDefault="005600E9" w:rsidP="0091254C">
      <w:pPr>
        <w:spacing w:after="0" w:line="240" w:lineRule="auto"/>
      </w:pPr>
      <w:r>
        <w:continuationSeparator/>
      </w:r>
    </w:p>
  </w:endnote>
  <w:endnote w:id="1">
    <w:p w:rsidR="005600E9" w:rsidRDefault="005600E9" w:rsidP="003C478B">
      <w:pPr>
        <w:pStyle w:val="EN"/>
        <w:spacing w:line="480" w:lineRule="auto"/>
      </w:pPr>
      <w:r w:rsidRPr="003C478B">
        <w:rPr>
          <w:rFonts w:ascii="Times New Roman" w:hAnsi="Times New Roman"/>
          <w:sz w:val="24"/>
          <w:szCs w:val="24"/>
          <w:vertAlign w:val="superscript"/>
        </w:rPr>
        <w:endnoteRef/>
      </w:r>
      <w:del w:id="509" w:author="Patterson Lamb" w:date="2014-07-24T11:32:00Z">
        <w:r w:rsidRPr="003C478B" w:rsidDel="00F9482E">
          <w:rPr>
            <w:rFonts w:ascii="Times New Roman" w:hAnsi="Times New Roman"/>
            <w:sz w:val="24"/>
            <w:szCs w:val="24"/>
          </w:rPr>
          <w:delText>.</w:delText>
        </w:r>
      </w:del>
      <w:r w:rsidRPr="003C478B">
        <w:rPr>
          <w:rFonts w:ascii="Times New Roman" w:hAnsi="Times New Roman"/>
          <w:sz w:val="24"/>
          <w:szCs w:val="24"/>
        </w:rPr>
        <w:t xml:space="preserve"> The authors thank Kevin Grant, Samuel Moyn, Silvia Salvatici, Deborah Gershenowitz</w:t>
      </w:r>
      <w:ins w:id="510" w:author="Patterson Lamb" w:date="2014-07-24T11:32:00Z">
        <w:r>
          <w:rPr>
            <w:rFonts w:ascii="Times New Roman" w:hAnsi="Times New Roman"/>
            <w:sz w:val="24"/>
            <w:szCs w:val="24"/>
          </w:rPr>
          <w:t>,</w:t>
        </w:r>
      </w:ins>
      <w:r w:rsidRPr="003C478B">
        <w:rPr>
          <w:rFonts w:ascii="Times New Roman" w:hAnsi="Times New Roman"/>
          <w:sz w:val="24"/>
          <w:szCs w:val="24"/>
        </w:rPr>
        <w:t xml:space="preserve"> and Ian Burns for their useful comments and suggestions. Any errors of fact or judgment remain our own.</w:t>
      </w:r>
    </w:p>
  </w:endnote>
  <w:endnote w:id="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Roland Barthes, Susan Sontag, Barbie Zelizer, Susie Linfield, Allen Sekula, Ulrich Baer, Geoffrey Batchen, Luc Boltanski, Cornelia Brink, Elizabeth Edwards, Vicki Goldberg, Robert Hariman and Jon Louis Lucaites, Elizabeth Hight, Ulrich Keller, Susan Moeller, John Taylor, Caroline Brothers, Shawn Michelle Smith, </w:t>
      </w:r>
      <w:ins w:id="522" w:author="Patterson Lamb" w:date="2014-07-24T11:37:00Z">
        <w:r>
          <w:rPr>
            <w:rFonts w:ascii="Times New Roman" w:hAnsi="Times New Roman"/>
            <w:sz w:val="24"/>
            <w:szCs w:val="24"/>
          </w:rPr>
          <w:t xml:space="preserve">and </w:t>
        </w:r>
      </w:ins>
      <w:r w:rsidRPr="003C478B">
        <w:rPr>
          <w:rFonts w:ascii="Times New Roman" w:hAnsi="Times New Roman"/>
          <w:sz w:val="24"/>
          <w:szCs w:val="24"/>
        </w:rPr>
        <w:t>Sharon Sliwinski.</w:t>
      </w:r>
    </w:p>
  </w:endnote>
  <w:endnote w:id="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18, 24; see also Linfield’s critical response to Sontag.</w:t>
      </w:r>
      <w:ins w:id="523" w:author="Patterson Lamb" w:date="2014-08-13T11:39:00Z">
        <w:r>
          <w:rPr>
            <w:rFonts w:ascii="Times New Roman" w:hAnsi="Times New Roman"/>
            <w:b/>
            <w:sz w:val="24"/>
            <w:szCs w:val="24"/>
          </w:rPr>
          <w:t>&lt;AU: Please give short title for Linfield&gt;</w:t>
        </w:r>
      </w:ins>
    </w:p>
  </w:endnote>
  <w:endnote w:id="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recent notable work by Michael Barnett, Kevin Grant, Stefan-Ludwig Hoffmann, Samuel Moyn, Davide Rodogno, Silvia Salvatici, Peter Walker and Daniel Maxwell, </w:t>
      </w:r>
      <w:ins w:id="541" w:author="Patterson Lamb" w:date="2014-07-24T13:08:00Z">
        <w:r>
          <w:rPr>
            <w:rFonts w:ascii="Times New Roman" w:hAnsi="Times New Roman"/>
            <w:sz w:val="24"/>
            <w:szCs w:val="24"/>
          </w:rPr>
          <w:t xml:space="preserve">and </w:t>
        </w:r>
      </w:ins>
      <w:r w:rsidRPr="003C478B">
        <w:rPr>
          <w:rFonts w:ascii="Times New Roman" w:hAnsi="Times New Roman"/>
          <w:sz w:val="24"/>
          <w:szCs w:val="24"/>
        </w:rPr>
        <w:t>Jenny Martinez, among others.</w:t>
      </w:r>
    </w:p>
  </w:endnote>
  <w:endnote w:id="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important work of Thomas Haskell, Karen Halttunen, Thomas Laqueur, Lynn Hunt, Lynn Festa, Elizabeth Clark, Margaret Abruzzo. Quotation is from Halttunen, </w:t>
      </w:r>
      <w:ins w:id="544" w:author="Patterson Lamb" w:date="2014-08-13T11:44:00Z">
        <w:r>
          <w:rPr>
            <w:rFonts w:ascii="Times New Roman" w:hAnsi="Times New Roman"/>
            <w:sz w:val="24"/>
            <w:szCs w:val="24"/>
          </w:rPr>
          <w:t>“</w:t>
        </w:r>
      </w:ins>
      <w:ins w:id="545" w:author="Patterson Lamb" w:date="2014-08-13T11:40:00Z">
        <w:r>
          <w:rPr>
            <w:rFonts w:ascii="Times New Roman" w:hAnsi="Times New Roman"/>
            <w:sz w:val="24"/>
            <w:szCs w:val="24"/>
          </w:rPr>
          <w:t xml:space="preserve">Humanitarianism,” </w:t>
        </w:r>
      </w:ins>
      <w:r w:rsidRPr="003C478B">
        <w:rPr>
          <w:rFonts w:ascii="Times New Roman" w:hAnsi="Times New Roman"/>
          <w:sz w:val="24"/>
          <w:szCs w:val="24"/>
        </w:rPr>
        <w:t>310.</w:t>
      </w:r>
    </w:p>
  </w:endnote>
  <w:endnote w:id="6">
    <w:p w:rsidR="005600E9" w:rsidRDefault="005600E9">
      <w:pPr>
        <w:pStyle w:val="EN"/>
        <w:spacing w:before="240"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Haskell </w:t>
      </w:r>
      <w:ins w:id="547" w:author="Patterson Lamb" w:date="2014-08-13T11:40:00Z">
        <w:r>
          <w:rPr>
            <w:rFonts w:ascii="Times New Roman" w:hAnsi="Times New Roman"/>
            <w:sz w:val="24"/>
            <w:szCs w:val="24"/>
          </w:rPr>
          <w:t xml:space="preserve">(“Capitalism”) </w:t>
        </w:r>
      </w:ins>
      <w:r w:rsidRPr="003C478B">
        <w:rPr>
          <w:rFonts w:ascii="Times New Roman" w:hAnsi="Times New Roman"/>
          <w:sz w:val="24"/>
          <w:szCs w:val="24"/>
        </w:rPr>
        <w:t xml:space="preserve">notes a “spurt” of humanitarian reform activity between 1750 and 1850; Walker and Maxwell </w:t>
      </w:r>
      <w:ins w:id="548" w:author="Patterson Lamb" w:date="2014-08-13T11:41:00Z">
        <w:r>
          <w:rPr>
            <w:rFonts w:ascii="Times New Roman" w:hAnsi="Times New Roman"/>
            <w:sz w:val="24"/>
            <w:szCs w:val="24"/>
          </w:rPr>
          <w:t>(</w:t>
        </w:r>
        <w:r>
          <w:rPr>
            <w:rFonts w:ascii="Times New Roman" w:hAnsi="Times New Roman"/>
            <w:i/>
            <w:sz w:val="24"/>
            <w:szCs w:val="24"/>
          </w:rPr>
          <w:t xml:space="preserve">Shaping the Humanitarian </w:t>
        </w:r>
        <w:r w:rsidRPr="0046076B">
          <w:rPr>
            <w:rFonts w:ascii="Times New Roman" w:hAnsi="Times New Roman"/>
            <w:i/>
            <w:sz w:val="24"/>
            <w:szCs w:val="24"/>
          </w:rPr>
          <w:t>World</w:t>
        </w:r>
        <w:r w:rsidRPr="005600E9">
          <w:rPr>
            <w:rFonts w:ascii="Times New Roman" w:hAnsi="Times New Roman"/>
            <w:sz w:val="24"/>
            <w:szCs w:val="24"/>
            <w:rPrChange w:id="549" w:author="Patterson Lamb" w:date="2014-08-13T11:41:00Z">
              <w:rPr>
                <w:rFonts w:ascii="Times New Roman" w:hAnsi="Times New Roman"/>
                <w:i/>
                <w:sz w:val="24"/>
                <w:szCs w:val="24"/>
              </w:rPr>
            </w:rPrChange>
          </w:rPr>
          <w:t>)</w:t>
        </w:r>
        <w:r>
          <w:rPr>
            <w:rFonts w:ascii="Times New Roman" w:hAnsi="Times New Roman"/>
            <w:sz w:val="24"/>
            <w:szCs w:val="24"/>
          </w:rPr>
          <w:t xml:space="preserve"> </w:t>
        </w:r>
      </w:ins>
      <w:r w:rsidRPr="0046076B">
        <w:rPr>
          <w:rFonts w:ascii="Times New Roman" w:hAnsi="Times New Roman"/>
          <w:sz w:val="24"/>
          <w:szCs w:val="24"/>
        </w:rPr>
        <w:t>discuss</w:t>
      </w:r>
      <w:r w:rsidRPr="003C478B">
        <w:rPr>
          <w:rFonts w:ascii="Times New Roman" w:hAnsi="Times New Roman"/>
          <w:sz w:val="24"/>
          <w:szCs w:val="24"/>
        </w:rPr>
        <w:t xml:space="preserve"> humanitarianism as an “international system” and note that the first “modern principles of relief” (public works, food distribution, soup kitchens) were applied to famines in India (1837–8) and Ireland (1845–</w:t>
      </w:r>
      <w:del w:id="550" w:author="Patterson Lamb" w:date="2014-07-24T13:08:00Z">
        <w:r w:rsidRPr="003C478B" w:rsidDel="00CA732B">
          <w:rPr>
            <w:rFonts w:ascii="Times New Roman" w:hAnsi="Times New Roman"/>
            <w:sz w:val="24"/>
            <w:szCs w:val="24"/>
          </w:rPr>
          <w:delText>4</w:delText>
        </w:r>
      </w:del>
      <w:r w:rsidRPr="003C478B">
        <w:rPr>
          <w:rFonts w:ascii="Times New Roman" w:hAnsi="Times New Roman"/>
          <w:sz w:val="24"/>
          <w:szCs w:val="24"/>
        </w:rPr>
        <w:t xml:space="preserve">7) and involved government support, 17–22, quotation from 17; Barnett </w:t>
      </w:r>
      <w:ins w:id="551" w:author="Patterson Lamb" w:date="2014-08-13T11:45:00Z">
        <w:r>
          <w:rPr>
            <w:rFonts w:ascii="Times New Roman" w:hAnsi="Times New Roman"/>
            <w:sz w:val="24"/>
            <w:szCs w:val="24"/>
          </w:rPr>
          <w:t>(</w:t>
        </w:r>
        <w:r>
          <w:rPr>
            <w:rFonts w:ascii="Times New Roman" w:hAnsi="Times New Roman"/>
            <w:i/>
            <w:sz w:val="24"/>
            <w:szCs w:val="24"/>
          </w:rPr>
          <w:t>Empire of Humanity</w:t>
        </w:r>
        <w:r w:rsidRPr="005600E9">
          <w:rPr>
            <w:rFonts w:ascii="Times New Roman" w:hAnsi="Times New Roman"/>
            <w:sz w:val="24"/>
            <w:szCs w:val="24"/>
            <w:rPrChange w:id="552" w:author="Patterson Lamb" w:date="2014-08-13T11:45:00Z">
              <w:rPr>
                <w:rFonts w:ascii="Times New Roman" w:hAnsi="Times New Roman"/>
                <w:i/>
                <w:sz w:val="24"/>
                <w:szCs w:val="24"/>
              </w:rPr>
            </w:rPrChange>
          </w:rPr>
          <w:t>)</w:t>
        </w:r>
      </w:ins>
      <w:ins w:id="553" w:author="Patterson Lamb" w:date="2014-08-13T11:56:00Z">
        <w:r>
          <w:rPr>
            <w:rFonts w:ascii="Times New Roman" w:hAnsi="Times New Roman"/>
            <w:sz w:val="24"/>
            <w:szCs w:val="24"/>
          </w:rPr>
          <w:t xml:space="preserve"> </w:t>
        </w:r>
      </w:ins>
      <w:r w:rsidRPr="003C478B">
        <w:rPr>
          <w:rFonts w:ascii="Times New Roman" w:hAnsi="Times New Roman"/>
          <w:sz w:val="24"/>
          <w:szCs w:val="24"/>
        </w:rPr>
        <w:t xml:space="preserve">dates humanitarianism to the early </w:t>
      </w:r>
      <w:del w:id="554" w:author="Patterson Lamb" w:date="2014-08-13T11:42:00Z">
        <w:r w:rsidRPr="003C478B" w:rsidDel="0046076B">
          <w:rPr>
            <w:rFonts w:ascii="Times New Roman" w:hAnsi="Times New Roman"/>
            <w:sz w:val="24"/>
            <w:szCs w:val="24"/>
          </w:rPr>
          <w:delText xml:space="preserve">19th </w:delText>
        </w:r>
      </w:del>
      <w:ins w:id="555" w:author="Patterson Lamb" w:date="2014-08-13T11:42:00Z">
        <w:r>
          <w:rPr>
            <w:rFonts w:ascii="Times New Roman" w:hAnsi="Times New Roman"/>
            <w:sz w:val="24"/>
            <w:szCs w:val="24"/>
          </w:rPr>
          <w:t>nineteenth</w:t>
        </w:r>
        <w:r w:rsidRPr="003C478B">
          <w:rPr>
            <w:rFonts w:ascii="Times New Roman" w:hAnsi="Times New Roman"/>
            <w:sz w:val="24"/>
            <w:szCs w:val="24"/>
          </w:rPr>
          <w:t xml:space="preserve"> </w:t>
        </w:r>
      </w:ins>
      <w:r w:rsidRPr="003C478B">
        <w:rPr>
          <w:rFonts w:ascii="Times New Roman" w:hAnsi="Times New Roman"/>
          <w:sz w:val="24"/>
          <w:szCs w:val="24"/>
        </w:rPr>
        <w:t>century and emphasizes its imperial context.</w:t>
      </w:r>
      <w:ins w:id="556" w:author="Patterson Lamb" w:date="2014-07-24T13:09:00Z">
        <w:r>
          <w:rPr>
            <w:rFonts w:ascii="Times New Roman" w:hAnsi="Times New Roman"/>
            <w:sz w:val="24"/>
            <w:szCs w:val="24"/>
          </w:rPr>
          <w:t xml:space="preserve">  </w:t>
        </w:r>
      </w:ins>
    </w:p>
  </w:endnote>
  <w:endnote w:id="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Caroline Reeves’</w:t>
      </w:r>
      <w:ins w:id="557" w:author="Patterson Lamb" w:date="2014-07-24T13:00:00Z">
        <w:r>
          <w:rPr>
            <w:rFonts w:ascii="Times New Roman" w:hAnsi="Times New Roman"/>
            <w:sz w:val="24"/>
            <w:szCs w:val="24"/>
          </w:rPr>
          <w:t>s</w:t>
        </w:r>
      </w:ins>
      <w:r w:rsidRPr="003C478B">
        <w:rPr>
          <w:rFonts w:ascii="Times New Roman" w:hAnsi="Times New Roman"/>
          <w:sz w:val="24"/>
          <w:szCs w:val="24"/>
        </w:rPr>
        <w:t xml:space="preserve"> </w:t>
      </w:r>
      <w:del w:id="558" w:author="Patterson Lamb" w:date="2014-08-13T11:34:00Z">
        <w:r w:rsidRPr="003C478B" w:rsidDel="0046076B">
          <w:rPr>
            <w:rFonts w:ascii="Times New Roman" w:hAnsi="Times New Roman"/>
            <w:sz w:val="24"/>
            <w:szCs w:val="24"/>
          </w:rPr>
          <w:delText xml:space="preserve">essay </w:delText>
        </w:r>
      </w:del>
      <w:ins w:id="559" w:author="Patterson Lamb" w:date="2014-08-13T11:34: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w:t>
      </w:r>
    </w:p>
  </w:endnote>
  <w:endnote w:id="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“Mourning,” 40.</w:t>
      </w:r>
    </w:p>
  </w:endnote>
  <w:endnote w:id="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Notable exceptions include Christina Twomey and Heather Curtis; see also Kevin Rozario, Julia Irwin, Mary Niall Mitchell, </w:t>
      </w:r>
      <w:ins w:id="562" w:author="Patterson Lamb" w:date="2014-07-24T13:13:00Z">
        <w:r>
          <w:rPr>
            <w:rFonts w:ascii="Times New Roman" w:hAnsi="Times New Roman"/>
            <w:sz w:val="24"/>
            <w:szCs w:val="24"/>
          </w:rPr>
          <w:t xml:space="preserve">and </w:t>
        </w:r>
      </w:ins>
      <w:r w:rsidRPr="003C478B">
        <w:rPr>
          <w:rFonts w:ascii="Times New Roman" w:hAnsi="Times New Roman"/>
          <w:sz w:val="24"/>
          <w:szCs w:val="24"/>
        </w:rPr>
        <w:t xml:space="preserve">T. Jack Thompson. Julia Adeney Thomas </w:t>
      </w:r>
      <w:ins w:id="563" w:author="Patterson Lamb" w:date="2014-08-13T11:42:00Z">
        <w:r>
          <w:rPr>
            <w:rFonts w:ascii="Times New Roman" w:hAnsi="Times New Roman"/>
            <w:sz w:val="24"/>
            <w:szCs w:val="24"/>
          </w:rPr>
          <w:t xml:space="preserve">(“The Evidence of Sight”) </w:t>
        </w:r>
      </w:ins>
      <w:r w:rsidRPr="003C478B">
        <w:rPr>
          <w:rFonts w:ascii="Times New Roman" w:hAnsi="Times New Roman"/>
          <w:sz w:val="24"/>
          <w:szCs w:val="24"/>
        </w:rPr>
        <w:t>has written insightfully on the use of photos as historical evidence.</w:t>
      </w:r>
    </w:p>
  </w:endnote>
  <w:endnote w:id="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example, Sliwinski, “The Childhood of Human Rights.” In the well-received book </w:t>
      </w:r>
      <w:r w:rsidRPr="003C478B">
        <w:rPr>
          <w:rFonts w:ascii="Times New Roman" w:hAnsi="Times New Roman"/>
          <w:i/>
          <w:sz w:val="24"/>
          <w:szCs w:val="24"/>
        </w:rPr>
        <w:t xml:space="preserve">The Ironic Spectator, </w:t>
      </w:r>
      <w:r w:rsidRPr="003C478B">
        <w:rPr>
          <w:rFonts w:ascii="Times New Roman" w:hAnsi="Times New Roman"/>
          <w:sz w:val="24"/>
          <w:szCs w:val="24"/>
        </w:rPr>
        <w:t>media scholar Lilie Chouliaraki cites actress Audrey Hepburn’s work with UNICEF</w:t>
      </w:r>
      <w:ins w:id="568" w:author="Patterson Lamb" w:date="2014-07-24T13:15:00Z">
        <w:r>
          <w:rPr>
            <w:rFonts w:ascii="Times New Roman" w:hAnsi="Times New Roman"/>
            <w:sz w:val="24"/>
            <w:szCs w:val="24"/>
          </w:rPr>
          <w:t xml:space="preserve"> (UN Children’s Rights and Emergency Relief Organization)</w:t>
        </w:r>
      </w:ins>
      <w:r w:rsidRPr="003C478B">
        <w:rPr>
          <w:rFonts w:ascii="Times New Roman" w:hAnsi="Times New Roman"/>
          <w:sz w:val="24"/>
          <w:szCs w:val="24"/>
        </w:rPr>
        <w:t xml:space="preserve"> in the 1980s as corresponding to the “emergence” of “celebrity humanitarianism”</w:t>
      </w:r>
      <w:ins w:id="569" w:author="Patterson Lamb" w:date="2014-07-24T13:15:00Z">
        <w:r>
          <w:rPr>
            <w:rFonts w:ascii="Times New Roman" w:hAnsi="Times New Roman"/>
            <w:sz w:val="24"/>
            <w:szCs w:val="24"/>
          </w:rPr>
          <w:t xml:space="preserve"> </w:t>
        </w:r>
      </w:ins>
      <w:r w:rsidRPr="003C478B">
        <w:rPr>
          <w:rFonts w:ascii="Times New Roman" w:hAnsi="Times New Roman"/>
          <w:sz w:val="24"/>
          <w:szCs w:val="24"/>
        </w:rPr>
        <w:t>(90), although celebrities have been used since the 1910 to front fundraising campaigns. Child</w:t>
      </w:r>
      <w:del w:id="570" w:author="Patterson Lamb" w:date="2014-07-24T13:15:00Z">
        <w:r w:rsidRPr="003C478B" w:rsidDel="00300B43">
          <w:rPr>
            <w:rFonts w:ascii="Times New Roman" w:hAnsi="Times New Roman"/>
            <w:sz w:val="24"/>
            <w:szCs w:val="24"/>
          </w:rPr>
          <w:delText>-</w:delText>
        </w:r>
      </w:del>
      <w:ins w:id="571" w:author="Patterson Lamb" w:date="2014-07-24T13:15:00Z">
        <w:r>
          <w:rPr>
            <w:rFonts w:ascii="Times New Roman" w:hAnsi="Times New Roman"/>
            <w:sz w:val="24"/>
            <w:szCs w:val="24"/>
          </w:rPr>
          <w:t xml:space="preserve"> </w:t>
        </w:r>
      </w:ins>
      <w:r w:rsidRPr="003C478B">
        <w:rPr>
          <w:rFonts w:ascii="Times New Roman" w:hAnsi="Times New Roman"/>
          <w:sz w:val="24"/>
          <w:szCs w:val="24"/>
        </w:rPr>
        <w:t xml:space="preserve">actor Jackie Coogan was involved with </w:t>
      </w:r>
      <w:r w:rsidRPr="003C478B">
        <w:rPr>
          <w:rFonts w:ascii="Times New Roman" w:hAnsi="Times New Roman"/>
          <w:i/>
          <w:sz w:val="24"/>
          <w:szCs w:val="24"/>
        </w:rPr>
        <w:t xml:space="preserve">Near East Relief </w:t>
      </w:r>
      <w:r w:rsidRPr="003C478B">
        <w:rPr>
          <w:rFonts w:ascii="Times New Roman" w:hAnsi="Times New Roman"/>
          <w:sz w:val="24"/>
          <w:szCs w:val="24"/>
        </w:rPr>
        <w:t>in the First World War era. The American and Chinese Red Cross showcased celebrities and prominent people in publications to publicize relief drives in that period. See Reeves in this volume; also Irwin</w:t>
      </w:r>
      <w:ins w:id="572" w:author="Patterson Lamb" w:date="2014-08-13T11:46:00Z">
        <w:r>
          <w:rPr>
            <w:rFonts w:ascii="Times New Roman" w:hAnsi="Times New Roman"/>
            <w:sz w:val="24"/>
            <w:szCs w:val="24"/>
          </w:rPr>
          <w:t xml:space="preserve"> (</w:t>
        </w:r>
        <w:r>
          <w:rPr>
            <w:rFonts w:ascii="Times New Roman" w:hAnsi="Times New Roman"/>
            <w:i/>
            <w:sz w:val="24"/>
            <w:szCs w:val="24"/>
          </w:rPr>
          <w:t>Making the World Safe</w:t>
        </w:r>
      </w:ins>
      <w:ins w:id="573" w:author="Patterson Lamb" w:date="2014-08-13T11:47:00Z">
        <w:r>
          <w:rPr>
            <w:rFonts w:ascii="Times New Roman" w:hAnsi="Times New Roman"/>
            <w:sz w:val="24"/>
            <w:szCs w:val="24"/>
          </w:rPr>
          <w:t>)</w:t>
        </w:r>
      </w:ins>
      <w:r w:rsidRPr="003C478B">
        <w:rPr>
          <w:rFonts w:ascii="Times New Roman" w:hAnsi="Times New Roman"/>
          <w:sz w:val="24"/>
          <w:szCs w:val="24"/>
        </w:rPr>
        <w:t>.</w:t>
      </w:r>
    </w:p>
  </w:endnote>
  <w:endnote w:id="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del w:id="576" w:author="Patterson Lamb" w:date="2014-08-13T11:37:00Z">
        <w:r w:rsidRPr="003C478B" w:rsidDel="0046076B">
          <w:rPr>
            <w:rFonts w:ascii="Times New Roman" w:hAnsi="Times New Roman"/>
            <w:sz w:val="24"/>
            <w:szCs w:val="24"/>
          </w:rPr>
          <w:delText xml:space="preserve">essays </w:delText>
        </w:r>
      </w:del>
      <w:ins w:id="577" w:author="Patterson Lamb" w:date="2014-08-13T11:37:00Z">
        <w:r>
          <w:rPr>
            <w:rFonts w:ascii="Times New Roman" w:hAnsi="Times New Roman"/>
            <w:sz w:val="24"/>
            <w:szCs w:val="24"/>
          </w:rPr>
          <w:t>chapter</w:t>
        </w:r>
        <w:r w:rsidRPr="003C478B">
          <w:rPr>
            <w:rFonts w:ascii="Times New Roman" w:hAnsi="Times New Roman"/>
            <w:sz w:val="24"/>
            <w:szCs w:val="24"/>
          </w:rPr>
          <w:t xml:space="preserve">s </w:t>
        </w:r>
      </w:ins>
      <w:r w:rsidRPr="003C478B">
        <w:rPr>
          <w:rFonts w:ascii="Times New Roman" w:hAnsi="Times New Roman"/>
          <w:sz w:val="24"/>
          <w:szCs w:val="24"/>
        </w:rPr>
        <w:t xml:space="preserve">by Caroline Reeves on the Chinese Red Cross in the early </w:t>
      </w:r>
      <w:del w:id="578" w:author="Patterson Lamb" w:date="2014-07-24T13:16:00Z">
        <w:r w:rsidRPr="003C478B" w:rsidDel="00300B43">
          <w:rPr>
            <w:rFonts w:ascii="Times New Roman" w:hAnsi="Times New Roman"/>
            <w:sz w:val="24"/>
            <w:szCs w:val="24"/>
          </w:rPr>
          <w:delText xml:space="preserve">20th </w:delText>
        </w:r>
      </w:del>
      <w:ins w:id="579" w:author="Patterson Lamb" w:date="2014-07-24T13:16:00Z">
        <w:r>
          <w:rPr>
            <w:rFonts w:ascii="Times New Roman" w:hAnsi="Times New Roman"/>
            <w:sz w:val="24"/>
            <w:szCs w:val="24"/>
          </w:rPr>
          <w:t xml:space="preserve">twentieth </w:t>
        </w:r>
      </w:ins>
      <w:r w:rsidRPr="003C478B">
        <w:rPr>
          <w:rFonts w:ascii="Times New Roman" w:hAnsi="Times New Roman"/>
          <w:sz w:val="24"/>
          <w:szCs w:val="24"/>
        </w:rPr>
        <w:t xml:space="preserve">century and by Sanna Nissinen on Bangladeshi photographers working for international NGOs in the early </w:t>
      </w:r>
      <w:del w:id="580" w:author="Patterson Lamb" w:date="2014-07-24T13:16:00Z">
        <w:r w:rsidRPr="003C478B" w:rsidDel="00300B43">
          <w:rPr>
            <w:rFonts w:ascii="Times New Roman" w:hAnsi="Times New Roman"/>
            <w:sz w:val="24"/>
            <w:szCs w:val="24"/>
          </w:rPr>
          <w:delText xml:space="preserve">21st </w:delText>
        </w:r>
      </w:del>
      <w:ins w:id="581" w:author="Patterson Lamb" w:date="2014-07-24T13:16:00Z">
        <w:r>
          <w:rPr>
            <w:rFonts w:ascii="Times New Roman" w:hAnsi="Times New Roman"/>
            <w:sz w:val="24"/>
            <w:szCs w:val="24"/>
          </w:rPr>
          <w:t xml:space="preserve">twenty-first </w:t>
        </w:r>
      </w:ins>
      <w:r w:rsidRPr="003C478B">
        <w:rPr>
          <w:rFonts w:ascii="Times New Roman" w:hAnsi="Times New Roman"/>
          <w:sz w:val="24"/>
          <w:szCs w:val="24"/>
        </w:rPr>
        <w:t>century.</w:t>
      </w:r>
    </w:p>
  </w:endnote>
  <w:endnote w:id="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history of photography is perhaps the most developed scholarship in terms of a focus on diverse practices outside of Europe and North America</w:t>
      </w:r>
      <w:del w:id="582" w:author="Patterson Lamb" w:date="2014-07-24T13:16:00Z">
        <w:r w:rsidRPr="003C478B" w:rsidDel="00300B43">
          <w:rPr>
            <w:rFonts w:ascii="Times New Roman" w:hAnsi="Times New Roman"/>
            <w:sz w:val="24"/>
            <w:szCs w:val="24"/>
          </w:rPr>
          <w:delText>,</w:delText>
        </w:r>
      </w:del>
      <w:ins w:id="583" w:author="Patterson Lamb" w:date="2014-07-24T13:16:00Z">
        <w:r>
          <w:rPr>
            <w:rFonts w:ascii="Times New Roman" w:hAnsi="Times New Roman"/>
            <w:sz w:val="24"/>
            <w:szCs w:val="24"/>
          </w:rPr>
          <w:t>;</w:t>
        </w:r>
      </w:ins>
      <w:r w:rsidRPr="003C478B">
        <w:rPr>
          <w:rFonts w:ascii="Times New Roman" w:hAnsi="Times New Roman"/>
          <w:sz w:val="24"/>
          <w:szCs w:val="24"/>
        </w:rPr>
        <w:t xml:space="preserve"> see the important work of Christopher Pinney, Rosalind Morris, Zahid Chaudhary, Deborah Poole, and Julia Adeney Thomas, among others. Our thanks to Kevin Grant for his useful comments on this issue.</w:t>
      </w:r>
    </w:p>
  </w:endnote>
  <w:endnote w:id="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Samuel Moyn, personal e</w:t>
      </w:r>
      <w:ins w:id="586" w:author="Patterson Lamb" w:date="2014-08-13T11:43:00Z">
        <w:r>
          <w:rPr>
            <w:rFonts w:ascii="Times New Roman" w:hAnsi="Times New Roman"/>
            <w:sz w:val="24"/>
            <w:szCs w:val="24"/>
          </w:rPr>
          <w:t>-</w:t>
        </w:r>
      </w:ins>
      <w:r w:rsidRPr="003C478B">
        <w:rPr>
          <w:rFonts w:ascii="Times New Roman" w:hAnsi="Times New Roman"/>
          <w:sz w:val="24"/>
          <w:szCs w:val="24"/>
        </w:rPr>
        <w:t>mail communication with Fehrenbach, 16 April 2014.</w:t>
      </w:r>
    </w:p>
  </w:endnote>
  <w:endnote w:id="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Scholars date the undisputed start of organized humanitarian action to the first third of the </w:t>
      </w:r>
      <w:del w:id="587" w:author="Patterson Lamb" w:date="2014-07-24T13:17:00Z">
        <w:r w:rsidRPr="003C478B" w:rsidDel="00300B43">
          <w:rPr>
            <w:rFonts w:ascii="Times New Roman" w:hAnsi="Times New Roman"/>
            <w:sz w:val="24"/>
            <w:szCs w:val="24"/>
          </w:rPr>
          <w:delText xml:space="preserve">19th </w:delText>
        </w:r>
      </w:del>
      <w:ins w:id="588" w:author="Patterson Lamb" w:date="2014-07-24T13:17:00Z">
        <w:r>
          <w:rPr>
            <w:rFonts w:ascii="Times New Roman" w:hAnsi="Times New Roman"/>
            <w:sz w:val="24"/>
            <w:szCs w:val="24"/>
          </w:rPr>
          <w:t>nineteenth</w:t>
        </w:r>
        <w:r w:rsidRPr="003C478B">
          <w:rPr>
            <w:rFonts w:ascii="Times New Roman" w:hAnsi="Times New Roman"/>
            <w:sz w:val="24"/>
            <w:szCs w:val="24"/>
          </w:rPr>
          <w:t xml:space="preserve"> </w:t>
        </w:r>
      </w:ins>
      <w:r w:rsidRPr="003C478B">
        <w:rPr>
          <w:rFonts w:ascii="Times New Roman" w:hAnsi="Times New Roman"/>
          <w:sz w:val="24"/>
          <w:szCs w:val="24"/>
        </w:rPr>
        <w:t>century</w:t>
      </w:r>
      <w:del w:id="589" w:author="Patterson Lamb" w:date="2014-07-24T13:17:00Z">
        <w:r w:rsidRPr="003C478B" w:rsidDel="00300B43">
          <w:rPr>
            <w:rFonts w:ascii="Times New Roman" w:hAnsi="Times New Roman"/>
            <w:sz w:val="24"/>
            <w:szCs w:val="24"/>
          </w:rPr>
          <w:delText>,</w:delText>
        </w:r>
      </w:del>
      <w:ins w:id="590" w:author="Patterson Lamb" w:date="2014-07-24T13:17:00Z">
        <w:r>
          <w:rPr>
            <w:rFonts w:ascii="Times New Roman" w:hAnsi="Times New Roman"/>
            <w:sz w:val="24"/>
            <w:szCs w:val="24"/>
          </w:rPr>
          <w:t>;</w:t>
        </w:r>
      </w:ins>
      <w:r w:rsidRPr="003C478B">
        <w:rPr>
          <w:rFonts w:ascii="Times New Roman" w:hAnsi="Times New Roman"/>
          <w:sz w:val="24"/>
          <w:szCs w:val="24"/>
        </w:rPr>
        <w:t xml:space="preserve"> see note 4 </w:t>
      </w:r>
      <w:del w:id="591" w:author="Patterson Lamb" w:date="2014-07-24T13:18:00Z">
        <w:r w:rsidRPr="003C478B" w:rsidDel="00300B43">
          <w:rPr>
            <w:rFonts w:ascii="Times New Roman" w:hAnsi="Times New Roman"/>
            <w:sz w:val="24"/>
            <w:szCs w:val="24"/>
          </w:rPr>
          <w:delText>above</w:delText>
        </w:r>
      </w:del>
      <w:ins w:id="592" w:author="Patterson Lamb" w:date="2014-07-24T13:18:00Z">
        <w:r>
          <w:rPr>
            <w:rFonts w:ascii="Times New Roman" w:hAnsi="Times New Roman"/>
            <w:sz w:val="24"/>
            <w:szCs w:val="24"/>
          </w:rPr>
          <w:t>this chapter</w:t>
        </w:r>
      </w:ins>
      <w:r w:rsidRPr="003C478B">
        <w:rPr>
          <w:rFonts w:ascii="Times New Roman" w:hAnsi="Times New Roman"/>
          <w:sz w:val="24"/>
          <w:szCs w:val="24"/>
        </w:rPr>
        <w:t>. The invention of photography was formally announced in France</w:t>
      </w:r>
      <w:ins w:id="593" w:author="Patterson Lamb" w:date="2014-07-24T13:18:00Z">
        <w:r w:rsidRPr="00300B43">
          <w:rPr>
            <w:rFonts w:ascii="Times New Roman" w:hAnsi="Times New Roman"/>
            <w:sz w:val="24"/>
            <w:szCs w:val="24"/>
          </w:rPr>
          <w:t xml:space="preserve"> </w:t>
        </w:r>
        <w:r w:rsidRPr="003C478B">
          <w:rPr>
            <w:rFonts w:ascii="Times New Roman" w:hAnsi="Times New Roman"/>
            <w:sz w:val="24"/>
            <w:szCs w:val="24"/>
          </w:rPr>
          <w:t>in 1839</w:t>
        </w:r>
      </w:ins>
      <w:r w:rsidRPr="003C478B">
        <w:rPr>
          <w:rFonts w:ascii="Times New Roman" w:hAnsi="Times New Roman"/>
          <w:sz w:val="24"/>
          <w:szCs w:val="24"/>
        </w:rPr>
        <w:t xml:space="preserve">, and patents were filed </w:t>
      </w:r>
      <w:ins w:id="594" w:author="Patterson Lamb" w:date="2014-07-24T13:18:00Z">
        <w:r>
          <w:rPr>
            <w:rFonts w:ascii="Times New Roman" w:hAnsi="Times New Roman"/>
            <w:sz w:val="24"/>
            <w:szCs w:val="24"/>
          </w:rPr>
          <w:t xml:space="preserve">that year </w:t>
        </w:r>
      </w:ins>
      <w:r w:rsidRPr="003C478B">
        <w:rPr>
          <w:rFonts w:ascii="Times New Roman" w:hAnsi="Times New Roman"/>
          <w:sz w:val="24"/>
          <w:szCs w:val="24"/>
        </w:rPr>
        <w:t>in France and England</w:t>
      </w:r>
      <w:del w:id="595" w:author="Patterson Lamb" w:date="2014-07-24T13:18:00Z">
        <w:r w:rsidRPr="003C478B" w:rsidDel="00300B43">
          <w:rPr>
            <w:rFonts w:ascii="Times New Roman" w:hAnsi="Times New Roman"/>
            <w:sz w:val="24"/>
            <w:szCs w:val="24"/>
          </w:rPr>
          <w:delText>, in 1839</w:delText>
        </w:r>
      </w:del>
      <w:r w:rsidRPr="003C478B">
        <w:rPr>
          <w:rFonts w:ascii="Times New Roman" w:hAnsi="Times New Roman"/>
          <w:sz w:val="24"/>
          <w:szCs w:val="24"/>
        </w:rPr>
        <w:t xml:space="preserve">. Marien, </w:t>
      </w:r>
      <w:ins w:id="596" w:author="Patterson Lamb" w:date="2014-08-13T11:44:00Z">
        <w:r>
          <w:rPr>
            <w:rFonts w:ascii="Times New Roman" w:hAnsi="Times New Roman"/>
            <w:i/>
            <w:sz w:val="24"/>
            <w:szCs w:val="24"/>
          </w:rPr>
          <w:t>Photography</w:t>
        </w:r>
        <w:r>
          <w:rPr>
            <w:rFonts w:ascii="Times New Roman" w:hAnsi="Times New Roman"/>
            <w:sz w:val="24"/>
            <w:szCs w:val="24"/>
          </w:rPr>
          <w:t>,</w:t>
        </w:r>
        <w:r>
          <w:rPr>
            <w:rFonts w:ascii="Times New Roman" w:hAnsi="Times New Roman"/>
            <w:i/>
            <w:sz w:val="24"/>
            <w:szCs w:val="24"/>
          </w:rPr>
          <w:t xml:space="preserve"> </w:t>
        </w:r>
      </w:ins>
      <w:r w:rsidRPr="003C478B">
        <w:rPr>
          <w:rFonts w:ascii="Times New Roman" w:hAnsi="Times New Roman"/>
          <w:sz w:val="24"/>
          <w:szCs w:val="24"/>
        </w:rPr>
        <w:t>6–32.</w:t>
      </w:r>
    </w:p>
  </w:endnote>
  <w:endnote w:id="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Tucker, </w:t>
      </w:r>
      <w:r w:rsidRPr="003C478B">
        <w:rPr>
          <w:rFonts w:ascii="Times New Roman" w:hAnsi="Times New Roman"/>
          <w:i/>
          <w:sz w:val="24"/>
          <w:szCs w:val="24"/>
        </w:rPr>
        <w:t>Nature Exposed</w:t>
      </w:r>
      <w:r w:rsidRPr="003C478B">
        <w:rPr>
          <w:rFonts w:ascii="Times New Roman" w:hAnsi="Times New Roman"/>
          <w:sz w:val="24"/>
          <w:szCs w:val="24"/>
        </w:rPr>
        <w:t xml:space="preserve">; </w:t>
      </w:r>
      <w:r w:rsidRPr="003C478B">
        <w:rPr>
          <w:rStyle w:val="forename"/>
          <w:sz w:val="24"/>
          <w:szCs w:val="24"/>
        </w:rPr>
        <w:t>Corey</w:t>
      </w:r>
      <w:r w:rsidRPr="003C478B">
        <w:rPr>
          <w:rFonts w:ascii="Times New Roman" w:hAnsi="Times New Roman"/>
          <w:sz w:val="24"/>
          <w:szCs w:val="24"/>
        </w:rPr>
        <w:t xml:space="preserve"> </w:t>
      </w:r>
      <w:r w:rsidRPr="003C478B">
        <w:rPr>
          <w:rStyle w:val="surname"/>
          <w:sz w:val="24"/>
          <w:szCs w:val="24"/>
        </w:rPr>
        <w:t>Keller</w:t>
      </w:r>
      <w:r w:rsidRPr="003C478B">
        <w:rPr>
          <w:rFonts w:ascii="Times New Roman" w:hAnsi="Times New Roman"/>
          <w:sz w:val="24"/>
          <w:szCs w:val="24"/>
        </w:rPr>
        <w:t xml:space="preserve">, ed., </w:t>
      </w:r>
      <w:r w:rsidRPr="003C478B">
        <w:rPr>
          <w:rStyle w:val="booktitle"/>
          <w:sz w:val="24"/>
          <w:szCs w:val="24"/>
        </w:rPr>
        <w:t xml:space="preserve">Brought to Light: Photography and the Invisible, 1840–1900 </w:t>
      </w:r>
      <w:r w:rsidRPr="003C478B">
        <w:rPr>
          <w:rFonts w:ascii="Times New Roman" w:hAnsi="Times New Roman"/>
          <w:sz w:val="24"/>
          <w:szCs w:val="24"/>
        </w:rPr>
        <w:t>(</w:t>
      </w:r>
      <w:del w:id="599" w:author="Patterson Lamb" w:date="2014-07-24T13:20:00Z">
        <w:r w:rsidRPr="003C478B" w:rsidDel="00300B43">
          <w:rPr>
            <w:rStyle w:val="placeofpub"/>
            <w:sz w:val="24"/>
            <w:szCs w:val="24"/>
          </w:rPr>
          <w:delText xml:space="preserve">San Francisco and </w:delText>
        </w:r>
      </w:del>
      <w:r w:rsidRPr="003C478B">
        <w:rPr>
          <w:rStyle w:val="placeofpub"/>
          <w:sz w:val="24"/>
          <w:szCs w:val="24"/>
        </w:rPr>
        <w:t>New Haven</w:t>
      </w:r>
      <w:r w:rsidRPr="003C478B">
        <w:rPr>
          <w:rFonts w:ascii="Times New Roman" w:hAnsi="Times New Roman"/>
          <w:sz w:val="24"/>
          <w:szCs w:val="24"/>
        </w:rPr>
        <w:t xml:space="preserve">, </w:t>
      </w:r>
      <w:ins w:id="600" w:author="Patterson Lamb" w:date="2014-07-24T13:20:00Z">
        <w:r>
          <w:rPr>
            <w:rFonts w:ascii="Times New Roman" w:hAnsi="Times New Roman"/>
            <w:sz w:val="24"/>
            <w:szCs w:val="24"/>
          </w:rPr>
          <w:t xml:space="preserve">CT: Yale University Press, </w:t>
        </w:r>
      </w:ins>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forename"/>
          <w:sz w:val="24"/>
          <w:szCs w:val="24"/>
        </w:rPr>
        <w:t>Robert A.</w:t>
      </w:r>
      <w:r w:rsidRPr="003C478B">
        <w:rPr>
          <w:rFonts w:ascii="Times New Roman" w:hAnsi="Times New Roman"/>
          <w:sz w:val="24"/>
          <w:szCs w:val="24"/>
        </w:rPr>
        <w:t xml:space="preserve"> </w:t>
      </w:r>
      <w:r w:rsidRPr="003C478B">
        <w:rPr>
          <w:rStyle w:val="surname"/>
          <w:sz w:val="24"/>
          <w:szCs w:val="24"/>
        </w:rPr>
        <w:t>Sobieszek</w:t>
      </w:r>
      <w:r w:rsidRPr="003C478B">
        <w:rPr>
          <w:rFonts w:ascii="Times New Roman" w:hAnsi="Times New Roman"/>
          <w:sz w:val="24"/>
          <w:szCs w:val="24"/>
        </w:rPr>
        <w:t xml:space="preserve">, </w:t>
      </w:r>
      <w:r w:rsidRPr="003C478B">
        <w:rPr>
          <w:rStyle w:val="booktitle"/>
          <w:sz w:val="24"/>
          <w:szCs w:val="24"/>
        </w:rPr>
        <w:t>Ghost in the Shell: Photography and the Human Soul, 1850–2000</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 xml:space="preserve">Cambridge, </w:t>
      </w:r>
      <w:del w:id="601" w:author="Patterson Lamb" w:date="2014-07-24T13:21:00Z">
        <w:r w:rsidRPr="003C478B" w:rsidDel="00030E46">
          <w:rPr>
            <w:rStyle w:val="placeofpub"/>
            <w:sz w:val="24"/>
            <w:szCs w:val="24"/>
          </w:rPr>
          <w:delText>Mass.</w:delText>
        </w:r>
      </w:del>
      <w:ins w:id="602" w:author="Patterson Lamb" w:date="2014-07-24T13:21:00Z">
        <w:r>
          <w:rPr>
            <w:rStyle w:val="placeofpub"/>
            <w:sz w:val="24"/>
            <w:szCs w:val="24"/>
          </w:rPr>
          <w:t>MA</w:t>
        </w:r>
      </w:ins>
      <w:r w:rsidRPr="003C478B">
        <w:rPr>
          <w:rStyle w:val="placeofpub"/>
          <w:sz w:val="24"/>
          <w:szCs w:val="24"/>
        </w:rPr>
        <w:t xml:space="preserve"> </w:t>
      </w:r>
      <w:del w:id="603" w:author="Patterson Lamb" w:date="2014-07-24T13:21:00Z">
        <w:r w:rsidRPr="003C478B" w:rsidDel="00030E46">
          <w:rPr>
            <w:rStyle w:val="placeofpub"/>
            <w:sz w:val="24"/>
            <w:szCs w:val="24"/>
          </w:rPr>
          <w:delText>A</w:delText>
        </w:r>
      </w:del>
      <w:ins w:id="604" w:author="Patterson Lamb" w:date="2014-07-24T13:21:00Z">
        <w:r>
          <w:rPr>
            <w:rStyle w:val="placeofpub"/>
            <w:sz w:val="24"/>
            <w:szCs w:val="24"/>
          </w:rPr>
          <w:t>a</w:t>
        </w:r>
      </w:ins>
      <w:r w:rsidRPr="003C478B">
        <w:rPr>
          <w:rStyle w:val="placeofpub"/>
          <w:sz w:val="24"/>
          <w:szCs w:val="24"/>
        </w:rPr>
        <w:t>nd Los Angeles</w:t>
      </w:r>
      <w:r w:rsidRPr="003C478B">
        <w:rPr>
          <w:rFonts w:ascii="Times New Roman" w:hAnsi="Times New Roman"/>
          <w:sz w:val="24"/>
          <w:szCs w:val="24"/>
        </w:rPr>
        <w:t xml:space="preserve">: </w:t>
      </w:r>
      <w:r w:rsidRPr="003C478B">
        <w:rPr>
          <w:rStyle w:val="publisher"/>
          <w:sz w:val="24"/>
          <w:szCs w:val="24"/>
        </w:rPr>
        <w:t>MIT Press and Los Angeles County Museum of Art</w:t>
      </w:r>
      <w:r w:rsidRPr="003C478B">
        <w:rPr>
          <w:rFonts w:ascii="Times New Roman" w:hAnsi="Times New Roman"/>
          <w:sz w:val="24"/>
          <w:szCs w:val="24"/>
        </w:rPr>
        <w:t xml:space="preserve">, </w:t>
      </w:r>
      <w:r w:rsidRPr="003C478B">
        <w:rPr>
          <w:rStyle w:val="surname"/>
          <w:sz w:val="24"/>
          <w:szCs w:val="24"/>
        </w:rPr>
        <w:t>1999</w:t>
      </w:r>
      <w:r w:rsidRPr="003C478B">
        <w:rPr>
          <w:rFonts w:ascii="Times New Roman" w:hAnsi="Times New Roman"/>
          <w:sz w:val="24"/>
          <w:szCs w:val="24"/>
        </w:rPr>
        <w:t xml:space="preserve">); </w:t>
      </w:r>
      <w:r w:rsidRPr="003C478B">
        <w:rPr>
          <w:rStyle w:val="forename"/>
          <w:sz w:val="24"/>
          <w:szCs w:val="24"/>
        </w:rPr>
        <w:t>Louis</w:t>
      </w:r>
      <w:r w:rsidRPr="003C478B">
        <w:rPr>
          <w:rFonts w:ascii="Times New Roman" w:hAnsi="Times New Roman"/>
          <w:sz w:val="24"/>
          <w:szCs w:val="24"/>
        </w:rPr>
        <w:t xml:space="preserve"> </w:t>
      </w:r>
      <w:r w:rsidRPr="003C478B">
        <w:rPr>
          <w:rStyle w:val="surname"/>
          <w:sz w:val="24"/>
          <w:szCs w:val="24"/>
        </w:rPr>
        <w:t>Kaplan</w:t>
      </w:r>
      <w:r w:rsidRPr="003C478B">
        <w:rPr>
          <w:rFonts w:ascii="Times New Roman" w:hAnsi="Times New Roman"/>
          <w:sz w:val="24"/>
          <w:szCs w:val="24"/>
        </w:rPr>
        <w:t xml:space="preserve">, </w:t>
      </w:r>
      <w:r w:rsidRPr="003C478B">
        <w:rPr>
          <w:rStyle w:val="booktitle"/>
          <w:sz w:val="24"/>
          <w:szCs w:val="24"/>
        </w:rPr>
        <w:t>The Strange Case of William Mumler, Spirit Photographer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Minneapolis</w:t>
      </w:r>
      <w:r w:rsidRPr="003C478B">
        <w:rPr>
          <w:rFonts w:ascii="Times New Roman" w:hAnsi="Times New Roman"/>
          <w:sz w:val="24"/>
          <w:szCs w:val="24"/>
        </w:rPr>
        <w:t xml:space="preserve">: </w:t>
      </w:r>
      <w:r w:rsidRPr="003C478B">
        <w:rPr>
          <w:rStyle w:val="publisher"/>
          <w:sz w:val="24"/>
          <w:szCs w:val="24"/>
        </w:rPr>
        <w:t>University of Minnesota Press</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Edwards, ed., </w:t>
      </w:r>
      <w:r w:rsidRPr="003C478B">
        <w:rPr>
          <w:rFonts w:ascii="Times New Roman" w:hAnsi="Times New Roman"/>
          <w:i/>
          <w:sz w:val="24"/>
          <w:szCs w:val="24"/>
        </w:rPr>
        <w:t xml:space="preserve">Anthropology and Photography; </w:t>
      </w:r>
      <w:r w:rsidRPr="003C478B">
        <w:rPr>
          <w:rFonts w:ascii="Times New Roman" w:hAnsi="Times New Roman"/>
          <w:sz w:val="24"/>
          <w:szCs w:val="24"/>
        </w:rPr>
        <w:t xml:space="preserve">Pinney, </w:t>
      </w:r>
      <w:r w:rsidRPr="003C478B">
        <w:rPr>
          <w:rFonts w:ascii="Times New Roman" w:hAnsi="Times New Roman"/>
          <w:i/>
          <w:sz w:val="24"/>
          <w:szCs w:val="24"/>
        </w:rPr>
        <w:t xml:space="preserve">Photography and Anthropology; </w:t>
      </w:r>
      <w:r w:rsidRPr="003C478B">
        <w:rPr>
          <w:rFonts w:ascii="Times New Roman" w:hAnsi="Times New Roman"/>
          <w:sz w:val="24"/>
          <w:szCs w:val="24"/>
        </w:rPr>
        <w:t xml:space="preserve">Grimshaw, </w:t>
      </w:r>
      <w:r w:rsidRPr="003C478B">
        <w:rPr>
          <w:rFonts w:ascii="Times New Roman" w:hAnsi="Times New Roman"/>
          <w:i/>
          <w:sz w:val="24"/>
          <w:szCs w:val="24"/>
        </w:rPr>
        <w:t>The Ethnographer’s Eye</w:t>
      </w:r>
      <w:r w:rsidRPr="003C478B">
        <w:rPr>
          <w:rFonts w:ascii="Times New Roman" w:hAnsi="Times New Roman"/>
          <w:sz w:val="24"/>
          <w:szCs w:val="24"/>
        </w:rPr>
        <w:t xml:space="preserve">; Hight, ed., </w:t>
      </w:r>
      <w:r w:rsidRPr="003C478B">
        <w:rPr>
          <w:rFonts w:ascii="Times New Roman" w:hAnsi="Times New Roman"/>
          <w:i/>
          <w:sz w:val="24"/>
          <w:szCs w:val="24"/>
        </w:rPr>
        <w:t xml:space="preserve">Colonialist Photography; </w:t>
      </w:r>
      <w:r w:rsidRPr="003C478B">
        <w:rPr>
          <w:rFonts w:ascii="Times New Roman" w:hAnsi="Times New Roman"/>
          <w:sz w:val="24"/>
          <w:szCs w:val="24"/>
        </w:rPr>
        <w:t xml:space="preserve">Maxwell, </w:t>
      </w:r>
      <w:r w:rsidRPr="003C478B">
        <w:rPr>
          <w:rFonts w:ascii="Times New Roman" w:hAnsi="Times New Roman"/>
          <w:i/>
          <w:sz w:val="24"/>
          <w:szCs w:val="24"/>
        </w:rPr>
        <w:t xml:space="preserve">Colonial Photography and Exhibitions; </w:t>
      </w:r>
      <w:r w:rsidRPr="003C478B">
        <w:rPr>
          <w:rStyle w:val="forename"/>
          <w:sz w:val="24"/>
          <w:szCs w:val="24"/>
        </w:rPr>
        <w:t>Andrew</w:t>
      </w:r>
      <w:r w:rsidRPr="003C478B">
        <w:rPr>
          <w:rFonts w:ascii="Times New Roman" w:hAnsi="Times New Roman"/>
          <w:sz w:val="24"/>
          <w:szCs w:val="24"/>
        </w:rPr>
        <w:t xml:space="preserve"> </w:t>
      </w:r>
      <w:r w:rsidRPr="003C478B">
        <w:rPr>
          <w:rStyle w:val="surname"/>
          <w:sz w:val="24"/>
          <w:szCs w:val="24"/>
        </w:rPr>
        <w:t>Bank</w:t>
      </w:r>
      <w:r w:rsidRPr="003C478B">
        <w:rPr>
          <w:rFonts w:ascii="Times New Roman" w:hAnsi="Times New Roman"/>
          <w:sz w:val="24"/>
          <w:szCs w:val="24"/>
        </w:rPr>
        <w:t>, “</w:t>
      </w:r>
      <w:r w:rsidRPr="003C478B">
        <w:rPr>
          <w:rStyle w:val="Articletitle"/>
          <w:sz w:val="24"/>
          <w:szCs w:val="24"/>
        </w:rPr>
        <w:t>Anthropology and Portrait Photography: Gustav Fritsch’s ‘Natives of South Africa,’ 1863–1872</w:t>
      </w:r>
      <w:ins w:id="605" w:author="Patterson Lamb" w:date="2014-07-24T13:22:00Z">
        <w:r>
          <w:rPr>
            <w:rStyle w:val="Articletitle"/>
            <w:sz w:val="24"/>
            <w:szCs w:val="24"/>
          </w:rPr>
          <w:t>,</w:t>
        </w:r>
      </w:ins>
      <w:r w:rsidRPr="003C478B">
        <w:rPr>
          <w:rFonts w:ascii="Times New Roman" w:hAnsi="Times New Roman"/>
          <w:sz w:val="24"/>
          <w:szCs w:val="24"/>
        </w:rPr>
        <w:t>”</w:t>
      </w:r>
      <w:del w:id="606" w:author="Patterson Lamb" w:date="2014-07-24T13:22:00Z">
        <w:r w:rsidRPr="003C478B" w:rsidDel="00030E46">
          <w:rPr>
            <w:rFonts w:ascii="Times New Roman" w:hAnsi="Times New Roman"/>
            <w:sz w:val="24"/>
            <w:szCs w:val="24"/>
          </w:rPr>
          <w:delText xml:space="preserve"> in</w:delText>
        </w:r>
      </w:del>
      <w:r w:rsidRPr="003C478B">
        <w:rPr>
          <w:rFonts w:ascii="Times New Roman" w:hAnsi="Times New Roman"/>
          <w:sz w:val="24"/>
          <w:szCs w:val="24"/>
        </w:rPr>
        <w:t xml:space="preserve"> </w:t>
      </w:r>
      <w:r w:rsidRPr="003C478B">
        <w:rPr>
          <w:rStyle w:val="journal-title"/>
          <w:sz w:val="24"/>
          <w:szCs w:val="24"/>
        </w:rPr>
        <w:t>Kronos</w:t>
      </w:r>
      <w:r w:rsidRPr="003C478B">
        <w:rPr>
          <w:rFonts w:ascii="Times New Roman" w:hAnsi="Times New Roman"/>
          <w:i/>
          <w:sz w:val="24"/>
          <w:szCs w:val="24"/>
        </w:rPr>
        <w:t xml:space="preserve"> </w:t>
      </w:r>
      <w:r w:rsidRPr="003C478B">
        <w:rPr>
          <w:rStyle w:val="volume"/>
          <w:sz w:val="24"/>
          <w:szCs w:val="24"/>
        </w:rPr>
        <w:t>27</w:t>
      </w:r>
      <w:r w:rsidRPr="003C478B">
        <w:rPr>
          <w:rFonts w:ascii="Times New Roman" w:hAnsi="Times New Roman"/>
          <w:i/>
          <w:sz w:val="24"/>
          <w:szCs w:val="24"/>
        </w:rPr>
        <w:t xml:space="preserve"> </w:t>
      </w:r>
      <w:r w:rsidRPr="003C478B">
        <w:rPr>
          <w:rFonts w:ascii="Times New Roman" w:hAnsi="Times New Roman"/>
          <w:sz w:val="24"/>
          <w:szCs w:val="24"/>
        </w:rPr>
        <w:t xml:space="preserve">(November </w:t>
      </w:r>
      <w:r w:rsidRPr="003C478B">
        <w:rPr>
          <w:rStyle w:val="date"/>
          <w:rFonts w:ascii="Times New Roman" w:hAnsi="Times New Roman"/>
          <w:sz w:val="24"/>
          <w:szCs w:val="24"/>
        </w:rPr>
        <w:t>2001</w:t>
      </w:r>
      <w:r w:rsidRPr="003C478B">
        <w:rPr>
          <w:rFonts w:ascii="Times New Roman" w:hAnsi="Times New Roman"/>
          <w:sz w:val="24"/>
          <w:szCs w:val="24"/>
        </w:rPr>
        <w:t>):</w:t>
      </w:r>
      <w:ins w:id="607" w:author="Patterson Lamb" w:date="2014-07-24T13:25:00Z">
        <w:r>
          <w:rPr>
            <w:rFonts w:ascii="Times New Roman" w:hAnsi="Times New Roman"/>
            <w:sz w:val="24"/>
            <w:szCs w:val="24"/>
          </w:rPr>
          <w:t xml:space="preserve"> </w:t>
        </w:r>
      </w:ins>
      <w:r w:rsidRPr="003C478B">
        <w:rPr>
          <w:rStyle w:val="pageextent"/>
          <w:sz w:val="24"/>
          <w:szCs w:val="24"/>
        </w:rPr>
        <w:t>43–76</w:t>
      </w:r>
      <w:r w:rsidRPr="003C478B">
        <w:rPr>
          <w:rFonts w:ascii="Times New Roman" w:hAnsi="Times New Roman"/>
          <w:sz w:val="24"/>
          <w:szCs w:val="24"/>
        </w:rPr>
        <w:t xml:space="preserve">; Banks and Ruby, </w:t>
      </w:r>
      <w:r w:rsidRPr="003C478B">
        <w:rPr>
          <w:rFonts w:ascii="Times New Roman" w:hAnsi="Times New Roman"/>
          <w:i/>
          <w:sz w:val="24"/>
          <w:szCs w:val="24"/>
        </w:rPr>
        <w:t xml:space="preserve">Made to Be Seen; </w:t>
      </w:r>
      <w:r w:rsidRPr="003C478B">
        <w:rPr>
          <w:rFonts w:ascii="Times New Roman" w:hAnsi="Times New Roman"/>
          <w:sz w:val="24"/>
          <w:szCs w:val="24"/>
        </w:rPr>
        <w:t xml:space="preserve">Koven, </w:t>
      </w:r>
      <w:r w:rsidRPr="003C478B">
        <w:rPr>
          <w:rFonts w:ascii="Times New Roman" w:hAnsi="Times New Roman"/>
          <w:i/>
          <w:sz w:val="24"/>
          <w:szCs w:val="24"/>
        </w:rPr>
        <w:t>Slumming;</w:t>
      </w:r>
      <w:r w:rsidRPr="003C478B">
        <w:rPr>
          <w:rFonts w:ascii="Times New Roman" w:hAnsi="Times New Roman"/>
          <w:sz w:val="24"/>
          <w:szCs w:val="24"/>
        </w:rPr>
        <w:t xml:space="preserve"> Smith, </w:t>
      </w:r>
      <w:r w:rsidRPr="003C478B">
        <w:rPr>
          <w:rFonts w:ascii="Times New Roman" w:hAnsi="Times New Roman"/>
          <w:i/>
          <w:sz w:val="24"/>
          <w:szCs w:val="24"/>
        </w:rPr>
        <w:t>American Archives</w:t>
      </w:r>
      <w:r w:rsidRPr="003C478B">
        <w:rPr>
          <w:rFonts w:ascii="Times New Roman" w:hAnsi="Times New Roman"/>
          <w:sz w:val="24"/>
          <w:szCs w:val="24"/>
        </w:rPr>
        <w:t xml:space="preserve">; Willis and Krauthamer, </w:t>
      </w:r>
      <w:r w:rsidRPr="003C478B">
        <w:rPr>
          <w:rFonts w:ascii="Times New Roman" w:hAnsi="Times New Roman"/>
          <w:i/>
          <w:sz w:val="24"/>
          <w:szCs w:val="24"/>
        </w:rPr>
        <w:t>Envisioning Emancipation.</w:t>
      </w:r>
    </w:p>
  </w:endnote>
  <w:endnote w:id="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w:t>
      </w:r>
      <w:ins w:id="610" w:author="Patterson Lamb" w:date="2014-08-13T11:47:00Z">
        <w:r>
          <w:rPr>
            <w:rFonts w:ascii="Times New Roman" w:hAnsi="Times New Roman"/>
            <w:sz w:val="24"/>
            <w:szCs w:val="24"/>
          </w:rPr>
          <w:t xml:space="preserve"> </w:t>
        </w:r>
      </w:ins>
      <w:ins w:id="611" w:author="Patterson Lamb" w:date="2014-08-13T11:49:00Z">
        <w:r>
          <w:rPr>
            <w:rFonts w:ascii="Times New Roman" w:hAnsi="Times New Roman"/>
            <w:sz w:val="24"/>
            <w:szCs w:val="24"/>
          </w:rPr>
          <w:t>(</w:t>
        </w:r>
      </w:ins>
      <w:ins w:id="612" w:author="Patterson Lamb" w:date="2014-08-13T11:48:00Z">
        <w:r>
          <w:rPr>
            <w:rFonts w:ascii="Times New Roman" w:hAnsi="Times New Roman"/>
            <w:b/>
            <w:sz w:val="24"/>
            <w:szCs w:val="24"/>
          </w:rPr>
          <w:t>&lt;AU: Add short title&gt;</w:t>
        </w:r>
      </w:ins>
      <w:ins w:id="613" w:author="Patterson Lamb" w:date="2014-08-13T11:49:00Z">
        <w:r>
          <w:rPr>
            <w:rFonts w:ascii="Times New Roman" w:hAnsi="Times New Roman"/>
            <w:b/>
            <w:sz w:val="24"/>
            <w:szCs w:val="24"/>
          </w:rPr>
          <w:t>)</w:t>
        </w:r>
      </w:ins>
      <w:r w:rsidRPr="003C478B">
        <w:rPr>
          <w:rFonts w:ascii="Times New Roman" w:hAnsi="Times New Roman"/>
          <w:sz w:val="24"/>
          <w:szCs w:val="24"/>
        </w:rPr>
        <w:t>, Haltunnen</w:t>
      </w:r>
      <w:ins w:id="614" w:author="Patterson Lamb" w:date="2014-08-13T11:48:00Z">
        <w:r>
          <w:rPr>
            <w:rFonts w:ascii="Times New Roman" w:hAnsi="Times New Roman"/>
            <w:sz w:val="24"/>
            <w:szCs w:val="24"/>
          </w:rPr>
          <w:t xml:space="preserve"> (</w:t>
        </w:r>
        <w:r w:rsidRPr="006308EC">
          <w:t>“</w:t>
        </w:r>
        <w:r w:rsidRPr="000E3C30">
          <w:rPr>
            <w:rStyle w:val="Articletitle"/>
          </w:rPr>
          <w:t>Humanitarianism</w:t>
        </w:r>
        <w:r>
          <w:rPr>
            <w:rStyle w:val="Articletitle"/>
          </w:rPr>
          <w:t>”)</w:t>
        </w:r>
      </w:ins>
      <w:r w:rsidRPr="003C478B">
        <w:rPr>
          <w:rFonts w:ascii="Times New Roman" w:hAnsi="Times New Roman"/>
          <w:sz w:val="24"/>
          <w:szCs w:val="24"/>
        </w:rPr>
        <w:t>, Festa</w:t>
      </w:r>
      <w:ins w:id="615" w:author="Patterson Lamb" w:date="2014-08-13T11:49:00Z">
        <w:r>
          <w:rPr>
            <w:rFonts w:ascii="Times New Roman" w:hAnsi="Times New Roman"/>
            <w:sz w:val="24"/>
            <w:szCs w:val="24"/>
          </w:rPr>
          <w:t xml:space="preserve"> (</w:t>
        </w:r>
        <w:r w:rsidRPr="006308EC">
          <w:t>“</w:t>
        </w:r>
        <w:r w:rsidRPr="000E3C30">
          <w:rPr>
            <w:rStyle w:val="Articletitle"/>
          </w:rPr>
          <w:t>Humanity without Feathers</w:t>
        </w:r>
        <w:r w:rsidRPr="006308EC">
          <w:t>”</w:t>
        </w:r>
        <w:r>
          <w:t>)</w:t>
        </w:r>
      </w:ins>
      <w:r w:rsidRPr="003C478B">
        <w:rPr>
          <w:rFonts w:ascii="Times New Roman" w:hAnsi="Times New Roman"/>
          <w:sz w:val="24"/>
          <w:szCs w:val="24"/>
        </w:rPr>
        <w:t>.</w:t>
      </w:r>
    </w:p>
  </w:endnote>
  <w:endnote w:id="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Alan Trachtenberg has argued that photography and the process of photographing “lends a special kind of presence to what it depicts,” </w:t>
      </w:r>
      <w:r w:rsidRPr="003C478B">
        <w:rPr>
          <w:rFonts w:ascii="Times New Roman" w:hAnsi="Times New Roman"/>
          <w:i/>
          <w:sz w:val="24"/>
          <w:szCs w:val="24"/>
        </w:rPr>
        <w:t>Lincoln’s Smile,</w:t>
      </w:r>
      <w:ins w:id="616" w:author="Patterson Lamb" w:date="2014-08-13T11:58:00Z">
        <w:r>
          <w:rPr>
            <w:rFonts w:ascii="Times New Roman" w:hAnsi="Times New Roman"/>
            <w:b/>
            <w:i/>
            <w:sz w:val="24"/>
            <w:szCs w:val="24"/>
          </w:rPr>
          <w:t>&lt;AU: Need complete citation for Lincoln’s Smile&gt;</w:t>
        </w:r>
      </w:ins>
      <w:r w:rsidRPr="003C478B">
        <w:rPr>
          <w:rFonts w:ascii="Times New Roman" w:hAnsi="Times New Roman"/>
          <w:i/>
          <w:sz w:val="24"/>
          <w:szCs w:val="24"/>
        </w:rPr>
        <w:t xml:space="preserve"> </w:t>
      </w:r>
      <w:r w:rsidRPr="003C478B">
        <w:rPr>
          <w:rFonts w:ascii="Times New Roman" w:hAnsi="Times New Roman"/>
          <w:sz w:val="24"/>
          <w:szCs w:val="24"/>
        </w:rPr>
        <w:t>110. Photographer and critic John Szarkowski called photography “a process of selection” noting that the “factuality of pictures” differs from “reality” itself: “much</w:t>
      </w:r>
      <w:del w:id="617" w:author="Patterson Lamb" w:date="2014-07-24T13:23:00Z">
        <w:r w:rsidRPr="003C478B" w:rsidDel="00030E46">
          <w:rPr>
            <w:rFonts w:ascii="Times New Roman" w:hAnsi="Times New Roman"/>
            <w:sz w:val="24"/>
            <w:szCs w:val="24"/>
          </w:rPr>
          <w:delText xml:space="preserve">… </w:delText>
        </w:r>
      </w:del>
      <w:ins w:id="618" w:author="Patterson Lamb" w:date="2014-07-24T13:23:00Z">
        <w:r>
          <w:rPr>
            <w:rFonts w:ascii="Times New Roman" w:hAnsi="Times New Roman"/>
            <w:sz w:val="24"/>
            <w:szCs w:val="24"/>
          </w:rPr>
          <w:t xml:space="preserve"> . . .</w:t>
        </w:r>
        <w:r w:rsidRPr="003C478B">
          <w:rPr>
            <w:rFonts w:ascii="Times New Roman" w:hAnsi="Times New Roman"/>
            <w:sz w:val="24"/>
            <w:szCs w:val="24"/>
          </w:rPr>
          <w:t xml:space="preserve"> </w:t>
        </w:r>
      </w:ins>
      <w:r w:rsidRPr="003C478B">
        <w:rPr>
          <w:rFonts w:ascii="Times New Roman" w:hAnsi="Times New Roman"/>
          <w:sz w:val="24"/>
          <w:szCs w:val="24"/>
        </w:rPr>
        <w:t xml:space="preserve">is filtered out” while other elements are “exhibited with an unnatural clarity, an exaggerated importance.” When we confront photos, he reminds us, “what we think about and act upon is the symbolic report and not the concrete event,” </w:t>
      </w:r>
      <w:r w:rsidRPr="003C478B">
        <w:rPr>
          <w:rFonts w:ascii="Times New Roman" w:hAnsi="Times New Roman"/>
          <w:i/>
          <w:sz w:val="24"/>
          <w:szCs w:val="24"/>
        </w:rPr>
        <w:t xml:space="preserve">The Photographer’s Eye, </w:t>
      </w:r>
      <w:r w:rsidRPr="003C478B">
        <w:rPr>
          <w:rFonts w:ascii="Times New Roman" w:hAnsi="Times New Roman"/>
          <w:sz w:val="24"/>
          <w:szCs w:val="24"/>
        </w:rPr>
        <w:t>8.</w:t>
      </w:r>
    </w:p>
  </w:endnote>
  <w:endnote w:id="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emotional communities, see Rosenwein</w:t>
      </w:r>
      <w:ins w:id="621" w:author="Patterson Lamb" w:date="2014-08-13T11:50:00Z">
        <w:r>
          <w:rPr>
            <w:rFonts w:ascii="Times New Roman" w:hAnsi="Times New Roman"/>
            <w:sz w:val="24"/>
            <w:szCs w:val="24"/>
          </w:rPr>
          <w:t xml:space="preserve"> (</w:t>
        </w:r>
        <w:r w:rsidRPr="006308EC">
          <w:t>“</w:t>
        </w:r>
        <w:r w:rsidRPr="000E3C30">
          <w:rPr>
            <w:rStyle w:val="Articletitle"/>
          </w:rPr>
          <w:t>Worrying about Emotions</w:t>
        </w:r>
        <w:r>
          <w:rPr>
            <w:rStyle w:val="Articletitle"/>
          </w:rPr>
          <w:t>”)</w:t>
        </w:r>
      </w:ins>
      <w:r w:rsidRPr="003C478B">
        <w:rPr>
          <w:rFonts w:ascii="Times New Roman" w:hAnsi="Times New Roman"/>
          <w:sz w:val="24"/>
          <w:szCs w:val="24"/>
        </w:rPr>
        <w:t>; also Tagg</w:t>
      </w:r>
      <w:ins w:id="622" w:author="Patterson Lamb" w:date="2014-08-13T11:50:00Z">
        <w:r>
          <w:rPr>
            <w:rFonts w:ascii="Times New Roman" w:hAnsi="Times New Roman"/>
            <w:sz w:val="24"/>
            <w:szCs w:val="24"/>
          </w:rPr>
          <w:t xml:space="preserve"> (</w:t>
        </w:r>
        <w:r w:rsidRPr="000E3C30">
          <w:rPr>
            <w:rStyle w:val="booktitle"/>
          </w:rPr>
          <w:t>The Burden of Representation</w:t>
        </w:r>
        <w:r>
          <w:rPr>
            <w:rStyle w:val="booktitle"/>
            <w:i w:val="0"/>
          </w:rPr>
          <w:t>)</w:t>
        </w:r>
      </w:ins>
      <w:r w:rsidRPr="003C478B">
        <w:rPr>
          <w:rFonts w:ascii="Times New Roman" w:hAnsi="Times New Roman"/>
          <w:sz w:val="24"/>
          <w:szCs w:val="24"/>
        </w:rPr>
        <w:t>, 12, on the “moralism” of documentary photography. The humanitarian impulse was not “natural” – it was a product of specific geopolitical, economic, technological, intellectual, social, and cultural relations and formations. Yet humanitarian sentiment – and humanitarian reform – sometimes acquired a natural gloss: it could be conflated with the innate goodness of human beings – especially human beings who considered themselves civilized, of religious or moral disposition, and otherwise elevated in social and spiritual terms.</w:t>
      </w:r>
    </w:p>
  </w:endnote>
  <w:endnote w:id="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Even then, many photographers, such as missionary Alice Harris in the Congo, continued to use glass plates. See Grant in this volume; on Kodak mania</w:t>
      </w:r>
      <w:ins w:id="632" w:author="Patterson Lamb" w:date="2014-07-24T13:24: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Mensel</w:t>
      </w:r>
      <w:r w:rsidRPr="003C478B">
        <w:rPr>
          <w:rFonts w:ascii="Times New Roman" w:hAnsi="Times New Roman"/>
          <w:sz w:val="24"/>
          <w:szCs w:val="24"/>
        </w:rPr>
        <w:t>, “</w:t>
      </w:r>
      <w:r w:rsidRPr="003C478B">
        <w:rPr>
          <w:rStyle w:val="Articletitle"/>
          <w:sz w:val="24"/>
          <w:szCs w:val="24"/>
        </w:rPr>
        <w:t>Kodakers Lying in Wait: Photography and the Right to Privacy, 1885–1915</w:t>
      </w:r>
      <w:ins w:id="633" w:author="Patterson Lamb" w:date="2014-07-24T13:24:00Z">
        <w:r>
          <w:rPr>
            <w:rStyle w:val="Articletitle"/>
            <w:sz w:val="24"/>
            <w:szCs w:val="24"/>
          </w:rPr>
          <w:t>,</w:t>
        </w:r>
      </w:ins>
      <w:r w:rsidRPr="003C478B">
        <w:rPr>
          <w:rFonts w:ascii="Times New Roman" w:hAnsi="Times New Roman"/>
          <w:sz w:val="24"/>
          <w:szCs w:val="24"/>
        </w:rPr>
        <w:t xml:space="preserve">” </w:t>
      </w:r>
      <w:del w:id="634" w:author="Patterson Lamb" w:date="2014-07-24T13:24:00Z">
        <w:r w:rsidRPr="003C478B" w:rsidDel="00030E46">
          <w:rPr>
            <w:rFonts w:ascii="Times New Roman" w:hAnsi="Times New Roman"/>
            <w:sz w:val="24"/>
            <w:szCs w:val="24"/>
          </w:rPr>
          <w:delText>in</w:delText>
        </w:r>
      </w:del>
      <w:r w:rsidRPr="003C478B">
        <w:rPr>
          <w:rFonts w:ascii="Times New Roman" w:hAnsi="Times New Roman"/>
          <w:sz w:val="24"/>
          <w:szCs w:val="24"/>
        </w:rPr>
        <w:t xml:space="preserve"> </w:t>
      </w:r>
      <w:r w:rsidRPr="003C478B">
        <w:rPr>
          <w:rStyle w:val="journal-title"/>
          <w:sz w:val="24"/>
          <w:szCs w:val="24"/>
        </w:rPr>
        <w:t>American Quarterly</w:t>
      </w:r>
      <w:r w:rsidRPr="003C478B">
        <w:rPr>
          <w:rFonts w:ascii="Times New Roman" w:hAnsi="Times New Roman"/>
          <w:i/>
          <w:sz w:val="24"/>
          <w:szCs w:val="24"/>
        </w:rPr>
        <w:t xml:space="preserve"> </w:t>
      </w:r>
      <w:r w:rsidRPr="003C478B">
        <w:rPr>
          <w:rStyle w:val="volume"/>
          <w:sz w:val="24"/>
          <w:szCs w:val="24"/>
        </w:rPr>
        <w:t>43</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(March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24–45</w:t>
      </w:r>
      <w:r w:rsidRPr="003C478B">
        <w:rPr>
          <w:rFonts w:ascii="Times New Roman" w:hAnsi="Times New Roman"/>
          <w:sz w:val="24"/>
          <w:szCs w:val="24"/>
        </w:rPr>
        <w:t>.</w:t>
      </w:r>
    </w:p>
  </w:endnote>
  <w:endnote w:id="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Prior to the 1890s, photographs would be rendered as engravings to be published, which meant that the engraver or editor could alter the image to emphasize or omit certain characteristics of the original image.</w:t>
      </w:r>
    </w:p>
  </w:endnote>
  <w:endnote w:id="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contemporary humanitarian communications strategies, see Boltanski, Calain, Chouliaraki, Malkki, Manzo.</w:t>
      </w:r>
    </w:p>
  </w:endnote>
  <w:endnote w:id="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Marien, </w:t>
      </w:r>
      <w:r w:rsidRPr="003C478B">
        <w:rPr>
          <w:rFonts w:ascii="Times New Roman" w:hAnsi="Times New Roman"/>
          <w:i/>
          <w:sz w:val="24"/>
          <w:szCs w:val="24"/>
        </w:rPr>
        <w:t>Photography</w:t>
      </w:r>
      <w:r w:rsidRPr="003C478B">
        <w:rPr>
          <w:rFonts w:ascii="Times New Roman" w:hAnsi="Times New Roman"/>
          <w:sz w:val="24"/>
          <w:szCs w:val="24"/>
        </w:rPr>
        <w:t>, 11, 23</w:t>
      </w:r>
    </w:p>
  </w:endnote>
  <w:endnote w:id="23">
    <w:p w:rsidR="005600E9" w:rsidRDefault="005600E9">
      <w:pPr>
        <w:pStyle w:val="EN"/>
        <w:spacing w:before="240"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Well-known examples are the work of French photographer E. Thié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sson’s work on the “natives” of Sofala in 1840s Mozambique and J.</w:t>
      </w:r>
      <w:ins w:id="639" w:author="Patterson Lamb" w:date="2014-07-24T13:25:00Z">
        <w:r>
          <w:rPr>
            <w:rFonts w:ascii="Times New Roman" w:hAnsi="Times New Roman"/>
            <w:sz w:val="24"/>
            <w:szCs w:val="24"/>
          </w:rPr>
          <w:t xml:space="preserve"> </w:t>
        </w:r>
      </w:ins>
      <w:r w:rsidRPr="003C478B">
        <w:rPr>
          <w:rFonts w:ascii="Times New Roman" w:hAnsi="Times New Roman"/>
          <w:sz w:val="24"/>
          <w:szCs w:val="24"/>
        </w:rPr>
        <w:t>T. Zealy’s photographs of North Carolina slaves in 1850 for naturalist Louis Agassiz, founder of Harvard’s museum of comparative zoology. Marien</w:t>
      </w:r>
      <w:ins w:id="640" w:author="Patterson Lamb" w:date="2014-08-13T11:51:00Z">
        <w:r>
          <w:rPr>
            <w:rFonts w:ascii="Times New Roman" w:hAnsi="Times New Roman"/>
            <w:sz w:val="24"/>
            <w:szCs w:val="24"/>
          </w:rPr>
          <w:t xml:space="preserve"> (</w:t>
        </w:r>
        <w:r w:rsidRPr="000E3C30">
          <w:rPr>
            <w:rStyle w:val="booktitle"/>
          </w:rPr>
          <w:t>Photography</w:t>
        </w:r>
        <w:r>
          <w:rPr>
            <w:rStyle w:val="booktitle"/>
            <w:i w:val="0"/>
          </w:rPr>
          <w:t>)</w:t>
        </w:r>
      </w:ins>
      <w:r w:rsidRPr="003C478B">
        <w:rPr>
          <w:rFonts w:ascii="Times New Roman" w:hAnsi="Times New Roman"/>
          <w:sz w:val="24"/>
          <w:szCs w:val="24"/>
        </w:rPr>
        <w:t xml:space="preserve">, 37–42; see also </w:t>
      </w:r>
      <w:r w:rsidRPr="009C5FA6">
        <w:rPr>
          <w:rFonts w:ascii="Times New Roman" w:hAnsi="Times New Roman"/>
          <w:sz w:val="24"/>
          <w:szCs w:val="24"/>
        </w:rPr>
        <w:t>Bank</w:t>
      </w:r>
      <w:del w:id="641" w:author="Patterson Lamb" w:date="2014-08-13T11:53:00Z">
        <w:r w:rsidRPr="003C478B" w:rsidDel="009C5FA6">
          <w:rPr>
            <w:rFonts w:ascii="Times New Roman" w:hAnsi="Times New Roman"/>
            <w:sz w:val="24"/>
            <w:szCs w:val="24"/>
          </w:rPr>
          <w:delText>,</w:delText>
        </w:r>
      </w:del>
      <w:ins w:id="642" w:author="Patterson Lamb" w:date="2014-08-13T11:53:00Z">
        <w:r>
          <w:rPr>
            <w:rFonts w:ascii="Times New Roman" w:hAnsi="Times New Roman"/>
            <w:sz w:val="24"/>
            <w:szCs w:val="24"/>
          </w:rPr>
          <w:t xml:space="preserve"> (</w:t>
        </w:r>
        <w:r w:rsidRPr="003C478B">
          <w:rPr>
            <w:rFonts w:ascii="Times New Roman" w:hAnsi="Times New Roman"/>
            <w:sz w:val="24"/>
            <w:szCs w:val="24"/>
          </w:rPr>
          <w:t>“</w:t>
        </w:r>
        <w:r w:rsidRPr="003C478B">
          <w:rPr>
            <w:rStyle w:val="Articletitle"/>
            <w:sz w:val="24"/>
            <w:szCs w:val="24"/>
          </w:rPr>
          <w:t>Anthropology</w:t>
        </w:r>
        <w:r>
          <w:rPr>
            <w:rStyle w:val="Articletitle"/>
            <w:sz w:val="24"/>
            <w:szCs w:val="24"/>
          </w:rPr>
          <w:t xml:space="preserve">”), </w:t>
        </w:r>
      </w:ins>
      <w:r w:rsidRPr="003C478B">
        <w:rPr>
          <w:rFonts w:ascii="Times New Roman" w:hAnsi="Times New Roman"/>
          <w:sz w:val="24"/>
          <w:szCs w:val="24"/>
        </w:rPr>
        <w:t xml:space="preserve"> Hight</w:t>
      </w:r>
      <w:ins w:id="643" w:author="Patterson Lamb" w:date="2014-08-13T11:54:00Z">
        <w:r>
          <w:rPr>
            <w:rFonts w:ascii="Times New Roman" w:hAnsi="Times New Roman"/>
            <w:sz w:val="24"/>
            <w:szCs w:val="24"/>
          </w:rPr>
          <w:t xml:space="preserve"> (</w:t>
        </w:r>
        <w:r w:rsidRPr="003C478B">
          <w:rPr>
            <w:rFonts w:ascii="Times New Roman" w:hAnsi="Times New Roman"/>
            <w:i/>
            <w:sz w:val="24"/>
            <w:szCs w:val="24"/>
          </w:rPr>
          <w:t>Colonialist Photography</w:t>
        </w:r>
        <w:r>
          <w:rPr>
            <w:rFonts w:ascii="Times New Roman" w:hAnsi="Times New Roman"/>
            <w:sz w:val="24"/>
            <w:szCs w:val="24"/>
          </w:rPr>
          <w:t>)</w:t>
        </w:r>
      </w:ins>
      <w:r w:rsidRPr="003C478B">
        <w:rPr>
          <w:rFonts w:ascii="Times New Roman" w:hAnsi="Times New Roman"/>
          <w:sz w:val="24"/>
          <w:szCs w:val="24"/>
        </w:rPr>
        <w:t>, Maxwell</w:t>
      </w:r>
      <w:ins w:id="644" w:author="Patterson Lamb" w:date="2014-08-13T11:54:00Z">
        <w:r>
          <w:rPr>
            <w:rFonts w:ascii="Times New Roman" w:hAnsi="Times New Roman"/>
            <w:sz w:val="24"/>
            <w:szCs w:val="24"/>
          </w:rPr>
          <w:t xml:space="preserve"> (</w:t>
        </w:r>
        <w:r w:rsidRPr="003C478B">
          <w:rPr>
            <w:rFonts w:ascii="Times New Roman" w:hAnsi="Times New Roman"/>
            <w:i/>
            <w:sz w:val="24"/>
            <w:szCs w:val="24"/>
          </w:rPr>
          <w:t>Colonial Photography and Exhibitions</w:t>
        </w:r>
      </w:ins>
      <w:ins w:id="645" w:author="Patterson Lamb" w:date="2014-08-13T11:55:00Z">
        <w:r>
          <w:rPr>
            <w:rFonts w:ascii="Times New Roman" w:hAnsi="Times New Roman"/>
            <w:sz w:val="24"/>
            <w:szCs w:val="24"/>
          </w:rPr>
          <w:t>)</w:t>
        </w:r>
      </w:ins>
      <w:r w:rsidRPr="003C478B">
        <w:rPr>
          <w:rFonts w:ascii="Times New Roman" w:hAnsi="Times New Roman"/>
          <w:sz w:val="24"/>
          <w:szCs w:val="24"/>
        </w:rPr>
        <w:t>.</w:t>
      </w:r>
    </w:p>
  </w:endnote>
  <w:endnote w:id="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Tucker, </w:t>
      </w:r>
      <w:r w:rsidRPr="003C478B">
        <w:rPr>
          <w:rFonts w:ascii="Times New Roman" w:hAnsi="Times New Roman"/>
          <w:i/>
          <w:sz w:val="24"/>
          <w:szCs w:val="24"/>
        </w:rPr>
        <w:t xml:space="preserve">Nature Exposed, </w:t>
      </w:r>
      <w:r w:rsidRPr="003C478B">
        <w:rPr>
          <w:rFonts w:ascii="Times New Roman" w:hAnsi="Times New Roman"/>
          <w:sz w:val="24"/>
          <w:szCs w:val="24"/>
        </w:rPr>
        <w:t>esp. 126–233.</w:t>
      </w:r>
      <w:ins w:id="648" w:author="Patterson Lamb" w:date="2014-08-13T11:53:00Z">
        <w:r>
          <w:rPr>
            <w:rFonts w:ascii="Times New Roman" w:hAnsi="Times New Roman"/>
            <w:sz w:val="24"/>
            <w:szCs w:val="24"/>
          </w:rPr>
          <w:t xml:space="preserve"> </w:t>
        </w:r>
      </w:ins>
    </w:p>
  </w:endnote>
  <w:endnote w:id="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quotations from 126, 221, 160, 181. Tucker also explores debates about life on Mars, based on 1905 photos of the planet that some interpreted as showing a system of canals; this also fueled concerns about how best to render the planet-scape in drawings, 194–233.</w:t>
      </w:r>
    </w:p>
  </w:endnote>
  <w:endnote w:id="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r w:rsidRPr="003C478B">
        <w:rPr>
          <w:rFonts w:ascii="Times New Roman" w:hAnsi="Times New Roman"/>
          <w:i/>
          <w:sz w:val="24"/>
          <w:szCs w:val="24"/>
        </w:rPr>
        <w:t xml:space="preserve">Lincoln’s Smile, </w:t>
      </w:r>
      <w:r w:rsidRPr="003C478B">
        <w:rPr>
          <w:rFonts w:ascii="Times New Roman" w:hAnsi="Times New Roman"/>
          <w:sz w:val="24"/>
          <w:szCs w:val="24"/>
        </w:rPr>
        <w:t xml:space="preserve">xx, and Tucker. </w:t>
      </w:r>
      <w:r w:rsidRPr="003C478B">
        <w:rPr>
          <w:rFonts w:ascii="Times New Roman" w:hAnsi="Times New Roman"/>
          <w:i/>
          <w:sz w:val="24"/>
          <w:szCs w:val="24"/>
        </w:rPr>
        <w:t>Nature Exposed.</w:t>
      </w:r>
    </w:p>
  </w:endnote>
  <w:endnote w:id="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ins w:id="655" w:author="Patterson Lamb" w:date="2014-08-13T11:55:00Z">
        <w:r w:rsidRPr="003C478B">
          <w:rPr>
            <w:rFonts w:ascii="Times New Roman" w:hAnsi="Times New Roman"/>
            <w:i/>
            <w:sz w:val="24"/>
            <w:szCs w:val="24"/>
          </w:rPr>
          <w:t>Lincoln’s Smile</w:t>
        </w:r>
        <w:r>
          <w:rPr>
            <w:rFonts w:ascii="Times New Roman" w:hAnsi="Times New Roman"/>
            <w:i/>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86, emphasis added.</w:t>
      </w:r>
    </w:p>
  </w:endnote>
  <w:endnote w:id="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ins w:id="656" w:author="Patterson Lamb" w:date="2014-08-13T11:55:00Z">
        <w:r w:rsidRPr="003C478B">
          <w:rPr>
            <w:rFonts w:ascii="Times New Roman" w:hAnsi="Times New Roman"/>
            <w:i/>
            <w:sz w:val="24"/>
            <w:szCs w:val="24"/>
          </w:rPr>
          <w:t>Lincoln’s Smile</w:t>
        </w:r>
        <w:r>
          <w:rPr>
            <w:rFonts w:ascii="Times New Roman" w:hAnsi="Times New Roman"/>
            <w:i/>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86–122; also Szarkowski, Tucker, Marien. This cultural work also included the “testimonial narrative” – an individual account of suffering and injustice experienced</w:t>
      </w:r>
      <w:ins w:id="657" w:author="Patterson Lamb" w:date="2014-07-24T13:26:00Z">
        <w:r>
          <w:rPr>
            <w:rFonts w:ascii="Times New Roman" w:hAnsi="Times New Roman"/>
            <w:sz w:val="24"/>
            <w:szCs w:val="24"/>
          </w:rPr>
          <w:t xml:space="preserve"> by</w:t>
        </w:r>
      </w:ins>
      <w:r w:rsidRPr="003C478B">
        <w:rPr>
          <w:rFonts w:ascii="Times New Roman" w:hAnsi="Times New Roman"/>
          <w:sz w:val="24"/>
          <w:szCs w:val="24"/>
        </w:rPr>
        <w:t xml:space="preserve"> slaves or other oppressed groups of people.</w:t>
      </w:r>
    </w:p>
  </w:endnote>
  <w:endnote w:id="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As Alan Trachtenberg argued, there is a distinction between “what’s in a picture” and the “social function of pictures,” 112–13. See also Twomey, Grant, and Curtis in this volume.</w:t>
      </w:r>
    </w:p>
  </w:endnote>
  <w:endnote w:id="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Haskell </w:t>
      </w:r>
      <w:ins w:id="661" w:author="Patterson Lamb" w:date="2014-08-13T11:59:00Z">
        <w:r>
          <w:rPr>
            <w:rFonts w:ascii="Times New Roman" w:hAnsi="Times New Roman"/>
            <w:b/>
            <w:sz w:val="24"/>
            <w:szCs w:val="24"/>
          </w:rPr>
          <w:t>&lt;AU: Please continue to add short titles for authors mentioned individually&gt;</w:t>
        </w:r>
      </w:ins>
      <w:r w:rsidRPr="003C478B">
        <w:rPr>
          <w:rFonts w:ascii="Times New Roman" w:hAnsi="Times New Roman"/>
          <w:sz w:val="24"/>
          <w:szCs w:val="24"/>
        </w:rPr>
        <w:t xml:space="preserve">made this point early </w:t>
      </w:r>
      <w:del w:id="662" w:author="Patterson Lamb" w:date="2014-07-24T13:27:00Z">
        <w:r w:rsidRPr="003C478B" w:rsidDel="00030E46">
          <w:rPr>
            <w:rFonts w:ascii="Times New Roman" w:hAnsi="Times New Roman"/>
            <w:sz w:val="24"/>
            <w:szCs w:val="24"/>
          </w:rPr>
          <w:delText xml:space="preserve">on </w:delText>
        </w:r>
      </w:del>
      <w:r w:rsidRPr="003C478B">
        <w:rPr>
          <w:rFonts w:ascii="Times New Roman" w:hAnsi="Times New Roman"/>
          <w:sz w:val="24"/>
          <w:szCs w:val="24"/>
        </w:rPr>
        <w:t>in the historical scholarship. Rony Brauman ma</w:t>
      </w:r>
      <w:del w:id="663" w:author="Patterson Lamb" w:date="2014-07-24T13:27:00Z">
        <w:r w:rsidRPr="003C478B" w:rsidDel="00030E46">
          <w:rPr>
            <w:rFonts w:ascii="Times New Roman" w:hAnsi="Times New Roman"/>
            <w:sz w:val="24"/>
            <w:szCs w:val="24"/>
          </w:rPr>
          <w:delText>k</w:delText>
        </w:r>
      </w:del>
      <w:ins w:id="664" w:author="Patterson Lamb" w:date="2014-07-24T13:27:00Z">
        <w:r>
          <w:rPr>
            <w:rFonts w:ascii="Times New Roman" w:hAnsi="Times New Roman"/>
            <w:sz w:val="24"/>
            <w:szCs w:val="24"/>
          </w:rPr>
          <w:t>d</w:t>
        </w:r>
      </w:ins>
      <w:r w:rsidRPr="003C478B">
        <w:rPr>
          <w:rFonts w:ascii="Times New Roman" w:hAnsi="Times New Roman"/>
          <w:sz w:val="24"/>
          <w:szCs w:val="24"/>
        </w:rPr>
        <w:t>e the same point in his writings.</w:t>
      </w:r>
    </w:p>
  </w:endnote>
  <w:endnote w:id="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Laqueur, “Bodies,” Halttunen, Boltanski, among others.</w:t>
      </w:r>
    </w:p>
  </w:endnote>
  <w:endnote w:id="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makes a similar point and proclaims photographs of victims of war “rhetoric,” </w:t>
      </w:r>
      <w:r w:rsidRPr="003C478B">
        <w:rPr>
          <w:rFonts w:ascii="Times New Roman" w:hAnsi="Times New Roman"/>
          <w:i/>
          <w:sz w:val="24"/>
          <w:szCs w:val="24"/>
        </w:rPr>
        <w:t xml:space="preserve">Regarding, </w:t>
      </w:r>
      <w:r w:rsidRPr="003C478B">
        <w:rPr>
          <w:rFonts w:ascii="Times New Roman" w:hAnsi="Times New Roman"/>
          <w:sz w:val="24"/>
          <w:szCs w:val="24"/>
        </w:rPr>
        <w:t>6; also Manzo, Malkki. On contemporary humanitarianism’s communicative strategy, see Calain, Chouliaraki.</w:t>
      </w:r>
    </w:p>
  </w:endnote>
  <w:endnote w:id="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 xml:space="preserve">Empire of Humanity; </w:t>
      </w:r>
      <w:r w:rsidRPr="003C478B">
        <w:rPr>
          <w:rFonts w:ascii="Times New Roman" w:hAnsi="Times New Roman"/>
          <w:sz w:val="24"/>
          <w:szCs w:val="24"/>
        </w:rPr>
        <w:t xml:space="preserve">Hoffmann, ed., </w:t>
      </w:r>
      <w:r w:rsidRPr="003C478B">
        <w:rPr>
          <w:rFonts w:ascii="Times New Roman" w:hAnsi="Times New Roman"/>
          <w:i/>
          <w:sz w:val="24"/>
          <w:szCs w:val="24"/>
        </w:rPr>
        <w:t>Human Rights in the Twentieth Century.</w:t>
      </w:r>
    </w:p>
  </w:endnote>
  <w:endnote w:id="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recent rethinking of how we define photography and date its origins, see Marien, 1–23 and </w:t>
      </w:r>
      <w:r w:rsidRPr="003C478B">
        <w:rPr>
          <w:rStyle w:val="forename"/>
          <w:sz w:val="24"/>
          <w:szCs w:val="24"/>
        </w:rPr>
        <w:t>Geoffrey</w:t>
      </w:r>
      <w:r w:rsidRPr="003C478B">
        <w:rPr>
          <w:rFonts w:ascii="Times New Roman" w:hAnsi="Times New Roman"/>
          <w:sz w:val="24"/>
          <w:szCs w:val="24"/>
        </w:rPr>
        <w:t xml:space="preserve"> </w:t>
      </w:r>
      <w:r w:rsidRPr="003C478B">
        <w:rPr>
          <w:rStyle w:val="surname"/>
          <w:sz w:val="24"/>
          <w:szCs w:val="24"/>
        </w:rPr>
        <w:t>Batchen</w:t>
      </w:r>
      <w:r w:rsidRPr="003C478B">
        <w:rPr>
          <w:rFonts w:ascii="Times New Roman" w:hAnsi="Times New Roman"/>
          <w:sz w:val="24"/>
          <w:szCs w:val="24"/>
        </w:rPr>
        <w:t xml:space="preserve">, </w:t>
      </w:r>
      <w:r w:rsidRPr="003C478B">
        <w:rPr>
          <w:rStyle w:val="booktitle"/>
          <w:sz w:val="24"/>
          <w:szCs w:val="24"/>
        </w:rPr>
        <w:t>Burning with Desire: The Conception of Photography</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ins w:id="672" w:author="Patterson Lamb" w:date="2014-07-24T13:28:00Z">
        <w:r>
          <w:rPr>
            <w:rStyle w:val="placeofpub"/>
            <w:sz w:val="24"/>
            <w:szCs w:val="24"/>
          </w:rPr>
          <w:t>, MA</w:t>
        </w:r>
      </w:ins>
      <w:r w:rsidRPr="003C478B">
        <w:rPr>
          <w:rFonts w:ascii="Times New Roman" w:hAnsi="Times New Roman"/>
          <w:sz w:val="24"/>
          <w:szCs w:val="24"/>
        </w:rPr>
        <w:t xml:space="preserve">: </w:t>
      </w:r>
      <w:r w:rsidRPr="003C478B">
        <w:rPr>
          <w:rStyle w:val="publisher"/>
          <w:sz w:val="24"/>
          <w:szCs w:val="24"/>
        </w:rPr>
        <w:t>MIT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w:t>
      </w:r>
    </w:p>
  </w:endnote>
  <w:endnote w:id="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Rodogno for a discussion of British military interventions in the </w:t>
      </w:r>
      <w:del w:id="673" w:author="Patterson Lamb" w:date="2014-07-24T13:28:00Z">
        <w:r w:rsidRPr="003C478B" w:rsidDel="00030E46">
          <w:rPr>
            <w:rFonts w:ascii="Times New Roman" w:hAnsi="Times New Roman"/>
            <w:sz w:val="24"/>
            <w:szCs w:val="24"/>
          </w:rPr>
          <w:delText xml:space="preserve">19th </w:delText>
        </w:r>
      </w:del>
      <w:ins w:id="674" w:author="Patterson Lamb" w:date="2014-07-24T13:28:00Z">
        <w:r>
          <w:rPr>
            <w:rFonts w:ascii="Times New Roman" w:hAnsi="Times New Roman"/>
            <w:sz w:val="24"/>
            <w:szCs w:val="24"/>
          </w:rPr>
          <w:t>nineteenth-</w:t>
        </w:r>
      </w:ins>
      <w:r w:rsidRPr="003C478B">
        <w:rPr>
          <w:rFonts w:ascii="Times New Roman" w:hAnsi="Times New Roman"/>
          <w:sz w:val="24"/>
          <w:szCs w:val="24"/>
        </w:rPr>
        <w:t>century Ottoman Empire</w:t>
      </w:r>
      <w:ins w:id="675" w:author="Patterson Lamb" w:date="2014-07-24T13:28:00Z">
        <w:r>
          <w:rPr>
            <w:rFonts w:ascii="Times New Roman" w:hAnsi="Times New Roman"/>
            <w:sz w:val="24"/>
            <w:szCs w:val="24"/>
          </w:rPr>
          <w:t>,</w:t>
        </w:r>
      </w:ins>
      <w:r w:rsidRPr="003C478B">
        <w:rPr>
          <w:rFonts w:ascii="Times New Roman" w:hAnsi="Times New Roman"/>
          <w:sz w:val="24"/>
          <w:szCs w:val="24"/>
        </w:rPr>
        <w:t xml:space="preserve"> which were portrayed as humanitarian and fueled by political and diplomatic interests.</w:t>
      </w:r>
    </w:p>
  </w:endnote>
  <w:endnote w:id="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One of the first was socialist Henry Stephens Salt’s “Humanitarian League,” devoted to the social and educational propagation of “humane-ness” in word, deed, and legislation. Katherine Davies, “Continuity, Change and Contest: Meanings of ‘Humanitarianism’ from the ‘Religion of Humanity’ to the Kosovo War.” HPG Working Paper, August 2012. London: Humanitarian Policy Group/Overseas Development Institute, 2012, 3–4; also </w:t>
      </w:r>
      <w:r w:rsidRPr="003C478B">
        <w:rPr>
          <w:rFonts w:ascii="Times New Roman" w:hAnsi="Times New Roman"/>
          <w:i/>
          <w:sz w:val="24"/>
          <w:szCs w:val="24"/>
        </w:rPr>
        <w:t xml:space="preserve">Chambers Dictionary of Etymology </w:t>
      </w:r>
      <w:r w:rsidRPr="003C478B">
        <w:rPr>
          <w:rFonts w:ascii="Times New Roman" w:hAnsi="Times New Roman"/>
          <w:sz w:val="24"/>
          <w:szCs w:val="24"/>
        </w:rPr>
        <w:t>(New York: H.</w:t>
      </w:r>
      <w:ins w:id="678" w:author="Patterson Lamb" w:date="2014-07-24T13:29:00Z">
        <w:r>
          <w:rPr>
            <w:rFonts w:ascii="Times New Roman" w:hAnsi="Times New Roman"/>
            <w:sz w:val="24"/>
            <w:szCs w:val="24"/>
          </w:rPr>
          <w:t xml:space="preserve"> </w:t>
        </w:r>
      </w:ins>
      <w:r w:rsidRPr="003C478B">
        <w:rPr>
          <w:rFonts w:ascii="Times New Roman" w:hAnsi="Times New Roman"/>
          <w:sz w:val="24"/>
          <w:szCs w:val="24"/>
        </w:rPr>
        <w:t>H. Wilson, 2003), 496; and Calhoun, “The Imperative to Reduce Suffering.”</w:t>
      </w:r>
    </w:p>
  </w:endnote>
  <w:endnote w:id="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includes post-1945 operations and the nationalisms of previously colonized African and Asian countries.</w:t>
      </w:r>
    </w:p>
  </w:endnote>
  <w:endnote w:id="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latter, see Caroline Reeves’s </w:t>
      </w:r>
      <w:del w:id="681" w:author="Patterson Lamb" w:date="2014-08-13T11:37:00Z">
        <w:r w:rsidRPr="003C478B" w:rsidDel="0046076B">
          <w:rPr>
            <w:rFonts w:ascii="Times New Roman" w:hAnsi="Times New Roman"/>
            <w:sz w:val="24"/>
            <w:szCs w:val="24"/>
          </w:rPr>
          <w:delText xml:space="preserve">essay </w:delText>
        </w:r>
      </w:del>
      <w:ins w:id="682" w:author="Patterson Lamb" w:date="2014-08-13T11:37: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w:t>
      </w:r>
    </w:p>
  </w:endnote>
  <w:endnote w:id="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Examples are British “new journalism” coverage of the Irish and Indian famines, although photos </w:t>
      </w:r>
      <w:del w:id="691" w:author="Patterson Lamb" w:date="2014-07-24T13:29:00Z">
        <w:r w:rsidRPr="003C478B" w:rsidDel="00030E46">
          <w:rPr>
            <w:rFonts w:ascii="Times New Roman" w:hAnsi="Times New Roman"/>
            <w:sz w:val="24"/>
            <w:szCs w:val="24"/>
          </w:rPr>
          <w:delText xml:space="preserve">only </w:delText>
        </w:r>
      </w:del>
      <w:r w:rsidRPr="003C478B">
        <w:rPr>
          <w:rFonts w:ascii="Times New Roman" w:hAnsi="Times New Roman"/>
          <w:sz w:val="24"/>
          <w:szCs w:val="24"/>
        </w:rPr>
        <w:t xml:space="preserve">exist </w:t>
      </w:r>
      <w:ins w:id="692" w:author="Patterson Lamb" w:date="2014-07-24T13:29:00Z">
        <w:r w:rsidRPr="003C478B">
          <w:rPr>
            <w:rFonts w:ascii="Times New Roman" w:hAnsi="Times New Roman"/>
            <w:sz w:val="24"/>
            <w:szCs w:val="24"/>
          </w:rPr>
          <w:t xml:space="preserve">only </w:t>
        </w:r>
      </w:ins>
      <w:r w:rsidRPr="003C478B">
        <w:rPr>
          <w:rFonts w:ascii="Times New Roman" w:hAnsi="Times New Roman"/>
          <w:sz w:val="24"/>
          <w:szCs w:val="24"/>
        </w:rPr>
        <w:t>for the latter; Lewis Hine’s photography on behalf of U.S. child labor reform and for the American Red Cross in postwar Europe; the Save the Children Fund coverage of relief work in Europe and at home in England in the 1920s; see Vernon, Kaplan, Marshall, Mahood; also Reeves on the Chinese Red Cross in this volume.</w:t>
      </w:r>
      <w:ins w:id="693" w:author="Patterson Lamb" w:date="2014-07-24T13:30:00Z">
        <w:r>
          <w:rPr>
            <w:rFonts w:ascii="Times New Roman" w:hAnsi="Times New Roman"/>
            <w:sz w:val="24"/>
            <w:szCs w:val="24"/>
          </w:rPr>
          <w:t xml:space="preserve"> </w:t>
        </w:r>
      </w:ins>
    </w:p>
  </w:endnote>
  <w:endnote w:id="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Because we are interested in examining historical varieties of humanitarianism and their use of photography, we avoid </w:t>
      </w:r>
      <w:del w:id="709" w:author="Patterson Lamb" w:date="2014-07-24T13:32:00Z">
        <w:r w:rsidRPr="003C478B" w:rsidDel="009F2ECC">
          <w:rPr>
            <w:rFonts w:ascii="Times New Roman" w:hAnsi="Times New Roman"/>
            <w:sz w:val="24"/>
            <w:szCs w:val="24"/>
          </w:rPr>
          <w:delText xml:space="preserve">resort to </w:delText>
        </w:r>
      </w:del>
      <w:r w:rsidRPr="003C478B">
        <w:rPr>
          <w:rFonts w:ascii="Times New Roman" w:hAnsi="Times New Roman"/>
          <w:sz w:val="24"/>
          <w:szCs w:val="24"/>
        </w:rPr>
        <w:t xml:space="preserve">sweeping generalizations and definitions. They are of limited value for understanding the historical development of humanitarianisms and their organizational cultures, representational practices, </w:t>
      </w:r>
      <w:ins w:id="710" w:author="Patterson Lamb" w:date="2014-07-24T13:32:00Z">
        <w:r>
          <w:rPr>
            <w:rFonts w:ascii="Times New Roman" w:hAnsi="Times New Roman"/>
            <w:sz w:val="24"/>
            <w:szCs w:val="24"/>
          </w:rPr>
          <w:t xml:space="preserve">and </w:t>
        </w:r>
      </w:ins>
      <w:r w:rsidRPr="003C478B">
        <w:rPr>
          <w:rFonts w:ascii="Times New Roman" w:hAnsi="Times New Roman"/>
          <w:sz w:val="24"/>
          <w:szCs w:val="24"/>
        </w:rPr>
        <w:t xml:space="preserve">public information or fundraising campaigns. We do not label humanitarian organizations as focused on either “triage” or “transformational agendas.” We do not understand short-term, emergency aid humanitarianism to be systematically opposed to or distinguishable from “alchemical” humanitarianism, </w:t>
      </w:r>
      <w:del w:id="711" w:author="Patterson Lamb" w:date="2014-07-24T13:33:00Z">
        <w:r w:rsidRPr="003C478B" w:rsidDel="009F2ECC">
          <w:rPr>
            <w:rFonts w:ascii="Times New Roman" w:hAnsi="Times New Roman"/>
            <w:sz w:val="24"/>
            <w:szCs w:val="24"/>
          </w:rPr>
          <w:delText>i.e.</w:delText>
        </w:r>
      </w:del>
      <w:ins w:id="712" w:author="Patterson Lamb" w:date="2014-07-24T13:33:00Z">
        <w:r>
          <w:rPr>
            <w:rFonts w:ascii="Times New Roman" w:hAnsi="Times New Roman"/>
            <w:sz w:val="24"/>
            <w:szCs w:val="24"/>
          </w:rPr>
          <w:t>that is,</w:t>
        </w:r>
      </w:ins>
      <w:r w:rsidRPr="003C478B">
        <w:rPr>
          <w:rFonts w:ascii="Times New Roman" w:hAnsi="Times New Roman"/>
          <w:sz w:val="24"/>
          <w:szCs w:val="24"/>
        </w:rPr>
        <w:t xml:space="preserve"> one that purportedly goes beyond immediate provisioning of aid to address structural or root causes of human suffering. In many instances, in fact, supposedly “triage” organizations, such as </w:t>
      </w:r>
      <w:ins w:id="713" w:author="Patterson Lamb" w:date="2014-07-24T13:33:00Z">
        <w:r>
          <w:rPr>
            <w:rFonts w:ascii="Times New Roman" w:hAnsi="Times New Roman"/>
            <w:sz w:val="24"/>
            <w:szCs w:val="24"/>
          </w:rPr>
          <w:t xml:space="preserve">the </w:t>
        </w:r>
      </w:ins>
      <w:r w:rsidRPr="003C478B">
        <w:rPr>
          <w:rFonts w:ascii="Times New Roman" w:hAnsi="Times New Roman"/>
          <w:sz w:val="24"/>
          <w:szCs w:val="24"/>
        </w:rPr>
        <w:t>Save the Children Fund or the ICRC, went beyond short-term relief operations; in other circumstances, allegedly “transformational” organizations, such as the Near East Relief, abruptly terminated long-term humanitarian operations.</w:t>
      </w:r>
    </w:p>
  </w:endnote>
  <w:endnote w:id="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schematic chronological overview, see Barnet, </w:t>
      </w:r>
      <w:r w:rsidRPr="005600E9">
        <w:rPr>
          <w:rFonts w:ascii="Times New Roman" w:hAnsi="Times New Roman"/>
          <w:i/>
          <w:sz w:val="24"/>
          <w:szCs w:val="24"/>
          <w:rPrChange w:id="733" w:author="Patterson Lamb" w:date="2014-07-24T13:33:00Z">
            <w:rPr>
              <w:rFonts w:ascii="Times New Roman" w:hAnsi="Times New Roman"/>
              <w:sz w:val="24"/>
              <w:szCs w:val="24"/>
            </w:rPr>
          </w:rPrChange>
        </w:rPr>
        <w:t>Empire of Humanity</w:t>
      </w:r>
      <w:r w:rsidRPr="003C478B">
        <w:rPr>
          <w:rFonts w:ascii="Times New Roman" w:hAnsi="Times New Roman"/>
          <w:sz w:val="24"/>
          <w:szCs w:val="24"/>
        </w:rPr>
        <w:t>; on the post-1945 humanitarian order, see Cohen; for an interpretative argument about the human rights revolution of the Carter years and beyond, see Moyn.</w:t>
      </w:r>
    </w:p>
  </w:endnote>
  <w:endnote w:id="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 xml:space="preserve">Empire of Humanity, </w:t>
      </w:r>
      <w:r w:rsidRPr="003C478B">
        <w:rPr>
          <w:rFonts w:ascii="Times New Roman" w:hAnsi="Times New Roman"/>
          <w:sz w:val="24"/>
          <w:szCs w:val="24"/>
        </w:rPr>
        <w:t>8, 15, 11, 9.</w:t>
      </w:r>
    </w:p>
  </w:endnote>
  <w:endnote w:id="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work of Alice Conklin, Kevin Grant, and J.</w:t>
      </w:r>
      <w:ins w:id="738" w:author="Patterson Lamb" w:date="2014-07-24T13:33:00Z">
        <w:r>
          <w:rPr>
            <w:rFonts w:ascii="Times New Roman" w:hAnsi="Times New Roman"/>
            <w:sz w:val="24"/>
            <w:szCs w:val="24"/>
          </w:rPr>
          <w:t xml:space="preserve"> </w:t>
        </w:r>
      </w:ins>
      <w:r w:rsidRPr="003C478B">
        <w:rPr>
          <w:rFonts w:ascii="Times New Roman" w:hAnsi="Times New Roman"/>
          <w:sz w:val="24"/>
          <w:szCs w:val="24"/>
        </w:rPr>
        <w:t>P. Daughton, among others.</w:t>
      </w:r>
    </w:p>
  </w:endnote>
  <w:endnote w:id="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Boltanski, Fassin. Barnett suggests that “a world without paternalism might be a world without the ethics of care” in </w:t>
      </w:r>
      <w:r w:rsidRPr="003C478B">
        <w:rPr>
          <w:rFonts w:ascii="Times New Roman" w:hAnsi="Times New Roman"/>
          <w:i/>
          <w:sz w:val="24"/>
          <w:szCs w:val="24"/>
        </w:rPr>
        <w:t>Empire</w:t>
      </w:r>
      <w:ins w:id="740" w:author="Patterson Lamb" w:date="2014-07-24T13:34:00Z">
        <w:r>
          <w:rPr>
            <w:rFonts w:ascii="Times New Roman" w:hAnsi="Times New Roman"/>
            <w:i/>
            <w:sz w:val="24"/>
            <w:szCs w:val="24"/>
          </w:rPr>
          <w:t xml:space="preserve"> </w:t>
        </w:r>
        <w:r w:rsidRPr="003C478B">
          <w:rPr>
            <w:rFonts w:ascii="Times New Roman" w:hAnsi="Times New Roman"/>
            <w:i/>
            <w:sz w:val="24"/>
            <w:szCs w:val="24"/>
          </w:rPr>
          <w:t>of Humanity</w:t>
        </w:r>
      </w:ins>
      <w:r w:rsidRPr="003C478B">
        <w:rPr>
          <w:rFonts w:ascii="Times New Roman" w:hAnsi="Times New Roman"/>
          <w:i/>
          <w:sz w:val="24"/>
          <w:szCs w:val="24"/>
        </w:rPr>
        <w:t xml:space="preserve">, </w:t>
      </w:r>
      <w:r w:rsidRPr="003C478B">
        <w:rPr>
          <w:rFonts w:ascii="Times New Roman" w:hAnsi="Times New Roman"/>
          <w:sz w:val="24"/>
          <w:szCs w:val="24"/>
        </w:rPr>
        <w:t>12.</w:t>
      </w:r>
    </w:p>
  </w:endnote>
  <w:endnote w:id="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Empire</w:t>
      </w:r>
      <w:ins w:id="746" w:author="Patterson Lamb" w:date="2014-07-24T13:34:00Z">
        <w:r>
          <w:rPr>
            <w:rFonts w:ascii="Times New Roman" w:hAnsi="Times New Roman"/>
            <w:i/>
            <w:sz w:val="24"/>
            <w:szCs w:val="24"/>
          </w:rPr>
          <w:t xml:space="preserve"> </w:t>
        </w:r>
        <w:r w:rsidRPr="003C478B">
          <w:rPr>
            <w:rFonts w:ascii="Times New Roman" w:hAnsi="Times New Roman"/>
            <w:i/>
            <w:sz w:val="24"/>
            <w:szCs w:val="24"/>
          </w:rPr>
          <w:t>of Humanity</w:t>
        </w:r>
      </w:ins>
      <w:r w:rsidRPr="003C478B">
        <w:rPr>
          <w:rFonts w:ascii="Times New Roman" w:hAnsi="Times New Roman"/>
          <w:i/>
          <w:sz w:val="24"/>
          <w:szCs w:val="24"/>
        </w:rPr>
        <w:t xml:space="preserve">, </w:t>
      </w:r>
      <w:r w:rsidRPr="003C478B">
        <w:rPr>
          <w:rFonts w:ascii="Times New Roman" w:hAnsi="Times New Roman"/>
          <w:sz w:val="24"/>
          <w:szCs w:val="24"/>
        </w:rPr>
        <w:t xml:space="preserve">20, quotation from 18; Barnett notes that religious “allegories, concepts, metaphors </w:t>
      </w:r>
      <w:del w:id="747" w:author="Patterson Lamb" w:date="2014-07-24T13:34:00Z">
        <w:r w:rsidRPr="003C478B" w:rsidDel="009F2ECC">
          <w:rPr>
            <w:rFonts w:ascii="Times New Roman" w:hAnsi="Times New Roman"/>
            <w:sz w:val="24"/>
            <w:szCs w:val="24"/>
          </w:rPr>
          <w:delText xml:space="preserve">… </w:delText>
        </w:r>
      </w:del>
      <w:ins w:id="748" w:author="Patterson Lamb" w:date="2014-07-24T13:34: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and iconography” pervade descriptions of humanitarianism, 17–18.</w:t>
      </w:r>
    </w:p>
  </w:endnote>
  <w:endnote w:id="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After all, successful campaigns are those that have persuaded viewers of their moral duty to give or act. See Festa’s perceptive discussion of “sentimental sympathy” and “sentimental humanity”: “Feelings of sympathy create the humanity of the feeling subject, not the humanity of the object felt for</w:t>
      </w:r>
      <w:del w:id="751" w:author="Patterson Lamb" w:date="2014-07-24T13:34:00Z">
        <w:r w:rsidRPr="003C478B" w:rsidDel="009F2ECC">
          <w:rPr>
            <w:rFonts w:ascii="Times New Roman" w:hAnsi="Times New Roman"/>
            <w:sz w:val="24"/>
            <w:szCs w:val="24"/>
          </w:rPr>
          <w:delText xml:space="preserve">… </w:delText>
        </w:r>
      </w:del>
      <w:ins w:id="752" w:author="Patterson Lamb" w:date="2014-07-24T13:34:00Z">
        <w:r>
          <w:rPr>
            <w:rFonts w:ascii="Times New Roman" w:hAnsi="Times New Roman"/>
            <w:sz w:val="24"/>
            <w:szCs w:val="24"/>
          </w:rPr>
          <w:t>. . . .</w:t>
        </w:r>
        <w:r w:rsidRPr="003C478B">
          <w:rPr>
            <w:rFonts w:ascii="Times New Roman" w:hAnsi="Times New Roman"/>
            <w:sz w:val="24"/>
            <w:szCs w:val="24"/>
          </w:rPr>
          <w:t xml:space="preserve"> </w:t>
        </w:r>
      </w:ins>
      <w:r w:rsidRPr="003C478B">
        <w:rPr>
          <w:rFonts w:ascii="Times New Roman" w:hAnsi="Times New Roman"/>
          <w:sz w:val="24"/>
          <w:szCs w:val="24"/>
        </w:rPr>
        <w:t>Some people have humanity; others are it,” 7–8.</w:t>
      </w:r>
    </w:p>
  </w:endnote>
  <w:endnote w:id="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Laqua, Sluga, also Irwin.</w:t>
      </w:r>
    </w:p>
  </w:endnote>
  <w:endnote w:id="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Near East Relief, the American Red Cross, and the League of Nations are examples </w:t>
      </w:r>
      <w:del w:id="755" w:author="Patterson Lamb" w:date="2014-07-24T13:36:00Z">
        <w:r w:rsidRPr="003C478B" w:rsidDel="009F2ECC">
          <w:rPr>
            <w:rFonts w:ascii="Times New Roman" w:hAnsi="Times New Roman"/>
            <w:sz w:val="24"/>
            <w:szCs w:val="24"/>
          </w:rPr>
          <w:delText xml:space="preserve">of </w:delText>
        </w:r>
      </w:del>
      <w:ins w:id="756" w:author="Patterson Lamb" w:date="2014-07-24T13:36:00Z">
        <w:r>
          <w:rPr>
            <w:rFonts w:ascii="Times New Roman" w:hAnsi="Times New Roman"/>
            <w:sz w:val="24"/>
            <w:szCs w:val="24"/>
          </w:rPr>
          <w:t>from</w:t>
        </w:r>
        <w:r w:rsidRPr="003C478B">
          <w:rPr>
            <w:rFonts w:ascii="Times New Roman" w:hAnsi="Times New Roman"/>
            <w:sz w:val="24"/>
            <w:szCs w:val="24"/>
          </w:rPr>
          <w:t xml:space="preserve"> </w:t>
        </w:r>
      </w:ins>
      <w:r w:rsidRPr="003C478B">
        <w:rPr>
          <w:rFonts w:ascii="Times New Roman" w:hAnsi="Times New Roman"/>
          <w:sz w:val="24"/>
          <w:szCs w:val="24"/>
        </w:rPr>
        <w:t>the early</w:t>
      </w:r>
      <w:del w:id="757" w:author="Patterson Lamb" w:date="2014-07-24T13:35:00Z">
        <w:r w:rsidRPr="003C478B" w:rsidDel="009F2ECC">
          <w:rPr>
            <w:rFonts w:ascii="Times New Roman" w:hAnsi="Times New Roman"/>
            <w:sz w:val="24"/>
            <w:szCs w:val="24"/>
          </w:rPr>
          <w:delText>-</w:delText>
        </w:r>
      </w:del>
      <w:ins w:id="758" w:author="Patterson Lamb" w:date="2014-07-24T13:35:00Z">
        <w:r>
          <w:rPr>
            <w:rFonts w:ascii="Times New Roman" w:hAnsi="Times New Roman"/>
            <w:sz w:val="24"/>
            <w:szCs w:val="24"/>
          </w:rPr>
          <w:t xml:space="preserve"> </w:t>
        </w:r>
      </w:ins>
      <w:r w:rsidRPr="003C478B">
        <w:rPr>
          <w:rFonts w:ascii="Times New Roman" w:hAnsi="Times New Roman"/>
          <w:sz w:val="24"/>
          <w:szCs w:val="24"/>
        </w:rPr>
        <w:t>twentieth century.</w:t>
      </w:r>
      <w:ins w:id="759" w:author="Patterson Lamb" w:date="2014-07-24T13:35:00Z">
        <w:r>
          <w:rPr>
            <w:rFonts w:ascii="Times New Roman" w:hAnsi="Times New Roman"/>
            <w:sz w:val="24"/>
            <w:szCs w:val="24"/>
          </w:rPr>
          <w:t xml:space="preserve"> </w:t>
        </w:r>
      </w:ins>
    </w:p>
  </w:endnote>
  <w:endnote w:id="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Vernon on how hunger became news in </w:t>
      </w:r>
      <w:del w:id="766" w:author="Patterson Lamb" w:date="2014-07-24T13:36:00Z">
        <w:r w:rsidRPr="003C478B" w:rsidDel="009F2ECC">
          <w:rPr>
            <w:rFonts w:ascii="Times New Roman" w:hAnsi="Times New Roman"/>
            <w:sz w:val="24"/>
            <w:szCs w:val="24"/>
          </w:rPr>
          <w:delText xml:space="preserve">19th </w:delText>
        </w:r>
      </w:del>
      <w:ins w:id="767" w:author="Patterson Lamb" w:date="2014-07-24T13:36:00Z">
        <w:r>
          <w:rPr>
            <w:rFonts w:ascii="Times New Roman" w:hAnsi="Times New Roman"/>
            <w:sz w:val="24"/>
            <w:szCs w:val="24"/>
          </w:rPr>
          <w:t>nineteenth-</w:t>
        </w:r>
      </w:ins>
      <w:r w:rsidRPr="003C478B">
        <w:rPr>
          <w:rFonts w:ascii="Times New Roman" w:hAnsi="Times New Roman"/>
          <w:sz w:val="24"/>
          <w:szCs w:val="24"/>
        </w:rPr>
        <w:t xml:space="preserve">century Britain; on sensationalism in print and other media, </w:t>
      </w:r>
      <w:r w:rsidRPr="003C478B">
        <w:rPr>
          <w:rStyle w:val="forename"/>
          <w:sz w:val="24"/>
          <w:szCs w:val="24"/>
        </w:rPr>
        <w:t>Vanessa</w:t>
      </w:r>
      <w:r w:rsidRPr="003C478B">
        <w:rPr>
          <w:rFonts w:ascii="Times New Roman" w:hAnsi="Times New Roman"/>
          <w:sz w:val="24"/>
          <w:szCs w:val="24"/>
        </w:rPr>
        <w:t xml:space="preserve"> </w:t>
      </w:r>
      <w:r w:rsidRPr="003C478B">
        <w:rPr>
          <w:rStyle w:val="surname"/>
          <w:sz w:val="24"/>
          <w:szCs w:val="24"/>
        </w:rPr>
        <w:t>Schwartz</w:t>
      </w:r>
      <w:r w:rsidRPr="003C478B">
        <w:rPr>
          <w:rFonts w:ascii="Times New Roman" w:hAnsi="Times New Roman"/>
          <w:sz w:val="24"/>
          <w:szCs w:val="24"/>
        </w:rPr>
        <w:t xml:space="preserve">, </w:t>
      </w:r>
      <w:r w:rsidRPr="003C478B">
        <w:rPr>
          <w:rStyle w:val="booktitle"/>
          <w:sz w:val="24"/>
          <w:szCs w:val="24"/>
        </w:rPr>
        <w:t>Spectacular Realities: Early Mass Culture in Fin-de-Siecle Paris</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Berkeley</w:t>
      </w:r>
      <w:ins w:id="768" w:author="Patterson Lamb" w:date="2014-07-24T13:37:00Z">
        <w:r>
          <w:rPr>
            <w:rStyle w:val="placeofpub"/>
            <w:sz w:val="24"/>
            <w:szCs w:val="24"/>
          </w:rPr>
          <w:t>: University of California Press</w:t>
        </w:r>
      </w:ins>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xml:space="preserve">); </w:t>
      </w:r>
      <w:r w:rsidRPr="003C478B">
        <w:rPr>
          <w:rStyle w:val="forename"/>
          <w:sz w:val="24"/>
          <w:szCs w:val="24"/>
        </w:rPr>
        <w:t>Judy</w:t>
      </w:r>
      <w:r w:rsidRPr="003C478B">
        <w:rPr>
          <w:rFonts w:ascii="Times New Roman" w:hAnsi="Times New Roman"/>
          <w:sz w:val="24"/>
          <w:szCs w:val="24"/>
        </w:rPr>
        <w:t xml:space="preserve"> </w:t>
      </w:r>
      <w:r w:rsidRPr="003C478B">
        <w:rPr>
          <w:rStyle w:val="surname"/>
          <w:sz w:val="24"/>
          <w:szCs w:val="24"/>
        </w:rPr>
        <w:t>Walkowitz</w:t>
      </w:r>
      <w:r w:rsidRPr="003C478B">
        <w:rPr>
          <w:rFonts w:ascii="Times New Roman" w:hAnsi="Times New Roman"/>
          <w:sz w:val="24"/>
          <w:szCs w:val="24"/>
        </w:rPr>
        <w:t xml:space="preserve">, </w:t>
      </w:r>
      <w:r w:rsidRPr="003C478B">
        <w:rPr>
          <w:rStyle w:val="booktitle"/>
          <w:sz w:val="24"/>
          <w:szCs w:val="24"/>
        </w:rPr>
        <w:t>City of Dreadful Delight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Chicago</w:t>
      </w:r>
      <w:ins w:id="769" w:author="Patterson Lamb" w:date="2014-07-24T13:39:00Z">
        <w:r>
          <w:rPr>
            <w:rStyle w:val="placeofpub"/>
            <w:sz w:val="24"/>
            <w:szCs w:val="24"/>
          </w:rPr>
          <w:t>: University of Chicago Press</w:t>
        </w:r>
      </w:ins>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Koven, </w:t>
      </w:r>
      <w:r w:rsidRPr="003C478B">
        <w:rPr>
          <w:rFonts w:ascii="Times New Roman" w:hAnsi="Times New Roman"/>
          <w:i/>
          <w:sz w:val="24"/>
          <w:szCs w:val="24"/>
        </w:rPr>
        <w:t>Slumming.</w:t>
      </w:r>
    </w:p>
  </w:endnote>
  <w:endnote w:id="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418–19; see also Haltunnen on the </w:t>
      </w:r>
      <w:del w:id="770" w:author="Patterson Lamb" w:date="2014-07-24T13:39:00Z">
        <w:r w:rsidRPr="003C478B" w:rsidDel="009F2ECC">
          <w:rPr>
            <w:rFonts w:ascii="Times New Roman" w:hAnsi="Times New Roman"/>
            <w:sz w:val="24"/>
            <w:szCs w:val="24"/>
          </w:rPr>
          <w:delText xml:space="preserve">19th </w:delText>
        </w:r>
      </w:del>
      <w:ins w:id="771" w:author="Patterson Lamb" w:date="2014-07-24T13:39:00Z">
        <w:r>
          <w:rPr>
            <w:rFonts w:ascii="Times New Roman" w:hAnsi="Times New Roman"/>
            <w:sz w:val="24"/>
            <w:szCs w:val="24"/>
          </w:rPr>
          <w:t>nineteenth</w:t>
        </w:r>
        <w:r w:rsidRPr="003C478B">
          <w:rPr>
            <w:rFonts w:ascii="Times New Roman" w:hAnsi="Times New Roman"/>
            <w:sz w:val="24"/>
            <w:szCs w:val="24"/>
          </w:rPr>
          <w:t xml:space="preserve"> </w:t>
        </w:r>
      </w:ins>
      <w:r w:rsidRPr="003C478B">
        <w:rPr>
          <w:rFonts w:ascii="Times New Roman" w:hAnsi="Times New Roman"/>
          <w:sz w:val="24"/>
          <w:szCs w:val="24"/>
        </w:rPr>
        <w:t>century.</w:t>
      </w:r>
    </w:p>
  </w:endnote>
  <w:endnote w:id="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Rather than the more intractable issue of resolving specific conditions or crises on the ground and thereby “solving” the problem of human suffering due to natural and man</w:t>
      </w:r>
      <w:del w:id="789" w:author="Patterson Lamb" w:date="2014-07-24T13:39:00Z">
        <w:r w:rsidRPr="003C478B" w:rsidDel="009F2ECC">
          <w:rPr>
            <w:rFonts w:ascii="Times New Roman" w:hAnsi="Times New Roman"/>
            <w:sz w:val="24"/>
            <w:szCs w:val="24"/>
          </w:rPr>
          <w:delText>-</w:delText>
        </w:r>
      </w:del>
      <w:r w:rsidRPr="003C478B">
        <w:rPr>
          <w:rFonts w:ascii="Times New Roman" w:hAnsi="Times New Roman"/>
          <w:sz w:val="24"/>
          <w:szCs w:val="24"/>
        </w:rPr>
        <w:t>made disasters.</w:t>
      </w:r>
    </w:p>
  </w:endnote>
  <w:endnote w:id="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 xml:space="preserve">Regarding; </w:t>
      </w:r>
      <w:r w:rsidRPr="003C478B">
        <w:rPr>
          <w:rFonts w:ascii="Times New Roman" w:hAnsi="Times New Roman"/>
          <w:sz w:val="24"/>
          <w:szCs w:val="24"/>
        </w:rPr>
        <w:t>also Linfield</w:t>
      </w:r>
      <w:ins w:id="838" w:author="Patterson Lamb" w:date="2014-08-13T11:38:00Z">
        <w:r>
          <w:rPr>
            <w:rFonts w:ascii="Times New Roman" w:hAnsi="Times New Roman"/>
            <w:sz w:val="24"/>
            <w:szCs w:val="24"/>
          </w:rPr>
          <w:t xml:space="preserve">, </w:t>
        </w:r>
        <w:r>
          <w:rPr>
            <w:rFonts w:ascii="Times New Roman" w:hAnsi="Times New Roman"/>
            <w:i/>
            <w:sz w:val="24"/>
            <w:szCs w:val="24"/>
          </w:rPr>
          <w:t>The Cruel Radiance</w:t>
        </w:r>
      </w:ins>
      <w:r w:rsidRPr="003C478B">
        <w:rPr>
          <w:rFonts w:ascii="Times New Roman" w:hAnsi="Times New Roman"/>
          <w:sz w:val="24"/>
          <w:szCs w:val="24"/>
        </w:rPr>
        <w:t>.</w:t>
      </w:r>
    </w:p>
  </w:endnote>
  <w:endnote w:id="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Julian</w:t>
      </w:r>
      <w:r w:rsidRPr="003C478B">
        <w:rPr>
          <w:rFonts w:ascii="Times New Roman" w:hAnsi="Times New Roman"/>
          <w:sz w:val="24"/>
          <w:szCs w:val="24"/>
        </w:rPr>
        <w:t xml:space="preserve"> </w:t>
      </w:r>
      <w:r w:rsidRPr="003C478B">
        <w:rPr>
          <w:rStyle w:val="surname"/>
          <w:sz w:val="24"/>
          <w:szCs w:val="24"/>
        </w:rPr>
        <w:t>Hawthorne</w:t>
      </w:r>
      <w:r w:rsidRPr="003C478B">
        <w:rPr>
          <w:rFonts w:ascii="Times New Roman" w:hAnsi="Times New Roman"/>
          <w:sz w:val="24"/>
          <w:szCs w:val="24"/>
        </w:rPr>
        <w:t>, “</w:t>
      </w:r>
      <w:r w:rsidRPr="003C478B">
        <w:rPr>
          <w:rStyle w:val="Articletitle"/>
          <w:sz w:val="24"/>
          <w:szCs w:val="24"/>
        </w:rPr>
        <w:t>Report of the Cosmopolitan’s Special Commissioner to India: The Horrors of the Plague in India,</w:t>
      </w:r>
      <w:r w:rsidRPr="003C478B">
        <w:rPr>
          <w:rFonts w:ascii="Times New Roman" w:hAnsi="Times New Roman"/>
          <w:sz w:val="24"/>
          <w:szCs w:val="24"/>
        </w:rPr>
        <w:t xml:space="preserve">” </w:t>
      </w:r>
      <w:r w:rsidRPr="003C478B">
        <w:rPr>
          <w:rStyle w:val="booktitle"/>
          <w:sz w:val="24"/>
          <w:szCs w:val="24"/>
        </w:rPr>
        <w:t>The Cosmopolitan; a Monthly Illustrated Magazine</w:t>
      </w:r>
      <w:r w:rsidRPr="003C478B">
        <w:rPr>
          <w:rFonts w:ascii="Times New Roman" w:hAnsi="Times New Roman"/>
          <w:sz w:val="24"/>
          <w:szCs w:val="24"/>
        </w:rPr>
        <w:t xml:space="preserve"> (hereafter, </w:t>
      </w:r>
      <w:r w:rsidRPr="003C478B">
        <w:rPr>
          <w:rFonts w:ascii="Times New Roman" w:hAnsi="Times New Roman"/>
          <w:i/>
          <w:sz w:val="24"/>
          <w:szCs w:val="24"/>
        </w:rPr>
        <w:t>Cosmopolitan</w:t>
      </w:r>
      <w:r w:rsidRPr="003C478B">
        <w:rPr>
          <w:rFonts w:ascii="Times New Roman" w:hAnsi="Times New Roman"/>
          <w:sz w:val="24"/>
          <w:szCs w:val="24"/>
        </w:rPr>
        <w:t xml:space="preserve">) (July </w:t>
      </w:r>
      <w:r w:rsidRPr="003C478B">
        <w:rPr>
          <w:rStyle w:val="date"/>
          <w:rFonts w:ascii="Times New Roman" w:hAnsi="Times New Roman"/>
          <w:sz w:val="24"/>
          <w:szCs w:val="24"/>
        </w:rPr>
        <w:t>1897</w:t>
      </w:r>
      <w:r w:rsidRPr="003C478B">
        <w:rPr>
          <w:rFonts w:ascii="Times New Roman" w:hAnsi="Times New Roman"/>
          <w:sz w:val="24"/>
          <w:szCs w:val="24"/>
        </w:rPr>
        <w:t xml:space="preserve">): </w:t>
      </w:r>
      <w:r w:rsidRPr="003C478B">
        <w:rPr>
          <w:rStyle w:val="pageextent"/>
          <w:sz w:val="24"/>
          <w:szCs w:val="24"/>
        </w:rPr>
        <w:t>231–</w:t>
      </w:r>
      <w:del w:id="855" w:author="Patterson Lamb" w:date="2014-08-08T13:49:00Z">
        <w:r w:rsidRPr="003C478B" w:rsidDel="008E68C6">
          <w:rPr>
            <w:rStyle w:val="pageextent"/>
            <w:sz w:val="24"/>
            <w:szCs w:val="24"/>
          </w:rPr>
          <w:delText>2</w:delText>
        </w:r>
      </w:del>
      <w:r w:rsidRPr="003C478B">
        <w:rPr>
          <w:rStyle w:val="pageextent"/>
          <w:sz w:val="24"/>
          <w:szCs w:val="24"/>
        </w:rPr>
        <w:t>46</w:t>
      </w:r>
      <w:r w:rsidRPr="003C478B">
        <w:rPr>
          <w:rFonts w:ascii="Times New Roman" w:hAnsi="Times New Roman"/>
          <w:sz w:val="24"/>
          <w:szCs w:val="24"/>
        </w:rPr>
        <w:t xml:space="preserve">; “Report of the Cosmopolitan’s Special Commissioner to India: India Starving,” </w:t>
      </w:r>
      <w:r w:rsidRPr="003C478B">
        <w:rPr>
          <w:rFonts w:ascii="Times New Roman" w:hAnsi="Times New Roman"/>
          <w:i/>
          <w:sz w:val="24"/>
          <w:szCs w:val="24"/>
        </w:rPr>
        <w:t>Cosmopolitan</w:t>
      </w:r>
      <w:r w:rsidRPr="003C478B">
        <w:rPr>
          <w:rFonts w:ascii="Times New Roman" w:hAnsi="Times New Roman"/>
          <w:sz w:val="24"/>
          <w:szCs w:val="24"/>
        </w:rPr>
        <w:t xml:space="preserve"> (August 1897): 369–</w:t>
      </w:r>
      <w:del w:id="856" w:author="Patterson Lamb" w:date="2014-08-08T13:51:00Z">
        <w:r w:rsidRPr="003C478B" w:rsidDel="008E68C6">
          <w:rPr>
            <w:rFonts w:ascii="Times New Roman" w:hAnsi="Times New Roman"/>
            <w:sz w:val="24"/>
            <w:szCs w:val="24"/>
          </w:rPr>
          <w:delText>3</w:delText>
        </w:r>
      </w:del>
      <w:r w:rsidRPr="003C478B">
        <w:rPr>
          <w:rFonts w:ascii="Times New Roman" w:hAnsi="Times New Roman"/>
          <w:sz w:val="24"/>
          <w:szCs w:val="24"/>
        </w:rPr>
        <w:t xml:space="preserve">84; “The Real India: What </w:t>
      </w:r>
      <w:ins w:id="857" w:author="Patterson Lamb" w:date="2014-08-08T13:51:00Z">
        <w:r>
          <w:rPr>
            <w:rFonts w:ascii="Times New Roman" w:hAnsi="Times New Roman"/>
            <w:sz w:val="24"/>
            <w:szCs w:val="24"/>
          </w:rPr>
          <w:t>I</w:t>
        </w:r>
      </w:ins>
      <w:del w:id="858" w:author="Patterson Lamb" w:date="2014-08-08T13:51:00Z">
        <w:r w:rsidRPr="003C478B" w:rsidDel="008E68C6">
          <w:rPr>
            <w:rFonts w:ascii="Times New Roman" w:hAnsi="Times New Roman"/>
            <w:sz w:val="24"/>
            <w:szCs w:val="24"/>
          </w:rPr>
          <w:delText>i</w:delText>
        </w:r>
      </w:del>
      <w:r w:rsidRPr="003C478B">
        <w:rPr>
          <w:rFonts w:ascii="Times New Roman" w:hAnsi="Times New Roman"/>
          <w:sz w:val="24"/>
          <w:szCs w:val="24"/>
        </w:rPr>
        <w:t xml:space="preserve">s England Going to Do </w:t>
      </w:r>
      <w:del w:id="859" w:author="Patterson Lamb" w:date="2014-08-08T13:51:00Z">
        <w:r w:rsidRPr="003C478B" w:rsidDel="008E68C6">
          <w:rPr>
            <w:rFonts w:ascii="Times New Roman" w:hAnsi="Times New Roman"/>
            <w:sz w:val="24"/>
            <w:szCs w:val="24"/>
          </w:rPr>
          <w:delText>A</w:delText>
        </w:r>
      </w:del>
      <w:ins w:id="860" w:author="Patterson Lamb" w:date="2014-08-08T13:51:00Z">
        <w:r>
          <w:rPr>
            <w:rFonts w:ascii="Times New Roman" w:hAnsi="Times New Roman"/>
            <w:sz w:val="24"/>
            <w:szCs w:val="24"/>
          </w:rPr>
          <w:t>a</w:t>
        </w:r>
      </w:ins>
      <w:r w:rsidRPr="003C478B">
        <w:rPr>
          <w:rFonts w:ascii="Times New Roman" w:hAnsi="Times New Roman"/>
          <w:sz w:val="24"/>
          <w:szCs w:val="24"/>
        </w:rPr>
        <w:t xml:space="preserve">bout It?” </w:t>
      </w:r>
      <w:r w:rsidRPr="003C478B">
        <w:rPr>
          <w:rFonts w:ascii="Times New Roman" w:hAnsi="Times New Roman"/>
          <w:i/>
          <w:sz w:val="24"/>
          <w:szCs w:val="24"/>
        </w:rPr>
        <w:t>Cosmopolitan</w:t>
      </w:r>
      <w:r w:rsidRPr="003C478B">
        <w:rPr>
          <w:rFonts w:ascii="Times New Roman" w:hAnsi="Times New Roman"/>
          <w:sz w:val="24"/>
          <w:szCs w:val="24"/>
        </w:rPr>
        <w:t xml:space="preserve"> (September 1897): 512–</w:t>
      </w:r>
      <w:del w:id="861" w:author="Patterson Lamb" w:date="2014-08-08T13:51:00Z">
        <w:r w:rsidRPr="003C478B" w:rsidDel="008E68C6">
          <w:rPr>
            <w:rFonts w:ascii="Times New Roman" w:hAnsi="Times New Roman"/>
            <w:sz w:val="24"/>
            <w:szCs w:val="24"/>
          </w:rPr>
          <w:delText>5</w:delText>
        </w:r>
      </w:del>
      <w:r w:rsidRPr="003C478B">
        <w:rPr>
          <w:rFonts w:ascii="Times New Roman" w:hAnsi="Times New Roman"/>
          <w:sz w:val="24"/>
          <w:szCs w:val="24"/>
        </w:rPr>
        <w:t xml:space="preserve">22; “England in India,” </w:t>
      </w:r>
      <w:r w:rsidRPr="003C478B">
        <w:rPr>
          <w:rFonts w:ascii="Times New Roman" w:hAnsi="Times New Roman"/>
          <w:i/>
          <w:sz w:val="24"/>
          <w:szCs w:val="24"/>
        </w:rPr>
        <w:t>Cosmopolitan</w:t>
      </w:r>
      <w:r w:rsidRPr="003C478B">
        <w:rPr>
          <w:rFonts w:ascii="Times New Roman" w:hAnsi="Times New Roman"/>
          <w:sz w:val="24"/>
          <w:szCs w:val="24"/>
        </w:rPr>
        <w:t xml:space="preserve"> (October 1897): 653–</w:t>
      </w:r>
      <w:del w:id="862" w:author="Patterson Lamb" w:date="2014-08-08T13:51:00Z">
        <w:r w:rsidRPr="003C478B" w:rsidDel="008E68C6">
          <w:rPr>
            <w:rFonts w:ascii="Times New Roman" w:hAnsi="Times New Roman"/>
            <w:sz w:val="24"/>
            <w:szCs w:val="24"/>
          </w:rPr>
          <w:delText>65</w:delText>
        </w:r>
      </w:del>
      <w:r w:rsidRPr="003C478B">
        <w:rPr>
          <w:rFonts w:ascii="Times New Roman" w:hAnsi="Times New Roman"/>
          <w:sz w:val="24"/>
          <w:szCs w:val="24"/>
        </w:rPr>
        <w:t xml:space="preserve">8; “Beauty and Charm in India,” </w:t>
      </w:r>
      <w:r w:rsidRPr="003C478B">
        <w:rPr>
          <w:rFonts w:ascii="Times New Roman" w:hAnsi="Times New Roman"/>
          <w:i/>
          <w:sz w:val="24"/>
          <w:szCs w:val="24"/>
        </w:rPr>
        <w:t>Cosmopolitan</w:t>
      </w:r>
      <w:r w:rsidRPr="003C478B">
        <w:rPr>
          <w:rFonts w:ascii="Times New Roman" w:hAnsi="Times New Roman"/>
          <w:sz w:val="24"/>
          <w:szCs w:val="24"/>
        </w:rPr>
        <w:t xml:space="preserve"> (November 1897): 3–15.</w:t>
      </w:r>
    </w:p>
  </w:endnote>
  <w:endnote w:id="5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Brisben Walker, note by the editor to Hawthorne, “Report: Horrors of Plague,” 231–</w:t>
      </w:r>
      <w:del w:id="863" w:author="Patterson Lamb" w:date="2014-08-08T13:51:00Z">
        <w:r w:rsidRPr="003C478B" w:rsidDel="008E68C6">
          <w:rPr>
            <w:rFonts w:ascii="Times New Roman" w:hAnsi="Times New Roman"/>
            <w:sz w:val="24"/>
            <w:szCs w:val="24"/>
          </w:rPr>
          <w:delText>23</w:delText>
        </w:r>
      </w:del>
      <w:r w:rsidRPr="003C478B">
        <w:rPr>
          <w:rFonts w:ascii="Times New Roman" w:hAnsi="Times New Roman"/>
          <w:sz w:val="24"/>
          <w:szCs w:val="24"/>
        </w:rPr>
        <w:t>2.</w:t>
      </w:r>
    </w:p>
  </w:endnote>
  <w:endnote w:id="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Hawthorne, “Report: India Starving,” 370, 377, 372; Hawthorne, “Beauty and Charm,” 3–4.</w:t>
      </w:r>
    </w:p>
  </w:endnote>
  <w:endnote w:id="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Tyrrell, </w:t>
      </w:r>
      <w:r w:rsidRPr="003C478B">
        <w:rPr>
          <w:rFonts w:ascii="Times New Roman" w:hAnsi="Times New Roman"/>
          <w:i/>
          <w:sz w:val="24"/>
          <w:szCs w:val="24"/>
        </w:rPr>
        <w:t>Reforming the World</w:t>
      </w:r>
      <w:r w:rsidRPr="003C478B">
        <w:rPr>
          <w:rFonts w:ascii="Times New Roman" w:hAnsi="Times New Roman"/>
          <w:sz w:val="24"/>
          <w:szCs w:val="24"/>
        </w:rPr>
        <w:t>, 118 and 99.</w:t>
      </w:r>
    </w:p>
  </w:endnote>
  <w:endnote w:id="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Hawthorne, “The Real India,” 519; Hawthorne, “Report: India Starving,” 381.</w:t>
      </w:r>
    </w:p>
  </w:endnote>
  <w:endnote w:id="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“Our Corn Ship in India,” </w:t>
      </w:r>
      <w:r w:rsidRPr="003C478B">
        <w:rPr>
          <w:rFonts w:ascii="Times New Roman" w:hAnsi="Times New Roman"/>
          <w:i/>
          <w:sz w:val="24"/>
          <w:szCs w:val="24"/>
        </w:rPr>
        <w:t xml:space="preserve">Christian Herald </w:t>
      </w:r>
      <w:r w:rsidRPr="003C478B">
        <w:rPr>
          <w:rFonts w:ascii="Times New Roman" w:hAnsi="Times New Roman"/>
          <w:sz w:val="24"/>
          <w:szCs w:val="24"/>
        </w:rPr>
        <w:t xml:space="preserve">(hereafter </w:t>
      </w:r>
      <w:r w:rsidRPr="003C478B">
        <w:rPr>
          <w:rFonts w:ascii="Times New Roman" w:hAnsi="Times New Roman"/>
          <w:i/>
          <w:sz w:val="24"/>
          <w:szCs w:val="24"/>
        </w:rPr>
        <w:t>CH</w:t>
      </w:r>
      <w:r w:rsidRPr="003C478B">
        <w:rPr>
          <w:rFonts w:ascii="Times New Roman" w:hAnsi="Times New Roman"/>
          <w:sz w:val="24"/>
          <w:szCs w:val="24"/>
        </w:rPr>
        <w:t xml:space="preserve">), 29 September 1897, cover, 723. Curti, </w:t>
      </w:r>
      <w:r w:rsidRPr="003C478B">
        <w:rPr>
          <w:rFonts w:ascii="Times New Roman" w:hAnsi="Times New Roman"/>
          <w:i/>
          <w:sz w:val="24"/>
          <w:szCs w:val="24"/>
        </w:rPr>
        <w:t>American Philanthropy Abroad</w:t>
      </w:r>
      <w:r w:rsidRPr="003C478B">
        <w:rPr>
          <w:rFonts w:ascii="Times New Roman" w:hAnsi="Times New Roman"/>
          <w:sz w:val="24"/>
          <w:szCs w:val="24"/>
        </w:rPr>
        <w:t xml:space="preserve"> refers to the </w:t>
      </w:r>
      <w:r w:rsidRPr="003C478B">
        <w:rPr>
          <w:rFonts w:ascii="Times New Roman" w:hAnsi="Times New Roman"/>
          <w:i/>
          <w:sz w:val="24"/>
          <w:szCs w:val="24"/>
        </w:rPr>
        <w:t xml:space="preserve">CH </w:t>
      </w:r>
      <w:r w:rsidRPr="003C478B">
        <w:rPr>
          <w:rFonts w:ascii="Times New Roman" w:hAnsi="Times New Roman"/>
          <w:sz w:val="24"/>
          <w:szCs w:val="24"/>
        </w:rPr>
        <w:t>as “the most widely read religious newspaper in the world,” 620.</w:t>
      </w:r>
    </w:p>
  </w:endnote>
  <w:endnote w:id="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w:t>
      </w:r>
      <w:r w:rsidRPr="003C478B">
        <w:rPr>
          <w:rFonts w:ascii="Times New Roman" w:hAnsi="Times New Roman"/>
          <w:i/>
          <w:sz w:val="24"/>
          <w:szCs w:val="24"/>
        </w:rPr>
        <w:t>Inventing Human Rights</w:t>
      </w:r>
      <w:r w:rsidRPr="003C478B">
        <w:rPr>
          <w:rFonts w:ascii="Times New Roman" w:hAnsi="Times New Roman"/>
          <w:sz w:val="24"/>
          <w:szCs w:val="24"/>
        </w:rPr>
        <w:t xml:space="preserve">; Mazlish, </w:t>
      </w:r>
      <w:r w:rsidRPr="003C478B">
        <w:rPr>
          <w:rFonts w:ascii="Times New Roman" w:hAnsi="Times New Roman"/>
          <w:i/>
          <w:sz w:val="24"/>
          <w:szCs w:val="24"/>
        </w:rPr>
        <w:t>The Idea of Humanity in a Global Era</w:t>
      </w:r>
      <w:r w:rsidRPr="003C478B">
        <w:rPr>
          <w:rFonts w:ascii="Times New Roman" w:hAnsi="Times New Roman"/>
          <w:sz w:val="24"/>
          <w:szCs w:val="24"/>
        </w:rPr>
        <w:t>, 21, 22.</w:t>
      </w:r>
    </w:p>
  </w:endnote>
  <w:endnote w:id="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Clark, “‘The Sacred Rights of the Weak</w:t>
      </w:r>
      <w:ins w:id="883" w:author="Patterson Lamb" w:date="2014-08-08T13:52:00Z">
        <w:r>
          <w:rPr>
            <w:rFonts w:ascii="Times New Roman" w:hAnsi="Times New Roman"/>
            <w:sz w:val="24"/>
            <w:szCs w:val="24"/>
          </w:rPr>
          <w:t>.</w:t>
        </w:r>
      </w:ins>
      <w:r w:rsidRPr="003C478B">
        <w:rPr>
          <w:rFonts w:ascii="Times New Roman" w:hAnsi="Times New Roman"/>
          <w:sz w:val="24"/>
          <w:szCs w:val="24"/>
        </w:rPr>
        <w:t>’</w:t>
      </w:r>
      <w:del w:id="884" w:author="Patterson Lamb" w:date="2014-08-08T13:52:00Z">
        <w:r w:rsidRPr="003C478B" w:rsidDel="008E68C6">
          <w:rPr>
            <w:rFonts w:ascii="Times New Roman" w:hAnsi="Times New Roman"/>
            <w:sz w:val="24"/>
            <w:szCs w:val="24"/>
          </w:rPr>
          <w:delText>.</w:delText>
        </w:r>
      </w:del>
      <w:r w:rsidRPr="003C478B">
        <w:rPr>
          <w:rFonts w:ascii="Times New Roman" w:hAnsi="Times New Roman"/>
          <w:sz w:val="24"/>
          <w:szCs w:val="24"/>
        </w:rPr>
        <w:t>”</w:t>
      </w:r>
    </w:p>
  </w:endnote>
  <w:endnote w:id="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and the Pornography of Pain</w:t>
      </w:r>
      <w:del w:id="887" w:author="Patterson Lamb" w:date="2014-08-08T13:52:00Z">
        <w:r w:rsidRPr="003C478B" w:rsidDel="008E68C6">
          <w:rPr>
            <w:rFonts w:ascii="Times New Roman" w:hAnsi="Times New Roman"/>
            <w:sz w:val="24"/>
            <w:szCs w:val="24"/>
          </w:rPr>
          <w:delText>,</w:delText>
        </w:r>
      </w:del>
      <w:ins w:id="888" w:author="Patterson Lamb" w:date="2014-08-08T13:52:00Z">
        <w:r>
          <w:rPr>
            <w:rFonts w:ascii="Times New Roman" w:hAnsi="Times New Roman"/>
            <w:sz w:val="24"/>
            <w:szCs w:val="24"/>
          </w:rPr>
          <w:t>.</w:t>
        </w:r>
      </w:ins>
      <w:r w:rsidRPr="003C478B">
        <w:rPr>
          <w:rFonts w:ascii="Times New Roman" w:hAnsi="Times New Roman"/>
          <w:sz w:val="24"/>
          <w:szCs w:val="24"/>
        </w:rPr>
        <w:t>”</w:t>
      </w:r>
    </w:p>
  </w:endnote>
  <w:endnote w:id="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Starving Millions</w:t>
      </w:r>
      <w:ins w:id="917" w:author="Patterson Lamb" w:date="2014-08-08T13:52: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xml:space="preserve">, 20 January 1897, 45; “India’s Bitter Cry,” </w:t>
      </w:r>
      <w:r w:rsidRPr="003C478B">
        <w:rPr>
          <w:rFonts w:ascii="Times New Roman" w:hAnsi="Times New Roman"/>
          <w:i/>
          <w:sz w:val="24"/>
          <w:szCs w:val="24"/>
        </w:rPr>
        <w:t>CH</w:t>
      </w:r>
      <w:r w:rsidRPr="003C478B">
        <w:rPr>
          <w:rFonts w:ascii="Times New Roman" w:hAnsi="Times New Roman"/>
          <w:sz w:val="24"/>
          <w:szCs w:val="24"/>
        </w:rPr>
        <w:t xml:space="preserve">, 3 March 97, 167; “Starving India’s Pitiful Cry for Bread,” </w:t>
      </w:r>
      <w:r w:rsidRPr="003C478B">
        <w:rPr>
          <w:rFonts w:ascii="Times New Roman" w:hAnsi="Times New Roman"/>
          <w:i/>
          <w:sz w:val="24"/>
          <w:szCs w:val="24"/>
        </w:rPr>
        <w:t>CH</w:t>
      </w:r>
      <w:r w:rsidRPr="003C478B">
        <w:rPr>
          <w:rFonts w:ascii="Times New Roman" w:hAnsi="Times New Roman"/>
          <w:sz w:val="24"/>
          <w:szCs w:val="24"/>
        </w:rPr>
        <w:t>, 4 April 1900, 286.</w:t>
      </w:r>
    </w:p>
  </w:endnote>
  <w:endnote w:id="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Louis Klopsch, “Seven Fruitful Years,” </w:t>
      </w:r>
      <w:r w:rsidRPr="003C478B">
        <w:rPr>
          <w:rFonts w:ascii="Times New Roman" w:hAnsi="Times New Roman"/>
          <w:i/>
          <w:sz w:val="24"/>
          <w:szCs w:val="24"/>
        </w:rPr>
        <w:t>CH</w:t>
      </w:r>
      <w:r w:rsidRPr="003C478B">
        <w:rPr>
          <w:rFonts w:ascii="Times New Roman" w:hAnsi="Times New Roman"/>
          <w:sz w:val="24"/>
          <w:szCs w:val="24"/>
        </w:rPr>
        <w:t>, 1 Dec</w:t>
      </w:r>
      <w:ins w:id="918" w:author="Patterson Lamb" w:date="2014-08-08T13:53:00Z">
        <w:r>
          <w:rPr>
            <w:rFonts w:ascii="Times New Roman" w:hAnsi="Times New Roman"/>
            <w:sz w:val="24"/>
            <w:szCs w:val="24"/>
          </w:rPr>
          <w:t>ember</w:t>
        </w:r>
      </w:ins>
      <w:r w:rsidRPr="003C478B">
        <w:rPr>
          <w:rFonts w:ascii="Times New Roman" w:hAnsi="Times New Roman"/>
          <w:sz w:val="24"/>
          <w:szCs w:val="24"/>
        </w:rPr>
        <w:t xml:space="preserve"> 1897, 912.</w:t>
      </w:r>
    </w:p>
  </w:endnote>
  <w:endnote w:id="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Crisis,” </w:t>
      </w:r>
      <w:r w:rsidRPr="003C478B">
        <w:rPr>
          <w:rFonts w:ascii="Times New Roman" w:hAnsi="Times New Roman"/>
          <w:i/>
          <w:sz w:val="24"/>
          <w:szCs w:val="24"/>
        </w:rPr>
        <w:t>CH</w:t>
      </w:r>
      <w:r w:rsidRPr="003C478B">
        <w:rPr>
          <w:rFonts w:ascii="Times New Roman" w:hAnsi="Times New Roman"/>
          <w:sz w:val="24"/>
          <w:szCs w:val="24"/>
        </w:rPr>
        <w:t>, 7 July 1897, 531–</w:t>
      </w:r>
      <w:del w:id="919" w:author="Patterson Lamb" w:date="2014-08-08T13:53:00Z">
        <w:r w:rsidRPr="003C478B" w:rsidDel="008E68C6">
          <w:rPr>
            <w:rFonts w:ascii="Times New Roman" w:hAnsi="Times New Roman"/>
            <w:sz w:val="24"/>
            <w:szCs w:val="24"/>
          </w:rPr>
          <w:delText>53</w:delText>
        </w:r>
      </w:del>
      <w:r w:rsidRPr="003C478B">
        <w:rPr>
          <w:rFonts w:ascii="Times New Roman" w:hAnsi="Times New Roman"/>
          <w:sz w:val="24"/>
          <w:szCs w:val="24"/>
        </w:rPr>
        <w:t>2.</w:t>
      </w:r>
    </w:p>
  </w:endnote>
  <w:endnote w:id="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Charles M.</w:t>
      </w:r>
      <w:r w:rsidRPr="003C478B">
        <w:rPr>
          <w:rFonts w:ascii="Times New Roman" w:hAnsi="Times New Roman"/>
          <w:sz w:val="24"/>
          <w:szCs w:val="24"/>
        </w:rPr>
        <w:t xml:space="preserve"> </w:t>
      </w:r>
      <w:r w:rsidRPr="003C478B">
        <w:rPr>
          <w:rStyle w:val="surname"/>
          <w:sz w:val="24"/>
          <w:szCs w:val="24"/>
        </w:rPr>
        <w:t>Pepper</w:t>
      </w:r>
      <w:r w:rsidRPr="003C478B">
        <w:rPr>
          <w:rFonts w:ascii="Times New Roman" w:hAnsi="Times New Roman"/>
          <w:sz w:val="24"/>
          <w:szCs w:val="24"/>
        </w:rPr>
        <w:t xml:space="preserve">, </w:t>
      </w:r>
      <w:r w:rsidRPr="003C478B">
        <w:rPr>
          <w:rStyle w:val="booktitle"/>
          <w:sz w:val="24"/>
          <w:szCs w:val="24"/>
        </w:rPr>
        <w:t>Life-Work of Louis Klopsch: Romance of a Modern Knight of Mercy</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Christian Herald Association</w:t>
      </w:r>
      <w:r w:rsidRPr="003C478B">
        <w:rPr>
          <w:rFonts w:ascii="Times New Roman" w:hAnsi="Times New Roman"/>
          <w:sz w:val="24"/>
          <w:szCs w:val="24"/>
        </w:rPr>
        <w:t xml:space="preserve">, </w:t>
      </w:r>
      <w:r w:rsidRPr="003C478B">
        <w:rPr>
          <w:rStyle w:val="date"/>
          <w:rFonts w:ascii="Times New Roman" w:hAnsi="Times New Roman"/>
          <w:sz w:val="24"/>
          <w:szCs w:val="24"/>
        </w:rPr>
        <w:t>1910</w:t>
      </w:r>
      <w:r w:rsidRPr="003C478B">
        <w:rPr>
          <w:rFonts w:ascii="Times New Roman" w:hAnsi="Times New Roman"/>
          <w:sz w:val="24"/>
          <w:szCs w:val="24"/>
        </w:rPr>
        <w:t xml:space="preserve">), </w:t>
      </w:r>
      <w:r w:rsidRPr="003C478B">
        <w:rPr>
          <w:rStyle w:val="pageextent"/>
          <w:sz w:val="24"/>
          <w:szCs w:val="24"/>
        </w:rPr>
        <w:t>317</w:t>
      </w:r>
      <w:r w:rsidRPr="003C478B">
        <w:rPr>
          <w:rFonts w:ascii="Times New Roman" w:hAnsi="Times New Roman"/>
          <w:sz w:val="24"/>
          <w:szCs w:val="24"/>
        </w:rPr>
        <w:t xml:space="preserve">; “Pastor Sheldon’s Editorial Experiences,” </w:t>
      </w:r>
      <w:r w:rsidRPr="003C478B">
        <w:rPr>
          <w:rFonts w:ascii="Times New Roman" w:hAnsi="Times New Roman"/>
          <w:i/>
          <w:sz w:val="24"/>
          <w:szCs w:val="24"/>
        </w:rPr>
        <w:t>CH</w:t>
      </w:r>
      <w:r w:rsidRPr="003C478B">
        <w:rPr>
          <w:rFonts w:ascii="Times New Roman" w:hAnsi="Times New Roman"/>
          <w:sz w:val="24"/>
          <w:szCs w:val="24"/>
        </w:rPr>
        <w:t>, 27 March 1900, 230.</w:t>
      </w:r>
    </w:p>
  </w:endnote>
  <w:endnote w:id="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303–</w:t>
      </w:r>
      <w:del w:id="924" w:author="Patterson Lamb" w:date="2014-08-08T13:53:00Z">
        <w:r w:rsidRPr="003C478B" w:rsidDel="008E68C6">
          <w:rPr>
            <w:rFonts w:ascii="Times New Roman" w:hAnsi="Times New Roman"/>
            <w:sz w:val="24"/>
            <w:szCs w:val="24"/>
          </w:rPr>
          <w:delText>30</w:delText>
        </w:r>
      </w:del>
      <w:r w:rsidRPr="003C478B">
        <w:rPr>
          <w:rFonts w:ascii="Times New Roman" w:hAnsi="Times New Roman"/>
          <w:sz w:val="24"/>
          <w:szCs w:val="24"/>
        </w:rPr>
        <w:t>8; Clark, “Sacred Rights.”</w:t>
      </w:r>
    </w:p>
  </w:endnote>
  <w:endnote w:id="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303–</w:t>
      </w:r>
      <w:del w:id="925" w:author="Patterson Lamb" w:date="2014-08-08T13:53:00Z">
        <w:r w:rsidRPr="003C478B" w:rsidDel="008E68C6">
          <w:rPr>
            <w:rFonts w:ascii="Times New Roman" w:hAnsi="Times New Roman"/>
            <w:sz w:val="24"/>
            <w:szCs w:val="24"/>
          </w:rPr>
          <w:delText>30</w:delText>
        </w:r>
      </w:del>
      <w:r w:rsidRPr="003C478B">
        <w:rPr>
          <w:rFonts w:ascii="Times New Roman" w:hAnsi="Times New Roman"/>
          <w:sz w:val="24"/>
          <w:szCs w:val="24"/>
        </w:rPr>
        <w:t>8; Clark, “Sacred Rights,” 484.</w:t>
      </w:r>
    </w:p>
  </w:endnote>
  <w:endnote w:id="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“Divine Mission of Newspapers,” </w:t>
      </w:r>
      <w:r w:rsidRPr="003C478B">
        <w:rPr>
          <w:rFonts w:ascii="Times New Roman" w:hAnsi="Times New Roman"/>
          <w:i/>
          <w:sz w:val="24"/>
          <w:szCs w:val="24"/>
        </w:rPr>
        <w:t>CH</w:t>
      </w:r>
      <w:r w:rsidRPr="003C478B">
        <w:rPr>
          <w:rFonts w:ascii="Times New Roman" w:hAnsi="Times New Roman"/>
          <w:sz w:val="24"/>
          <w:szCs w:val="24"/>
        </w:rPr>
        <w:t>, 25 March 1896, 242–</w:t>
      </w:r>
      <w:del w:id="926" w:author="Patterson Lamb" w:date="2014-08-08T13:54:00Z">
        <w:r w:rsidRPr="003C478B" w:rsidDel="008E68C6">
          <w:rPr>
            <w:rFonts w:ascii="Times New Roman" w:hAnsi="Times New Roman"/>
            <w:sz w:val="24"/>
            <w:szCs w:val="24"/>
          </w:rPr>
          <w:delText>24</w:delText>
        </w:r>
      </w:del>
      <w:r w:rsidRPr="003C478B">
        <w:rPr>
          <w:rFonts w:ascii="Times New Roman" w:hAnsi="Times New Roman"/>
          <w:sz w:val="24"/>
          <w:szCs w:val="24"/>
        </w:rPr>
        <w:t>3.</w:t>
      </w:r>
    </w:p>
  </w:endnote>
  <w:endnote w:id="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“Pictures Good and Bad,” </w:t>
      </w:r>
      <w:r w:rsidRPr="003C478B">
        <w:rPr>
          <w:rFonts w:ascii="Times New Roman" w:hAnsi="Times New Roman"/>
          <w:i/>
          <w:sz w:val="24"/>
          <w:szCs w:val="24"/>
        </w:rPr>
        <w:t>CH</w:t>
      </w:r>
      <w:r w:rsidRPr="003C478B">
        <w:rPr>
          <w:rFonts w:ascii="Times New Roman" w:hAnsi="Times New Roman"/>
          <w:sz w:val="24"/>
          <w:szCs w:val="24"/>
        </w:rPr>
        <w:t>, 21 June 1899, 492–</w:t>
      </w:r>
      <w:del w:id="929" w:author="Patterson Lamb" w:date="2014-08-08T13:54:00Z">
        <w:r w:rsidRPr="003C478B" w:rsidDel="008E68C6">
          <w:rPr>
            <w:rFonts w:ascii="Times New Roman" w:hAnsi="Times New Roman"/>
            <w:sz w:val="24"/>
            <w:szCs w:val="24"/>
          </w:rPr>
          <w:delText>49</w:delText>
        </w:r>
      </w:del>
      <w:r w:rsidRPr="003C478B">
        <w:rPr>
          <w:rFonts w:ascii="Times New Roman" w:hAnsi="Times New Roman"/>
          <w:sz w:val="24"/>
          <w:szCs w:val="24"/>
        </w:rPr>
        <w:t>3.</w:t>
      </w:r>
    </w:p>
  </w:endnote>
  <w:endnote w:id="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Scarry, </w:t>
      </w:r>
      <w:r w:rsidRPr="003C478B">
        <w:rPr>
          <w:rFonts w:ascii="Times New Roman" w:hAnsi="Times New Roman"/>
          <w:i/>
          <w:sz w:val="24"/>
          <w:szCs w:val="24"/>
        </w:rPr>
        <w:t>The Body in Pain</w:t>
      </w:r>
      <w:r w:rsidRPr="003C478B">
        <w:rPr>
          <w:rFonts w:ascii="Times New Roman" w:hAnsi="Times New Roman"/>
          <w:sz w:val="24"/>
          <w:szCs w:val="24"/>
        </w:rPr>
        <w:t>, 1–23, 5.</w:t>
      </w:r>
    </w:p>
  </w:endnote>
  <w:endnote w:id="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 Famine Scenes,” </w:t>
      </w:r>
      <w:r w:rsidRPr="003C478B">
        <w:rPr>
          <w:rFonts w:ascii="Times New Roman" w:hAnsi="Times New Roman"/>
          <w:i/>
          <w:sz w:val="24"/>
          <w:szCs w:val="24"/>
        </w:rPr>
        <w:t>CMA</w:t>
      </w:r>
      <w:r w:rsidRPr="003C478B">
        <w:rPr>
          <w:rFonts w:ascii="Times New Roman" w:hAnsi="Times New Roman"/>
          <w:sz w:val="24"/>
          <w:szCs w:val="24"/>
        </w:rPr>
        <w:t>, 9 June 1900, 378.</w:t>
      </w:r>
    </w:p>
  </w:endnote>
  <w:endnote w:id="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Louis Klopsch, “My Tour through Famine-Stricken India,” parts 1–4, </w:t>
      </w:r>
      <w:r w:rsidRPr="003C478B">
        <w:rPr>
          <w:rFonts w:ascii="Times New Roman" w:hAnsi="Times New Roman"/>
          <w:i/>
          <w:sz w:val="24"/>
          <w:szCs w:val="24"/>
        </w:rPr>
        <w:t>CH</w:t>
      </w:r>
      <w:r w:rsidRPr="003C478B">
        <w:rPr>
          <w:rFonts w:ascii="Times New Roman" w:hAnsi="Times New Roman"/>
          <w:sz w:val="24"/>
          <w:szCs w:val="24"/>
        </w:rPr>
        <w:t>, 25 July 1900, 610–</w:t>
      </w:r>
      <w:del w:id="935" w:author="Patterson Lamb" w:date="2014-08-08T13:54:00Z">
        <w:r w:rsidRPr="003C478B" w:rsidDel="008E68C6">
          <w:rPr>
            <w:rFonts w:ascii="Times New Roman" w:hAnsi="Times New Roman"/>
            <w:sz w:val="24"/>
            <w:szCs w:val="24"/>
          </w:rPr>
          <w:delText>6</w:delText>
        </w:r>
      </w:del>
      <w:r w:rsidRPr="003C478B">
        <w:rPr>
          <w:rFonts w:ascii="Times New Roman" w:hAnsi="Times New Roman"/>
          <w:sz w:val="24"/>
          <w:szCs w:val="24"/>
        </w:rPr>
        <w:t>11; 1 August 1900, 633–</w:t>
      </w:r>
      <w:del w:id="936" w:author="Patterson Lamb" w:date="2014-08-08T13:54:00Z">
        <w:r w:rsidRPr="003C478B" w:rsidDel="008E68C6">
          <w:rPr>
            <w:rFonts w:ascii="Times New Roman" w:hAnsi="Times New Roman"/>
            <w:sz w:val="24"/>
            <w:szCs w:val="24"/>
          </w:rPr>
          <w:delText>63</w:delText>
        </w:r>
      </w:del>
      <w:r w:rsidRPr="003C478B">
        <w:rPr>
          <w:rFonts w:ascii="Times New Roman" w:hAnsi="Times New Roman"/>
          <w:sz w:val="24"/>
          <w:szCs w:val="24"/>
        </w:rPr>
        <w:t>4; 15 August 1900, 672–</w:t>
      </w:r>
      <w:del w:id="937" w:author="Patterson Lamb" w:date="2014-08-08T13:54:00Z">
        <w:r w:rsidRPr="003C478B" w:rsidDel="008E68C6">
          <w:rPr>
            <w:rFonts w:ascii="Times New Roman" w:hAnsi="Times New Roman"/>
            <w:sz w:val="24"/>
            <w:szCs w:val="24"/>
          </w:rPr>
          <w:delText>67</w:delText>
        </w:r>
      </w:del>
      <w:r w:rsidRPr="003C478B">
        <w:rPr>
          <w:rFonts w:ascii="Times New Roman" w:hAnsi="Times New Roman"/>
          <w:sz w:val="24"/>
          <w:szCs w:val="24"/>
        </w:rPr>
        <w:t>3; 29 August 1900, 706–</w:t>
      </w:r>
      <w:del w:id="938" w:author="Patterson Lamb" w:date="2014-08-08T13:54:00Z">
        <w:r w:rsidRPr="003C478B" w:rsidDel="008E68C6">
          <w:rPr>
            <w:rFonts w:ascii="Times New Roman" w:hAnsi="Times New Roman"/>
            <w:sz w:val="24"/>
            <w:szCs w:val="24"/>
          </w:rPr>
          <w:delText>70</w:delText>
        </w:r>
      </w:del>
      <w:r w:rsidRPr="003C478B">
        <w:rPr>
          <w:rFonts w:ascii="Times New Roman" w:hAnsi="Times New Roman"/>
          <w:sz w:val="24"/>
          <w:szCs w:val="24"/>
        </w:rPr>
        <w:t xml:space="preserve">7; “Famine Pictures,” </w:t>
      </w:r>
      <w:r w:rsidRPr="003C478B">
        <w:rPr>
          <w:rFonts w:ascii="Times New Roman" w:hAnsi="Times New Roman"/>
          <w:i/>
          <w:sz w:val="24"/>
          <w:szCs w:val="24"/>
        </w:rPr>
        <w:t>CMA</w:t>
      </w:r>
      <w:r w:rsidRPr="003C478B">
        <w:rPr>
          <w:rFonts w:ascii="Times New Roman" w:hAnsi="Times New Roman"/>
          <w:sz w:val="24"/>
          <w:szCs w:val="24"/>
        </w:rPr>
        <w:t>, 19 May 1900, 337.</w:t>
      </w:r>
    </w:p>
  </w:endnote>
  <w:endnote w:id="73">
    <w:p w:rsidR="005600E9" w:rsidRDefault="005600E9" w:rsidP="005600E9">
      <w:pPr>
        <w:pStyle w:val="EN"/>
        <w:spacing w:line="480" w:lineRule="auto"/>
        <w:ind w:left="230" w:hanging="230"/>
        <w:jc w:val="left"/>
        <w:pPrChange w:id="942" w:author="Patterson Lamb" w:date="2014-08-08T13:54: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Constitution of the Evangelical Missionary Alliance</w:t>
      </w:r>
      <w:r w:rsidRPr="003C478B">
        <w:rPr>
          <w:rFonts w:ascii="Times New Roman" w:hAnsi="Times New Roman"/>
          <w:sz w:val="24"/>
          <w:szCs w:val="24"/>
        </w:rPr>
        <w:t xml:space="preserve">, 1887, </w:t>
      </w:r>
      <w:r w:rsidRPr="003C478B">
        <w:rPr>
          <w:rStyle w:val="Hyperlink"/>
          <w:rFonts w:ascii="Times New Roman" w:hAnsi="Times New Roman"/>
          <w:sz w:val="24"/>
          <w:szCs w:val="24"/>
        </w:rPr>
        <w:t>http://www.cmalliance.org/resources/archives/downloads/miscellaneous/1887-constitution-evang-miss-alliance.pdf</w:t>
      </w:r>
      <w:r w:rsidRPr="003C478B">
        <w:rPr>
          <w:rFonts w:ascii="Times New Roman" w:hAnsi="Times New Roman"/>
          <w:sz w:val="24"/>
          <w:szCs w:val="24"/>
        </w:rPr>
        <w:t xml:space="preserve"> (accessed </w:t>
      </w:r>
      <w:ins w:id="943" w:author="Patterson Lamb" w:date="2014-08-08T13:55:00Z">
        <w:r>
          <w:rPr>
            <w:rFonts w:ascii="Times New Roman" w:hAnsi="Times New Roman"/>
            <w:sz w:val="24"/>
            <w:szCs w:val="24"/>
          </w:rPr>
          <w:t xml:space="preserve">9 </w:t>
        </w:r>
      </w:ins>
      <w:r w:rsidRPr="003C478B">
        <w:rPr>
          <w:rFonts w:ascii="Times New Roman" w:hAnsi="Times New Roman"/>
          <w:sz w:val="24"/>
          <w:szCs w:val="24"/>
        </w:rPr>
        <w:t xml:space="preserve">September </w:t>
      </w:r>
      <w:del w:id="944" w:author="Patterson Lamb" w:date="2014-08-08T13:55:00Z">
        <w:r w:rsidRPr="003C478B" w:rsidDel="008E68C6">
          <w:rPr>
            <w:rFonts w:ascii="Times New Roman" w:hAnsi="Times New Roman"/>
            <w:sz w:val="24"/>
            <w:szCs w:val="24"/>
          </w:rPr>
          <w:delText xml:space="preserve">9, </w:delText>
        </w:r>
      </w:del>
      <w:r w:rsidRPr="003C478B">
        <w:rPr>
          <w:rFonts w:ascii="Times New Roman" w:hAnsi="Times New Roman"/>
          <w:sz w:val="24"/>
          <w:szCs w:val="24"/>
        </w:rPr>
        <w:t>2010).</w:t>
      </w:r>
    </w:p>
  </w:endnote>
  <w:endnote w:id="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Albert Edward</w:t>
      </w:r>
      <w:r w:rsidRPr="003C478B">
        <w:rPr>
          <w:rFonts w:ascii="Times New Roman" w:hAnsi="Times New Roman"/>
          <w:sz w:val="24"/>
          <w:szCs w:val="24"/>
        </w:rPr>
        <w:t xml:space="preserve"> </w:t>
      </w:r>
      <w:r w:rsidRPr="003C478B">
        <w:rPr>
          <w:rStyle w:val="surname"/>
          <w:sz w:val="24"/>
          <w:szCs w:val="24"/>
        </w:rPr>
        <w:t>Thomson</w:t>
      </w:r>
      <w:r w:rsidRPr="003C478B">
        <w:rPr>
          <w:rFonts w:ascii="Times New Roman" w:hAnsi="Times New Roman"/>
          <w:sz w:val="24"/>
          <w:szCs w:val="24"/>
        </w:rPr>
        <w:t xml:space="preserve">, </w:t>
      </w:r>
      <w:r w:rsidRPr="003C478B">
        <w:rPr>
          <w:rStyle w:val="booktitle"/>
          <w:sz w:val="24"/>
          <w:szCs w:val="24"/>
        </w:rPr>
        <w:t>The Life of A. B. Simpson</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Christian Alliance Publishing</w:t>
      </w:r>
      <w:r w:rsidRPr="003C478B">
        <w:rPr>
          <w:rFonts w:ascii="Times New Roman" w:hAnsi="Times New Roman"/>
          <w:sz w:val="24"/>
          <w:szCs w:val="24"/>
        </w:rPr>
        <w:t xml:space="preserve">, </w:t>
      </w:r>
      <w:r w:rsidRPr="003C478B">
        <w:rPr>
          <w:rStyle w:val="date"/>
          <w:rFonts w:ascii="Times New Roman" w:hAnsi="Times New Roman"/>
          <w:sz w:val="24"/>
          <w:szCs w:val="24"/>
        </w:rPr>
        <w:t>1920</w:t>
      </w:r>
      <w:r w:rsidRPr="003C478B">
        <w:rPr>
          <w:rFonts w:ascii="Times New Roman" w:hAnsi="Times New Roman"/>
          <w:sz w:val="24"/>
          <w:szCs w:val="24"/>
        </w:rPr>
        <w:t xml:space="preserve">), </w:t>
      </w:r>
      <w:r w:rsidRPr="003C478B">
        <w:rPr>
          <w:rStyle w:val="pageextent"/>
          <w:sz w:val="24"/>
          <w:szCs w:val="24"/>
        </w:rPr>
        <w:t>152</w:t>
      </w:r>
      <w:r w:rsidRPr="003C478B">
        <w:rPr>
          <w:rFonts w:ascii="Times New Roman" w:hAnsi="Times New Roman"/>
          <w:sz w:val="24"/>
          <w:szCs w:val="24"/>
        </w:rPr>
        <w:t>.</w:t>
      </w:r>
    </w:p>
  </w:endnote>
  <w:endnote w:id="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Pioneer of the Famine Fleet</w:t>
      </w:r>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18 April 1900, 329.</w:t>
      </w:r>
    </w:p>
  </w:endnote>
  <w:endnote w:id="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 Famine Scenes,” </w:t>
      </w:r>
      <w:ins w:id="961" w:author="Patterson Lamb" w:date="2014-08-08T13:57:00Z">
        <w:r>
          <w:rPr>
            <w:rFonts w:ascii="Times New Roman" w:hAnsi="Times New Roman"/>
            <w:i/>
            <w:sz w:val="24"/>
            <w:szCs w:val="24"/>
          </w:rPr>
          <w:t xml:space="preserve">Christian Missionary Alliance </w:t>
        </w:r>
        <w:r>
          <w:rPr>
            <w:rFonts w:ascii="Times New Roman" w:hAnsi="Times New Roman"/>
            <w:sz w:val="24"/>
            <w:szCs w:val="24"/>
          </w:rPr>
          <w:t xml:space="preserve">(hereafter </w:t>
        </w:r>
      </w:ins>
      <w:r w:rsidRPr="003C478B">
        <w:rPr>
          <w:rFonts w:ascii="Times New Roman" w:hAnsi="Times New Roman"/>
          <w:i/>
          <w:sz w:val="24"/>
          <w:szCs w:val="24"/>
        </w:rPr>
        <w:t>CMA</w:t>
      </w:r>
      <w:ins w:id="962" w:author="Patterson Lamb" w:date="2014-08-08T13:57:00Z">
        <w:r>
          <w:rPr>
            <w:rFonts w:ascii="Times New Roman" w:hAnsi="Times New Roman"/>
            <w:sz w:val="24"/>
            <w:szCs w:val="24"/>
          </w:rPr>
          <w:t>)</w:t>
        </w:r>
      </w:ins>
      <w:r w:rsidRPr="003C478B">
        <w:rPr>
          <w:rFonts w:ascii="Times New Roman" w:hAnsi="Times New Roman"/>
          <w:sz w:val="24"/>
          <w:szCs w:val="24"/>
        </w:rPr>
        <w:t>, 9 June 1900, 378.</w:t>
      </w:r>
    </w:p>
  </w:endnote>
  <w:endnote w:id="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“Pioneer of the Famine Fleet,” </w:t>
      </w:r>
      <w:r w:rsidRPr="003C478B">
        <w:rPr>
          <w:rFonts w:ascii="Times New Roman" w:hAnsi="Times New Roman"/>
          <w:i/>
          <w:sz w:val="24"/>
          <w:szCs w:val="24"/>
        </w:rPr>
        <w:t>CH</w:t>
      </w:r>
      <w:r w:rsidRPr="003C478B">
        <w:rPr>
          <w:rFonts w:ascii="Times New Roman" w:hAnsi="Times New Roman"/>
          <w:sz w:val="24"/>
          <w:szCs w:val="24"/>
        </w:rPr>
        <w:t>, 329.</w:t>
      </w:r>
      <w:ins w:id="963" w:author="Patterson Lamb" w:date="2014-08-08T13:56:00Z">
        <w:r>
          <w:rPr>
            <w:rFonts w:ascii="Times New Roman" w:hAnsi="Times New Roman"/>
            <w:sz w:val="24"/>
            <w:szCs w:val="24"/>
          </w:rPr>
          <w:t xml:space="preserve"> </w:t>
        </w:r>
      </w:ins>
    </w:p>
  </w:endnote>
  <w:endnote w:id="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Fullers, see </w:t>
      </w:r>
      <w:r w:rsidRPr="003C478B">
        <w:rPr>
          <w:rStyle w:val="forename"/>
          <w:sz w:val="24"/>
          <w:szCs w:val="24"/>
        </w:rPr>
        <w:t>Helen S.</w:t>
      </w:r>
      <w:r w:rsidRPr="003C478B">
        <w:rPr>
          <w:rFonts w:ascii="Times New Roman" w:hAnsi="Times New Roman"/>
          <w:sz w:val="24"/>
          <w:szCs w:val="24"/>
        </w:rPr>
        <w:t xml:space="preserve"> </w:t>
      </w:r>
      <w:r w:rsidRPr="003C478B">
        <w:rPr>
          <w:rStyle w:val="surname"/>
          <w:sz w:val="24"/>
          <w:szCs w:val="24"/>
        </w:rPr>
        <w:t>Dyer</w:t>
      </w:r>
      <w:r w:rsidRPr="003C478B">
        <w:rPr>
          <w:rFonts w:ascii="Times New Roman" w:hAnsi="Times New Roman"/>
          <w:sz w:val="24"/>
          <w:szCs w:val="24"/>
        </w:rPr>
        <w:t xml:space="preserve">, </w:t>
      </w:r>
      <w:r w:rsidRPr="003C478B">
        <w:rPr>
          <w:rStyle w:val="booktitle"/>
          <w:sz w:val="24"/>
          <w:szCs w:val="24"/>
        </w:rPr>
        <w:t>A Life for God in India: Memorials of Mrs. Jennie Fuller of Akola and Bombay</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Fleming H. Revell</w:t>
      </w:r>
      <w:r w:rsidRPr="003C478B">
        <w:rPr>
          <w:rFonts w:ascii="Times New Roman" w:hAnsi="Times New Roman"/>
          <w:sz w:val="24"/>
          <w:szCs w:val="24"/>
        </w:rPr>
        <w:t xml:space="preserve">, </w:t>
      </w:r>
      <w:r w:rsidRPr="003C478B">
        <w:rPr>
          <w:rStyle w:val="date"/>
          <w:rFonts w:ascii="Times New Roman" w:hAnsi="Times New Roman"/>
          <w:sz w:val="24"/>
          <w:szCs w:val="24"/>
        </w:rPr>
        <w:t>1903</w:t>
      </w:r>
      <w:r w:rsidRPr="003C478B">
        <w:rPr>
          <w:rFonts w:ascii="Times New Roman" w:hAnsi="Times New Roman"/>
          <w:sz w:val="24"/>
          <w:szCs w:val="24"/>
        </w:rPr>
        <w:t xml:space="preserve">), </w:t>
      </w:r>
      <w:r w:rsidRPr="003C478B">
        <w:rPr>
          <w:rStyle w:val="pageextent"/>
          <w:sz w:val="24"/>
          <w:szCs w:val="24"/>
        </w:rPr>
        <w:t>151</w:t>
      </w:r>
      <w:r w:rsidRPr="003C478B">
        <w:rPr>
          <w:rFonts w:ascii="Times New Roman" w:hAnsi="Times New Roman"/>
          <w:sz w:val="24"/>
          <w:szCs w:val="24"/>
        </w:rPr>
        <w:t>; “</w:t>
      </w:r>
      <w:r w:rsidRPr="003C478B">
        <w:rPr>
          <w:rStyle w:val="Articletitle"/>
          <w:sz w:val="24"/>
          <w:szCs w:val="24"/>
        </w:rPr>
        <w:t>Independent Foreign Missions,</w:t>
      </w:r>
      <w:r w:rsidRPr="003C478B">
        <w:rPr>
          <w:rFonts w:ascii="Times New Roman" w:hAnsi="Times New Roman"/>
          <w:sz w:val="24"/>
          <w:szCs w:val="24"/>
        </w:rPr>
        <w:t xml:space="preserve">” </w:t>
      </w:r>
      <w:r w:rsidRPr="003C478B">
        <w:rPr>
          <w:rStyle w:val="journal-title"/>
          <w:sz w:val="24"/>
          <w:szCs w:val="24"/>
        </w:rPr>
        <w:t>Missionary Review of the World</w:t>
      </w:r>
      <w:r w:rsidRPr="003C478B">
        <w:rPr>
          <w:rFonts w:ascii="Times New Roman" w:hAnsi="Times New Roman"/>
          <w:sz w:val="24"/>
          <w:szCs w:val="24"/>
        </w:rPr>
        <w:t xml:space="preserve"> </w:t>
      </w:r>
      <w:r w:rsidRPr="003C478B">
        <w:rPr>
          <w:rStyle w:val="volume"/>
          <w:sz w:val="24"/>
          <w:szCs w:val="24"/>
        </w:rPr>
        <w:t>5</w:t>
      </w:r>
      <w:r w:rsidRPr="003C478B">
        <w:rPr>
          <w:rFonts w:ascii="Times New Roman" w:hAnsi="Times New Roman"/>
          <w:sz w:val="24"/>
          <w:szCs w:val="24"/>
        </w:rPr>
        <w:t>:</w:t>
      </w:r>
      <w:r w:rsidRPr="003C478B">
        <w:rPr>
          <w:rStyle w:val="Issueno"/>
          <w:rFonts w:ascii="Times New Roman" w:hAnsi="Times New Roman"/>
          <w:sz w:val="24"/>
          <w:szCs w:val="24"/>
        </w:rPr>
        <w:t>1</w:t>
      </w:r>
      <w:r w:rsidRPr="003C478B">
        <w:rPr>
          <w:rFonts w:ascii="Times New Roman" w:hAnsi="Times New Roman"/>
          <w:sz w:val="24"/>
          <w:szCs w:val="24"/>
        </w:rPr>
        <w:t xml:space="preserve"> (January</w:t>
      </w:r>
      <w:del w:id="964" w:author="Patterson Lamb" w:date="2014-08-08T13:59:00Z">
        <w:r w:rsidRPr="003C478B" w:rsidDel="004A7001">
          <w:rPr>
            <w:rFonts w:ascii="Times New Roman" w:hAnsi="Times New Roman"/>
            <w:sz w:val="24"/>
            <w:szCs w:val="24"/>
          </w:rPr>
          <w:delText>-</w:delText>
        </w:r>
      </w:del>
      <w:ins w:id="965" w:author="Patterson Lamb" w:date="2014-08-08T13:59:00Z">
        <w:r>
          <w:rPr>
            <w:rFonts w:ascii="Times New Roman" w:hAnsi="Times New Roman"/>
            <w:sz w:val="24"/>
            <w:szCs w:val="24"/>
          </w:rPr>
          <w:t>–</w:t>
        </w:r>
      </w:ins>
      <w:r w:rsidRPr="003C478B">
        <w:rPr>
          <w:rFonts w:ascii="Times New Roman" w:hAnsi="Times New Roman"/>
          <w:sz w:val="24"/>
          <w:szCs w:val="24"/>
        </w:rPr>
        <w:t xml:space="preserve">February </w:t>
      </w:r>
      <w:r w:rsidRPr="003C478B">
        <w:rPr>
          <w:rStyle w:val="date"/>
          <w:rFonts w:ascii="Times New Roman" w:hAnsi="Times New Roman"/>
          <w:sz w:val="24"/>
          <w:szCs w:val="24"/>
        </w:rPr>
        <w:t>1882</w:t>
      </w:r>
      <w:r w:rsidRPr="003C478B">
        <w:rPr>
          <w:rFonts w:ascii="Times New Roman" w:hAnsi="Times New Roman"/>
          <w:sz w:val="24"/>
          <w:szCs w:val="24"/>
        </w:rPr>
        <w:t xml:space="preserve">): </w:t>
      </w:r>
      <w:r w:rsidRPr="003C478B">
        <w:rPr>
          <w:rStyle w:val="pageextent"/>
          <w:sz w:val="24"/>
          <w:szCs w:val="24"/>
        </w:rPr>
        <w:t>266–</w:t>
      </w:r>
      <w:del w:id="966" w:author="Patterson Lamb" w:date="2014-08-08T13:59:00Z">
        <w:r w:rsidRPr="003C478B" w:rsidDel="004A7001">
          <w:rPr>
            <w:rStyle w:val="pageextent"/>
            <w:sz w:val="24"/>
            <w:szCs w:val="24"/>
          </w:rPr>
          <w:delText>26</w:delText>
        </w:r>
      </w:del>
      <w:r w:rsidRPr="003C478B">
        <w:rPr>
          <w:rStyle w:val="pageextent"/>
          <w:sz w:val="24"/>
          <w:szCs w:val="24"/>
        </w:rPr>
        <w:t>9</w:t>
      </w:r>
      <w:r w:rsidRPr="003C478B">
        <w:rPr>
          <w:rFonts w:ascii="Times New Roman" w:hAnsi="Times New Roman"/>
          <w:sz w:val="24"/>
          <w:szCs w:val="24"/>
        </w:rPr>
        <w:t>.</w:t>
      </w:r>
    </w:p>
  </w:endnote>
  <w:endnote w:id="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“Famine Inquiries Answered,” </w:t>
      </w:r>
      <w:r w:rsidRPr="003C478B">
        <w:rPr>
          <w:rFonts w:ascii="Times New Roman" w:hAnsi="Times New Roman"/>
          <w:i/>
          <w:sz w:val="24"/>
          <w:szCs w:val="24"/>
        </w:rPr>
        <w:t>CH</w:t>
      </w:r>
      <w:r w:rsidRPr="003C478B">
        <w:rPr>
          <w:rFonts w:ascii="Times New Roman" w:hAnsi="Times New Roman"/>
          <w:sz w:val="24"/>
          <w:szCs w:val="24"/>
        </w:rPr>
        <w:t>, 16 June 1897, 477.</w:t>
      </w:r>
    </w:p>
  </w:endnote>
  <w:endnote w:id="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 Joseph</w:t>
      </w:r>
      <w:r w:rsidRPr="003C478B">
        <w:rPr>
          <w:rFonts w:ascii="Times New Roman" w:hAnsi="Times New Roman"/>
          <w:sz w:val="24"/>
          <w:szCs w:val="24"/>
        </w:rPr>
        <w:t xml:space="preserve"> </w:t>
      </w:r>
      <w:r w:rsidRPr="003C478B">
        <w:rPr>
          <w:rStyle w:val="surname"/>
          <w:sz w:val="24"/>
          <w:szCs w:val="24"/>
        </w:rPr>
        <w:t>Campbell</w:t>
      </w:r>
      <w:r w:rsidRPr="003C478B">
        <w:rPr>
          <w:rFonts w:ascii="Times New Roman" w:hAnsi="Times New Roman"/>
          <w:sz w:val="24"/>
          <w:szCs w:val="24"/>
        </w:rPr>
        <w:t>, “</w:t>
      </w:r>
      <w:r w:rsidRPr="003C478B">
        <w:rPr>
          <w:rStyle w:val="Articletitle"/>
          <w:sz w:val="24"/>
          <w:szCs w:val="24"/>
        </w:rPr>
        <w:t>1897: American Journalism’s Exceptional Year,</w:t>
      </w:r>
      <w:r w:rsidRPr="003C478B">
        <w:rPr>
          <w:rFonts w:ascii="Times New Roman" w:hAnsi="Times New Roman"/>
          <w:sz w:val="24"/>
          <w:szCs w:val="24"/>
        </w:rPr>
        <w:t xml:space="preserve">” </w:t>
      </w:r>
      <w:r w:rsidRPr="003C478B">
        <w:rPr>
          <w:rStyle w:val="journal-title"/>
          <w:sz w:val="24"/>
          <w:szCs w:val="24"/>
        </w:rPr>
        <w:t>Journalism History</w:t>
      </w:r>
      <w:r w:rsidRPr="003C478B">
        <w:rPr>
          <w:rFonts w:ascii="Times New Roman" w:hAnsi="Times New Roman"/>
          <w:sz w:val="24"/>
          <w:szCs w:val="24"/>
        </w:rPr>
        <w:t xml:space="preserve"> </w:t>
      </w:r>
      <w:r w:rsidRPr="003C478B">
        <w:rPr>
          <w:rStyle w:val="volume"/>
          <w:sz w:val="24"/>
          <w:szCs w:val="24"/>
        </w:rPr>
        <w:t>29</w:t>
      </w:r>
      <w:del w:id="974" w:author="Patterson Lamb" w:date="2014-08-08T14:00:00Z">
        <w:r w:rsidRPr="003C478B" w:rsidDel="004A7001">
          <w:rPr>
            <w:rFonts w:ascii="Times New Roman" w:hAnsi="Times New Roman"/>
            <w:sz w:val="24"/>
            <w:szCs w:val="24"/>
          </w:rPr>
          <w:delText>:</w:delText>
        </w:r>
      </w:del>
      <w:ins w:id="975" w:author="Patterson Lamb" w:date="2014-08-08T14:00:00Z">
        <w:r>
          <w:rPr>
            <w:rFonts w:ascii="Times New Roman" w:hAnsi="Times New Roman"/>
            <w:sz w:val="24"/>
            <w:szCs w:val="24"/>
          </w:rPr>
          <w:t xml:space="preserve">, no. </w:t>
        </w:r>
      </w:ins>
      <w:r w:rsidRPr="003C478B">
        <w:rPr>
          <w:rStyle w:val="Issueno"/>
          <w:rFonts w:ascii="Times New Roman" w:hAnsi="Times New Roman"/>
          <w:sz w:val="24"/>
          <w:szCs w:val="24"/>
        </w:rPr>
        <w:t>4</w:t>
      </w:r>
      <w:r w:rsidRPr="003C478B">
        <w:rPr>
          <w:rFonts w:ascii="Times New Roman" w:hAnsi="Times New Roman"/>
          <w:sz w:val="24"/>
          <w:szCs w:val="24"/>
        </w:rPr>
        <w:t xml:space="preserve"> (Winter </w:t>
      </w:r>
      <w:r w:rsidRPr="003C478B">
        <w:rPr>
          <w:rStyle w:val="date"/>
          <w:rFonts w:ascii="Times New Roman" w:hAnsi="Times New Roman"/>
          <w:sz w:val="24"/>
          <w:szCs w:val="24"/>
        </w:rPr>
        <w:t>2004</w:t>
      </w:r>
      <w:r w:rsidRPr="003C478B">
        <w:rPr>
          <w:rFonts w:ascii="Times New Roman" w:hAnsi="Times New Roman"/>
          <w:sz w:val="24"/>
          <w:szCs w:val="24"/>
        </w:rPr>
        <w:t xml:space="preserve">): </w:t>
      </w:r>
      <w:r w:rsidRPr="003C478B">
        <w:rPr>
          <w:rStyle w:val="pageextent"/>
          <w:sz w:val="24"/>
          <w:szCs w:val="24"/>
        </w:rPr>
        <w:t>190–200</w:t>
      </w:r>
      <w:r w:rsidRPr="003C478B">
        <w:rPr>
          <w:rFonts w:ascii="Times New Roman" w:hAnsi="Times New Roman"/>
          <w:sz w:val="24"/>
          <w:szCs w:val="24"/>
        </w:rPr>
        <w:t>.</w:t>
      </w:r>
    </w:p>
  </w:endnote>
  <w:endnote w:id="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Pepper, </w:t>
      </w:r>
      <w:r w:rsidRPr="003C478B">
        <w:rPr>
          <w:rFonts w:ascii="Times New Roman" w:hAnsi="Times New Roman"/>
          <w:i/>
          <w:sz w:val="24"/>
          <w:szCs w:val="24"/>
        </w:rPr>
        <w:t>Louis Klopsch</w:t>
      </w:r>
      <w:r w:rsidRPr="003C478B">
        <w:rPr>
          <w:rFonts w:ascii="Times New Roman" w:hAnsi="Times New Roman"/>
          <w:sz w:val="24"/>
          <w:szCs w:val="24"/>
        </w:rPr>
        <w:t>, 321–</w:t>
      </w:r>
      <w:del w:id="976" w:author="Patterson Lamb" w:date="2014-08-08T14:00:00Z">
        <w:r w:rsidRPr="003C478B" w:rsidDel="004A7001">
          <w:rPr>
            <w:rFonts w:ascii="Times New Roman" w:hAnsi="Times New Roman"/>
            <w:sz w:val="24"/>
            <w:szCs w:val="24"/>
          </w:rPr>
          <w:delText>32</w:delText>
        </w:r>
      </w:del>
      <w:r w:rsidRPr="003C478B">
        <w:rPr>
          <w:rFonts w:ascii="Times New Roman" w:hAnsi="Times New Roman"/>
          <w:sz w:val="24"/>
          <w:szCs w:val="24"/>
        </w:rPr>
        <w:t>2, 4.</w:t>
      </w:r>
    </w:p>
  </w:endnote>
  <w:endnote w:id="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Crisis,” </w:t>
      </w:r>
      <w:r w:rsidRPr="003C478B">
        <w:rPr>
          <w:rFonts w:ascii="Times New Roman" w:hAnsi="Times New Roman"/>
          <w:i/>
          <w:sz w:val="24"/>
          <w:szCs w:val="24"/>
        </w:rPr>
        <w:t>CH</w:t>
      </w:r>
      <w:r w:rsidRPr="003C478B">
        <w:rPr>
          <w:rFonts w:ascii="Times New Roman" w:hAnsi="Times New Roman"/>
          <w:sz w:val="24"/>
          <w:szCs w:val="24"/>
        </w:rPr>
        <w:t>, 531–</w:t>
      </w:r>
      <w:del w:id="977" w:author="Patterson Lamb" w:date="2014-08-08T14:00:00Z">
        <w:r w:rsidRPr="003C478B" w:rsidDel="004A7001">
          <w:rPr>
            <w:rFonts w:ascii="Times New Roman" w:hAnsi="Times New Roman"/>
            <w:sz w:val="24"/>
            <w:szCs w:val="24"/>
          </w:rPr>
          <w:delText>53</w:delText>
        </w:r>
      </w:del>
      <w:r w:rsidRPr="003C478B">
        <w:rPr>
          <w:rFonts w:ascii="Times New Roman" w:hAnsi="Times New Roman"/>
          <w:sz w:val="24"/>
          <w:szCs w:val="24"/>
        </w:rPr>
        <w:t xml:space="preserve">2; “Our Grain in Calcutta,” </w:t>
      </w:r>
      <w:r w:rsidRPr="003C478B">
        <w:rPr>
          <w:rFonts w:ascii="Times New Roman" w:hAnsi="Times New Roman"/>
          <w:i/>
          <w:sz w:val="24"/>
          <w:szCs w:val="24"/>
        </w:rPr>
        <w:t>CH</w:t>
      </w:r>
      <w:r w:rsidRPr="003C478B">
        <w:rPr>
          <w:rFonts w:ascii="Times New Roman" w:hAnsi="Times New Roman"/>
          <w:sz w:val="24"/>
          <w:szCs w:val="24"/>
        </w:rPr>
        <w:t xml:space="preserve">, 18 August 1897, 643; “Famine Inquiries Answered,” </w:t>
      </w:r>
      <w:r w:rsidRPr="003C478B">
        <w:rPr>
          <w:rFonts w:ascii="Times New Roman" w:hAnsi="Times New Roman"/>
          <w:i/>
          <w:sz w:val="24"/>
          <w:szCs w:val="24"/>
        </w:rPr>
        <w:t>CH</w:t>
      </w:r>
      <w:r w:rsidRPr="003C478B">
        <w:rPr>
          <w:rFonts w:ascii="Times New Roman" w:hAnsi="Times New Roman"/>
          <w:sz w:val="24"/>
          <w:szCs w:val="24"/>
        </w:rPr>
        <w:t>, 477.</w:t>
      </w:r>
      <w:ins w:id="978" w:author="Patterson Lamb" w:date="2014-08-08T14:01:00Z">
        <w:r>
          <w:rPr>
            <w:rFonts w:ascii="Times New Roman" w:hAnsi="Times New Roman"/>
            <w:sz w:val="24"/>
            <w:szCs w:val="24"/>
          </w:rPr>
          <w:t xml:space="preserve"> </w:t>
        </w:r>
      </w:ins>
    </w:p>
  </w:endnote>
  <w:endnote w:id="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“Famine’s Ravages,” 12 May 1900, </w:t>
      </w:r>
      <w:r w:rsidRPr="003C478B">
        <w:rPr>
          <w:rFonts w:ascii="Times New Roman" w:hAnsi="Times New Roman"/>
          <w:i/>
          <w:sz w:val="24"/>
          <w:szCs w:val="24"/>
        </w:rPr>
        <w:t>CMA</w:t>
      </w:r>
      <w:r w:rsidRPr="003C478B">
        <w:rPr>
          <w:rFonts w:ascii="Times New Roman" w:hAnsi="Times New Roman"/>
          <w:sz w:val="24"/>
          <w:szCs w:val="24"/>
        </w:rPr>
        <w:t xml:space="preserve">, 303–4; M[ark] B. Fuller, “Famine Prospects in Gujerat,” </w:t>
      </w:r>
      <w:r w:rsidRPr="003C478B">
        <w:rPr>
          <w:rFonts w:ascii="Times New Roman" w:hAnsi="Times New Roman"/>
          <w:i/>
          <w:sz w:val="24"/>
          <w:szCs w:val="24"/>
        </w:rPr>
        <w:t>CMA</w:t>
      </w:r>
      <w:r w:rsidRPr="003C478B">
        <w:rPr>
          <w:rFonts w:ascii="Times New Roman" w:hAnsi="Times New Roman"/>
          <w:sz w:val="24"/>
          <w:szCs w:val="24"/>
        </w:rPr>
        <w:t>, 25 November 1899, 407 and 419.</w:t>
      </w:r>
    </w:p>
  </w:endnote>
  <w:endnote w:id="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“M[ark] B. Fuller, “What Has Buddhism Done for India?” </w:t>
      </w:r>
      <w:r w:rsidRPr="003C478B">
        <w:rPr>
          <w:rFonts w:ascii="Times New Roman" w:hAnsi="Times New Roman"/>
          <w:i/>
          <w:sz w:val="24"/>
          <w:szCs w:val="24"/>
        </w:rPr>
        <w:t>CMA</w:t>
      </w:r>
      <w:r w:rsidRPr="003C478B">
        <w:rPr>
          <w:rFonts w:ascii="Times New Roman" w:hAnsi="Times New Roman"/>
          <w:sz w:val="24"/>
          <w:szCs w:val="24"/>
        </w:rPr>
        <w:t xml:space="preserve">, 17 August 1901, 91; D. W. LeLacheur, “A Tour of Our Principal Mission Fields,” </w:t>
      </w:r>
      <w:r w:rsidRPr="003C478B">
        <w:rPr>
          <w:rFonts w:ascii="Times New Roman" w:hAnsi="Times New Roman"/>
          <w:i/>
          <w:sz w:val="24"/>
          <w:szCs w:val="24"/>
        </w:rPr>
        <w:t>CMA</w:t>
      </w:r>
      <w:r w:rsidRPr="003C478B">
        <w:rPr>
          <w:rFonts w:ascii="Times New Roman" w:hAnsi="Times New Roman"/>
          <w:sz w:val="24"/>
          <w:szCs w:val="24"/>
        </w:rPr>
        <w:t>, 13 April 1901, 197–</w:t>
      </w:r>
      <w:del w:id="984" w:author="Patterson Lamb" w:date="2014-08-08T14:02:00Z">
        <w:r w:rsidRPr="003C478B" w:rsidDel="004A7001">
          <w:rPr>
            <w:rFonts w:ascii="Times New Roman" w:hAnsi="Times New Roman"/>
            <w:sz w:val="24"/>
            <w:szCs w:val="24"/>
          </w:rPr>
          <w:delText>19</w:delText>
        </w:r>
      </w:del>
      <w:r w:rsidRPr="003C478B">
        <w:rPr>
          <w:rFonts w:ascii="Times New Roman" w:hAnsi="Times New Roman"/>
          <w:sz w:val="24"/>
          <w:szCs w:val="24"/>
        </w:rPr>
        <w:t>8.</w:t>
      </w:r>
    </w:p>
  </w:endnote>
  <w:endnote w:id="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“Famine’s Ravages,” </w:t>
      </w:r>
      <w:r w:rsidRPr="003C478B">
        <w:rPr>
          <w:rFonts w:ascii="Times New Roman" w:hAnsi="Times New Roman"/>
          <w:i/>
          <w:sz w:val="24"/>
          <w:szCs w:val="24"/>
        </w:rPr>
        <w:t>CMA</w:t>
      </w:r>
      <w:r w:rsidRPr="003C478B">
        <w:rPr>
          <w:rFonts w:ascii="Times New Roman" w:hAnsi="Times New Roman"/>
          <w:sz w:val="24"/>
          <w:szCs w:val="24"/>
        </w:rPr>
        <w:t>, 303.</w:t>
      </w:r>
      <w:ins w:id="989" w:author="Patterson Lamb" w:date="2014-08-08T14:02:00Z">
        <w:r>
          <w:rPr>
            <w:rFonts w:ascii="Times New Roman" w:hAnsi="Times New Roman"/>
            <w:sz w:val="24"/>
            <w:szCs w:val="24"/>
          </w:rPr>
          <w:t xml:space="preserve"> </w:t>
        </w:r>
      </w:ins>
    </w:p>
  </w:endnote>
  <w:endnote w:id="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Starving Millions,” </w:t>
      </w:r>
      <w:r w:rsidRPr="003C478B">
        <w:rPr>
          <w:rFonts w:ascii="Times New Roman" w:hAnsi="Times New Roman"/>
          <w:i/>
          <w:sz w:val="24"/>
          <w:szCs w:val="24"/>
        </w:rPr>
        <w:t xml:space="preserve">CH, </w:t>
      </w:r>
      <w:r w:rsidRPr="003C478B">
        <w:rPr>
          <w:rFonts w:ascii="Times New Roman" w:hAnsi="Times New Roman"/>
          <w:sz w:val="24"/>
          <w:szCs w:val="24"/>
        </w:rPr>
        <w:t xml:space="preserve">45; “India’s Crisis,” </w:t>
      </w:r>
      <w:r w:rsidRPr="003C478B">
        <w:rPr>
          <w:rFonts w:ascii="Times New Roman" w:hAnsi="Times New Roman"/>
          <w:i/>
          <w:sz w:val="24"/>
          <w:szCs w:val="24"/>
        </w:rPr>
        <w:t xml:space="preserve">CH, </w:t>
      </w:r>
      <w:r w:rsidRPr="003C478B">
        <w:rPr>
          <w:rFonts w:ascii="Times New Roman" w:hAnsi="Times New Roman"/>
          <w:sz w:val="24"/>
          <w:szCs w:val="24"/>
        </w:rPr>
        <w:t>531–</w:t>
      </w:r>
      <w:del w:id="990" w:author="Patterson Lamb" w:date="2014-08-08T14:02:00Z">
        <w:r w:rsidRPr="003C478B" w:rsidDel="004A7001">
          <w:rPr>
            <w:rFonts w:ascii="Times New Roman" w:hAnsi="Times New Roman"/>
            <w:sz w:val="24"/>
            <w:szCs w:val="24"/>
          </w:rPr>
          <w:delText>53</w:delText>
        </w:r>
      </w:del>
      <w:r w:rsidRPr="003C478B">
        <w:rPr>
          <w:rFonts w:ascii="Times New Roman" w:hAnsi="Times New Roman"/>
          <w:sz w:val="24"/>
          <w:szCs w:val="24"/>
        </w:rPr>
        <w:t>2</w:t>
      </w:r>
      <w:r w:rsidRPr="004A7001">
        <w:rPr>
          <w:rFonts w:ascii="Times New Roman" w:hAnsi="Times New Roman"/>
          <w:sz w:val="24"/>
          <w:szCs w:val="24"/>
        </w:rPr>
        <w:t>;</w:t>
      </w:r>
      <w:r w:rsidRPr="003C478B">
        <w:rPr>
          <w:rFonts w:ascii="Times New Roman" w:hAnsi="Times New Roman"/>
          <w:sz w:val="24"/>
          <w:szCs w:val="24"/>
        </w:rPr>
        <w:t xml:space="preserve"> “Famine Horrors,” </w:t>
      </w:r>
      <w:r w:rsidRPr="003C478B">
        <w:rPr>
          <w:rFonts w:ascii="Times New Roman" w:hAnsi="Times New Roman"/>
          <w:bCs/>
          <w:i/>
          <w:sz w:val="24"/>
          <w:szCs w:val="24"/>
        </w:rPr>
        <w:t xml:space="preserve">CMA, </w:t>
      </w:r>
      <w:r w:rsidRPr="003C478B">
        <w:rPr>
          <w:rFonts w:ascii="Times New Roman" w:hAnsi="Times New Roman"/>
          <w:bCs/>
          <w:sz w:val="24"/>
          <w:szCs w:val="24"/>
        </w:rPr>
        <w:t>23 June 1900, 411–</w:t>
      </w:r>
      <w:del w:id="991" w:author="Patterson Lamb" w:date="2014-08-08T14:02:00Z">
        <w:r w:rsidRPr="003C478B" w:rsidDel="004A7001">
          <w:rPr>
            <w:rFonts w:ascii="Times New Roman" w:hAnsi="Times New Roman"/>
            <w:bCs/>
            <w:sz w:val="24"/>
            <w:szCs w:val="24"/>
          </w:rPr>
          <w:delText>41</w:delText>
        </w:r>
      </w:del>
      <w:r w:rsidRPr="003C478B">
        <w:rPr>
          <w:rFonts w:ascii="Times New Roman" w:hAnsi="Times New Roman"/>
          <w:bCs/>
          <w:sz w:val="24"/>
          <w:szCs w:val="24"/>
        </w:rPr>
        <w:t>2</w:t>
      </w:r>
      <w:r w:rsidRPr="003C478B">
        <w:rPr>
          <w:rFonts w:ascii="Times New Roman" w:hAnsi="Times New Roman"/>
          <w:sz w:val="24"/>
          <w:szCs w:val="24"/>
        </w:rPr>
        <w:t>.</w:t>
      </w:r>
    </w:p>
  </w:endnote>
  <w:endnote w:id="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w:t>
      </w:r>
      <w:r w:rsidRPr="003C478B">
        <w:rPr>
          <w:rFonts w:ascii="Times New Roman" w:hAnsi="Times New Roman"/>
          <w:sz w:val="24"/>
          <w:szCs w:val="24"/>
        </w:rPr>
        <w:t xml:space="preserve">Poor Famine Stricken India,” </w:t>
      </w:r>
      <w:r w:rsidRPr="003C478B">
        <w:rPr>
          <w:rFonts w:ascii="Times New Roman" w:hAnsi="Times New Roman"/>
          <w:i/>
          <w:sz w:val="24"/>
          <w:szCs w:val="24"/>
        </w:rPr>
        <w:t>CMA</w:t>
      </w:r>
      <w:r w:rsidRPr="003C478B">
        <w:rPr>
          <w:rFonts w:ascii="Times New Roman" w:hAnsi="Times New Roman"/>
          <w:sz w:val="24"/>
          <w:szCs w:val="24"/>
        </w:rPr>
        <w:t>, 31 March 1900, 195–</w:t>
      </w:r>
      <w:del w:id="992" w:author="Patterson Lamb" w:date="2014-08-08T14:03:00Z">
        <w:r w:rsidRPr="003C478B" w:rsidDel="004A7001">
          <w:rPr>
            <w:rFonts w:ascii="Times New Roman" w:hAnsi="Times New Roman"/>
            <w:sz w:val="24"/>
            <w:szCs w:val="24"/>
          </w:rPr>
          <w:delText>19</w:delText>
        </w:r>
      </w:del>
      <w:r w:rsidRPr="003C478B">
        <w:rPr>
          <w:rFonts w:ascii="Times New Roman" w:hAnsi="Times New Roman"/>
          <w:sz w:val="24"/>
          <w:szCs w:val="24"/>
        </w:rPr>
        <w:t>7.</w:t>
      </w:r>
    </w:p>
  </w:endnote>
  <w:endnote w:id="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“Editorial,” </w:t>
      </w:r>
      <w:r w:rsidRPr="003C478B">
        <w:rPr>
          <w:rFonts w:ascii="Times New Roman" w:hAnsi="Times New Roman"/>
          <w:i/>
          <w:sz w:val="24"/>
          <w:szCs w:val="24"/>
        </w:rPr>
        <w:t>CMA</w:t>
      </w:r>
      <w:r w:rsidRPr="003C478B">
        <w:rPr>
          <w:rFonts w:ascii="Times New Roman" w:hAnsi="Times New Roman"/>
          <w:sz w:val="24"/>
          <w:szCs w:val="24"/>
        </w:rPr>
        <w:t>, 18 June 1897, 588.</w:t>
      </w:r>
    </w:p>
  </w:endnote>
  <w:endnote w:id="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304; Rozario, “‘Delicious Horrors.’”</w:t>
      </w:r>
    </w:p>
  </w:endnote>
  <w:endnote w:id="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Famine Cloud Lifted,” </w:t>
      </w:r>
      <w:r w:rsidRPr="003C478B">
        <w:rPr>
          <w:rFonts w:ascii="Times New Roman" w:hAnsi="Times New Roman"/>
          <w:i/>
          <w:sz w:val="24"/>
          <w:szCs w:val="24"/>
        </w:rPr>
        <w:t>CH</w:t>
      </w:r>
      <w:r w:rsidRPr="003C478B">
        <w:rPr>
          <w:rFonts w:ascii="Times New Roman" w:hAnsi="Times New Roman"/>
          <w:sz w:val="24"/>
          <w:szCs w:val="24"/>
        </w:rPr>
        <w:t xml:space="preserve">, 3 October 1900, 808; “India Looking Hopefully for a Harvest,” </w:t>
      </w:r>
      <w:r w:rsidRPr="003C478B">
        <w:rPr>
          <w:rFonts w:ascii="Times New Roman" w:hAnsi="Times New Roman"/>
          <w:i/>
          <w:sz w:val="24"/>
          <w:szCs w:val="24"/>
        </w:rPr>
        <w:t>CH</w:t>
      </w:r>
      <w:r w:rsidRPr="003C478B">
        <w:rPr>
          <w:rFonts w:ascii="Times New Roman" w:hAnsi="Times New Roman"/>
          <w:sz w:val="24"/>
          <w:szCs w:val="24"/>
        </w:rPr>
        <w:t>, 12 September 1900, 751.</w:t>
      </w:r>
    </w:p>
  </w:endnote>
  <w:endnote w:id="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Feeding India’s Famishing Million</w:t>
      </w:r>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9 May 1900, 393, 398.</w:t>
      </w:r>
    </w:p>
  </w:endnote>
  <w:endnote w:id="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 xml:space="preserve">“America, the Almoner of the World,” </w:t>
      </w:r>
      <w:r w:rsidRPr="003C478B">
        <w:rPr>
          <w:rFonts w:ascii="Times New Roman" w:hAnsi="Times New Roman"/>
          <w:bCs/>
          <w:i/>
          <w:sz w:val="24"/>
          <w:szCs w:val="24"/>
        </w:rPr>
        <w:t>CH</w:t>
      </w:r>
      <w:r w:rsidRPr="003C478B">
        <w:rPr>
          <w:rFonts w:ascii="Times New Roman" w:hAnsi="Times New Roman"/>
          <w:bCs/>
          <w:sz w:val="24"/>
          <w:szCs w:val="24"/>
        </w:rPr>
        <w:t>, 26 June 1901, cover.</w:t>
      </w:r>
    </w:p>
  </w:endnote>
  <w:endnote w:id="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Righteous War,” </w:t>
      </w:r>
      <w:r w:rsidRPr="003C478B">
        <w:rPr>
          <w:rFonts w:ascii="Times New Roman" w:hAnsi="Times New Roman"/>
          <w:i/>
          <w:sz w:val="24"/>
          <w:szCs w:val="24"/>
        </w:rPr>
        <w:t>CH</w:t>
      </w:r>
      <w:r w:rsidRPr="003C478B">
        <w:rPr>
          <w:rFonts w:ascii="Times New Roman" w:hAnsi="Times New Roman"/>
          <w:sz w:val="24"/>
          <w:szCs w:val="24"/>
        </w:rPr>
        <w:t xml:space="preserve">, 4 May 1898, 392; “What Next </w:t>
      </w:r>
      <w:del w:id="1012" w:author="Patterson Lamb" w:date="2014-08-08T14:04:00Z">
        <w:r w:rsidRPr="003C478B" w:rsidDel="004A7001">
          <w:rPr>
            <w:rFonts w:ascii="Times New Roman" w:hAnsi="Times New Roman"/>
            <w:sz w:val="24"/>
            <w:szCs w:val="24"/>
          </w:rPr>
          <w:delText>A</w:delText>
        </w:r>
      </w:del>
      <w:ins w:id="1013" w:author="Patterson Lamb" w:date="2014-08-08T14:04:00Z">
        <w:r>
          <w:rPr>
            <w:rFonts w:ascii="Times New Roman" w:hAnsi="Times New Roman"/>
            <w:sz w:val="24"/>
            <w:szCs w:val="24"/>
          </w:rPr>
          <w:t>a</w:t>
        </w:r>
      </w:ins>
      <w:r w:rsidRPr="003C478B">
        <w:rPr>
          <w:rFonts w:ascii="Times New Roman" w:hAnsi="Times New Roman"/>
          <w:sz w:val="24"/>
          <w:szCs w:val="24"/>
        </w:rPr>
        <w:t xml:space="preserve">fter War,” </w:t>
      </w:r>
      <w:r w:rsidRPr="003C478B">
        <w:rPr>
          <w:rFonts w:ascii="Times New Roman" w:hAnsi="Times New Roman"/>
          <w:i/>
          <w:sz w:val="24"/>
          <w:szCs w:val="24"/>
        </w:rPr>
        <w:t>CH</w:t>
      </w:r>
      <w:r w:rsidRPr="003C478B">
        <w:rPr>
          <w:rFonts w:ascii="Times New Roman" w:hAnsi="Times New Roman"/>
          <w:sz w:val="24"/>
          <w:szCs w:val="24"/>
        </w:rPr>
        <w:t>, 3 August 1898, 624.</w:t>
      </w:r>
    </w:p>
  </w:endnote>
  <w:endnote w:id="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“Face to Face with Our Destiny,” </w:t>
      </w:r>
      <w:r w:rsidRPr="003C478B">
        <w:rPr>
          <w:rFonts w:ascii="Times New Roman" w:hAnsi="Times New Roman"/>
          <w:i/>
          <w:sz w:val="24"/>
          <w:szCs w:val="24"/>
        </w:rPr>
        <w:t>CH</w:t>
      </w:r>
      <w:r w:rsidRPr="003C478B">
        <w:rPr>
          <w:rFonts w:ascii="Times New Roman" w:hAnsi="Times New Roman"/>
          <w:sz w:val="24"/>
          <w:szCs w:val="24"/>
        </w:rPr>
        <w:t xml:space="preserve">, 25 May 1898, 448; “America’s New Responsibility,” </w:t>
      </w:r>
      <w:r w:rsidRPr="003C478B">
        <w:rPr>
          <w:rFonts w:ascii="Times New Roman" w:hAnsi="Times New Roman"/>
          <w:i/>
          <w:sz w:val="24"/>
          <w:szCs w:val="24"/>
        </w:rPr>
        <w:t>CH</w:t>
      </w:r>
      <w:r w:rsidRPr="003C478B">
        <w:rPr>
          <w:rFonts w:ascii="Times New Roman" w:hAnsi="Times New Roman"/>
          <w:sz w:val="24"/>
          <w:szCs w:val="24"/>
        </w:rPr>
        <w:t>, 19 October 1898, 808.</w:t>
      </w:r>
    </w:p>
  </w:endnote>
  <w:endnote w:id="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1017" w:author="Patterson Lamb" w:date="2014-08-08T14:04:00Z">
        <w:r>
          <w:rPr>
            <w:rFonts w:ascii="Times New Roman" w:hAnsi="Times New Roman"/>
            <w:sz w:val="24"/>
            <w:szCs w:val="24"/>
          </w:rPr>
          <w:t>,</w:t>
        </w:r>
      </w:ins>
      <w:r w:rsidRPr="003C478B">
        <w:rPr>
          <w:rFonts w:ascii="Times New Roman" w:hAnsi="Times New Roman"/>
          <w:sz w:val="24"/>
          <w:szCs w:val="24"/>
        </w:rPr>
        <w:t xml:space="preserve"> for example</w:t>
      </w:r>
      <w:del w:id="1018" w:author="Patterson Lamb" w:date="2014-08-08T14:04:00Z">
        <w:r w:rsidRPr="003C478B" w:rsidDel="004A7001">
          <w:rPr>
            <w:rFonts w:ascii="Times New Roman" w:hAnsi="Times New Roman"/>
            <w:sz w:val="24"/>
            <w:szCs w:val="24"/>
          </w:rPr>
          <w:delText>:</w:delText>
        </w:r>
      </w:del>
      <w:ins w:id="1019" w:author="Patterson Lamb" w:date="2014-08-08T14:04:00Z">
        <w:r>
          <w:rPr>
            <w:rFonts w:ascii="Times New Roman" w:hAnsi="Times New Roman"/>
            <w:sz w:val="24"/>
            <w:szCs w:val="24"/>
          </w:rPr>
          <w:t>,</w:t>
        </w:r>
      </w:ins>
      <w:r w:rsidRPr="003C478B">
        <w:rPr>
          <w:rFonts w:ascii="Times New Roman" w:hAnsi="Times New Roman"/>
          <w:sz w:val="24"/>
          <w:szCs w:val="24"/>
        </w:rPr>
        <w:t xml:space="preserve"> “American Progress in the Philippines,” </w:t>
      </w:r>
      <w:r w:rsidRPr="003C478B">
        <w:rPr>
          <w:rFonts w:ascii="Times New Roman" w:hAnsi="Times New Roman"/>
          <w:i/>
          <w:sz w:val="24"/>
          <w:szCs w:val="24"/>
        </w:rPr>
        <w:t>CH</w:t>
      </w:r>
      <w:r w:rsidRPr="003C478B">
        <w:rPr>
          <w:rFonts w:ascii="Times New Roman" w:hAnsi="Times New Roman"/>
          <w:sz w:val="24"/>
          <w:szCs w:val="24"/>
        </w:rPr>
        <w:t>, 26 July 1899; 580–</w:t>
      </w:r>
      <w:del w:id="1020" w:author="Patterson Lamb" w:date="2014-08-08T14:04:00Z">
        <w:r w:rsidRPr="003C478B" w:rsidDel="004A7001">
          <w:rPr>
            <w:rFonts w:ascii="Times New Roman" w:hAnsi="Times New Roman"/>
            <w:sz w:val="24"/>
            <w:szCs w:val="24"/>
          </w:rPr>
          <w:delText>58</w:delText>
        </w:r>
      </w:del>
      <w:r w:rsidRPr="003C478B">
        <w:rPr>
          <w:rFonts w:ascii="Times New Roman" w:hAnsi="Times New Roman"/>
          <w:sz w:val="24"/>
          <w:szCs w:val="24"/>
        </w:rPr>
        <w:t>1.</w:t>
      </w:r>
    </w:p>
  </w:endnote>
  <w:endnote w:id="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Mrs. </w:t>
      </w:r>
      <w:r w:rsidRPr="003C478B">
        <w:rPr>
          <w:rStyle w:val="forename"/>
          <w:sz w:val="24"/>
          <w:szCs w:val="24"/>
        </w:rPr>
        <w:t>Marcus B.</w:t>
      </w:r>
      <w:r w:rsidRPr="003C478B">
        <w:rPr>
          <w:rFonts w:ascii="Times New Roman" w:hAnsi="Times New Roman"/>
          <w:sz w:val="24"/>
          <w:szCs w:val="24"/>
        </w:rPr>
        <w:t xml:space="preserve"> (Jennie) </w:t>
      </w:r>
      <w:r w:rsidRPr="003C478B">
        <w:rPr>
          <w:rStyle w:val="surname"/>
          <w:sz w:val="24"/>
          <w:szCs w:val="24"/>
        </w:rPr>
        <w:t>Fuller</w:t>
      </w:r>
      <w:r w:rsidRPr="003C478B">
        <w:rPr>
          <w:rFonts w:ascii="Times New Roman" w:hAnsi="Times New Roman"/>
          <w:sz w:val="24"/>
          <w:szCs w:val="24"/>
        </w:rPr>
        <w:t xml:space="preserve">, </w:t>
      </w:r>
      <w:r w:rsidRPr="003C478B">
        <w:rPr>
          <w:rStyle w:val="booktitle"/>
          <w:sz w:val="24"/>
          <w:szCs w:val="24"/>
        </w:rPr>
        <w:t>The Wrongs of Indian Womanhood</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Fleming H. Revell</w:t>
      </w:r>
      <w:r w:rsidRPr="003C478B">
        <w:rPr>
          <w:rFonts w:ascii="Times New Roman" w:hAnsi="Times New Roman"/>
          <w:sz w:val="24"/>
          <w:szCs w:val="24"/>
        </w:rPr>
        <w:t xml:space="preserve">, </w:t>
      </w:r>
      <w:r w:rsidRPr="003C478B">
        <w:rPr>
          <w:rStyle w:val="date"/>
          <w:rFonts w:ascii="Times New Roman" w:hAnsi="Times New Roman"/>
          <w:sz w:val="24"/>
          <w:szCs w:val="24"/>
        </w:rPr>
        <w:t>1900</w:t>
      </w:r>
      <w:r w:rsidRPr="003C478B">
        <w:rPr>
          <w:rFonts w:ascii="Times New Roman" w:hAnsi="Times New Roman"/>
          <w:sz w:val="24"/>
          <w:szCs w:val="24"/>
        </w:rPr>
        <w:t xml:space="preserve">), </w:t>
      </w:r>
      <w:r w:rsidRPr="003C478B">
        <w:rPr>
          <w:rStyle w:val="pageextent"/>
          <w:sz w:val="24"/>
          <w:szCs w:val="24"/>
        </w:rPr>
        <w:t>17–21</w:t>
      </w:r>
      <w:r w:rsidRPr="003C478B">
        <w:rPr>
          <w:rFonts w:ascii="Times New Roman" w:hAnsi="Times New Roman"/>
          <w:sz w:val="24"/>
          <w:szCs w:val="24"/>
        </w:rPr>
        <w:t>, 200, 292–</w:t>
      </w:r>
      <w:del w:id="1023" w:author="Patterson Lamb" w:date="2014-08-08T14:04:00Z">
        <w:r w:rsidRPr="003C478B" w:rsidDel="004A7001">
          <w:rPr>
            <w:rFonts w:ascii="Times New Roman" w:hAnsi="Times New Roman"/>
            <w:sz w:val="24"/>
            <w:szCs w:val="24"/>
          </w:rPr>
          <w:delText>29</w:delText>
        </w:r>
      </w:del>
      <w:r w:rsidRPr="003C478B">
        <w:rPr>
          <w:rFonts w:ascii="Times New Roman" w:hAnsi="Times New Roman"/>
          <w:sz w:val="24"/>
          <w:szCs w:val="24"/>
        </w:rPr>
        <w:t xml:space="preserve">3. It is important to note that not all participants in the C&amp;MA shared Fuller’s anti-imperialist views. Many were not immune to the pretensions of “Anglo-Saxon” cultural superiority or impervious to the temptations of a United States’ empire. When hostilities broke out with Spain in the spring of 1898, A. B. Simpson welcomed the conflict as a clear part of God’s providential plan: Simpson, “Missionary Outlook of the War,” </w:t>
      </w:r>
      <w:r w:rsidRPr="003C478B">
        <w:rPr>
          <w:rFonts w:ascii="Times New Roman" w:hAnsi="Times New Roman"/>
          <w:i/>
          <w:sz w:val="24"/>
          <w:szCs w:val="24"/>
        </w:rPr>
        <w:t>CMA</w:t>
      </w:r>
      <w:r w:rsidRPr="003C478B">
        <w:rPr>
          <w:rFonts w:ascii="Times New Roman" w:hAnsi="Times New Roman"/>
          <w:sz w:val="24"/>
          <w:szCs w:val="24"/>
        </w:rPr>
        <w:t>, 4 May 1898, 411.</w:t>
      </w:r>
    </w:p>
  </w:endnote>
  <w:endnote w:id="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W[illiam] Mosier, “Our Chapel in Akola,” </w:t>
      </w:r>
      <w:r w:rsidRPr="003C478B">
        <w:rPr>
          <w:rFonts w:ascii="Times New Roman" w:hAnsi="Times New Roman"/>
          <w:i/>
          <w:sz w:val="24"/>
          <w:szCs w:val="24"/>
        </w:rPr>
        <w:t>CMA</w:t>
      </w:r>
      <w:r w:rsidRPr="003C478B">
        <w:rPr>
          <w:rFonts w:ascii="Times New Roman" w:hAnsi="Times New Roman"/>
          <w:sz w:val="24"/>
          <w:szCs w:val="24"/>
        </w:rPr>
        <w:t>, 7 April 1900, 214–</w:t>
      </w:r>
      <w:del w:id="1025" w:author="Patterson Lamb" w:date="2014-08-08T14:05:00Z">
        <w:r w:rsidRPr="003C478B" w:rsidDel="004A7001">
          <w:rPr>
            <w:rFonts w:ascii="Times New Roman" w:hAnsi="Times New Roman"/>
            <w:sz w:val="24"/>
            <w:szCs w:val="24"/>
          </w:rPr>
          <w:delText>2</w:delText>
        </w:r>
      </w:del>
      <w:r w:rsidRPr="003C478B">
        <w:rPr>
          <w:rFonts w:ascii="Times New Roman" w:hAnsi="Times New Roman"/>
          <w:sz w:val="24"/>
          <w:szCs w:val="24"/>
        </w:rPr>
        <w:t xml:space="preserve">15; the picture is reprinted in the </w:t>
      </w:r>
      <w:r w:rsidRPr="003C478B">
        <w:rPr>
          <w:rFonts w:ascii="Times New Roman" w:hAnsi="Times New Roman"/>
          <w:i/>
          <w:sz w:val="24"/>
          <w:szCs w:val="24"/>
        </w:rPr>
        <w:t>CMA</w:t>
      </w:r>
      <w:del w:id="1026" w:author="Patterson Lamb" w:date="2014-08-08T14:05:00Z">
        <w:r w:rsidRPr="003C478B" w:rsidDel="004A7001">
          <w:rPr>
            <w:rFonts w:ascii="Times New Roman" w:hAnsi="Times New Roman"/>
            <w:i/>
            <w:sz w:val="24"/>
            <w:szCs w:val="24"/>
          </w:rPr>
          <w:delText>:</w:delText>
        </w:r>
      </w:del>
      <w:ins w:id="1027" w:author="Patterson Lamb" w:date="2014-08-08T14:05:00Z">
        <w:r>
          <w:rPr>
            <w:rFonts w:ascii="Times New Roman" w:hAnsi="Times New Roman"/>
            <w:i/>
            <w:sz w:val="24"/>
            <w:szCs w:val="24"/>
          </w:rPr>
          <w:t>,</w:t>
        </w:r>
      </w:ins>
      <w:r w:rsidRPr="003C478B">
        <w:rPr>
          <w:rFonts w:ascii="Times New Roman" w:hAnsi="Times New Roman"/>
          <w:sz w:val="24"/>
          <w:szCs w:val="24"/>
        </w:rPr>
        <w:t xml:space="preserve"> 2 February 1901; 26 April 1902; 31 May 1902.</w:t>
      </w:r>
    </w:p>
  </w:endnote>
  <w:endnote w:id="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Dyer</w:t>
      </w:r>
      <w:ins w:id="1028" w:author="Patterson Lamb" w:date="2014-08-08T14:06:00Z">
        <w:r>
          <w:rPr>
            <w:rFonts w:ascii="Times New Roman" w:hAnsi="Times New Roman"/>
            <w:sz w:val="24"/>
            <w:szCs w:val="24"/>
          </w:rPr>
          <w:t xml:space="preserve">, </w:t>
        </w:r>
        <w:r w:rsidRPr="003C478B">
          <w:rPr>
            <w:rStyle w:val="booktitle"/>
            <w:sz w:val="24"/>
            <w:szCs w:val="24"/>
          </w:rPr>
          <w:t>A Life for God in India</w:t>
        </w:r>
        <w:r>
          <w:rPr>
            <w:rStyle w:val="booktitle"/>
            <w:i w:val="0"/>
            <w:sz w:val="24"/>
            <w:szCs w:val="24"/>
          </w:rPr>
          <w:t>,</w:t>
        </w:r>
      </w:ins>
      <w:r w:rsidRPr="003C478B">
        <w:rPr>
          <w:rFonts w:ascii="Times New Roman" w:hAnsi="Times New Roman"/>
          <w:sz w:val="24"/>
          <w:szCs w:val="24"/>
        </w:rPr>
        <w:t xml:space="preserve"> </w:t>
      </w:r>
      <w:del w:id="1029" w:author="Patterson Lamb" w:date="2014-08-08T14:06:00Z">
        <w:r w:rsidRPr="003C478B" w:rsidDel="004A7001">
          <w:rPr>
            <w:rFonts w:ascii="Times New Roman" w:hAnsi="Times New Roman"/>
            <w:sz w:val="24"/>
            <w:szCs w:val="24"/>
          </w:rPr>
          <w:delText xml:space="preserve">(1903), </w:delText>
        </w:r>
      </w:del>
      <w:r w:rsidRPr="003C478B">
        <w:rPr>
          <w:rFonts w:ascii="Times New Roman" w:hAnsi="Times New Roman"/>
          <w:sz w:val="24"/>
          <w:szCs w:val="24"/>
        </w:rPr>
        <w:t xml:space="preserve">64–65; “Field Notes,” </w:t>
      </w:r>
      <w:r w:rsidRPr="003C478B">
        <w:rPr>
          <w:rFonts w:ascii="Times New Roman" w:hAnsi="Times New Roman"/>
          <w:i/>
          <w:sz w:val="24"/>
          <w:szCs w:val="24"/>
        </w:rPr>
        <w:t>CMA</w:t>
      </w:r>
      <w:r w:rsidRPr="003C478B">
        <w:rPr>
          <w:rFonts w:ascii="Times New Roman" w:hAnsi="Times New Roman"/>
          <w:sz w:val="24"/>
          <w:szCs w:val="24"/>
        </w:rPr>
        <w:t xml:space="preserve">, 20 July 1901, 41; “A Journey to India,” </w:t>
      </w:r>
      <w:r w:rsidRPr="003C478B">
        <w:rPr>
          <w:rFonts w:ascii="Times New Roman" w:hAnsi="Times New Roman"/>
          <w:i/>
          <w:sz w:val="24"/>
          <w:szCs w:val="24"/>
        </w:rPr>
        <w:t>CMA</w:t>
      </w:r>
      <w:r w:rsidRPr="003C478B">
        <w:rPr>
          <w:rFonts w:ascii="Times New Roman" w:hAnsi="Times New Roman"/>
          <w:sz w:val="24"/>
          <w:szCs w:val="24"/>
        </w:rPr>
        <w:t>, 3 March 1900, 142.</w:t>
      </w:r>
      <w:ins w:id="1030" w:author="Patterson Lamb" w:date="2014-08-08T14:05:00Z">
        <w:r>
          <w:rPr>
            <w:rFonts w:ascii="Times New Roman" w:hAnsi="Times New Roman"/>
            <w:sz w:val="24"/>
            <w:szCs w:val="24"/>
          </w:rPr>
          <w:t xml:space="preserve"> </w:t>
        </w:r>
      </w:ins>
    </w:p>
  </w:endnote>
  <w:endnote w:id="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M[arcus] B. Fuller, “The Outlook for India,” </w:t>
      </w:r>
      <w:r w:rsidRPr="003C478B">
        <w:rPr>
          <w:rFonts w:ascii="Times New Roman" w:hAnsi="Times New Roman"/>
          <w:i/>
          <w:sz w:val="24"/>
          <w:szCs w:val="24"/>
        </w:rPr>
        <w:t>CMA</w:t>
      </w:r>
      <w:r w:rsidRPr="003C478B">
        <w:rPr>
          <w:rFonts w:ascii="Times New Roman" w:hAnsi="Times New Roman"/>
          <w:sz w:val="24"/>
          <w:szCs w:val="24"/>
        </w:rPr>
        <w:t>, 22 September 1897, 289–</w:t>
      </w:r>
      <w:del w:id="1032" w:author="Patterson Lamb" w:date="2014-08-08T14:06:00Z">
        <w:r w:rsidRPr="003C478B" w:rsidDel="00BD3E89">
          <w:rPr>
            <w:rFonts w:ascii="Times New Roman" w:hAnsi="Times New Roman"/>
            <w:sz w:val="24"/>
            <w:szCs w:val="24"/>
          </w:rPr>
          <w:delText>2</w:delText>
        </w:r>
      </w:del>
      <w:r w:rsidRPr="003C478B">
        <w:rPr>
          <w:rFonts w:ascii="Times New Roman" w:hAnsi="Times New Roman"/>
          <w:sz w:val="24"/>
          <w:szCs w:val="24"/>
        </w:rPr>
        <w:t>93.</w:t>
      </w:r>
    </w:p>
  </w:endnote>
  <w:endnote w:id="1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D. Bannister, “Needy Khandesh,” </w:t>
      </w:r>
      <w:r w:rsidRPr="003C478B">
        <w:rPr>
          <w:rFonts w:ascii="Times New Roman" w:hAnsi="Times New Roman"/>
          <w:i/>
          <w:sz w:val="24"/>
          <w:szCs w:val="24"/>
        </w:rPr>
        <w:t>CMA</w:t>
      </w:r>
      <w:r w:rsidRPr="003C478B">
        <w:rPr>
          <w:rFonts w:ascii="Times New Roman" w:hAnsi="Times New Roman"/>
          <w:sz w:val="24"/>
          <w:szCs w:val="24"/>
        </w:rPr>
        <w:t>, 23 June 1900, 412–</w:t>
      </w:r>
      <w:del w:id="1033" w:author="Patterson Lamb" w:date="2014-08-08T14:06:00Z">
        <w:r w:rsidRPr="003C478B" w:rsidDel="00BD3E89">
          <w:rPr>
            <w:rFonts w:ascii="Times New Roman" w:hAnsi="Times New Roman"/>
            <w:sz w:val="24"/>
            <w:szCs w:val="24"/>
          </w:rPr>
          <w:delText>4</w:delText>
        </w:r>
      </w:del>
      <w:r w:rsidRPr="003C478B">
        <w:rPr>
          <w:rFonts w:ascii="Times New Roman" w:hAnsi="Times New Roman"/>
          <w:sz w:val="24"/>
          <w:szCs w:val="24"/>
        </w:rPr>
        <w:t>13;</w:t>
      </w:r>
    </w:p>
  </w:endnote>
  <w:endnote w:id="1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Jennie Fuller, “Suffering India,” </w:t>
      </w:r>
      <w:r w:rsidRPr="003C478B">
        <w:rPr>
          <w:rFonts w:ascii="Times New Roman" w:hAnsi="Times New Roman"/>
          <w:i/>
          <w:sz w:val="24"/>
          <w:szCs w:val="24"/>
        </w:rPr>
        <w:t>Triumphs of Faith</w:t>
      </w:r>
      <w:r w:rsidRPr="003C478B">
        <w:rPr>
          <w:rFonts w:ascii="Times New Roman" w:hAnsi="Times New Roman"/>
          <w:sz w:val="24"/>
          <w:szCs w:val="24"/>
        </w:rPr>
        <w:t xml:space="preserve"> (January 1900): 18.</w:t>
      </w:r>
    </w:p>
  </w:endnote>
  <w:endnote w:id="1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Mark B. Fuller, “Our Orphanage Work in India,” </w:t>
      </w:r>
      <w:r w:rsidRPr="003C478B">
        <w:rPr>
          <w:rFonts w:ascii="Times New Roman" w:hAnsi="Times New Roman"/>
          <w:i/>
          <w:sz w:val="24"/>
          <w:szCs w:val="24"/>
        </w:rPr>
        <w:t>CMA</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Fonts w:ascii="Times New Roman" w:hAnsi="Times New Roman"/>
          <w:sz w:val="24"/>
          <w:szCs w:val="24"/>
        </w:rPr>
        <w:t>19 October 1901, 211–</w:t>
      </w:r>
      <w:del w:id="1040" w:author="Patterson Lamb" w:date="2014-08-08T14:07:00Z">
        <w:r w:rsidRPr="003C478B" w:rsidDel="00BD3E89">
          <w:rPr>
            <w:rFonts w:ascii="Times New Roman" w:hAnsi="Times New Roman"/>
            <w:sz w:val="24"/>
            <w:szCs w:val="24"/>
          </w:rPr>
          <w:delText>2</w:delText>
        </w:r>
      </w:del>
      <w:r w:rsidRPr="003C478B">
        <w:rPr>
          <w:rFonts w:ascii="Times New Roman" w:hAnsi="Times New Roman"/>
          <w:sz w:val="24"/>
          <w:szCs w:val="24"/>
        </w:rPr>
        <w:t>12.</w:t>
      </w:r>
    </w:p>
  </w:endnote>
  <w:endnote w:id="1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Mr. and Mrs. Moyser, “A Native Convention in India,” </w:t>
      </w:r>
      <w:r w:rsidRPr="003C478B">
        <w:rPr>
          <w:rFonts w:ascii="Times New Roman" w:hAnsi="Times New Roman"/>
          <w:i/>
          <w:sz w:val="24"/>
          <w:szCs w:val="24"/>
        </w:rPr>
        <w:t>CMA</w:t>
      </w:r>
      <w:r w:rsidRPr="003C478B">
        <w:rPr>
          <w:rFonts w:ascii="Times New Roman" w:hAnsi="Times New Roman"/>
          <w:sz w:val="24"/>
          <w:szCs w:val="24"/>
        </w:rPr>
        <w:t>, 26 April 1902, 228–</w:t>
      </w:r>
      <w:del w:id="1051" w:author="Patterson Lamb" w:date="2014-08-08T14:07:00Z">
        <w:r w:rsidRPr="003C478B" w:rsidDel="00BD3E89">
          <w:rPr>
            <w:rFonts w:ascii="Times New Roman" w:hAnsi="Times New Roman"/>
            <w:sz w:val="24"/>
            <w:szCs w:val="24"/>
          </w:rPr>
          <w:delText>22</w:delText>
        </w:r>
      </w:del>
      <w:r w:rsidRPr="003C478B">
        <w:rPr>
          <w:rFonts w:ascii="Times New Roman" w:hAnsi="Times New Roman"/>
          <w:sz w:val="24"/>
          <w:szCs w:val="24"/>
        </w:rPr>
        <w:t>9.</w:t>
      </w:r>
    </w:p>
  </w:endnote>
  <w:endnote w:id="1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w:t>
      </w:r>
      <w:r w:rsidRPr="003C478B">
        <w:rPr>
          <w:rFonts w:ascii="Times New Roman" w:hAnsi="Times New Roman"/>
          <w:i/>
          <w:sz w:val="24"/>
          <w:szCs w:val="24"/>
        </w:rPr>
        <w:t>Wrongs of Indian Womanhood</w:t>
      </w:r>
      <w:r w:rsidRPr="003C478B">
        <w:rPr>
          <w:rFonts w:ascii="Times New Roman" w:hAnsi="Times New Roman"/>
          <w:sz w:val="24"/>
          <w:szCs w:val="24"/>
        </w:rPr>
        <w:t>, dedication.</w:t>
      </w:r>
    </w:p>
  </w:endnote>
  <w:endnote w:id="1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“What Has Buddhism Done for India?” </w:t>
      </w:r>
      <w:r w:rsidRPr="003C478B">
        <w:rPr>
          <w:rFonts w:ascii="Times New Roman" w:hAnsi="Times New Roman"/>
          <w:i/>
          <w:sz w:val="24"/>
          <w:szCs w:val="24"/>
        </w:rPr>
        <w:t>CMA</w:t>
      </w:r>
      <w:r w:rsidRPr="003C478B">
        <w:rPr>
          <w:rFonts w:ascii="Times New Roman" w:hAnsi="Times New Roman"/>
          <w:sz w:val="24"/>
          <w:szCs w:val="24"/>
        </w:rPr>
        <w:t>, 91.</w:t>
      </w:r>
      <w:ins w:id="1054" w:author="Patterson Lamb" w:date="2014-08-08T14:07:00Z">
        <w:r>
          <w:rPr>
            <w:rFonts w:ascii="Times New Roman" w:hAnsi="Times New Roman"/>
            <w:sz w:val="24"/>
            <w:szCs w:val="24"/>
          </w:rPr>
          <w:t xml:space="preserve"> </w:t>
        </w:r>
      </w:ins>
    </w:p>
  </w:endnote>
  <w:endnote w:id="1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Jennie Fuller, “A Needy Field,” </w:t>
      </w:r>
      <w:r w:rsidRPr="003C478B">
        <w:rPr>
          <w:rFonts w:ascii="Times New Roman" w:hAnsi="Times New Roman"/>
          <w:i/>
          <w:sz w:val="24"/>
          <w:szCs w:val="24"/>
        </w:rPr>
        <w:t>CMA</w:t>
      </w:r>
      <w:r w:rsidRPr="003C478B">
        <w:rPr>
          <w:rFonts w:ascii="Times New Roman" w:hAnsi="Times New Roman"/>
          <w:sz w:val="24"/>
          <w:szCs w:val="24"/>
        </w:rPr>
        <w:t>, 11 December 1896, 531–</w:t>
      </w:r>
      <w:del w:id="1057" w:author="Patterson Lamb" w:date="2014-08-08T14:07:00Z">
        <w:r w:rsidRPr="003C478B" w:rsidDel="00BD3E89">
          <w:rPr>
            <w:rFonts w:ascii="Times New Roman" w:hAnsi="Times New Roman"/>
            <w:sz w:val="24"/>
            <w:szCs w:val="24"/>
          </w:rPr>
          <w:delText>53</w:delText>
        </w:r>
      </w:del>
      <w:r w:rsidRPr="003C478B">
        <w:rPr>
          <w:rFonts w:ascii="Times New Roman" w:hAnsi="Times New Roman"/>
          <w:sz w:val="24"/>
          <w:szCs w:val="24"/>
        </w:rPr>
        <w:t>2.</w:t>
      </w:r>
    </w:p>
  </w:endnote>
  <w:endnote w:id="1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“Our Children’s Bible School,” </w:t>
      </w:r>
      <w:r w:rsidRPr="003C478B">
        <w:rPr>
          <w:rFonts w:ascii="Times New Roman" w:hAnsi="Times New Roman"/>
          <w:i/>
          <w:sz w:val="24"/>
          <w:szCs w:val="24"/>
        </w:rPr>
        <w:t>CMA</w:t>
      </w:r>
      <w:r w:rsidRPr="003C478B">
        <w:rPr>
          <w:rFonts w:ascii="Times New Roman" w:hAnsi="Times New Roman"/>
          <w:sz w:val="24"/>
          <w:szCs w:val="24"/>
        </w:rPr>
        <w:t>, 2 November 1901, 247.</w:t>
      </w:r>
    </w:p>
  </w:endnote>
  <w:endnote w:id="1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 xml:space="preserve">“Our Famine Ship on the Ocean,” </w:t>
      </w:r>
      <w:r w:rsidRPr="003C478B">
        <w:rPr>
          <w:rFonts w:ascii="Times New Roman" w:hAnsi="Times New Roman"/>
          <w:bCs/>
          <w:i/>
          <w:sz w:val="24"/>
          <w:szCs w:val="24"/>
        </w:rPr>
        <w:t>CH</w:t>
      </w:r>
      <w:r w:rsidRPr="003C478B">
        <w:rPr>
          <w:rFonts w:ascii="Times New Roman" w:hAnsi="Times New Roman"/>
          <w:bCs/>
          <w:sz w:val="24"/>
          <w:szCs w:val="24"/>
        </w:rPr>
        <w:t>, 16 May 1900, cover.</w:t>
      </w:r>
    </w:p>
  </w:endnote>
  <w:endnote w:id="1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“Corn for Starving India,” </w:t>
      </w:r>
      <w:r w:rsidRPr="003C478B">
        <w:rPr>
          <w:rFonts w:ascii="Times New Roman" w:hAnsi="Times New Roman"/>
          <w:i/>
          <w:sz w:val="24"/>
          <w:szCs w:val="24"/>
        </w:rPr>
        <w:t>CH</w:t>
      </w:r>
      <w:r w:rsidRPr="003C478B">
        <w:rPr>
          <w:rFonts w:ascii="Times New Roman" w:hAnsi="Times New Roman"/>
          <w:sz w:val="24"/>
          <w:szCs w:val="24"/>
        </w:rPr>
        <w:t>, 14 April 1897, 294.</w:t>
      </w:r>
    </w:p>
  </w:endnote>
  <w:endnote w:id="1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“To Fill the Famine Relief Ships,” </w:t>
      </w:r>
      <w:r w:rsidRPr="003C478B">
        <w:rPr>
          <w:rFonts w:ascii="Times New Roman" w:hAnsi="Times New Roman"/>
          <w:i/>
          <w:sz w:val="24"/>
          <w:szCs w:val="24"/>
        </w:rPr>
        <w:t>CH</w:t>
      </w:r>
      <w:r w:rsidRPr="003C478B">
        <w:rPr>
          <w:rFonts w:ascii="Times New Roman" w:hAnsi="Times New Roman"/>
          <w:sz w:val="24"/>
          <w:szCs w:val="24"/>
        </w:rPr>
        <w:t>, 12 May 1897, 386–</w:t>
      </w:r>
      <w:del w:id="1062" w:author="Patterson Lamb" w:date="2014-08-08T14:08:00Z">
        <w:r w:rsidRPr="003C478B" w:rsidDel="00BD3E89">
          <w:rPr>
            <w:rFonts w:ascii="Times New Roman" w:hAnsi="Times New Roman"/>
            <w:sz w:val="24"/>
            <w:szCs w:val="24"/>
          </w:rPr>
          <w:delText>38</w:delText>
        </w:r>
      </w:del>
      <w:r w:rsidRPr="003C478B">
        <w:rPr>
          <w:rFonts w:ascii="Times New Roman" w:hAnsi="Times New Roman"/>
          <w:sz w:val="24"/>
          <w:szCs w:val="24"/>
        </w:rPr>
        <w:t xml:space="preserve">7; Klopsch, “Seven Fruitful Years,” </w:t>
      </w:r>
      <w:r w:rsidRPr="003C478B">
        <w:rPr>
          <w:rFonts w:ascii="Times New Roman" w:hAnsi="Times New Roman"/>
          <w:i/>
          <w:sz w:val="24"/>
          <w:szCs w:val="24"/>
        </w:rPr>
        <w:t>CH</w:t>
      </w:r>
      <w:r w:rsidRPr="003C478B">
        <w:rPr>
          <w:rFonts w:ascii="Times New Roman" w:hAnsi="Times New Roman"/>
          <w:sz w:val="24"/>
          <w:szCs w:val="24"/>
        </w:rPr>
        <w:t>, 912.</w:t>
      </w:r>
    </w:p>
  </w:endnote>
  <w:endnote w:id="1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“Feeding India’s Famishing Millions,” </w:t>
      </w:r>
      <w:del w:id="1067" w:author="Patterson Lamb" w:date="2014-08-08T14:08:00Z">
        <w:r w:rsidRPr="003C478B" w:rsidDel="00BD3E89">
          <w:rPr>
            <w:rFonts w:ascii="Times New Roman" w:hAnsi="Times New Roman"/>
            <w:i/>
            <w:sz w:val="24"/>
            <w:szCs w:val="24"/>
          </w:rPr>
          <w:delText>CH</w:delText>
        </w:r>
        <w:r w:rsidRPr="003C478B" w:rsidDel="00BD3E89">
          <w:rPr>
            <w:rFonts w:ascii="Times New Roman" w:hAnsi="Times New Roman"/>
            <w:sz w:val="24"/>
            <w:szCs w:val="24"/>
          </w:rPr>
          <w:delText xml:space="preserve">, </w:delText>
        </w:r>
      </w:del>
      <w:r w:rsidRPr="003C478B">
        <w:rPr>
          <w:rFonts w:ascii="Times New Roman" w:hAnsi="Times New Roman"/>
          <w:sz w:val="24"/>
          <w:szCs w:val="24"/>
        </w:rPr>
        <w:t>398.</w:t>
      </w:r>
      <w:ins w:id="1068" w:author="Patterson Lamb" w:date="2014-08-08T14:08:00Z">
        <w:r>
          <w:rPr>
            <w:rFonts w:ascii="Times New Roman" w:hAnsi="Times New Roman"/>
            <w:sz w:val="24"/>
            <w:szCs w:val="24"/>
          </w:rPr>
          <w:t xml:space="preserve"> </w:t>
        </w:r>
      </w:ins>
    </w:p>
  </w:endnote>
  <w:endnote w:id="1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Talmage, “Religious Journalism,” </w:t>
      </w:r>
      <w:del w:id="1071" w:author="Patterson Lamb" w:date="2014-08-08T14:08:00Z">
        <w:r w:rsidRPr="003C478B" w:rsidDel="00BD3E89">
          <w:rPr>
            <w:rFonts w:ascii="Times New Roman" w:hAnsi="Times New Roman"/>
            <w:i/>
            <w:sz w:val="24"/>
            <w:szCs w:val="24"/>
          </w:rPr>
          <w:delText>CH</w:delText>
        </w:r>
        <w:r w:rsidRPr="003C478B" w:rsidDel="00BD3E89">
          <w:rPr>
            <w:rFonts w:ascii="Times New Roman" w:hAnsi="Times New Roman"/>
            <w:sz w:val="24"/>
            <w:szCs w:val="24"/>
          </w:rPr>
          <w:delText xml:space="preserve">, </w:delText>
        </w:r>
      </w:del>
      <w:r w:rsidRPr="003C478B">
        <w:rPr>
          <w:rFonts w:ascii="Times New Roman" w:hAnsi="Times New Roman"/>
          <w:sz w:val="24"/>
          <w:szCs w:val="24"/>
        </w:rPr>
        <w:t>908.</w:t>
      </w:r>
      <w:ins w:id="1072" w:author="Patterson Lamb" w:date="2014-08-08T14:08:00Z">
        <w:r>
          <w:rPr>
            <w:rFonts w:ascii="Times New Roman" w:hAnsi="Times New Roman"/>
            <w:sz w:val="24"/>
            <w:szCs w:val="24"/>
          </w:rPr>
          <w:t xml:space="preserve"> </w:t>
        </w:r>
      </w:ins>
    </w:p>
  </w:endnote>
  <w:endnote w:id="1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 Morgan, “The Look of Sympathy.”</w:t>
      </w:r>
      <w:ins w:id="1073" w:author="Patterson Lamb" w:date="2014-08-08T14:13:00Z">
        <w:r>
          <w:rPr>
            <w:rFonts w:ascii="Times New Roman" w:hAnsi="Times New Roman"/>
            <w:sz w:val="24"/>
            <w:szCs w:val="24"/>
          </w:rPr>
          <w:t xml:space="preserve"> </w:t>
        </w:r>
      </w:ins>
    </w:p>
  </w:endnote>
  <w:endnote w:id="1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and Weiss, eds.</w:t>
      </w:r>
      <w:ins w:id="1078" w:author="Patterson Lamb" w:date="2014-08-08T14:14: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Humanitarianism in Question</w:t>
      </w:r>
      <w:r w:rsidRPr="003C478B">
        <w:rPr>
          <w:rFonts w:ascii="Times New Roman" w:hAnsi="Times New Roman"/>
          <w:sz w:val="24"/>
          <w:szCs w:val="24"/>
        </w:rPr>
        <w:t xml:space="preserve">. See also the </w:t>
      </w:r>
      <w:del w:id="1079" w:author="Patterson Lamb" w:date="2014-08-08T14:19:00Z">
        <w:r w:rsidRPr="003C478B" w:rsidDel="00BD3E89">
          <w:rPr>
            <w:rFonts w:ascii="Times New Roman" w:hAnsi="Times New Roman"/>
            <w:sz w:val="24"/>
            <w:szCs w:val="24"/>
          </w:rPr>
          <w:delText xml:space="preserve">essays </w:delText>
        </w:r>
      </w:del>
      <w:ins w:id="1080" w:author="Patterson Lamb" w:date="2014-08-08T14:19: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Henrietta Lidchi and Sanna Nissinen in this volume.</w:t>
      </w:r>
    </w:p>
  </w:endnote>
  <w:endnote w:id="1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xml:space="preserve">; Linfield, </w:t>
      </w:r>
      <w:r w:rsidRPr="003C478B">
        <w:rPr>
          <w:rFonts w:ascii="Times New Roman" w:hAnsi="Times New Roman"/>
          <w:i/>
          <w:sz w:val="24"/>
          <w:szCs w:val="24"/>
        </w:rPr>
        <w:t>The Cruel Radiance</w:t>
      </w:r>
      <w:r w:rsidRPr="003C478B">
        <w:rPr>
          <w:rFonts w:ascii="Times New Roman" w:hAnsi="Times New Roman"/>
          <w:sz w:val="24"/>
          <w:szCs w:val="24"/>
        </w:rPr>
        <w:t>.</w:t>
      </w:r>
    </w:p>
  </w:endnote>
  <w:endnote w:id="116">
    <w:p w:rsidR="005600E9" w:rsidRDefault="005600E9" w:rsidP="00096522">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origins and trajectory of “human rights,” see Moyn, </w:t>
      </w:r>
      <w:r w:rsidRPr="003C478B">
        <w:rPr>
          <w:rFonts w:ascii="Times New Roman" w:hAnsi="Times New Roman"/>
          <w:i/>
          <w:sz w:val="24"/>
          <w:szCs w:val="24"/>
        </w:rPr>
        <w:t>The Last Utopia</w:t>
      </w:r>
      <w:r w:rsidRPr="003C478B">
        <w:rPr>
          <w:rFonts w:ascii="Times New Roman" w:hAnsi="Times New Roman"/>
          <w:sz w:val="24"/>
          <w:szCs w:val="24"/>
        </w:rPr>
        <w:t xml:space="preserve">; Hunt, </w:t>
      </w:r>
      <w:r w:rsidRPr="003C478B">
        <w:rPr>
          <w:rFonts w:ascii="Times New Roman" w:hAnsi="Times New Roman"/>
          <w:i/>
          <w:sz w:val="24"/>
          <w:szCs w:val="24"/>
        </w:rPr>
        <w:t>Inventing Human Rights</w:t>
      </w:r>
      <w:r w:rsidRPr="003C478B">
        <w:rPr>
          <w:rFonts w:ascii="Times New Roman" w:hAnsi="Times New Roman"/>
          <w:sz w:val="24"/>
          <w:szCs w:val="24"/>
        </w:rPr>
        <w:t>; Cmiel, “The Recent History of Human Rights.”</w:t>
      </w:r>
    </w:p>
  </w:endnote>
  <w:endnote w:id="117">
    <w:p w:rsidR="005600E9" w:rsidRDefault="005600E9" w:rsidP="005600E9">
      <w:pPr>
        <w:pStyle w:val="EN"/>
        <w:spacing w:line="480" w:lineRule="auto"/>
        <w:ind w:left="230" w:hanging="230"/>
        <w:jc w:val="left"/>
        <w:pPrChange w:id="1103" w:author="Patterson Lamb" w:date="2014-08-09T09:13: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Jefferson to William Carmichael and William Short, 30 June 1793, Thomas Jefferson Papers, Library of Congress, available online at </w:t>
      </w:r>
      <w:r w:rsidRPr="003C478B">
        <w:rPr>
          <w:rStyle w:val="Hyperlink"/>
          <w:rFonts w:ascii="Times New Roman" w:hAnsi="Times New Roman"/>
          <w:sz w:val="24"/>
          <w:szCs w:val="24"/>
        </w:rPr>
        <w:t>http://jeffersonswest.unl.edu/archive/view_doc.php?id=jef.00062</w:t>
      </w:r>
      <w:r w:rsidRPr="003C478B">
        <w:rPr>
          <w:rFonts w:ascii="Times New Roman" w:hAnsi="Times New Roman"/>
          <w:sz w:val="24"/>
          <w:szCs w:val="24"/>
        </w:rPr>
        <w:t>.</w:t>
      </w:r>
    </w:p>
  </w:endnote>
  <w:endnote w:id="1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1107" w:author="Patterson Lamb" w:date="2014-08-09T09:13:00Z">
        <w:r>
          <w:rPr>
            <w:rFonts w:ascii="Times New Roman" w:hAnsi="Times New Roman"/>
            <w:sz w:val="24"/>
            <w:szCs w:val="24"/>
          </w:rPr>
          <w:t>,</w:t>
        </w:r>
      </w:ins>
      <w:r w:rsidRPr="003C478B">
        <w:rPr>
          <w:rFonts w:ascii="Times New Roman" w:hAnsi="Times New Roman"/>
          <w:sz w:val="24"/>
          <w:szCs w:val="24"/>
        </w:rPr>
        <w:t xml:space="preserve"> for example</w:t>
      </w:r>
      <w:ins w:id="1108" w:author="Patterson Lamb" w:date="2014-08-09T09:13:00Z">
        <w:r>
          <w:rPr>
            <w:rFonts w:ascii="Times New Roman" w:hAnsi="Times New Roman"/>
            <w:sz w:val="24"/>
            <w:szCs w:val="24"/>
          </w:rPr>
          <w:t>,</w:t>
        </w:r>
      </w:ins>
      <w:r w:rsidRPr="003C478B">
        <w:rPr>
          <w:rFonts w:ascii="Times New Roman" w:hAnsi="Times New Roman"/>
          <w:sz w:val="24"/>
          <w:szCs w:val="24"/>
        </w:rPr>
        <w:t xml:space="preserve"> </w:t>
      </w:r>
      <w:del w:id="1109" w:author="Patterson Lamb" w:date="2014-08-09T09:14:00Z">
        <w:r w:rsidRPr="003C478B" w:rsidDel="000B29D6">
          <w:rPr>
            <w:rStyle w:val="surname"/>
            <w:sz w:val="24"/>
            <w:szCs w:val="24"/>
          </w:rPr>
          <w:delText>Anon</w:delText>
        </w:r>
        <w:r w:rsidRPr="003C478B" w:rsidDel="000B29D6">
          <w:rPr>
            <w:rFonts w:ascii="Times New Roman" w:hAnsi="Times New Roman"/>
            <w:sz w:val="24"/>
            <w:szCs w:val="24"/>
          </w:rPr>
          <w:delText xml:space="preserve">., </w:delText>
        </w:r>
      </w:del>
      <w:r w:rsidRPr="003C478B">
        <w:rPr>
          <w:rStyle w:val="booktitle"/>
          <w:sz w:val="24"/>
          <w:szCs w:val="24"/>
        </w:rPr>
        <w:t>A View of the Relative State of Great Britain and France</w:t>
      </w:r>
      <w:del w:id="1110" w:author="Patterson Lamb" w:date="2014-08-09T09:14:00Z">
        <w:r w:rsidRPr="003C478B" w:rsidDel="000B29D6">
          <w:rPr>
            <w:rFonts w:ascii="Times New Roman" w:hAnsi="Times New Roman"/>
            <w:sz w:val="24"/>
            <w:szCs w:val="24"/>
          </w:rPr>
          <w:delText>,</w:delText>
        </w:r>
      </w:del>
      <w:r w:rsidRPr="003C478B">
        <w:rPr>
          <w:rFonts w:ascii="Times New Roman" w:hAnsi="Times New Roman"/>
          <w:sz w:val="24"/>
          <w:szCs w:val="24"/>
        </w:rPr>
        <w:t xml:space="preserve"> </w:t>
      </w:r>
      <w:ins w:id="1111" w:author="Patterson Lamb" w:date="2014-08-09T09:14: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J. Debett</w:t>
      </w:r>
      <w:r w:rsidRPr="003C478B">
        <w:rPr>
          <w:rFonts w:ascii="Times New Roman" w:hAnsi="Times New Roman"/>
          <w:sz w:val="24"/>
          <w:szCs w:val="24"/>
        </w:rPr>
        <w:t xml:space="preserve">, </w:t>
      </w:r>
      <w:r w:rsidRPr="003C478B">
        <w:rPr>
          <w:rStyle w:val="date"/>
          <w:rFonts w:ascii="Times New Roman" w:hAnsi="Times New Roman"/>
          <w:sz w:val="24"/>
          <w:szCs w:val="24"/>
        </w:rPr>
        <w:t>1796</w:t>
      </w:r>
      <w:ins w:id="1112" w:author="Patterson Lamb" w:date="2014-08-09T09:14: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16</w:t>
      </w:r>
      <w:r w:rsidRPr="003C478B">
        <w:rPr>
          <w:rFonts w:ascii="Times New Roman" w:hAnsi="Times New Roman"/>
          <w:sz w:val="24"/>
          <w:szCs w:val="24"/>
        </w:rPr>
        <w:t>.</w:t>
      </w:r>
    </w:p>
  </w:endnote>
  <w:endnote w:id="1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William E.</w:t>
      </w:r>
      <w:r w:rsidRPr="003C478B">
        <w:rPr>
          <w:rFonts w:ascii="Times New Roman" w:hAnsi="Times New Roman"/>
          <w:sz w:val="24"/>
          <w:szCs w:val="24"/>
        </w:rPr>
        <w:t xml:space="preserve"> </w:t>
      </w:r>
      <w:r w:rsidRPr="003C478B">
        <w:rPr>
          <w:rStyle w:val="surname"/>
          <w:sz w:val="24"/>
          <w:szCs w:val="24"/>
        </w:rPr>
        <w:t>Gladstone</w:t>
      </w:r>
      <w:r w:rsidRPr="003C478B">
        <w:rPr>
          <w:rFonts w:ascii="Times New Roman" w:hAnsi="Times New Roman"/>
          <w:sz w:val="24"/>
          <w:szCs w:val="24"/>
        </w:rPr>
        <w:t xml:space="preserve">, </w:t>
      </w:r>
      <w:r w:rsidRPr="003C478B">
        <w:rPr>
          <w:rStyle w:val="booktitle"/>
          <w:sz w:val="24"/>
          <w:szCs w:val="24"/>
        </w:rPr>
        <w:t>Bulgarian Horrors and the Question of the East</w:t>
      </w:r>
      <w:del w:id="1120" w:author="Patterson Lamb" w:date="2014-08-09T09:15:00Z">
        <w:r w:rsidRPr="003C478B" w:rsidDel="000B29D6">
          <w:rPr>
            <w:rFonts w:ascii="Times New Roman" w:hAnsi="Times New Roman"/>
            <w:sz w:val="24"/>
            <w:szCs w:val="24"/>
          </w:rPr>
          <w:delText>,</w:delText>
        </w:r>
      </w:del>
      <w:r w:rsidRPr="003C478B">
        <w:rPr>
          <w:rFonts w:ascii="Times New Roman" w:hAnsi="Times New Roman"/>
          <w:sz w:val="24"/>
          <w:szCs w:val="24"/>
        </w:rPr>
        <w:t xml:space="preserve"> </w:t>
      </w:r>
      <w:ins w:id="1121" w:author="Patterson Lamb" w:date="2014-08-09T09:15: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J. Murray</w:t>
      </w:r>
      <w:r w:rsidRPr="003C478B">
        <w:rPr>
          <w:rFonts w:ascii="Times New Roman" w:hAnsi="Times New Roman"/>
          <w:sz w:val="24"/>
          <w:szCs w:val="24"/>
        </w:rPr>
        <w:t xml:space="preserve">, </w:t>
      </w:r>
      <w:r w:rsidRPr="003C478B">
        <w:rPr>
          <w:rStyle w:val="pageextent"/>
          <w:sz w:val="24"/>
          <w:szCs w:val="24"/>
        </w:rPr>
        <w:t>1876</w:t>
      </w:r>
      <w:ins w:id="1122" w:author="Patterson Lamb" w:date="2014-08-09T09:15:00Z">
        <w:r>
          <w:rPr>
            <w:rStyle w:val="pageextent"/>
            <w:sz w:val="24"/>
            <w:szCs w:val="24"/>
          </w:rPr>
          <w:t>)</w:t>
        </w:r>
      </w:ins>
      <w:r w:rsidRPr="003C478B">
        <w:rPr>
          <w:rFonts w:ascii="Times New Roman" w:hAnsi="Times New Roman"/>
          <w:sz w:val="24"/>
          <w:szCs w:val="24"/>
        </w:rPr>
        <w:t>.</w:t>
      </w:r>
    </w:p>
  </w:endnote>
  <w:endnote w:id="1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w:t>
      </w:r>
      <w:r w:rsidRPr="003C478B">
        <w:rPr>
          <w:rFonts w:ascii="Times New Roman" w:hAnsi="Times New Roman"/>
          <w:sz w:val="24"/>
          <w:szCs w:val="24"/>
          <w:lang w:val="en-US" w:eastAsia="en-US"/>
        </w:rPr>
        <w:t xml:space="preserve"> </w:t>
      </w:r>
      <w:r w:rsidRPr="003C478B">
        <w:rPr>
          <w:rStyle w:val="surname"/>
          <w:sz w:val="24"/>
          <w:szCs w:val="24"/>
        </w:rPr>
        <w:t>Millman</w:t>
      </w:r>
      <w:r w:rsidRPr="003C478B">
        <w:rPr>
          <w:rFonts w:ascii="Times New Roman" w:hAnsi="Times New Roman"/>
          <w:sz w:val="24"/>
          <w:szCs w:val="24"/>
          <w:lang w:val="en-US" w:eastAsia="en-US"/>
        </w:rPr>
        <w:t xml:space="preserve">, </w:t>
      </w:r>
      <w:r w:rsidRPr="003C478B">
        <w:rPr>
          <w:rStyle w:val="booktitle"/>
          <w:sz w:val="24"/>
          <w:szCs w:val="24"/>
        </w:rPr>
        <w:t>Britain and the Eastern Question, 1875–1878</w:t>
      </w:r>
      <w:del w:id="1125" w:author="Patterson Lamb" w:date="2014-08-09T09:15:00Z">
        <w:r w:rsidRPr="003C478B" w:rsidDel="000B29D6">
          <w:rPr>
            <w:rFonts w:ascii="Times New Roman" w:hAnsi="Times New Roman"/>
            <w:sz w:val="24"/>
            <w:szCs w:val="24"/>
            <w:lang w:val="en-US" w:eastAsia="en-US"/>
          </w:rPr>
          <w:delText>,</w:delText>
        </w:r>
      </w:del>
      <w:r w:rsidRPr="003C478B">
        <w:rPr>
          <w:rFonts w:ascii="Times New Roman" w:hAnsi="Times New Roman"/>
          <w:sz w:val="24"/>
          <w:szCs w:val="24"/>
          <w:lang w:val="en-US" w:eastAsia="en-US"/>
        </w:rPr>
        <w:t xml:space="preserve"> </w:t>
      </w:r>
      <w:ins w:id="1126" w:author="Patterson Lamb" w:date="2014-08-09T09:15:00Z">
        <w:r>
          <w:rPr>
            <w:rFonts w:ascii="Times New Roman" w:hAnsi="Times New Roman"/>
            <w:sz w:val="24"/>
            <w:szCs w:val="24"/>
            <w:lang w:val="en-US" w:eastAsia="en-US"/>
          </w:rPr>
          <w:t>(</w:t>
        </w:r>
      </w:ins>
      <w:r w:rsidRPr="003C478B">
        <w:rPr>
          <w:rStyle w:val="placeofpub"/>
          <w:sz w:val="24"/>
          <w:szCs w:val="24"/>
        </w:rPr>
        <w:t>New York</w:t>
      </w:r>
      <w:r w:rsidRPr="003C478B">
        <w:rPr>
          <w:rFonts w:ascii="Times New Roman" w:hAnsi="Times New Roman"/>
          <w:sz w:val="24"/>
          <w:szCs w:val="24"/>
          <w:lang w:val="en-US" w:eastAsia="en-US"/>
        </w:rPr>
        <w:t xml:space="preserve">: </w:t>
      </w:r>
      <w:r w:rsidRPr="003C478B">
        <w:rPr>
          <w:rStyle w:val="publisher"/>
          <w:sz w:val="24"/>
          <w:szCs w:val="24"/>
        </w:rPr>
        <w:t>Clarendon Press</w:t>
      </w:r>
      <w:r w:rsidRPr="003C478B">
        <w:rPr>
          <w:rFonts w:ascii="Times New Roman" w:hAnsi="Times New Roman"/>
          <w:sz w:val="24"/>
          <w:szCs w:val="24"/>
          <w:lang w:val="en-US" w:eastAsia="en-US"/>
        </w:rPr>
        <w:t xml:space="preserve">, </w:t>
      </w:r>
      <w:r w:rsidRPr="003C478B">
        <w:rPr>
          <w:rStyle w:val="date"/>
          <w:rFonts w:ascii="Times New Roman" w:hAnsi="Times New Roman"/>
          <w:sz w:val="24"/>
          <w:szCs w:val="24"/>
        </w:rPr>
        <w:t>1979</w:t>
      </w:r>
      <w:ins w:id="1127" w:author="Patterson Lamb" w:date="2014-08-09T09:15:00Z">
        <w:r>
          <w:rPr>
            <w:rStyle w:val="date"/>
            <w:rFonts w:ascii="Times New Roman" w:hAnsi="Times New Roman"/>
            <w:sz w:val="24"/>
            <w:szCs w:val="24"/>
          </w:rPr>
          <w:t>)</w:t>
        </w:r>
      </w:ins>
      <w:r w:rsidRPr="003C478B">
        <w:rPr>
          <w:rFonts w:ascii="Times New Roman" w:hAnsi="Times New Roman"/>
          <w:sz w:val="24"/>
          <w:szCs w:val="24"/>
          <w:lang w:val="en-US" w:eastAsia="en-US"/>
        </w:rPr>
        <w:t xml:space="preserve">; </w:t>
      </w:r>
      <w:r w:rsidRPr="003C478B">
        <w:rPr>
          <w:rStyle w:val="forename"/>
          <w:sz w:val="24"/>
          <w:szCs w:val="24"/>
        </w:rPr>
        <w:t>Milos</w:t>
      </w:r>
      <w:r w:rsidRPr="003C478B">
        <w:rPr>
          <w:rFonts w:ascii="Times New Roman" w:hAnsi="Times New Roman"/>
          <w:sz w:val="24"/>
          <w:szCs w:val="24"/>
        </w:rPr>
        <w:t xml:space="preserve"> </w:t>
      </w:r>
      <w:r w:rsidRPr="003C478B">
        <w:rPr>
          <w:rStyle w:val="surname"/>
          <w:sz w:val="24"/>
          <w:szCs w:val="24"/>
        </w:rPr>
        <w:t>Kovic</w:t>
      </w:r>
      <w:r w:rsidRPr="003C478B">
        <w:rPr>
          <w:rFonts w:ascii="Times New Roman" w:hAnsi="Times New Roman"/>
          <w:sz w:val="24"/>
          <w:szCs w:val="24"/>
        </w:rPr>
        <w:t xml:space="preserve">, </w:t>
      </w:r>
      <w:r w:rsidRPr="003C478B">
        <w:rPr>
          <w:rStyle w:val="booktitle"/>
          <w:sz w:val="24"/>
          <w:szCs w:val="24"/>
        </w:rPr>
        <w:t>Disraeli and the Eastern Question</w:t>
      </w:r>
      <w:del w:id="1128" w:author="Patterson Lamb" w:date="2014-08-09T09:15:00Z">
        <w:r w:rsidRPr="003C478B" w:rsidDel="000B29D6">
          <w:rPr>
            <w:rFonts w:ascii="Times New Roman" w:hAnsi="Times New Roman"/>
            <w:sz w:val="24"/>
            <w:szCs w:val="24"/>
          </w:rPr>
          <w:delText>,</w:delText>
        </w:r>
      </w:del>
      <w:r w:rsidRPr="003C478B">
        <w:rPr>
          <w:rFonts w:ascii="Times New Roman" w:hAnsi="Times New Roman"/>
          <w:sz w:val="24"/>
          <w:szCs w:val="24"/>
        </w:rPr>
        <w:t xml:space="preserve"> </w:t>
      </w:r>
      <w:ins w:id="1129" w:author="Patterson Lamb" w:date="2014-08-09T09:15:00Z">
        <w:r>
          <w:rPr>
            <w:rFonts w:ascii="Times New Roman" w:hAnsi="Times New Roman"/>
            <w:sz w:val="24"/>
            <w:szCs w:val="24"/>
          </w:rPr>
          <w:t>(</w:t>
        </w:r>
      </w:ins>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pageextent"/>
          <w:sz w:val="24"/>
          <w:szCs w:val="24"/>
        </w:rPr>
        <w:t>2011</w:t>
      </w:r>
      <w:ins w:id="1130" w:author="Patterson Lamb" w:date="2014-08-09T09:15:00Z">
        <w:r>
          <w:rPr>
            <w:rStyle w:val="pageextent"/>
            <w:sz w:val="24"/>
            <w:szCs w:val="24"/>
          </w:rPr>
          <w:t>)</w:t>
        </w:r>
      </w:ins>
      <w:r w:rsidRPr="003C478B">
        <w:rPr>
          <w:rFonts w:ascii="Times New Roman" w:hAnsi="Times New Roman"/>
          <w:sz w:val="24"/>
          <w:szCs w:val="24"/>
        </w:rPr>
        <w:t xml:space="preserve">, </w:t>
      </w:r>
      <w:r w:rsidRPr="003C478B">
        <w:rPr>
          <w:rStyle w:val="pageextent"/>
          <w:sz w:val="24"/>
          <w:szCs w:val="24"/>
        </w:rPr>
        <w:t>117–65</w:t>
      </w:r>
      <w:r w:rsidRPr="003C478B">
        <w:rPr>
          <w:rFonts w:ascii="Times New Roman" w:hAnsi="Times New Roman"/>
          <w:sz w:val="24"/>
          <w:szCs w:val="24"/>
        </w:rPr>
        <w:t xml:space="preserve">; </w:t>
      </w:r>
      <w:r w:rsidRPr="003C478B">
        <w:rPr>
          <w:rStyle w:val="forename"/>
          <w:sz w:val="24"/>
          <w:szCs w:val="24"/>
        </w:rPr>
        <w:t>R. T.</w:t>
      </w:r>
      <w:r w:rsidRPr="003C478B">
        <w:rPr>
          <w:rFonts w:ascii="Times New Roman" w:hAnsi="Times New Roman"/>
          <w:sz w:val="24"/>
          <w:szCs w:val="24"/>
        </w:rPr>
        <w:t xml:space="preserve"> </w:t>
      </w:r>
      <w:r w:rsidRPr="003C478B">
        <w:rPr>
          <w:rStyle w:val="surname"/>
          <w:sz w:val="24"/>
          <w:szCs w:val="24"/>
        </w:rPr>
        <w:t>Shannon</w:t>
      </w:r>
      <w:r w:rsidRPr="003C478B">
        <w:rPr>
          <w:rFonts w:ascii="Times New Roman" w:hAnsi="Times New Roman"/>
          <w:sz w:val="24"/>
          <w:szCs w:val="24"/>
        </w:rPr>
        <w:t xml:space="preserve">, </w:t>
      </w:r>
      <w:r w:rsidRPr="003C478B">
        <w:rPr>
          <w:rStyle w:val="booktitle"/>
          <w:sz w:val="24"/>
          <w:szCs w:val="24"/>
        </w:rPr>
        <w:t>Gladstone and the Bulgarian Agitation 1876</w:t>
      </w:r>
      <w:del w:id="1131" w:author="Patterson Lamb" w:date="2014-08-09T09:15: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132" w:author="Patterson Lamb" w:date="2014-08-09T09:15: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Nelson</w:t>
      </w:r>
      <w:r w:rsidRPr="003C478B">
        <w:rPr>
          <w:rFonts w:ascii="Times New Roman" w:hAnsi="Times New Roman"/>
          <w:sz w:val="24"/>
          <w:szCs w:val="24"/>
        </w:rPr>
        <w:t xml:space="preserve">, </w:t>
      </w:r>
      <w:r w:rsidRPr="003C478B">
        <w:rPr>
          <w:rStyle w:val="pageextent"/>
          <w:sz w:val="24"/>
          <w:szCs w:val="24"/>
        </w:rPr>
        <w:t>1963</w:t>
      </w:r>
      <w:ins w:id="1133" w:author="Patterson Lamb" w:date="2014-08-09T09:15:00Z">
        <w:r>
          <w:rPr>
            <w:rStyle w:val="pageextent"/>
            <w:sz w:val="24"/>
            <w:szCs w:val="24"/>
          </w:rPr>
          <w:t>)</w:t>
        </w:r>
      </w:ins>
      <w:r w:rsidRPr="003C478B">
        <w:rPr>
          <w:rFonts w:ascii="Times New Roman" w:hAnsi="Times New Roman"/>
          <w:sz w:val="24"/>
          <w:szCs w:val="24"/>
        </w:rPr>
        <w:t>.</w:t>
      </w:r>
    </w:p>
  </w:endnote>
  <w:endnote w:id="1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Patrick</w:t>
      </w:r>
      <w:r w:rsidRPr="003C478B">
        <w:rPr>
          <w:rFonts w:ascii="Times New Roman" w:hAnsi="Times New Roman"/>
          <w:sz w:val="24"/>
          <w:szCs w:val="24"/>
        </w:rPr>
        <w:t xml:space="preserve"> </w:t>
      </w:r>
      <w:r w:rsidRPr="003C478B">
        <w:rPr>
          <w:rStyle w:val="surname"/>
          <w:sz w:val="24"/>
          <w:szCs w:val="24"/>
        </w:rPr>
        <w:t>Joyce</w:t>
      </w:r>
      <w:r w:rsidRPr="003C478B">
        <w:rPr>
          <w:rFonts w:ascii="Times New Roman" w:hAnsi="Times New Roman"/>
          <w:sz w:val="24"/>
          <w:szCs w:val="24"/>
        </w:rPr>
        <w:t>, “</w:t>
      </w:r>
      <w:r w:rsidRPr="003C478B">
        <w:rPr>
          <w:rStyle w:val="chaptertitle"/>
          <w:sz w:val="24"/>
          <w:szCs w:val="24"/>
        </w:rPr>
        <w:t>The Narrative Structure of Victorian Politics</w:t>
      </w:r>
      <w:ins w:id="1138" w:author="Patterson Lamb" w:date="2014-08-09T09:16:00Z">
        <w:r>
          <w:rPr>
            <w:rStyle w:val="chaptertitle"/>
            <w:sz w:val="24"/>
            <w:szCs w:val="24"/>
          </w:rPr>
          <w:t>,</w:t>
        </w:r>
      </w:ins>
      <w:r w:rsidRPr="003C478B">
        <w:rPr>
          <w:rFonts w:ascii="Times New Roman" w:hAnsi="Times New Roman"/>
          <w:sz w:val="24"/>
          <w:szCs w:val="24"/>
        </w:rPr>
        <w:t>”</w:t>
      </w:r>
      <w:del w:id="1139" w:author="Patterson Lamb" w:date="2014-08-09T09:16: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w:t>
      </w:r>
      <w:r w:rsidRPr="003C478B">
        <w:rPr>
          <w:rStyle w:val="forename"/>
          <w:sz w:val="24"/>
          <w:szCs w:val="24"/>
        </w:rPr>
        <w:t>James</w:t>
      </w:r>
      <w:r w:rsidRPr="003C478B">
        <w:rPr>
          <w:rFonts w:ascii="Times New Roman" w:hAnsi="Times New Roman"/>
          <w:sz w:val="24"/>
          <w:szCs w:val="24"/>
        </w:rPr>
        <w:t xml:space="preserve"> </w:t>
      </w:r>
      <w:r w:rsidRPr="003C478B">
        <w:rPr>
          <w:rStyle w:val="surname"/>
          <w:sz w:val="24"/>
          <w:szCs w:val="24"/>
        </w:rPr>
        <w:t>Vernon</w:t>
      </w:r>
      <w:ins w:id="1140" w:author="Patterson Lamb" w:date="2014-08-09T09:16:00Z">
        <w:r>
          <w:rPr>
            <w:rStyle w:val="surname"/>
            <w:sz w:val="24"/>
            <w:szCs w:val="24"/>
          </w:rPr>
          <w:t>,</w:t>
        </w:r>
      </w:ins>
      <w:r w:rsidRPr="003C478B">
        <w:rPr>
          <w:rFonts w:ascii="Times New Roman" w:hAnsi="Times New Roman"/>
          <w:sz w:val="24"/>
          <w:szCs w:val="24"/>
        </w:rPr>
        <w:t xml:space="preserve"> </w:t>
      </w:r>
      <w:del w:id="1141" w:author="Patterson Lamb" w:date="2014-08-09T09:16:00Z">
        <w:r w:rsidRPr="003C478B" w:rsidDel="0011048C">
          <w:rPr>
            <w:rFonts w:ascii="Times New Roman" w:hAnsi="Times New Roman"/>
            <w:sz w:val="24"/>
            <w:szCs w:val="24"/>
          </w:rPr>
          <w:delText>(</w:delText>
        </w:r>
      </w:del>
      <w:r w:rsidRPr="003C478B">
        <w:rPr>
          <w:rFonts w:ascii="Times New Roman" w:hAnsi="Times New Roman"/>
          <w:sz w:val="24"/>
          <w:szCs w:val="24"/>
        </w:rPr>
        <w:t>ed.</w:t>
      </w:r>
      <w:del w:id="1142" w:author="Patterson Lamb" w:date="2014-08-09T09:16: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booktitle"/>
          <w:sz w:val="24"/>
          <w:szCs w:val="24"/>
        </w:rPr>
        <w:t>Re-Reading the Constitution: New Narratives in the Political History of England’s Long Nineteenth Century</w:t>
      </w:r>
      <w:del w:id="1143" w:author="Patterson Lamb" w:date="2014-08-09T09:17: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144" w:author="Patterson Lamb" w:date="2014-08-09T09:17:00Z">
        <w:r>
          <w:rPr>
            <w:rFonts w:ascii="Times New Roman" w:hAnsi="Times New Roman"/>
            <w:sz w:val="24"/>
            <w:szCs w:val="24"/>
          </w:rPr>
          <w:t>(</w:t>
        </w:r>
      </w:ins>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ins w:id="1145" w:author="Patterson Lamb" w:date="2014-08-09T09:17: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202</w:t>
      </w:r>
      <w:r w:rsidRPr="003C478B">
        <w:rPr>
          <w:rFonts w:ascii="Times New Roman" w:hAnsi="Times New Roman"/>
          <w:sz w:val="24"/>
          <w:szCs w:val="24"/>
        </w:rPr>
        <w:t xml:space="preserve"> and </w:t>
      </w:r>
      <w:del w:id="1146" w:author="Patterson Lamb" w:date="2014-08-09T09:17:00Z">
        <w:r w:rsidRPr="003C478B" w:rsidDel="0011048C">
          <w:rPr>
            <w:rFonts w:ascii="Times New Roman" w:hAnsi="Times New Roman"/>
            <w:sz w:val="24"/>
            <w:szCs w:val="24"/>
          </w:rPr>
          <w:delText xml:space="preserve">also see </w:delText>
        </w:r>
      </w:del>
      <w:r w:rsidRPr="003C478B">
        <w:rPr>
          <w:rFonts w:ascii="Times New Roman" w:hAnsi="Times New Roman"/>
          <w:sz w:val="24"/>
          <w:szCs w:val="24"/>
        </w:rPr>
        <w:t>194–201.</w:t>
      </w:r>
    </w:p>
  </w:endnote>
  <w:endnote w:id="1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Haltunnen, “Humanitarianism and the Pornography of Pain,” 307. See also Laqueur, “Bodies, Details and the Humanitarian Narrative.”</w:t>
      </w:r>
    </w:p>
  </w:endnote>
  <w:endnote w:id="1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Haskell, “Capitalism and the Origins of Humanitarian Sensibility</w:t>
      </w:r>
      <w:ins w:id="1159" w:author="Patterson Lamb" w:date="2014-08-09T09:18:00Z">
        <w:r>
          <w:rPr>
            <w:rFonts w:ascii="Times New Roman" w:hAnsi="Times New Roman"/>
            <w:sz w:val="24"/>
            <w:szCs w:val="24"/>
          </w:rPr>
          <w:t>,</w:t>
        </w:r>
      </w:ins>
      <w:r w:rsidRPr="003C478B">
        <w:rPr>
          <w:rFonts w:ascii="Times New Roman" w:hAnsi="Times New Roman"/>
          <w:sz w:val="24"/>
          <w:szCs w:val="24"/>
        </w:rPr>
        <w:t>”</w:t>
      </w:r>
      <w:del w:id="1160" w:author="Patterson Lamb" w:date="2014-08-09T09:18:00Z">
        <w:r w:rsidRPr="003C478B" w:rsidDel="0011048C">
          <w:rPr>
            <w:rFonts w:ascii="Times New Roman" w:hAnsi="Times New Roman"/>
            <w:sz w:val="24"/>
            <w:szCs w:val="24"/>
          </w:rPr>
          <w:delText>,</w:delText>
        </w:r>
      </w:del>
      <w:r w:rsidRPr="003C478B">
        <w:rPr>
          <w:rFonts w:ascii="Times New Roman" w:hAnsi="Times New Roman"/>
          <w:sz w:val="24"/>
          <w:szCs w:val="24"/>
        </w:rPr>
        <w:t xml:space="preserve"> Parts 1 </w:t>
      </w:r>
      <w:del w:id="1161" w:author="Patterson Lamb" w:date="2014-08-09T09:18:00Z">
        <w:r w:rsidRPr="003C478B" w:rsidDel="0011048C">
          <w:rPr>
            <w:rFonts w:ascii="Times New Roman" w:hAnsi="Times New Roman"/>
            <w:sz w:val="24"/>
            <w:szCs w:val="24"/>
          </w:rPr>
          <w:delText>&amp;</w:delText>
        </w:r>
      </w:del>
      <w:ins w:id="1162" w:author="Patterson Lamb" w:date="2014-08-09T09:18:00Z">
        <w:r>
          <w:rPr>
            <w:rFonts w:ascii="Times New Roman" w:hAnsi="Times New Roman"/>
            <w:sz w:val="24"/>
            <w:szCs w:val="24"/>
          </w:rPr>
          <w:t>and</w:t>
        </w:r>
      </w:ins>
      <w:r w:rsidRPr="003C478B">
        <w:rPr>
          <w:rFonts w:ascii="Times New Roman" w:hAnsi="Times New Roman"/>
          <w:sz w:val="24"/>
          <w:szCs w:val="24"/>
        </w:rPr>
        <w:t xml:space="preserve"> 2;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Turley</w:t>
      </w:r>
      <w:r w:rsidRPr="003C478B">
        <w:rPr>
          <w:rFonts w:ascii="Times New Roman" w:hAnsi="Times New Roman"/>
          <w:sz w:val="24"/>
          <w:szCs w:val="24"/>
        </w:rPr>
        <w:t xml:space="preserve">, </w:t>
      </w:r>
      <w:r w:rsidRPr="003C478B">
        <w:rPr>
          <w:rStyle w:val="booktitle"/>
          <w:sz w:val="24"/>
          <w:szCs w:val="24"/>
        </w:rPr>
        <w:t>The Culture of English Antislavery 1780–1860</w:t>
      </w:r>
      <w:del w:id="1163" w:author="Patterson Lamb" w:date="2014-08-09T09:19: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164" w:author="Patterson Lamb" w:date="2014-08-09T09:19:00Z">
        <w:r>
          <w:rPr>
            <w:rFonts w:ascii="Times New Roman" w:hAnsi="Times New Roman"/>
            <w:sz w:val="24"/>
            <w:szCs w:val="24"/>
          </w:rPr>
          <w:t xml:space="preserve">(London: </w:t>
        </w:r>
      </w:ins>
      <w:r w:rsidRPr="003C478B">
        <w:rPr>
          <w:rStyle w:val="placeofpub"/>
          <w:sz w:val="24"/>
          <w:szCs w:val="24"/>
        </w:rPr>
        <w:t>Routledge</w:t>
      </w:r>
      <w:r w:rsidRPr="003C478B">
        <w:rPr>
          <w:rFonts w:ascii="Times New Roman" w:hAnsi="Times New Roman"/>
          <w:sz w:val="24"/>
          <w:szCs w:val="24"/>
        </w:rPr>
        <w:t xml:space="preserve">, </w:t>
      </w:r>
      <w:del w:id="1165" w:author="Patterson Lamb" w:date="2014-08-09T09:20:00Z">
        <w:r w:rsidRPr="003C478B" w:rsidDel="0011048C">
          <w:rPr>
            <w:rStyle w:val="publisher"/>
            <w:sz w:val="24"/>
            <w:szCs w:val="24"/>
          </w:rPr>
          <w:delText>London</w:delText>
        </w:r>
        <w:r w:rsidRPr="003C478B" w:rsidDel="0011048C">
          <w:rPr>
            <w:rFonts w:ascii="Times New Roman" w:hAnsi="Times New Roman"/>
            <w:sz w:val="24"/>
            <w:szCs w:val="24"/>
          </w:rPr>
          <w:delText xml:space="preserve">, </w:delText>
        </w:r>
      </w:del>
      <w:r w:rsidRPr="003C478B">
        <w:rPr>
          <w:rStyle w:val="pageextent"/>
          <w:sz w:val="24"/>
          <w:szCs w:val="24"/>
        </w:rPr>
        <w:t>1991</w:t>
      </w:r>
      <w:ins w:id="1166" w:author="Patterson Lamb" w:date="2014-08-09T09:20:00Z">
        <w:r>
          <w:rPr>
            <w:rStyle w:val="pageextent"/>
            <w:sz w:val="24"/>
            <w:szCs w:val="24"/>
          </w:rPr>
          <w:t>)</w:t>
        </w:r>
      </w:ins>
      <w:r w:rsidRPr="003C478B">
        <w:rPr>
          <w:rFonts w:ascii="Times New Roman" w:hAnsi="Times New Roman"/>
          <w:sz w:val="24"/>
          <w:szCs w:val="24"/>
        </w:rPr>
        <w:t>.</w:t>
      </w:r>
    </w:p>
  </w:endnote>
  <w:endnote w:id="1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 Capra, </w:t>
      </w:r>
      <w:r w:rsidRPr="003C478B">
        <w:rPr>
          <w:rFonts w:ascii="Times New Roman" w:hAnsi="Times New Roman"/>
          <w:i/>
          <w:sz w:val="24"/>
          <w:szCs w:val="24"/>
        </w:rPr>
        <w:t>Writing History, Writing Trauma</w:t>
      </w:r>
      <w:r w:rsidRPr="003C478B">
        <w:rPr>
          <w:rFonts w:ascii="Times New Roman" w:hAnsi="Times New Roman"/>
          <w:sz w:val="24"/>
          <w:szCs w:val="24"/>
        </w:rPr>
        <w:t xml:space="preserve">; Dean, </w:t>
      </w:r>
      <w:r w:rsidRPr="003C478B">
        <w:rPr>
          <w:rFonts w:ascii="Times New Roman" w:hAnsi="Times New Roman"/>
          <w:i/>
          <w:sz w:val="24"/>
          <w:szCs w:val="24"/>
        </w:rPr>
        <w:t xml:space="preserve">The Fragility of Empathy </w:t>
      </w:r>
      <w:del w:id="1169" w:author="Patterson Lamb" w:date="2014-08-09T09:20:00Z">
        <w:r w:rsidRPr="003C478B" w:rsidDel="0011048C">
          <w:rPr>
            <w:rFonts w:ascii="Times New Roman" w:hAnsi="Times New Roman"/>
            <w:i/>
            <w:sz w:val="24"/>
            <w:szCs w:val="24"/>
          </w:rPr>
          <w:delText>A</w:delText>
        </w:r>
      </w:del>
      <w:ins w:id="1170" w:author="Patterson Lamb" w:date="2014-08-09T09:20:00Z">
        <w:r>
          <w:rPr>
            <w:rFonts w:ascii="Times New Roman" w:hAnsi="Times New Roman"/>
            <w:i/>
            <w:sz w:val="24"/>
            <w:szCs w:val="24"/>
          </w:rPr>
          <w:t>a</w:t>
        </w:r>
      </w:ins>
      <w:r w:rsidRPr="003C478B">
        <w:rPr>
          <w:rFonts w:ascii="Times New Roman" w:hAnsi="Times New Roman"/>
          <w:i/>
          <w:sz w:val="24"/>
          <w:szCs w:val="24"/>
        </w:rPr>
        <w:t>fter the Holocaust</w:t>
      </w:r>
      <w:r w:rsidRPr="003C478B">
        <w:rPr>
          <w:rFonts w:ascii="Times New Roman" w:hAnsi="Times New Roman"/>
          <w:sz w:val="24"/>
          <w:szCs w:val="24"/>
        </w:rPr>
        <w:t>.</w:t>
      </w:r>
    </w:p>
  </w:endnote>
  <w:endnote w:id="1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Grant, </w:t>
      </w:r>
      <w:r w:rsidRPr="003C478B">
        <w:rPr>
          <w:rFonts w:ascii="Times New Roman" w:hAnsi="Times New Roman"/>
          <w:i/>
          <w:sz w:val="24"/>
          <w:szCs w:val="24"/>
        </w:rPr>
        <w:t>A Civilised Savagery</w:t>
      </w:r>
      <w:r w:rsidRPr="003C478B">
        <w:rPr>
          <w:rFonts w:ascii="Times New Roman" w:hAnsi="Times New Roman"/>
          <w:sz w:val="24"/>
          <w:szCs w:val="24"/>
        </w:rPr>
        <w:t>.</w:t>
      </w:r>
    </w:p>
  </w:endnote>
  <w:endnote w:id="1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Gill, “</w:t>
      </w:r>
      <w:del w:id="1179"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The Rational Administration of Compassion.”</w:t>
      </w:r>
    </w:p>
  </w:endnote>
  <w:endnote w:id="1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Abigail</w:t>
      </w:r>
      <w:r w:rsidRPr="003C478B">
        <w:rPr>
          <w:rFonts w:ascii="Times New Roman" w:hAnsi="Times New Roman"/>
          <w:sz w:val="24"/>
          <w:szCs w:val="24"/>
        </w:rPr>
        <w:t xml:space="preserve"> </w:t>
      </w:r>
      <w:r w:rsidRPr="003C478B">
        <w:rPr>
          <w:rStyle w:val="surname"/>
          <w:sz w:val="24"/>
          <w:szCs w:val="24"/>
        </w:rPr>
        <w:t>Green</w:t>
      </w:r>
      <w:r w:rsidRPr="003C478B">
        <w:rPr>
          <w:rFonts w:ascii="Times New Roman" w:hAnsi="Times New Roman"/>
          <w:sz w:val="24"/>
          <w:szCs w:val="24"/>
        </w:rPr>
        <w:t>, “</w:t>
      </w:r>
      <w:r w:rsidRPr="003C478B">
        <w:rPr>
          <w:rStyle w:val="Articletitle"/>
          <w:sz w:val="24"/>
          <w:szCs w:val="24"/>
        </w:rPr>
        <w:t>Rethinking Sir Moses Montefiore: Religion, Nationhood, and International Philanthropy in the Nineteenth Century</w:t>
      </w:r>
      <w:ins w:id="1188" w:author="Patterson Lamb" w:date="2014-08-09T09:20:00Z">
        <w:r>
          <w:rPr>
            <w:rStyle w:val="Articletitle"/>
            <w:sz w:val="24"/>
            <w:szCs w:val="24"/>
          </w:rPr>
          <w:t>,</w:t>
        </w:r>
      </w:ins>
      <w:r w:rsidRPr="003C478B">
        <w:rPr>
          <w:rFonts w:ascii="Times New Roman" w:hAnsi="Times New Roman"/>
          <w:sz w:val="24"/>
          <w:szCs w:val="24"/>
        </w:rPr>
        <w:t>”</w:t>
      </w:r>
      <w:del w:id="1189"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journal-title"/>
          <w:sz w:val="24"/>
          <w:szCs w:val="24"/>
        </w:rPr>
        <w:t>American Historical Review</w:t>
      </w:r>
      <w:del w:id="1190"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110</w:t>
      </w:r>
      <w:ins w:id="1191" w:author="Patterson Lamb" w:date="2014-08-09T09:20:00Z">
        <w:r>
          <w:rPr>
            <w:rStyle w:val="volume"/>
            <w:sz w:val="24"/>
            <w:szCs w:val="24"/>
          </w:rPr>
          <w:t>, no.</w:t>
        </w:r>
      </w:ins>
      <w:del w:id="1192" w:author="Patterson Lamb" w:date="2014-08-09T09:20:00Z">
        <w:r w:rsidRPr="003C478B" w:rsidDel="0011048C">
          <w:rPr>
            <w:rFonts w:ascii="Times New Roman" w:hAnsi="Times New Roman"/>
            <w:sz w:val="24"/>
            <w:szCs w:val="24"/>
          </w:rPr>
          <w:delText>:</w:delText>
        </w:r>
      </w:del>
      <w:ins w:id="1193" w:author="Patterson Lamb" w:date="2014-08-09T09:20:00Z">
        <w:r>
          <w:rPr>
            <w:rFonts w:ascii="Times New Roman" w:hAnsi="Times New Roman"/>
            <w:sz w:val="24"/>
            <w:szCs w:val="24"/>
          </w:rPr>
          <w:t xml:space="preserve"> </w:t>
        </w:r>
      </w:ins>
      <w:r w:rsidRPr="003C478B">
        <w:rPr>
          <w:rStyle w:val="Issueno"/>
          <w:rFonts w:ascii="Times New Roman" w:hAnsi="Times New Roman"/>
          <w:sz w:val="24"/>
          <w:szCs w:val="24"/>
        </w:rPr>
        <w:t>3</w:t>
      </w:r>
      <w:del w:id="1194"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w:t>
      </w:r>
      <w:ins w:id="1195" w:author="Patterson Lamb" w:date="2014-08-09T09:21:00Z">
        <w:r>
          <w:rPr>
            <w:rFonts w:ascii="Times New Roman" w:hAnsi="Times New Roman"/>
            <w:sz w:val="24"/>
            <w:szCs w:val="24"/>
          </w:rPr>
          <w:t>:</w:t>
        </w:r>
      </w:ins>
      <w:del w:id="1196" w:author="Patterson Lamb" w:date="2014-08-09T09:21:00Z">
        <w:r w:rsidRPr="003C478B" w:rsidDel="0011048C">
          <w:rPr>
            <w:rFonts w:ascii="Times New Roman" w:hAnsi="Times New Roman"/>
            <w:sz w:val="24"/>
            <w:szCs w:val="24"/>
          </w:rPr>
          <w:delText>, pp.</w:delText>
        </w:r>
      </w:del>
      <w:r w:rsidRPr="003C478B">
        <w:rPr>
          <w:rFonts w:ascii="Times New Roman" w:hAnsi="Times New Roman"/>
          <w:sz w:val="24"/>
          <w:szCs w:val="24"/>
        </w:rPr>
        <w:t xml:space="preserve"> </w:t>
      </w:r>
      <w:r w:rsidRPr="003C478B">
        <w:rPr>
          <w:rStyle w:val="pageextent"/>
          <w:sz w:val="24"/>
          <w:szCs w:val="24"/>
        </w:rPr>
        <w:t>631–58</w:t>
      </w:r>
      <w:r w:rsidRPr="003C478B">
        <w:rPr>
          <w:rFonts w:ascii="Times New Roman" w:hAnsi="Times New Roman"/>
          <w:sz w:val="24"/>
          <w:szCs w:val="24"/>
        </w:rPr>
        <w:t>.</w:t>
      </w:r>
    </w:p>
  </w:endnote>
  <w:endnote w:id="1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Robinson</w:t>
      </w:r>
      <w:del w:id="1202" w:author="Patterson Lamb" w:date="2014-08-09T09:21:00Z">
        <w:r w:rsidRPr="003C478B" w:rsidDel="0011048C">
          <w:rPr>
            <w:rFonts w:ascii="Times New Roman" w:hAnsi="Times New Roman"/>
            <w:sz w:val="24"/>
            <w:szCs w:val="24"/>
          </w:rPr>
          <w:delText>,</w:delText>
        </w:r>
      </w:del>
      <w:r w:rsidRPr="003C478B">
        <w:rPr>
          <w:rFonts w:ascii="Times New Roman" w:hAnsi="Times New Roman"/>
          <w:sz w:val="24"/>
          <w:szCs w:val="24"/>
        </w:rPr>
        <w:t xml:space="preserve"> et al., eds.</w:t>
      </w:r>
      <w:ins w:id="1203" w:author="Patterson Lamb" w:date="2014-08-09T09:21: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Encyclopedia of the Magic Lantern</w:t>
      </w:r>
      <w:r w:rsidRPr="003C478B">
        <w:rPr>
          <w:rFonts w:ascii="Times New Roman" w:hAnsi="Times New Roman"/>
          <w:sz w:val="24"/>
          <w:szCs w:val="24"/>
        </w:rPr>
        <w:t>.</w:t>
      </w:r>
    </w:p>
  </w:endnote>
  <w:endnote w:id="1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Poole</w:t>
      </w:r>
      <w:r w:rsidRPr="003C478B">
        <w:rPr>
          <w:rFonts w:ascii="Times New Roman" w:hAnsi="Times New Roman"/>
          <w:i/>
          <w:sz w:val="24"/>
          <w:szCs w:val="24"/>
        </w:rPr>
        <w:t xml:space="preserve">, Race </w:t>
      </w:r>
      <w:del w:id="1209" w:author="Patterson Lamb" w:date="2014-08-09T09:21:00Z">
        <w:r w:rsidRPr="003C478B" w:rsidDel="0011048C">
          <w:rPr>
            <w:rFonts w:ascii="Times New Roman" w:hAnsi="Times New Roman"/>
            <w:i/>
            <w:sz w:val="24"/>
            <w:szCs w:val="24"/>
          </w:rPr>
          <w:delText xml:space="preserve">&amp; </w:delText>
        </w:r>
      </w:del>
      <w:ins w:id="1210" w:author="Patterson Lamb" w:date="2014-08-09T09:21:00Z">
        <w:r>
          <w:rPr>
            <w:rFonts w:ascii="Times New Roman" w:hAnsi="Times New Roman"/>
            <w:i/>
            <w:sz w:val="24"/>
            <w:szCs w:val="24"/>
          </w:rPr>
          <w:t>and</w:t>
        </w:r>
        <w:r w:rsidRPr="003C478B">
          <w:rPr>
            <w:rFonts w:ascii="Times New Roman" w:hAnsi="Times New Roman"/>
            <w:i/>
            <w:sz w:val="24"/>
            <w:szCs w:val="24"/>
          </w:rPr>
          <w:t xml:space="preserve"> </w:t>
        </w:r>
      </w:ins>
      <w:r w:rsidRPr="003C478B">
        <w:rPr>
          <w:rFonts w:ascii="Times New Roman" w:hAnsi="Times New Roman"/>
          <w:i/>
          <w:sz w:val="24"/>
          <w:szCs w:val="24"/>
        </w:rPr>
        <w:t>Modernity</w:t>
      </w:r>
      <w:r w:rsidRPr="003C478B">
        <w:rPr>
          <w:rFonts w:ascii="Times New Roman" w:hAnsi="Times New Roman"/>
          <w:sz w:val="24"/>
          <w:szCs w:val="24"/>
        </w:rPr>
        <w:t>.</w:t>
      </w:r>
    </w:p>
  </w:endnote>
  <w:endnote w:id="1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Goldsworthy, “English Noncomformity and the Pioneering of the Modern Newspaper Campaign.” There were cartoons, but they were focused on the domestic politics of response to the situation.</w:t>
      </w:r>
    </w:p>
  </w:endnote>
  <w:endnote w:id="1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Bedford</w:t>
      </w:r>
      <w:r w:rsidRPr="003C478B">
        <w:rPr>
          <w:rFonts w:ascii="Times New Roman" w:hAnsi="Times New Roman"/>
          <w:sz w:val="24"/>
          <w:szCs w:val="24"/>
        </w:rPr>
        <w:t xml:space="preserve"> </w:t>
      </w:r>
      <w:r w:rsidRPr="003C478B">
        <w:rPr>
          <w:rStyle w:val="surname"/>
          <w:sz w:val="24"/>
          <w:szCs w:val="24"/>
        </w:rPr>
        <w:t>Pim</w:t>
      </w:r>
      <w:r w:rsidRPr="003C478B">
        <w:rPr>
          <w:rFonts w:ascii="Times New Roman" w:hAnsi="Times New Roman"/>
          <w:sz w:val="24"/>
          <w:szCs w:val="24"/>
        </w:rPr>
        <w:t xml:space="preserve">, </w:t>
      </w:r>
      <w:r w:rsidRPr="003C478B">
        <w:rPr>
          <w:rStyle w:val="booktitle"/>
          <w:sz w:val="24"/>
          <w:szCs w:val="24"/>
        </w:rPr>
        <w:t>The Eastern Question Past Present and Future</w:t>
      </w:r>
      <w:del w:id="1235" w:author="Patterson Lamb" w:date="2014-08-09T09:21: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236" w:author="Patterson Lamb" w:date="2014-08-09T09:21: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Effingham Wilson</w:t>
      </w:r>
      <w:r w:rsidRPr="003C478B">
        <w:rPr>
          <w:rFonts w:ascii="Times New Roman" w:hAnsi="Times New Roman"/>
          <w:sz w:val="24"/>
          <w:szCs w:val="24"/>
        </w:rPr>
        <w:t xml:space="preserve">, </w:t>
      </w:r>
      <w:r w:rsidRPr="003C478B">
        <w:rPr>
          <w:rStyle w:val="pageextent"/>
          <w:sz w:val="24"/>
          <w:szCs w:val="24"/>
        </w:rPr>
        <w:t>1877</w:t>
      </w:r>
      <w:ins w:id="1237" w:author="Patterson Lamb" w:date="2014-08-09T09:22:00Z">
        <w:r>
          <w:rPr>
            <w:rStyle w:val="pageextent"/>
            <w:sz w:val="24"/>
            <w:szCs w:val="24"/>
          </w:rPr>
          <w:t>),</w:t>
        </w:r>
      </w:ins>
      <w:del w:id="1238" w:author="Patterson Lamb" w:date="2014-08-09T09:22:00Z">
        <w:r w:rsidRPr="003C478B" w:rsidDel="0011048C">
          <w:rPr>
            <w:rFonts w:ascii="Times New Roman" w:hAnsi="Times New Roman"/>
            <w:sz w:val="24"/>
            <w:szCs w:val="24"/>
          </w:rPr>
          <w:delText>,</w:delText>
        </w:r>
      </w:del>
      <w:r w:rsidRPr="003C478B">
        <w:rPr>
          <w:rFonts w:ascii="Times New Roman" w:hAnsi="Times New Roman"/>
          <w:sz w:val="24"/>
          <w:szCs w:val="24"/>
        </w:rPr>
        <w:t xml:space="preserve"> “Turkish Soldiers with Faces Mutilated by Christians</w:t>
      </w:r>
      <w:ins w:id="1239" w:author="Patterson Lamb" w:date="2014-08-09T09:22:00Z">
        <w:r>
          <w:rPr>
            <w:rFonts w:ascii="Times New Roman" w:hAnsi="Times New Roman"/>
            <w:sz w:val="24"/>
            <w:szCs w:val="24"/>
          </w:rPr>
          <w:t>,</w:t>
        </w:r>
      </w:ins>
      <w:r w:rsidRPr="003C478B">
        <w:rPr>
          <w:rFonts w:ascii="Times New Roman" w:hAnsi="Times New Roman"/>
          <w:sz w:val="24"/>
          <w:szCs w:val="24"/>
        </w:rPr>
        <w:t>”</w:t>
      </w:r>
      <w:del w:id="1240" w:author="Patterson Lamb" w:date="2014-08-09T09:22:00Z">
        <w:r w:rsidRPr="003C478B" w:rsidDel="0011048C">
          <w:rPr>
            <w:rFonts w:ascii="Times New Roman" w:hAnsi="Times New Roman"/>
            <w:sz w:val="24"/>
            <w:szCs w:val="24"/>
          </w:rPr>
          <w:delText>,</w:delText>
        </w:r>
      </w:del>
      <w:r w:rsidRPr="003C478B">
        <w:rPr>
          <w:rFonts w:ascii="Times New Roman" w:hAnsi="Times New Roman"/>
          <w:sz w:val="24"/>
          <w:szCs w:val="24"/>
        </w:rPr>
        <w:t xml:space="preserve"> 45.</w:t>
      </w:r>
    </w:p>
  </w:endnote>
  <w:endnote w:id="1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Florence Nightingale to Lord Mayor, London, 17 August 1877, repr. </w:t>
      </w:r>
      <w:r w:rsidRPr="003C478B">
        <w:rPr>
          <w:rFonts w:ascii="Times New Roman" w:hAnsi="Times New Roman"/>
          <w:i/>
          <w:sz w:val="24"/>
          <w:szCs w:val="24"/>
        </w:rPr>
        <w:t>Times</w:t>
      </w:r>
      <w:r w:rsidRPr="003C478B">
        <w:rPr>
          <w:rFonts w:ascii="Times New Roman" w:hAnsi="Times New Roman"/>
          <w:sz w:val="24"/>
          <w:szCs w:val="24"/>
        </w:rPr>
        <w:t>, 20 August 1877.</w:t>
      </w:r>
    </w:p>
  </w:endnote>
  <w:endnote w:id="1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del w:id="1261" w:author="Patterson Lamb" w:date="2014-08-09T09:22:00Z">
        <w:r w:rsidRPr="003C478B" w:rsidDel="0011048C">
          <w:rPr>
            <w:rFonts w:ascii="Times New Roman" w:hAnsi="Times New Roman"/>
            <w:sz w:val="24"/>
            <w:szCs w:val="24"/>
          </w:rPr>
          <w:delText>1</w:delText>
        </w:r>
      </w:del>
      <w:r w:rsidRPr="003C478B">
        <w:rPr>
          <w:rFonts w:ascii="Times New Roman" w:hAnsi="Times New Roman"/>
          <w:sz w:val="24"/>
          <w:szCs w:val="24"/>
        </w:rPr>
        <w:t>W.</w:t>
      </w:r>
      <w:ins w:id="1262" w:author="Patterson Lamb" w:date="2014-08-09T09:23:00Z">
        <w:r>
          <w:rPr>
            <w:rFonts w:ascii="Times New Roman" w:hAnsi="Times New Roman"/>
            <w:sz w:val="24"/>
            <w:szCs w:val="24"/>
          </w:rPr>
          <w:t xml:space="preserve"> </w:t>
        </w:r>
      </w:ins>
      <w:r w:rsidRPr="003C478B">
        <w:rPr>
          <w:rFonts w:ascii="Times New Roman" w:hAnsi="Times New Roman"/>
          <w:sz w:val="24"/>
          <w:szCs w:val="24"/>
        </w:rPr>
        <w:t xml:space="preserve">W. Hooper images of the Madras famine are in the Picture Library of the Royal Geographical Society, London, numbered </w:t>
      </w:r>
      <w:del w:id="1263" w:author="Patterson Lamb" w:date="2014-08-09T09:23:00Z">
        <w:r w:rsidRPr="003C478B" w:rsidDel="0011048C">
          <w:rPr>
            <w:rFonts w:ascii="Times New Roman" w:hAnsi="Times New Roman"/>
            <w:sz w:val="24"/>
            <w:szCs w:val="24"/>
          </w:rPr>
          <w:delText xml:space="preserve">as </w:delText>
        </w:r>
      </w:del>
      <w:r w:rsidRPr="003C478B">
        <w:rPr>
          <w:rFonts w:ascii="Times New Roman" w:hAnsi="Times New Roman"/>
          <w:sz w:val="24"/>
          <w:szCs w:val="24"/>
        </w:rPr>
        <w:t xml:space="preserve">S0001994-S0002012. The Museum Ludwig </w:t>
      </w:r>
      <w:ins w:id="1264" w:author="Patterson Lamb" w:date="2014-08-09T09:23:00Z">
        <w:r>
          <w:rPr>
            <w:rFonts w:ascii="Times New Roman" w:hAnsi="Times New Roman"/>
            <w:b/>
            <w:sz w:val="24"/>
            <w:szCs w:val="24"/>
          </w:rPr>
          <w:t>&lt;AU: Correct wording: “The Museum Ludwig”?&gt;</w:t>
        </w:r>
      </w:ins>
      <w:r w:rsidRPr="003C478B">
        <w:rPr>
          <w:rFonts w:ascii="Times New Roman" w:hAnsi="Times New Roman"/>
          <w:sz w:val="24"/>
          <w:szCs w:val="24"/>
        </w:rPr>
        <w:t xml:space="preserve">holds an album, </w:t>
      </w:r>
      <w:r w:rsidRPr="003C478B">
        <w:rPr>
          <w:rFonts w:ascii="Times New Roman" w:hAnsi="Times New Roman"/>
          <w:i/>
          <w:sz w:val="24"/>
          <w:szCs w:val="24"/>
        </w:rPr>
        <w:t xml:space="preserve">Hungersnot in Indien </w:t>
      </w:r>
      <w:r w:rsidRPr="003C478B">
        <w:rPr>
          <w:rFonts w:ascii="Times New Roman" w:hAnsi="Times New Roman"/>
          <w:sz w:val="24"/>
          <w:szCs w:val="24"/>
        </w:rPr>
        <w:t>in its Lebeck Collection containing W.</w:t>
      </w:r>
      <w:ins w:id="1265" w:author="Patterson Lamb" w:date="2014-08-09T09:23:00Z">
        <w:r>
          <w:rPr>
            <w:rFonts w:ascii="Times New Roman" w:hAnsi="Times New Roman"/>
            <w:sz w:val="24"/>
            <w:szCs w:val="24"/>
          </w:rPr>
          <w:t xml:space="preserve"> </w:t>
        </w:r>
      </w:ins>
      <w:r w:rsidRPr="003C478B">
        <w:rPr>
          <w:rFonts w:ascii="Times New Roman" w:hAnsi="Times New Roman"/>
          <w:sz w:val="24"/>
          <w:szCs w:val="24"/>
        </w:rPr>
        <w:t xml:space="preserve">W. Hooper’s famine photography, with many </w:t>
      </w:r>
      <w:ins w:id="1266" w:author="Patterson Lamb" w:date="2014-08-09T09:23:00Z">
        <w:r>
          <w:rPr>
            <w:rFonts w:ascii="Times New Roman" w:hAnsi="Times New Roman"/>
            <w:sz w:val="24"/>
            <w:szCs w:val="24"/>
          </w:rPr>
          <w:t xml:space="preserve">pictures </w:t>
        </w:r>
      </w:ins>
      <w:r w:rsidRPr="003C478B">
        <w:rPr>
          <w:rFonts w:ascii="Times New Roman" w:hAnsi="Times New Roman"/>
          <w:sz w:val="24"/>
          <w:szCs w:val="24"/>
        </w:rPr>
        <w:t>captioned in English. See Peter Mesenhö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ller, “Stö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rende Fenster: W.</w:t>
      </w:r>
      <w:ins w:id="1267" w:author="Patterson Lamb" w:date="2014-08-09T09:24:00Z">
        <w:r>
          <w:rPr>
            <w:rFonts w:ascii="Times New Roman" w:hAnsi="Times New Roman"/>
            <w:sz w:val="24"/>
            <w:szCs w:val="24"/>
          </w:rPr>
          <w:t xml:space="preserve"> </w:t>
        </w:r>
      </w:ins>
      <w:r w:rsidRPr="003C478B">
        <w:rPr>
          <w:rFonts w:ascii="Times New Roman" w:hAnsi="Times New Roman"/>
          <w:sz w:val="24"/>
          <w:szCs w:val="24"/>
        </w:rPr>
        <w:t>W. Hoopers Photgraphien der Hungersnot in Madras 1876–78</w:t>
      </w:r>
      <w:ins w:id="1268" w:author="Patterson Lamb" w:date="2014-08-09T09:24:00Z">
        <w:r>
          <w:rPr>
            <w:rFonts w:ascii="Times New Roman" w:hAnsi="Times New Roman"/>
            <w:sz w:val="24"/>
            <w:szCs w:val="24"/>
          </w:rPr>
          <w:t>,</w:t>
        </w:r>
      </w:ins>
      <w:r w:rsidRPr="003C478B">
        <w:rPr>
          <w:rFonts w:ascii="Times New Roman" w:hAnsi="Times New Roman"/>
          <w:sz w:val="24"/>
          <w:szCs w:val="24"/>
        </w:rPr>
        <w:t>”</w:t>
      </w:r>
      <w:del w:id="1269" w:author="Patterson Lamb" w:date="2014-08-09T09:24: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Dewitz and Scotti, eds., </w:t>
      </w:r>
      <w:r w:rsidRPr="003C478B">
        <w:rPr>
          <w:rFonts w:ascii="Times New Roman" w:hAnsi="Times New Roman"/>
          <w:i/>
          <w:sz w:val="24"/>
          <w:szCs w:val="24"/>
        </w:rPr>
        <w:t>Alles Wahrheit! Alles Lü</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ge!</w:t>
      </w:r>
      <w:r w:rsidRPr="003C478B">
        <w:rPr>
          <w:rFonts w:ascii="Times New Roman" w:hAnsi="Times New Roman"/>
          <w:sz w:val="24"/>
          <w:szCs w:val="24"/>
        </w:rPr>
        <w:t>, 373–9.</w:t>
      </w:r>
    </w:p>
  </w:endnote>
  <w:endnote w:id="1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Falconer, “”A Pure Labour of Love”: A Publishing History of </w:t>
      </w:r>
      <w:r w:rsidRPr="003C478B">
        <w:rPr>
          <w:rFonts w:ascii="Times New Roman" w:hAnsi="Times New Roman"/>
          <w:i/>
          <w:sz w:val="24"/>
          <w:szCs w:val="24"/>
        </w:rPr>
        <w:t>The People of India</w:t>
      </w:r>
      <w:ins w:id="1270" w:author="Patterson Lamb" w:date="2014-08-09T09:24:00Z">
        <w:r>
          <w:rPr>
            <w:rFonts w:ascii="Times New Roman" w:hAnsi="Times New Roman"/>
            <w:i/>
            <w:sz w:val="24"/>
            <w:szCs w:val="24"/>
          </w:rPr>
          <w:t>,</w:t>
        </w:r>
      </w:ins>
      <w:r w:rsidRPr="003C478B">
        <w:rPr>
          <w:rFonts w:ascii="Times New Roman" w:hAnsi="Times New Roman"/>
          <w:sz w:val="24"/>
          <w:szCs w:val="24"/>
        </w:rPr>
        <w:t>”</w:t>
      </w:r>
      <w:del w:id="1271" w:author="Patterson Lamb" w:date="2014-08-09T09:24: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Hight and Sampson, eds.</w:t>
      </w:r>
      <w:ins w:id="1272" w:author="Patterson Lamb" w:date="2014-08-09T09:24: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 xml:space="preserve">Colonialist Photography, </w:t>
      </w:r>
      <w:r w:rsidRPr="003C478B">
        <w:rPr>
          <w:rFonts w:ascii="Times New Roman" w:hAnsi="Times New Roman"/>
          <w:sz w:val="24"/>
          <w:szCs w:val="24"/>
        </w:rPr>
        <w:t>51–83</w:t>
      </w:r>
      <w:del w:id="1273" w:author="Patterson Lamb" w:date="2014-08-09T09:25:00Z">
        <w:r w:rsidRPr="003C478B" w:rsidDel="0011048C">
          <w:rPr>
            <w:rFonts w:ascii="Times New Roman" w:hAnsi="Times New Roman"/>
            <w:sz w:val="24"/>
            <w:szCs w:val="24"/>
          </w:rPr>
          <w:delText>.</w:delText>
        </w:r>
      </w:del>
      <w:ins w:id="1274" w:author="Patterson Lamb" w:date="2014-08-09T09:25:00Z">
        <w:r>
          <w:rPr>
            <w:rFonts w:ascii="Times New Roman" w:hAnsi="Times New Roman"/>
            <w:sz w:val="24"/>
            <w:szCs w:val="24"/>
          </w:rPr>
          <w:t>;</w:t>
        </w:r>
      </w:ins>
      <w:r w:rsidRPr="003C478B">
        <w:rPr>
          <w:rFonts w:ascii="Times New Roman" w:hAnsi="Times New Roman"/>
          <w:sz w:val="24"/>
          <w:szCs w:val="24"/>
        </w:rPr>
        <w:t xml:space="preserve"> </w:t>
      </w:r>
      <w:r w:rsidRPr="003C478B">
        <w:rPr>
          <w:rStyle w:val="forename"/>
          <w:sz w:val="24"/>
          <w:szCs w:val="24"/>
        </w:rPr>
        <w:t>Kathleen</w:t>
      </w:r>
      <w:r w:rsidRPr="003C478B">
        <w:rPr>
          <w:rFonts w:ascii="Times New Roman" w:hAnsi="Times New Roman"/>
          <w:sz w:val="24"/>
          <w:szCs w:val="24"/>
        </w:rPr>
        <w:t xml:space="preserve"> </w:t>
      </w:r>
      <w:r w:rsidRPr="003C478B">
        <w:rPr>
          <w:rStyle w:val="surname"/>
          <w:sz w:val="24"/>
          <w:szCs w:val="24"/>
        </w:rPr>
        <w:t>Howe</w:t>
      </w:r>
      <w:r w:rsidRPr="003C478B">
        <w:rPr>
          <w:rFonts w:ascii="Times New Roman" w:hAnsi="Times New Roman"/>
          <w:sz w:val="24"/>
          <w:szCs w:val="24"/>
        </w:rPr>
        <w:t>, “</w:t>
      </w:r>
      <w:r w:rsidRPr="003C478B">
        <w:rPr>
          <w:rStyle w:val="chaptertitle"/>
          <w:sz w:val="24"/>
          <w:szCs w:val="24"/>
        </w:rPr>
        <w:t>Hooper, Colonel Willoughby Wallace (1837–1913)</w:t>
      </w:r>
      <w:ins w:id="1275" w:author="Patterson Lamb" w:date="2014-08-09T09:24:00Z">
        <w:r>
          <w:rPr>
            <w:rStyle w:val="chaptertitle"/>
            <w:sz w:val="24"/>
            <w:szCs w:val="24"/>
          </w:rPr>
          <w:t>,</w:t>
        </w:r>
      </w:ins>
      <w:r w:rsidRPr="003C478B">
        <w:rPr>
          <w:rFonts w:ascii="Times New Roman" w:hAnsi="Times New Roman"/>
          <w:sz w:val="24"/>
          <w:szCs w:val="24"/>
        </w:rPr>
        <w:t>”</w:t>
      </w:r>
      <w:del w:id="1276" w:author="Patterson Lamb" w:date="2014-08-09T09:24: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Hannavy</w:t>
      </w:r>
      <w:r w:rsidRPr="003C478B">
        <w:rPr>
          <w:rFonts w:ascii="Times New Roman" w:hAnsi="Times New Roman"/>
          <w:sz w:val="24"/>
          <w:szCs w:val="24"/>
        </w:rPr>
        <w:t xml:space="preserve">, ed., </w:t>
      </w:r>
      <w:r w:rsidRPr="003C478B">
        <w:rPr>
          <w:rStyle w:val="booktitle"/>
          <w:sz w:val="24"/>
          <w:szCs w:val="24"/>
        </w:rPr>
        <w:t>Encyclopedia of Nineteenth-Century Photography</w:t>
      </w:r>
      <w:r w:rsidRPr="003C478B">
        <w:rPr>
          <w:rFonts w:ascii="Times New Roman" w:hAnsi="Times New Roman"/>
          <w:sz w:val="24"/>
          <w:szCs w:val="24"/>
        </w:rPr>
        <w:t>, Vol</w:t>
      </w:r>
      <w:ins w:id="1277" w:author="Patterson Lamb" w:date="2014-08-09T09:24:00Z">
        <w:r>
          <w:rPr>
            <w:rFonts w:ascii="Times New Roman" w:hAnsi="Times New Roman"/>
            <w:sz w:val="24"/>
            <w:szCs w:val="24"/>
          </w:rPr>
          <w:t>.</w:t>
        </w:r>
      </w:ins>
      <w:del w:id="1278" w:author="Patterson Lamb" w:date="2014-08-09T09:24:00Z">
        <w:r w:rsidRPr="003C478B" w:rsidDel="0011048C">
          <w:rPr>
            <w:rFonts w:ascii="Times New Roman" w:hAnsi="Times New Roman"/>
            <w:sz w:val="24"/>
            <w:szCs w:val="24"/>
          </w:rPr>
          <w:delText>ume</w:delText>
        </w:r>
      </w:del>
      <w:r w:rsidRPr="003C478B">
        <w:rPr>
          <w:rFonts w:ascii="Times New Roman" w:hAnsi="Times New Roman"/>
          <w:sz w:val="24"/>
          <w:szCs w:val="24"/>
        </w:rPr>
        <w:t xml:space="preserve"> 1</w:t>
      </w:r>
      <w:del w:id="1279" w:author="Patterson Lamb" w:date="2014-08-09T09:24:00Z">
        <w:r w:rsidRPr="003C478B" w:rsidDel="0011048C">
          <w:rPr>
            <w:rFonts w:ascii="Times New Roman" w:hAnsi="Times New Roman"/>
            <w:sz w:val="24"/>
            <w:szCs w:val="24"/>
          </w:rPr>
          <w:delText>:</w:delText>
        </w:r>
      </w:del>
      <w:ins w:id="1280" w:author="Patterson Lamb" w:date="2014-08-09T09:24:00Z">
        <w:r>
          <w:rPr>
            <w:rFonts w:ascii="Times New Roman" w:hAnsi="Times New Roman"/>
            <w:sz w:val="24"/>
            <w:szCs w:val="24"/>
          </w:rPr>
          <w:t>,</w:t>
        </w:r>
      </w:ins>
      <w:r w:rsidRPr="003C478B">
        <w:rPr>
          <w:rFonts w:ascii="Times New Roman" w:hAnsi="Times New Roman"/>
          <w:sz w:val="24"/>
          <w:szCs w:val="24"/>
        </w:rPr>
        <w:t xml:space="preserve"> A-1</w:t>
      </w:r>
      <w:del w:id="1281" w:author="Patterson Lamb" w:date="2014-08-09T09:25: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282" w:author="Patterson Lamb" w:date="2014-08-09T09:25:00Z">
        <w:r>
          <w:rPr>
            <w:rFonts w:ascii="Times New Roman" w:hAnsi="Times New Roman"/>
            <w:sz w:val="24"/>
            <w:szCs w:val="24"/>
          </w:rPr>
          <w:t>(</w:t>
        </w:r>
      </w:ins>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2008</w:t>
      </w:r>
      <w:ins w:id="1283" w:author="Patterson Lamb" w:date="2014-08-09T09:25: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713–14</w:t>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Falconer</w:t>
      </w:r>
      <w:r w:rsidRPr="003C478B">
        <w:rPr>
          <w:rFonts w:ascii="Times New Roman" w:hAnsi="Times New Roman"/>
          <w:sz w:val="24"/>
          <w:szCs w:val="24"/>
        </w:rPr>
        <w:t>, “</w:t>
      </w:r>
      <w:r w:rsidRPr="003C478B">
        <w:rPr>
          <w:rStyle w:val="Articletitle"/>
          <w:sz w:val="24"/>
          <w:szCs w:val="24"/>
        </w:rPr>
        <w:t xml:space="preserve">Willoughby Wallace Hooper: </w:t>
      </w:r>
      <w:ins w:id="1284" w:author="Patterson Lamb" w:date="2014-08-09T09:25:00Z">
        <w:r>
          <w:rPr>
            <w:rStyle w:val="Articletitle"/>
            <w:sz w:val="24"/>
            <w:szCs w:val="24"/>
          </w:rPr>
          <w:t>‘</w:t>
        </w:r>
      </w:ins>
      <w:del w:id="1285" w:author="Patterson Lamb" w:date="2014-08-09T09:25:00Z">
        <w:r w:rsidRPr="003C478B" w:rsidDel="0011048C">
          <w:rPr>
            <w:rStyle w:val="Articletitle"/>
            <w:sz w:val="24"/>
            <w:szCs w:val="24"/>
          </w:rPr>
          <w:delText>“</w:delText>
        </w:r>
      </w:del>
      <w:r w:rsidRPr="003C478B">
        <w:rPr>
          <w:rStyle w:val="Articletitle"/>
          <w:sz w:val="24"/>
          <w:szCs w:val="24"/>
        </w:rPr>
        <w:t>A Craze about Photography</w:t>
      </w:r>
      <w:ins w:id="1286" w:author="Patterson Lamb" w:date="2014-08-09T09:25:00Z">
        <w:r>
          <w:rPr>
            <w:rStyle w:val="Articletitle"/>
            <w:sz w:val="24"/>
            <w:szCs w:val="24"/>
          </w:rPr>
          <w:t>,’”</w:t>
        </w:r>
      </w:ins>
      <w:del w:id="1287" w:author="Patterson Lamb" w:date="2014-08-09T09:25:00Z">
        <w:r w:rsidRPr="003C478B" w:rsidDel="0011048C">
          <w:rPr>
            <w:rStyle w:val="Articletitle"/>
            <w:sz w:val="24"/>
            <w:szCs w:val="24"/>
          </w:rPr>
          <w:delText>””</w:delText>
        </w:r>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del w:id="1288" w:author="Patterson Lamb" w:date="2014-08-09T09:25:00Z">
        <w:r w:rsidRPr="003C478B" w:rsidDel="00C0199D">
          <w:rPr>
            <w:rStyle w:val="journal-title"/>
            <w:sz w:val="24"/>
            <w:szCs w:val="24"/>
          </w:rPr>
          <w:delText xml:space="preserve">The </w:delText>
        </w:r>
      </w:del>
      <w:r w:rsidRPr="003C478B">
        <w:rPr>
          <w:rStyle w:val="journal-title"/>
          <w:sz w:val="24"/>
          <w:szCs w:val="24"/>
        </w:rPr>
        <w:t>Photographic Collector</w:t>
      </w:r>
      <w:del w:id="1289" w:author="Patterson Lamb" w:date="2014-08-09T09:26:00Z">
        <w:r w:rsidRPr="003C478B" w:rsidDel="00C0199D">
          <w:rPr>
            <w:rStyle w:val="journal-title"/>
            <w:sz w:val="24"/>
            <w:szCs w:val="24"/>
          </w:rPr>
          <w:delText>,</w:delText>
        </w:r>
      </w:del>
      <w:r w:rsidRPr="003C478B">
        <w:rPr>
          <w:rFonts w:ascii="Times New Roman" w:hAnsi="Times New Roman"/>
          <w:i/>
          <w:sz w:val="24"/>
          <w:szCs w:val="24"/>
        </w:rPr>
        <w:t xml:space="preserve"> </w:t>
      </w:r>
      <w:r w:rsidRPr="003C478B">
        <w:rPr>
          <w:rStyle w:val="volume"/>
          <w:sz w:val="24"/>
          <w:szCs w:val="24"/>
        </w:rPr>
        <w:t>4</w:t>
      </w:r>
      <w:ins w:id="1290" w:author="Patterson Lamb" w:date="2014-08-09T09:26:00Z">
        <w:r>
          <w:rPr>
            <w:rStyle w:val="volume"/>
            <w:sz w:val="24"/>
            <w:szCs w:val="24"/>
          </w:rPr>
          <w:t>, no.</w:t>
        </w:r>
      </w:ins>
      <w:del w:id="1291" w:author="Patterson Lamb" w:date="2014-08-09T09:26:00Z">
        <w:r w:rsidRPr="003C478B" w:rsidDel="00C0199D">
          <w:rPr>
            <w:rFonts w:ascii="Times New Roman" w:hAnsi="Times New Roman"/>
            <w:sz w:val="24"/>
            <w:szCs w:val="24"/>
          </w:rPr>
          <w:delText>:</w:delText>
        </w:r>
      </w:del>
      <w:ins w:id="1292" w:author="Patterson Lamb" w:date="2014-08-09T09:26:00Z">
        <w:r>
          <w:rPr>
            <w:rFonts w:ascii="Times New Roman" w:hAnsi="Times New Roman"/>
            <w:sz w:val="24"/>
            <w:szCs w:val="24"/>
          </w:rPr>
          <w:t xml:space="preserve"> </w:t>
        </w:r>
      </w:ins>
      <w:r w:rsidRPr="003C478B">
        <w:rPr>
          <w:rStyle w:val="Issueno"/>
          <w:rFonts w:ascii="Times New Roman" w:hAnsi="Times New Roman"/>
          <w:sz w:val="24"/>
          <w:szCs w:val="24"/>
        </w:rPr>
        <w:t>3</w:t>
      </w:r>
      <w:del w:id="1293" w:author="Patterson Lamb" w:date="2014-08-09T09:26:00Z">
        <w:r w:rsidRPr="003C478B" w:rsidDel="00C0199D">
          <w:rPr>
            <w:rFonts w:ascii="Times New Roman" w:hAnsi="Times New Roman"/>
            <w:sz w:val="24"/>
            <w:szCs w:val="24"/>
          </w:rPr>
          <w:delText>,</w:delText>
        </w:r>
      </w:del>
      <w:r w:rsidRPr="003C478B">
        <w:rPr>
          <w:rFonts w:ascii="Times New Roman" w:hAnsi="Times New Roman"/>
          <w:sz w:val="24"/>
          <w:szCs w:val="24"/>
        </w:rPr>
        <w:t xml:space="preserve"> (Winter </w:t>
      </w:r>
      <w:r w:rsidRPr="003C478B">
        <w:rPr>
          <w:rStyle w:val="date"/>
          <w:rFonts w:ascii="Times New Roman" w:hAnsi="Times New Roman"/>
          <w:sz w:val="24"/>
          <w:szCs w:val="24"/>
        </w:rPr>
        <w:t>1983</w:t>
      </w:r>
      <w:r w:rsidRPr="003C478B">
        <w:rPr>
          <w:rFonts w:ascii="Times New Roman" w:hAnsi="Times New Roman"/>
          <w:sz w:val="24"/>
          <w:szCs w:val="24"/>
        </w:rPr>
        <w:t>)</w:t>
      </w:r>
      <w:del w:id="1294" w:author="Patterson Lamb" w:date="2014-08-09T09:26:00Z">
        <w:r w:rsidRPr="003C478B" w:rsidDel="00C0199D">
          <w:rPr>
            <w:rFonts w:ascii="Times New Roman" w:hAnsi="Times New Roman"/>
            <w:sz w:val="24"/>
            <w:szCs w:val="24"/>
          </w:rPr>
          <w:delText>,</w:delText>
        </w:r>
      </w:del>
      <w:ins w:id="1295" w:author="Patterson Lamb" w:date="2014-08-09T09:26: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258–86</w:t>
      </w:r>
      <w:r w:rsidRPr="003C478B">
        <w:rPr>
          <w:rFonts w:ascii="Times New Roman" w:hAnsi="Times New Roman"/>
          <w:sz w:val="24"/>
          <w:szCs w:val="24"/>
        </w:rPr>
        <w:t>.</w:t>
      </w:r>
    </w:p>
  </w:endnote>
  <w:endnote w:id="1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arrival of the photographs in Australia</w:t>
      </w:r>
      <w:ins w:id="1296" w:author="Patterson Lamb" w:date="2014-08-09T09:26:00Z">
        <w:r>
          <w:rPr>
            <w:rFonts w:ascii="Times New Roman" w:hAnsi="Times New Roman"/>
            <w:sz w:val="24"/>
            <w:szCs w:val="24"/>
          </w:rPr>
          <w:t>,</w:t>
        </w:r>
      </w:ins>
      <w:r w:rsidRPr="003C478B">
        <w:rPr>
          <w:rFonts w:ascii="Times New Roman" w:hAnsi="Times New Roman"/>
          <w:sz w:val="24"/>
          <w:szCs w:val="24"/>
        </w:rPr>
        <w:t xml:space="preserve"> see Thomas Lidbetter to Robert Wallen, repr. in </w:t>
      </w:r>
      <w:r w:rsidRPr="003C478B">
        <w:rPr>
          <w:rFonts w:ascii="Times New Roman" w:hAnsi="Times New Roman"/>
          <w:i/>
          <w:sz w:val="24"/>
          <w:szCs w:val="24"/>
        </w:rPr>
        <w:t>Argus</w:t>
      </w:r>
      <w:r w:rsidRPr="003C478B">
        <w:rPr>
          <w:rFonts w:ascii="Times New Roman" w:hAnsi="Times New Roman"/>
          <w:sz w:val="24"/>
          <w:szCs w:val="24"/>
        </w:rPr>
        <w:t xml:space="preserve">, 15 October 1877, 7. Lidbetter’s copies were later circulated to </w:t>
      </w:r>
      <w:ins w:id="1297" w:author="Patterson Lamb" w:date="2014-08-09T09:26:00Z">
        <w:r w:rsidRPr="003C478B">
          <w:rPr>
            <w:rFonts w:ascii="Times New Roman" w:hAnsi="Times New Roman"/>
            <w:sz w:val="24"/>
            <w:szCs w:val="24"/>
          </w:rPr>
          <w:t xml:space="preserve">relief committees </w:t>
        </w:r>
        <w:r>
          <w:rPr>
            <w:rFonts w:ascii="Times New Roman" w:hAnsi="Times New Roman"/>
            <w:sz w:val="24"/>
            <w:szCs w:val="24"/>
          </w:rPr>
          <w:t xml:space="preserve">in </w:t>
        </w:r>
      </w:ins>
      <w:r w:rsidRPr="003C478B">
        <w:rPr>
          <w:rFonts w:ascii="Times New Roman" w:hAnsi="Times New Roman"/>
          <w:sz w:val="24"/>
          <w:szCs w:val="24"/>
        </w:rPr>
        <w:t>other Australian cities</w:t>
      </w:r>
      <w:ins w:id="1298" w:author="Patterson Lamb" w:date="2014-08-09T09:26:00Z">
        <w:r>
          <w:rPr>
            <w:rFonts w:ascii="Times New Roman" w:hAnsi="Times New Roman"/>
            <w:sz w:val="24"/>
            <w:szCs w:val="24"/>
          </w:rPr>
          <w:t>;</w:t>
        </w:r>
      </w:ins>
      <w:del w:id="1299" w:author="Patterson Lamb" w:date="2014-08-09T09:26:00Z">
        <w:r w:rsidRPr="003C478B" w:rsidDel="00C0199D">
          <w:rPr>
            <w:rFonts w:ascii="Times New Roman" w:hAnsi="Times New Roman"/>
            <w:sz w:val="24"/>
            <w:szCs w:val="24"/>
          </w:rPr>
          <w:delText>’s relief committees,</w:delText>
        </w:r>
      </w:del>
      <w:r w:rsidRPr="003C478B">
        <w:rPr>
          <w:rFonts w:ascii="Times New Roman" w:hAnsi="Times New Roman"/>
          <w:sz w:val="24"/>
          <w:szCs w:val="24"/>
        </w:rPr>
        <w:t xml:space="preserve"> see </w:t>
      </w:r>
      <w:r w:rsidRPr="003C478B">
        <w:rPr>
          <w:rFonts w:ascii="Times New Roman" w:hAnsi="Times New Roman"/>
          <w:i/>
          <w:sz w:val="24"/>
          <w:szCs w:val="24"/>
        </w:rPr>
        <w:t>Brisbane Courier</w:t>
      </w:r>
      <w:r w:rsidRPr="003C478B">
        <w:rPr>
          <w:rFonts w:ascii="Times New Roman" w:hAnsi="Times New Roman"/>
          <w:sz w:val="24"/>
          <w:szCs w:val="24"/>
        </w:rPr>
        <w:t>, 3 November 1877, p. 4.</w:t>
      </w:r>
    </w:p>
  </w:endnote>
  <w:endnote w:id="1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Argus</w:t>
      </w:r>
      <w:r w:rsidRPr="003C478B">
        <w:rPr>
          <w:rFonts w:ascii="Times New Roman" w:hAnsi="Times New Roman"/>
          <w:sz w:val="24"/>
          <w:szCs w:val="24"/>
        </w:rPr>
        <w:t>, 17 October 1877, p. 5. One of the reproduced photographs printed on a small card is now held in the collection of the State Library of Victoria, Accession No. H2005.34/458, Image no. je000608. Call number PIC LTA 2204.</w:t>
      </w:r>
    </w:p>
  </w:endnote>
  <w:endnote w:id="1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1305" w:author="Patterson Lamb" w:date="2014-08-09T09:27:00Z">
        <w:r>
          <w:rPr>
            <w:rFonts w:ascii="Times New Roman" w:hAnsi="Times New Roman"/>
            <w:sz w:val="24"/>
            <w:szCs w:val="24"/>
          </w:rPr>
          <w:t>,</w:t>
        </w:r>
      </w:ins>
      <w:r w:rsidRPr="003C478B">
        <w:rPr>
          <w:rFonts w:ascii="Times New Roman" w:hAnsi="Times New Roman"/>
          <w:sz w:val="24"/>
          <w:szCs w:val="24"/>
        </w:rPr>
        <w:t xml:space="preserve"> for example</w:t>
      </w:r>
      <w:ins w:id="1306" w:author="Patterson Lamb" w:date="2014-08-09T09:27: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Illustrated Australian News</w:t>
      </w:r>
      <w:r w:rsidRPr="003C478B">
        <w:rPr>
          <w:rFonts w:ascii="Times New Roman" w:hAnsi="Times New Roman"/>
          <w:sz w:val="24"/>
          <w:szCs w:val="24"/>
        </w:rPr>
        <w:t>, 31 October 1877.</w:t>
      </w:r>
    </w:p>
  </w:endnote>
  <w:endnote w:id="1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William</w:t>
      </w:r>
      <w:r w:rsidRPr="003C478B">
        <w:rPr>
          <w:rFonts w:ascii="Times New Roman" w:hAnsi="Times New Roman"/>
          <w:sz w:val="24"/>
          <w:szCs w:val="24"/>
        </w:rPr>
        <w:t xml:space="preserve"> </w:t>
      </w:r>
      <w:r w:rsidRPr="003C478B">
        <w:rPr>
          <w:rStyle w:val="surname"/>
          <w:sz w:val="24"/>
          <w:szCs w:val="24"/>
        </w:rPr>
        <w:t>Digby</w:t>
      </w:r>
      <w:r w:rsidRPr="003C478B">
        <w:rPr>
          <w:rFonts w:ascii="Times New Roman" w:hAnsi="Times New Roman"/>
          <w:sz w:val="24"/>
          <w:szCs w:val="24"/>
        </w:rPr>
        <w:t xml:space="preserve">, </w:t>
      </w:r>
      <w:r w:rsidRPr="003C478B">
        <w:rPr>
          <w:rStyle w:val="booktitle"/>
          <w:sz w:val="24"/>
          <w:szCs w:val="24"/>
        </w:rPr>
        <w:t>The Famine Campaign in Southern India (Madras and Bombay Presidencies and Province of Mysore)</w:t>
      </w:r>
      <w:r w:rsidRPr="003C478B">
        <w:rPr>
          <w:rFonts w:ascii="Times New Roman" w:hAnsi="Times New Roman"/>
          <w:sz w:val="24"/>
          <w:szCs w:val="24"/>
        </w:rPr>
        <w:t>, 1876–78, Vol</w:t>
      </w:r>
      <w:ins w:id="1318" w:author="Patterson Lamb" w:date="2014-08-09T09:27:00Z">
        <w:r>
          <w:rPr>
            <w:rFonts w:ascii="Times New Roman" w:hAnsi="Times New Roman"/>
            <w:sz w:val="24"/>
            <w:szCs w:val="24"/>
          </w:rPr>
          <w:t>.</w:t>
        </w:r>
      </w:ins>
      <w:del w:id="1319" w:author="Patterson Lamb" w:date="2014-08-09T09:27:00Z">
        <w:r w:rsidRPr="003C478B" w:rsidDel="00C0199D">
          <w:rPr>
            <w:rFonts w:ascii="Times New Roman" w:hAnsi="Times New Roman"/>
            <w:sz w:val="24"/>
            <w:szCs w:val="24"/>
          </w:rPr>
          <w:delText>ume</w:delText>
        </w:r>
      </w:del>
      <w:r w:rsidRPr="003C478B">
        <w:rPr>
          <w:rFonts w:ascii="Times New Roman" w:hAnsi="Times New Roman"/>
          <w:sz w:val="24"/>
          <w:szCs w:val="24"/>
        </w:rPr>
        <w:t xml:space="preserve"> </w:t>
      </w:r>
      <w:del w:id="1320" w:author="Patterson Lamb" w:date="2014-08-09T09:35:00Z">
        <w:r w:rsidRPr="003C478B" w:rsidDel="004A4647">
          <w:rPr>
            <w:rFonts w:ascii="Times New Roman" w:hAnsi="Times New Roman"/>
            <w:sz w:val="24"/>
            <w:szCs w:val="24"/>
          </w:rPr>
          <w:delText>II</w:delText>
        </w:r>
      </w:del>
      <w:ins w:id="1321" w:author="Patterson Lamb" w:date="2014-08-09T09:35:00Z">
        <w:r>
          <w:rPr>
            <w:rFonts w:ascii="Times New Roman" w:hAnsi="Times New Roman"/>
            <w:sz w:val="24"/>
            <w:szCs w:val="24"/>
          </w:rPr>
          <w:t>2</w:t>
        </w:r>
      </w:ins>
      <w:del w:id="1322" w:author="Patterson Lamb" w:date="2014-08-09T09:27:00Z">
        <w:r w:rsidRPr="003C478B" w:rsidDel="00C0199D">
          <w:rPr>
            <w:rFonts w:ascii="Times New Roman" w:hAnsi="Times New Roman"/>
            <w:sz w:val="24"/>
            <w:szCs w:val="24"/>
          </w:rPr>
          <w:delText>,</w:delText>
        </w:r>
      </w:del>
      <w:r w:rsidRPr="003C478B">
        <w:rPr>
          <w:rFonts w:ascii="Times New Roman" w:hAnsi="Times New Roman"/>
          <w:sz w:val="24"/>
          <w:szCs w:val="24"/>
        </w:rPr>
        <w:t xml:space="preserve"> </w:t>
      </w:r>
      <w:ins w:id="1323" w:author="Patterson Lamb" w:date="2014-08-09T09:27: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Longman, Green</w:t>
      </w:r>
      <w:ins w:id="1324" w:author="Patterson Lamb" w:date="2014-08-09T09:28:00Z">
        <w:r>
          <w:rPr>
            <w:rStyle w:val="publisher"/>
            <w:sz w:val="24"/>
            <w:szCs w:val="24"/>
          </w:rPr>
          <w:t>,</w:t>
        </w:r>
      </w:ins>
      <w:r w:rsidRPr="003C478B">
        <w:rPr>
          <w:rFonts w:ascii="Times New Roman" w:hAnsi="Times New Roman"/>
          <w:sz w:val="24"/>
          <w:szCs w:val="24"/>
        </w:rPr>
        <w:t xml:space="preserve"> </w:t>
      </w:r>
      <w:del w:id="1325" w:author="Patterson Lamb" w:date="2014-08-09T09:28:00Z">
        <w:r w:rsidRPr="003C478B" w:rsidDel="00C0199D">
          <w:rPr>
            <w:rFonts w:ascii="Times New Roman" w:hAnsi="Times New Roman"/>
            <w:sz w:val="24"/>
            <w:szCs w:val="24"/>
          </w:rPr>
          <w:delText xml:space="preserve">&amp; </w:delText>
        </w:r>
      </w:del>
      <w:r w:rsidRPr="003C478B">
        <w:rPr>
          <w:rStyle w:val="date"/>
          <w:rFonts w:ascii="Times New Roman" w:hAnsi="Times New Roman"/>
          <w:sz w:val="24"/>
          <w:szCs w:val="24"/>
        </w:rPr>
        <w:t>1878</w:t>
      </w:r>
      <w:ins w:id="1326" w:author="Patterson Lamb" w:date="2014-08-09T09:28: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467</w:t>
      </w:r>
      <w:r w:rsidRPr="003C478B">
        <w:rPr>
          <w:rFonts w:ascii="Times New Roman" w:hAnsi="Times New Roman"/>
          <w:sz w:val="24"/>
          <w:szCs w:val="24"/>
        </w:rPr>
        <w:t>.</w:t>
      </w:r>
    </w:p>
  </w:endnote>
  <w:endnote w:id="1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Digby, </w:t>
      </w:r>
      <w:r w:rsidRPr="003C478B">
        <w:rPr>
          <w:rFonts w:ascii="Times New Roman" w:hAnsi="Times New Roman"/>
          <w:i/>
          <w:sz w:val="24"/>
          <w:szCs w:val="24"/>
        </w:rPr>
        <w:t>The Famine Campaign in Southern India</w:t>
      </w:r>
      <w:ins w:id="1329" w:author="Patterson Lamb" w:date="2014-08-09T09:28:00Z">
        <w:r>
          <w:rPr>
            <w:rFonts w:ascii="Times New Roman" w:hAnsi="Times New Roman"/>
            <w:i/>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 xml:space="preserve">Vol. </w:t>
      </w:r>
      <w:del w:id="1330" w:author="Patterson Lamb" w:date="2014-08-09T09:35:00Z">
        <w:r w:rsidRPr="003C478B" w:rsidDel="004A4647">
          <w:rPr>
            <w:rFonts w:ascii="Times New Roman" w:hAnsi="Times New Roman"/>
            <w:sz w:val="24"/>
            <w:szCs w:val="24"/>
          </w:rPr>
          <w:delText>II</w:delText>
        </w:r>
      </w:del>
      <w:ins w:id="1331" w:author="Patterson Lamb" w:date="2014-08-09T09:35:00Z">
        <w:r>
          <w:rPr>
            <w:rFonts w:ascii="Times New Roman" w:hAnsi="Times New Roman"/>
            <w:sz w:val="24"/>
            <w:szCs w:val="24"/>
          </w:rPr>
          <w:t>2</w:t>
        </w:r>
      </w:ins>
      <w:r w:rsidRPr="003C478B">
        <w:rPr>
          <w:rFonts w:ascii="Times New Roman" w:hAnsi="Times New Roman"/>
          <w:sz w:val="24"/>
          <w:szCs w:val="24"/>
        </w:rPr>
        <w:t>, 162.</w:t>
      </w:r>
    </w:p>
  </w:endnote>
  <w:endnote w:id="1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Dr</w:t>
      </w:r>
      <w:ins w:id="1336" w:author="Patterson Lamb" w:date="2014-08-09T09:28:00Z">
        <w:r>
          <w:rPr>
            <w:rFonts w:ascii="Times New Roman" w:hAnsi="Times New Roman"/>
            <w:sz w:val="24"/>
            <w:szCs w:val="24"/>
          </w:rPr>
          <w:t>.</w:t>
        </w:r>
      </w:ins>
      <w:r w:rsidRPr="003C478B">
        <w:rPr>
          <w:rFonts w:ascii="Times New Roman" w:hAnsi="Times New Roman"/>
          <w:sz w:val="24"/>
          <w:szCs w:val="24"/>
        </w:rPr>
        <w:t xml:space="preserve"> Cornish quoted in Digby, </w:t>
      </w:r>
      <w:r w:rsidRPr="003C478B">
        <w:rPr>
          <w:rFonts w:ascii="Times New Roman" w:hAnsi="Times New Roman"/>
          <w:i/>
          <w:sz w:val="24"/>
          <w:szCs w:val="24"/>
        </w:rPr>
        <w:t xml:space="preserve">The Famine Campaign in Southern India, </w:t>
      </w:r>
      <w:r w:rsidRPr="003C478B">
        <w:rPr>
          <w:rFonts w:ascii="Times New Roman" w:hAnsi="Times New Roman"/>
          <w:sz w:val="24"/>
          <w:szCs w:val="24"/>
        </w:rPr>
        <w:t>Vol</w:t>
      </w:r>
      <w:ins w:id="1337" w:author="Patterson Lamb" w:date="2014-08-09T09:28:00Z">
        <w:r>
          <w:rPr>
            <w:rFonts w:ascii="Times New Roman" w:hAnsi="Times New Roman"/>
            <w:sz w:val="24"/>
            <w:szCs w:val="24"/>
          </w:rPr>
          <w:t>.</w:t>
        </w:r>
      </w:ins>
      <w:del w:id="1338" w:author="Patterson Lamb" w:date="2014-08-09T09:28:00Z">
        <w:r w:rsidRPr="003C478B" w:rsidDel="00C0199D">
          <w:rPr>
            <w:rFonts w:ascii="Times New Roman" w:hAnsi="Times New Roman"/>
            <w:sz w:val="24"/>
            <w:szCs w:val="24"/>
          </w:rPr>
          <w:delText>ume</w:delText>
        </w:r>
      </w:del>
      <w:r w:rsidRPr="003C478B">
        <w:rPr>
          <w:rFonts w:ascii="Times New Roman" w:hAnsi="Times New Roman"/>
          <w:sz w:val="24"/>
          <w:szCs w:val="24"/>
        </w:rPr>
        <w:t xml:space="preserve"> 1, 112–</w:t>
      </w:r>
      <w:ins w:id="1339" w:author="Patterson Lamb" w:date="2014-08-09T09:28:00Z">
        <w:r>
          <w:rPr>
            <w:rFonts w:ascii="Times New Roman" w:hAnsi="Times New Roman"/>
            <w:sz w:val="24"/>
            <w:szCs w:val="24"/>
          </w:rPr>
          <w:t>1</w:t>
        </w:r>
      </w:ins>
      <w:r w:rsidRPr="003C478B">
        <w:rPr>
          <w:rFonts w:ascii="Times New Roman" w:hAnsi="Times New Roman"/>
          <w:sz w:val="24"/>
          <w:szCs w:val="24"/>
        </w:rPr>
        <w:t>3.</w:t>
      </w:r>
    </w:p>
  </w:endnote>
  <w:endnote w:id="1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Special correspondent of </w:t>
      </w:r>
      <w:r w:rsidRPr="003C478B">
        <w:rPr>
          <w:rFonts w:ascii="Times New Roman" w:hAnsi="Times New Roman"/>
          <w:i/>
          <w:sz w:val="24"/>
          <w:szCs w:val="24"/>
        </w:rPr>
        <w:t>Friend of India</w:t>
      </w:r>
      <w:r w:rsidRPr="003C478B">
        <w:rPr>
          <w:rFonts w:ascii="Times New Roman" w:hAnsi="Times New Roman"/>
          <w:sz w:val="24"/>
          <w:szCs w:val="24"/>
        </w:rPr>
        <w:t>, writing from Kalastri, North Arcot</w:t>
      </w:r>
      <w:ins w:id="1340" w:author="Patterson Lamb" w:date="2014-08-09T09:28:00Z">
        <w:r>
          <w:rPr>
            <w:rFonts w:ascii="Times New Roman" w:hAnsi="Times New Roman"/>
            <w:sz w:val="24"/>
            <w:szCs w:val="24"/>
          </w:rPr>
          <w:t>,</w:t>
        </w:r>
      </w:ins>
      <w:r w:rsidRPr="003C478B">
        <w:rPr>
          <w:rFonts w:ascii="Times New Roman" w:hAnsi="Times New Roman"/>
          <w:sz w:val="24"/>
          <w:szCs w:val="24"/>
        </w:rPr>
        <w:t xml:space="preserve"> on </w:t>
      </w:r>
      <w:ins w:id="1341" w:author="Patterson Lamb" w:date="2014-08-09T09:28:00Z">
        <w:r>
          <w:rPr>
            <w:rFonts w:ascii="Times New Roman" w:hAnsi="Times New Roman"/>
            <w:sz w:val="24"/>
            <w:szCs w:val="24"/>
          </w:rPr>
          <w:t xml:space="preserve">16 </w:t>
        </w:r>
      </w:ins>
      <w:r w:rsidRPr="003C478B">
        <w:rPr>
          <w:rFonts w:ascii="Times New Roman" w:hAnsi="Times New Roman"/>
          <w:sz w:val="24"/>
          <w:szCs w:val="24"/>
        </w:rPr>
        <w:t xml:space="preserve">March </w:t>
      </w:r>
      <w:del w:id="1342" w:author="Patterson Lamb" w:date="2014-08-09T09:28:00Z">
        <w:r w:rsidRPr="003C478B" w:rsidDel="00C0199D">
          <w:rPr>
            <w:rFonts w:ascii="Times New Roman" w:hAnsi="Times New Roman"/>
            <w:sz w:val="24"/>
            <w:szCs w:val="24"/>
          </w:rPr>
          <w:delText>16,</w:delText>
        </w:r>
      </w:del>
      <w:r w:rsidRPr="003C478B">
        <w:rPr>
          <w:rFonts w:ascii="Times New Roman" w:hAnsi="Times New Roman"/>
          <w:sz w:val="24"/>
          <w:szCs w:val="24"/>
        </w:rPr>
        <w:t xml:space="preserve"> </w:t>
      </w:r>
      <w:ins w:id="1343" w:author="Patterson Lamb" w:date="2014-08-09T09:29:00Z">
        <w:r>
          <w:rPr>
            <w:rFonts w:ascii="Times New Roman" w:hAnsi="Times New Roman"/>
            <w:b/>
            <w:sz w:val="24"/>
            <w:szCs w:val="24"/>
          </w:rPr>
          <w:t xml:space="preserve">&lt;AU: Please add year&gt; </w:t>
        </w:r>
      </w:ins>
      <w:r w:rsidRPr="003C478B">
        <w:rPr>
          <w:rFonts w:ascii="Times New Roman" w:hAnsi="Times New Roman"/>
          <w:sz w:val="24"/>
          <w:szCs w:val="24"/>
        </w:rPr>
        <w:t xml:space="preserve">repr. in Digby, </w:t>
      </w:r>
      <w:r w:rsidRPr="003C478B">
        <w:rPr>
          <w:rFonts w:ascii="Times New Roman" w:hAnsi="Times New Roman"/>
          <w:i/>
          <w:sz w:val="24"/>
          <w:szCs w:val="24"/>
        </w:rPr>
        <w:t>The Famine Campaign in Southern</w:t>
      </w:r>
      <w:ins w:id="1344" w:author="Patterson Lamb" w:date="2014-08-09T09:35:00Z">
        <w:r>
          <w:rPr>
            <w:rFonts w:ascii="Times New Roman" w:hAnsi="Times New Roman"/>
            <w:i/>
            <w:sz w:val="24"/>
            <w:szCs w:val="24"/>
          </w:rPr>
          <w:t xml:space="preserve"> </w:t>
        </w:r>
        <w:r w:rsidRPr="003C478B">
          <w:rPr>
            <w:rFonts w:ascii="Times New Roman" w:hAnsi="Times New Roman"/>
            <w:i/>
            <w:sz w:val="24"/>
            <w:szCs w:val="24"/>
          </w:rPr>
          <w:t>India</w:t>
        </w:r>
      </w:ins>
      <w:r w:rsidRPr="003C478B">
        <w:rPr>
          <w:rFonts w:ascii="Times New Roman" w:hAnsi="Times New Roman"/>
          <w:i/>
          <w:sz w:val="24"/>
          <w:szCs w:val="24"/>
        </w:rPr>
        <w:t xml:space="preserve">, </w:t>
      </w:r>
      <w:r w:rsidRPr="003C478B">
        <w:rPr>
          <w:rFonts w:ascii="Times New Roman" w:hAnsi="Times New Roman"/>
          <w:sz w:val="24"/>
          <w:szCs w:val="24"/>
        </w:rPr>
        <w:t>95.</w:t>
      </w:r>
      <w:ins w:id="1345" w:author="Patterson Lamb" w:date="2014-08-09T09:35:00Z">
        <w:r>
          <w:rPr>
            <w:rFonts w:ascii="Times New Roman" w:hAnsi="Times New Roman"/>
            <w:b/>
            <w:sz w:val="24"/>
            <w:szCs w:val="24"/>
          </w:rPr>
          <w:t>&lt;AU: Which volume?&gt;</w:t>
        </w:r>
      </w:ins>
    </w:p>
  </w:endnote>
  <w:endnote w:id="1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Argus</w:t>
      </w:r>
      <w:r w:rsidRPr="003C478B">
        <w:rPr>
          <w:rFonts w:ascii="Times New Roman" w:hAnsi="Times New Roman"/>
          <w:sz w:val="24"/>
          <w:szCs w:val="24"/>
        </w:rPr>
        <w:t>, 18 October 1877, p. 5.</w:t>
      </w:r>
    </w:p>
  </w:endnote>
  <w:endnote w:id="1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sample of the extensive literature on the Congo, see Hochschild, </w:t>
      </w:r>
      <w:r w:rsidRPr="003C478B">
        <w:rPr>
          <w:rFonts w:ascii="Times New Roman" w:hAnsi="Times New Roman"/>
          <w:i/>
          <w:sz w:val="24"/>
          <w:szCs w:val="24"/>
        </w:rPr>
        <w:t>King Leopold’s Ghost</w:t>
      </w:r>
      <w:r w:rsidRPr="003C478B">
        <w:rPr>
          <w:rFonts w:ascii="Times New Roman" w:hAnsi="Times New Roman"/>
          <w:sz w:val="24"/>
          <w:szCs w:val="24"/>
        </w:rPr>
        <w:t xml:space="preserve">; </w:t>
      </w:r>
      <w:r w:rsidRPr="003C478B">
        <w:rPr>
          <w:rStyle w:val="forename"/>
          <w:sz w:val="24"/>
          <w:szCs w:val="24"/>
        </w:rPr>
        <w:t>Martin</w:t>
      </w:r>
      <w:r w:rsidRPr="003C478B">
        <w:rPr>
          <w:rFonts w:ascii="Times New Roman" w:hAnsi="Times New Roman"/>
          <w:sz w:val="24"/>
          <w:szCs w:val="24"/>
        </w:rPr>
        <w:t xml:space="preserve"> </w:t>
      </w:r>
      <w:r w:rsidRPr="003C478B">
        <w:rPr>
          <w:rStyle w:val="surname"/>
          <w:sz w:val="24"/>
          <w:szCs w:val="24"/>
        </w:rPr>
        <w:t>Ewans</w:t>
      </w:r>
      <w:r w:rsidRPr="003C478B">
        <w:rPr>
          <w:rFonts w:ascii="Times New Roman" w:hAnsi="Times New Roman"/>
          <w:sz w:val="24"/>
          <w:szCs w:val="24"/>
        </w:rPr>
        <w:t xml:space="preserve">, </w:t>
      </w:r>
      <w:r w:rsidRPr="003C478B">
        <w:rPr>
          <w:rStyle w:val="booktitle"/>
          <w:sz w:val="24"/>
          <w:szCs w:val="24"/>
        </w:rPr>
        <w:t xml:space="preserve">European Atrocity, African Catastrophe: Leopold II, </w:t>
      </w:r>
      <w:del w:id="1366" w:author="Patterson Lamb" w:date="2014-08-09T09:36:00Z">
        <w:r w:rsidRPr="003C478B" w:rsidDel="00E22A14">
          <w:rPr>
            <w:rStyle w:val="booktitle"/>
            <w:sz w:val="24"/>
            <w:szCs w:val="24"/>
          </w:rPr>
          <w:delText>T</w:delText>
        </w:r>
      </w:del>
      <w:ins w:id="1367" w:author="Patterson Lamb" w:date="2014-08-09T09:36:00Z">
        <w:r>
          <w:rPr>
            <w:rStyle w:val="booktitle"/>
            <w:sz w:val="24"/>
            <w:szCs w:val="24"/>
          </w:rPr>
          <w:t>t</w:t>
        </w:r>
      </w:ins>
      <w:r w:rsidRPr="003C478B">
        <w:rPr>
          <w:rStyle w:val="booktitle"/>
          <w:sz w:val="24"/>
          <w:szCs w:val="24"/>
        </w:rPr>
        <w:t xml:space="preserve">he Congo Free State and </w:t>
      </w:r>
      <w:del w:id="1368" w:author="Patterson Lamb" w:date="2014-08-09T09:29:00Z">
        <w:r w:rsidRPr="003C478B" w:rsidDel="00C0199D">
          <w:rPr>
            <w:rStyle w:val="booktitle"/>
            <w:sz w:val="24"/>
            <w:szCs w:val="24"/>
          </w:rPr>
          <w:delText>i</w:delText>
        </w:r>
      </w:del>
      <w:ins w:id="1369" w:author="Patterson Lamb" w:date="2014-08-09T09:29:00Z">
        <w:r>
          <w:rPr>
            <w:rStyle w:val="booktitle"/>
            <w:sz w:val="24"/>
            <w:szCs w:val="24"/>
          </w:rPr>
          <w:t>I</w:t>
        </w:r>
      </w:ins>
      <w:r w:rsidRPr="003C478B">
        <w:rPr>
          <w:rStyle w:val="booktitle"/>
          <w:sz w:val="24"/>
          <w:szCs w:val="24"/>
        </w:rPr>
        <w:t>ts Aftermath</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Benedetto</w:t>
      </w:r>
      <w:r w:rsidRPr="003C478B">
        <w:rPr>
          <w:rFonts w:ascii="Times New Roman" w:hAnsi="Times New Roman"/>
          <w:sz w:val="24"/>
          <w:szCs w:val="24"/>
        </w:rPr>
        <w:t xml:space="preserve">, ed., </w:t>
      </w:r>
      <w:r w:rsidRPr="003C478B">
        <w:rPr>
          <w:rStyle w:val="booktitle"/>
          <w:sz w:val="24"/>
          <w:szCs w:val="24"/>
        </w:rPr>
        <w:t>Presbyterian Reformers in Central Africa: A Documentary Account of the American Presbyterian Congo Mission and the Human Rights Struggle in the Congo, 1890–1918</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E</w:t>
      </w:r>
      <w:ins w:id="1370" w:author="Patterson Lamb" w:date="2014-08-09T09:29:00Z">
        <w:r>
          <w:rPr>
            <w:rStyle w:val="publisher"/>
            <w:sz w:val="24"/>
            <w:szCs w:val="24"/>
          </w:rPr>
          <w:t>.</w:t>
        </w:r>
      </w:ins>
      <w:r w:rsidRPr="003C478B">
        <w:rPr>
          <w:rStyle w:val="publisher"/>
          <w:sz w:val="24"/>
          <w:szCs w:val="24"/>
        </w:rPr>
        <w:t xml:space="preserve"> J</w:t>
      </w:r>
      <w:ins w:id="1371" w:author="Patterson Lamb" w:date="2014-08-09T09:29:00Z">
        <w:r>
          <w:rPr>
            <w:rStyle w:val="publisher"/>
            <w:sz w:val="24"/>
            <w:szCs w:val="24"/>
          </w:rPr>
          <w:t>.</w:t>
        </w:r>
      </w:ins>
      <w:r w:rsidRPr="003C478B">
        <w:rPr>
          <w:rStyle w:val="publisher"/>
          <w:sz w:val="24"/>
          <w:szCs w:val="24"/>
        </w:rPr>
        <w:t xml:space="preserve"> Brill</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1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New York Times</w:t>
      </w:r>
      <w:r w:rsidRPr="003C478B">
        <w:rPr>
          <w:rFonts w:ascii="Times New Roman" w:hAnsi="Times New Roman"/>
          <w:sz w:val="24"/>
          <w:szCs w:val="24"/>
        </w:rPr>
        <w:t>, 14 May 1897, p. 7.</w:t>
      </w:r>
    </w:p>
  </w:endnote>
  <w:endnote w:id="1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H.</w:t>
      </w:r>
      <w:ins w:id="1377" w:author="Patterson Lamb" w:date="2014-08-09T09:29:00Z">
        <w:r>
          <w:rPr>
            <w:rStyle w:val="forename"/>
            <w:sz w:val="24"/>
            <w:szCs w:val="24"/>
          </w:rPr>
          <w:t xml:space="preserve"> </w:t>
        </w:r>
      </w:ins>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Fox Bourne</w:t>
      </w:r>
      <w:r w:rsidRPr="003C478B">
        <w:rPr>
          <w:rFonts w:ascii="Times New Roman" w:hAnsi="Times New Roman"/>
          <w:sz w:val="24"/>
          <w:szCs w:val="24"/>
        </w:rPr>
        <w:t xml:space="preserve">, </w:t>
      </w:r>
      <w:r w:rsidRPr="003C478B">
        <w:rPr>
          <w:rStyle w:val="booktitle"/>
          <w:sz w:val="24"/>
          <w:szCs w:val="24"/>
        </w:rPr>
        <w:t>The Treatment of Natives in the Congo: A Statement Submitted to His Majesty’s Government on Behalf of the Aborigines Protection Society</w:t>
      </w:r>
      <w:del w:id="1378" w:author="Patterson Lamb" w:date="2014-08-09T09:30:00Z">
        <w:r w:rsidRPr="003C478B" w:rsidDel="00C0199D">
          <w:rPr>
            <w:rFonts w:ascii="Times New Roman" w:hAnsi="Times New Roman"/>
            <w:i/>
            <w:sz w:val="24"/>
            <w:szCs w:val="24"/>
          </w:rPr>
          <w:delText>,</w:delText>
        </w:r>
      </w:del>
      <w:r w:rsidRPr="003C478B">
        <w:rPr>
          <w:rFonts w:ascii="Times New Roman" w:hAnsi="Times New Roman"/>
          <w:sz w:val="24"/>
          <w:szCs w:val="24"/>
        </w:rPr>
        <w:t xml:space="preserve"> </w:t>
      </w:r>
      <w:ins w:id="1379" w:author="Patterson Lamb" w:date="2014-08-09T09:30: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date"/>
          <w:rFonts w:ascii="Times New Roman" w:hAnsi="Times New Roman"/>
          <w:sz w:val="24"/>
          <w:szCs w:val="24"/>
        </w:rPr>
        <w:t>1902</w:t>
      </w:r>
      <w:ins w:id="1380" w:author="Patterson Lamb" w:date="2014-08-09T09:30:00Z">
        <w:r>
          <w:rPr>
            <w:rStyle w:val="date"/>
            <w:rFonts w:ascii="Times New Roman" w:hAnsi="Times New Roman"/>
            <w:sz w:val="24"/>
            <w:szCs w:val="24"/>
          </w:rPr>
          <w:t>)</w:t>
        </w:r>
      </w:ins>
      <w:r w:rsidRPr="003C478B">
        <w:rPr>
          <w:rFonts w:ascii="Times New Roman" w:hAnsi="Times New Roman"/>
          <w:sz w:val="24"/>
          <w:szCs w:val="24"/>
        </w:rPr>
        <w:t xml:space="preserve">; </w:t>
      </w:r>
      <w:ins w:id="1381" w:author="Patterson Lamb" w:date="2014-08-09T09:36:00Z">
        <w:r>
          <w:rPr>
            <w:rFonts w:ascii="Times New Roman" w:hAnsi="Times New Roman"/>
            <w:b/>
            <w:sz w:val="24"/>
            <w:szCs w:val="24"/>
          </w:rPr>
          <w:t>&lt;AU: Is there a publisher for the preceding entry?&gt;</w:t>
        </w:r>
      </w:ins>
      <w:r w:rsidRPr="003C478B">
        <w:rPr>
          <w:rStyle w:val="forename"/>
          <w:sz w:val="24"/>
          <w:szCs w:val="24"/>
        </w:rPr>
        <w:t>H.</w:t>
      </w:r>
      <w:ins w:id="1382" w:author="Patterson Lamb" w:date="2014-08-09T09:30:00Z">
        <w:r>
          <w:rPr>
            <w:rStyle w:val="forename"/>
            <w:sz w:val="24"/>
            <w:szCs w:val="24"/>
          </w:rPr>
          <w:t xml:space="preserve"> </w:t>
        </w:r>
      </w:ins>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Fox Bourne</w:t>
      </w:r>
      <w:r w:rsidRPr="003C478B">
        <w:rPr>
          <w:rFonts w:ascii="Times New Roman" w:hAnsi="Times New Roman"/>
          <w:sz w:val="24"/>
          <w:szCs w:val="24"/>
        </w:rPr>
        <w:t xml:space="preserve">, </w:t>
      </w:r>
      <w:r w:rsidRPr="003C478B">
        <w:rPr>
          <w:rStyle w:val="booktitle"/>
          <w:sz w:val="24"/>
          <w:szCs w:val="24"/>
        </w:rPr>
        <w:t>Civilisation in Congoland: A Story of International Wrong Doing</w:t>
      </w:r>
      <w:r w:rsidRPr="003C478B">
        <w:rPr>
          <w:rFonts w:ascii="Times New Roman" w:hAnsi="Times New Roman"/>
          <w:i/>
          <w:sz w:val="24"/>
          <w:szCs w:val="24"/>
        </w:rPr>
        <w:t xml:space="preserve"> </w:t>
      </w:r>
      <w:ins w:id="1383" w:author="Patterson Lamb" w:date="2014-08-09T09:30: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P.</w:t>
      </w:r>
      <w:ins w:id="1384" w:author="Patterson Lamb" w:date="2014-08-09T09:36:00Z">
        <w:r>
          <w:rPr>
            <w:rStyle w:val="publisher"/>
            <w:sz w:val="24"/>
            <w:szCs w:val="24"/>
          </w:rPr>
          <w:t xml:space="preserve"> </w:t>
        </w:r>
      </w:ins>
      <w:r w:rsidRPr="003C478B">
        <w:rPr>
          <w:rStyle w:val="publisher"/>
          <w:sz w:val="24"/>
          <w:szCs w:val="24"/>
        </w:rPr>
        <w:t>S. King</w:t>
      </w:r>
      <w:del w:id="1385" w:author="Patterson Lamb" w:date="2014-08-09T09:30:00Z">
        <w:r w:rsidRPr="003C478B" w:rsidDel="00C0199D">
          <w:rPr>
            <w:rStyle w:val="publisher"/>
            <w:sz w:val="24"/>
            <w:szCs w:val="24"/>
          </w:rPr>
          <w:delText xml:space="preserve"> &amp; Son</w:delText>
        </w:r>
      </w:del>
      <w:r w:rsidRPr="003C478B">
        <w:rPr>
          <w:rFonts w:ascii="Times New Roman" w:hAnsi="Times New Roman"/>
          <w:sz w:val="24"/>
          <w:szCs w:val="24"/>
        </w:rPr>
        <w:t xml:space="preserve">, </w:t>
      </w:r>
      <w:r w:rsidRPr="003C478B">
        <w:rPr>
          <w:rStyle w:val="date"/>
          <w:rFonts w:ascii="Times New Roman" w:hAnsi="Times New Roman"/>
          <w:sz w:val="24"/>
          <w:szCs w:val="24"/>
        </w:rPr>
        <w:t>1902</w:t>
      </w:r>
      <w:ins w:id="1386" w:author="Patterson Lamb" w:date="2014-08-09T09:30:00Z">
        <w:r>
          <w:rPr>
            <w:rStyle w:val="date"/>
            <w:rFonts w:ascii="Times New Roman" w:hAnsi="Times New Roman"/>
            <w:sz w:val="24"/>
            <w:szCs w:val="24"/>
          </w:rPr>
          <w:t>)</w:t>
        </w:r>
      </w:ins>
      <w:r w:rsidRPr="003C478B">
        <w:rPr>
          <w:rFonts w:ascii="Times New Roman" w:hAnsi="Times New Roman"/>
          <w:sz w:val="24"/>
          <w:szCs w:val="24"/>
        </w:rPr>
        <w:t>.</w:t>
      </w:r>
    </w:p>
  </w:endnote>
  <w:endnote w:id="1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1904 [Cd. 2097], Africa. No. 7 (1904), </w:t>
      </w:r>
      <w:r w:rsidRPr="003C478B">
        <w:rPr>
          <w:rFonts w:ascii="Times New Roman" w:hAnsi="Times New Roman"/>
          <w:i/>
          <w:sz w:val="24"/>
          <w:szCs w:val="24"/>
        </w:rPr>
        <w:t xml:space="preserve">Further Correspondence respecting the </w:t>
      </w:r>
      <w:del w:id="1389" w:author="Patterson Lamb" w:date="2014-08-09T09:30:00Z">
        <w:r w:rsidRPr="003C478B" w:rsidDel="00C0199D">
          <w:rPr>
            <w:rFonts w:ascii="Times New Roman" w:hAnsi="Times New Roman"/>
            <w:i/>
            <w:sz w:val="24"/>
            <w:szCs w:val="24"/>
          </w:rPr>
          <w:delText xml:space="preserve">administration </w:delText>
        </w:r>
      </w:del>
      <w:ins w:id="1390" w:author="Patterson Lamb" w:date="2014-08-09T09:30:00Z">
        <w:r>
          <w:rPr>
            <w:rFonts w:ascii="Times New Roman" w:hAnsi="Times New Roman"/>
            <w:i/>
            <w:sz w:val="24"/>
            <w:szCs w:val="24"/>
          </w:rPr>
          <w:t>A</w:t>
        </w:r>
        <w:r w:rsidRPr="003C478B">
          <w:rPr>
            <w:rFonts w:ascii="Times New Roman" w:hAnsi="Times New Roman"/>
            <w:i/>
            <w:sz w:val="24"/>
            <w:szCs w:val="24"/>
          </w:rPr>
          <w:t xml:space="preserve">dministration </w:t>
        </w:r>
      </w:ins>
      <w:r w:rsidRPr="003C478B">
        <w:rPr>
          <w:rFonts w:ascii="Times New Roman" w:hAnsi="Times New Roman"/>
          <w:i/>
          <w:sz w:val="24"/>
          <w:szCs w:val="24"/>
        </w:rPr>
        <w:t>of the Independent State of the Congo</w:t>
      </w:r>
      <w:r w:rsidRPr="003C478B">
        <w:rPr>
          <w:rFonts w:ascii="Times New Roman" w:hAnsi="Times New Roman"/>
          <w:sz w:val="24"/>
          <w:szCs w:val="24"/>
        </w:rPr>
        <w:t>.</w:t>
      </w:r>
      <w:ins w:id="1391" w:author="Patterson Lamb" w:date="2014-08-09T09:38:00Z">
        <w:r>
          <w:rPr>
            <w:rFonts w:ascii="Times New Roman" w:hAnsi="Times New Roman"/>
            <w:sz w:val="24"/>
            <w:szCs w:val="24"/>
          </w:rPr>
          <w:t xml:space="preserve"> </w:t>
        </w:r>
        <w:r>
          <w:rPr>
            <w:rFonts w:ascii="Times New Roman" w:hAnsi="Times New Roman"/>
            <w:b/>
            <w:sz w:val="24"/>
            <w:szCs w:val="24"/>
          </w:rPr>
          <w:t>&lt;AU: This source seems obscure. How would a reader find it? Can you add information—what archive is it in?&gt;</w:t>
        </w:r>
      </w:ins>
    </w:p>
  </w:endnote>
  <w:endnote w:id="1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Reverend Scrivener, Report of a “Journey made in July, August and September, 1903</w:t>
      </w:r>
      <w:ins w:id="1398" w:author="Patterson Lamb" w:date="2014-08-09T09:31:00Z">
        <w:r>
          <w:rPr>
            <w:rFonts w:ascii="Times New Roman" w:hAnsi="Times New Roman"/>
            <w:sz w:val="24"/>
            <w:szCs w:val="24"/>
          </w:rPr>
          <w:t>,</w:t>
        </w:r>
      </w:ins>
      <w:r w:rsidRPr="003C478B">
        <w:rPr>
          <w:rFonts w:ascii="Times New Roman" w:hAnsi="Times New Roman"/>
          <w:sz w:val="24"/>
          <w:szCs w:val="24"/>
        </w:rPr>
        <w:t>”</w:t>
      </w:r>
      <w:del w:id="1399" w:author="Patterson Lamb" w:date="2014-08-09T09:31:00Z">
        <w:r w:rsidRPr="003C478B" w:rsidDel="00C0199D">
          <w:rPr>
            <w:rFonts w:ascii="Times New Roman" w:hAnsi="Times New Roman"/>
            <w:sz w:val="24"/>
            <w:szCs w:val="24"/>
          </w:rPr>
          <w:delText>,</w:delText>
        </w:r>
      </w:del>
      <w:r w:rsidRPr="003C478B">
        <w:rPr>
          <w:rFonts w:ascii="Times New Roman" w:hAnsi="Times New Roman"/>
          <w:sz w:val="24"/>
          <w:szCs w:val="24"/>
        </w:rPr>
        <w:t xml:space="preserve"> cited in </w:t>
      </w:r>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Twain</w:t>
      </w:r>
      <w:r w:rsidRPr="003C478B">
        <w:rPr>
          <w:rFonts w:ascii="Times New Roman" w:hAnsi="Times New Roman"/>
          <w:sz w:val="24"/>
          <w:szCs w:val="24"/>
        </w:rPr>
        <w:t xml:space="preserve">, </w:t>
      </w:r>
      <w:r w:rsidRPr="003C478B">
        <w:rPr>
          <w:rStyle w:val="booktitle"/>
          <w:sz w:val="24"/>
          <w:szCs w:val="24"/>
        </w:rPr>
        <w:t xml:space="preserve">King Leopold’s Soliloquy: A Defense of </w:t>
      </w:r>
      <w:del w:id="1400" w:author="Patterson Lamb" w:date="2014-08-09T09:31:00Z">
        <w:r w:rsidRPr="003C478B" w:rsidDel="00C0199D">
          <w:rPr>
            <w:rStyle w:val="booktitle"/>
            <w:sz w:val="24"/>
            <w:szCs w:val="24"/>
          </w:rPr>
          <w:delText xml:space="preserve">his </w:delText>
        </w:r>
      </w:del>
      <w:ins w:id="1401" w:author="Patterson Lamb" w:date="2014-08-09T09:31:00Z">
        <w:r>
          <w:rPr>
            <w:rStyle w:val="booktitle"/>
            <w:sz w:val="24"/>
            <w:szCs w:val="24"/>
          </w:rPr>
          <w:t>H</w:t>
        </w:r>
        <w:r w:rsidRPr="003C478B">
          <w:rPr>
            <w:rStyle w:val="booktitle"/>
            <w:sz w:val="24"/>
            <w:szCs w:val="24"/>
          </w:rPr>
          <w:t xml:space="preserve">is </w:t>
        </w:r>
      </w:ins>
      <w:r w:rsidRPr="003C478B">
        <w:rPr>
          <w:rStyle w:val="booktitle"/>
          <w:sz w:val="24"/>
          <w:szCs w:val="24"/>
        </w:rPr>
        <w:t>Congo Rule</w:t>
      </w:r>
      <w:del w:id="1402" w:author="Patterson Lamb" w:date="2014-08-09T09:31:00Z">
        <w:r w:rsidRPr="003C478B" w:rsidDel="00C0199D">
          <w:rPr>
            <w:rFonts w:ascii="Times New Roman" w:hAnsi="Times New Roman"/>
            <w:i/>
            <w:sz w:val="24"/>
            <w:szCs w:val="24"/>
          </w:rPr>
          <w:delText>,</w:delText>
        </w:r>
      </w:del>
      <w:r w:rsidRPr="003C478B">
        <w:rPr>
          <w:rFonts w:ascii="Times New Roman" w:hAnsi="Times New Roman"/>
          <w:i/>
          <w:sz w:val="24"/>
          <w:szCs w:val="24"/>
        </w:rPr>
        <w:t xml:space="preserve"> </w:t>
      </w:r>
      <w:ins w:id="1403" w:author="Patterson Lamb" w:date="2014-08-09T09:31:00Z">
        <w:r>
          <w:rPr>
            <w:rFonts w:ascii="Times New Roman" w:hAnsi="Times New Roman"/>
            <w:sz w:val="24"/>
            <w:szCs w:val="24"/>
          </w:rPr>
          <w:t>(</w:t>
        </w:r>
      </w:ins>
      <w:r w:rsidRPr="003C478B">
        <w:rPr>
          <w:rStyle w:val="placeofpub"/>
          <w:sz w:val="24"/>
          <w:szCs w:val="24"/>
        </w:rPr>
        <w:t>Boston</w:t>
      </w:r>
      <w:r w:rsidRPr="003C478B">
        <w:rPr>
          <w:rFonts w:ascii="Times New Roman" w:hAnsi="Times New Roman"/>
          <w:sz w:val="24"/>
          <w:szCs w:val="24"/>
        </w:rPr>
        <w:t xml:space="preserve">: </w:t>
      </w:r>
      <w:r w:rsidRPr="003C478B">
        <w:rPr>
          <w:rStyle w:val="publisher"/>
          <w:sz w:val="24"/>
          <w:szCs w:val="24"/>
        </w:rPr>
        <w:t>F.</w:t>
      </w:r>
      <w:ins w:id="1404" w:author="Patterson Lamb" w:date="2014-08-09T09:31:00Z">
        <w:r>
          <w:rPr>
            <w:rStyle w:val="publisher"/>
            <w:sz w:val="24"/>
            <w:szCs w:val="24"/>
          </w:rPr>
          <w:t xml:space="preserve"> </w:t>
        </w:r>
      </w:ins>
      <w:r w:rsidRPr="003C478B">
        <w:rPr>
          <w:rStyle w:val="publisher"/>
          <w:sz w:val="24"/>
          <w:szCs w:val="24"/>
        </w:rPr>
        <w:t>R. Warren</w:t>
      </w:r>
      <w:del w:id="1405" w:author="Patterson Lamb" w:date="2014-08-09T09:31:00Z">
        <w:r w:rsidRPr="003C478B" w:rsidDel="00C0199D">
          <w:rPr>
            <w:rStyle w:val="publisher"/>
            <w:sz w:val="24"/>
            <w:szCs w:val="24"/>
          </w:rPr>
          <w:delText xml:space="preserve"> &amp; Co</w:delText>
        </w:r>
      </w:del>
      <w:r w:rsidRPr="003C478B">
        <w:rPr>
          <w:rFonts w:ascii="Times New Roman" w:hAnsi="Times New Roman"/>
          <w:sz w:val="24"/>
          <w:szCs w:val="24"/>
        </w:rPr>
        <w:t xml:space="preserve">, </w:t>
      </w:r>
      <w:r w:rsidRPr="003C478B">
        <w:rPr>
          <w:rStyle w:val="date"/>
          <w:rFonts w:ascii="Times New Roman" w:hAnsi="Times New Roman"/>
          <w:sz w:val="24"/>
          <w:szCs w:val="24"/>
        </w:rPr>
        <w:t>1905</w:t>
      </w:r>
      <w:ins w:id="1406" w:author="Patterson Lamb" w:date="2014-08-09T09:31: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15</w:t>
      </w:r>
      <w:r w:rsidRPr="003C478B">
        <w:rPr>
          <w:rFonts w:ascii="Times New Roman" w:hAnsi="Times New Roman"/>
          <w:sz w:val="24"/>
          <w:szCs w:val="24"/>
        </w:rPr>
        <w:t>.</w:t>
      </w:r>
    </w:p>
  </w:endnote>
  <w:endnote w:id="1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Times</w:t>
      </w:r>
      <w:r w:rsidRPr="003C478B">
        <w:rPr>
          <w:rFonts w:ascii="Times New Roman" w:hAnsi="Times New Roman"/>
          <w:sz w:val="24"/>
          <w:szCs w:val="24"/>
        </w:rPr>
        <w:t>, 10 January 1906, p. 4.</w:t>
      </w:r>
    </w:p>
  </w:endnote>
  <w:endnote w:id="1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Kevin</w:t>
      </w:r>
      <w:r w:rsidRPr="003C478B">
        <w:rPr>
          <w:rFonts w:ascii="Times New Roman" w:hAnsi="Times New Roman"/>
          <w:sz w:val="24"/>
          <w:szCs w:val="24"/>
        </w:rPr>
        <w:t xml:space="preserve"> </w:t>
      </w:r>
      <w:r w:rsidRPr="003C478B">
        <w:rPr>
          <w:rStyle w:val="surname"/>
          <w:sz w:val="24"/>
          <w:szCs w:val="24"/>
        </w:rPr>
        <w:t>Grant</w:t>
      </w:r>
      <w:r w:rsidRPr="003C478B">
        <w:rPr>
          <w:rFonts w:ascii="Times New Roman" w:hAnsi="Times New Roman"/>
          <w:sz w:val="24"/>
          <w:szCs w:val="24"/>
        </w:rPr>
        <w:t>, “</w:t>
      </w:r>
      <w:r w:rsidRPr="003C478B">
        <w:rPr>
          <w:rStyle w:val="Articletitle"/>
          <w:sz w:val="24"/>
          <w:szCs w:val="24"/>
        </w:rPr>
        <w:t>Christian Critics of Empire: Missionaries, Lantern Lectures and the Congo Reform Campaign in Britain</w:t>
      </w:r>
      <w:ins w:id="1409" w:author="Patterson Lamb" w:date="2014-08-09T09:31:00Z">
        <w:r>
          <w:rPr>
            <w:rStyle w:val="Articletitle"/>
            <w:sz w:val="24"/>
            <w:szCs w:val="24"/>
          </w:rPr>
          <w:t>,</w:t>
        </w:r>
      </w:ins>
      <w:r w:rsidRPr="003C478B">
        <w:rPr>
          <w:rFonts w:ascii="Times New Roman" w:hAnsi="Times New Roman"/>
          <w:sz w:val="24"/>
          <w:szCs w:val="24"/>
        </w:rPr>
        <w:t>”</w:t>
      </w:r>
      <w:del w:id="1410" w:author="Patterson Lamb" w:date="2014-08-09T09:31:00Z">
        <w:r w:rsidRPr="003C478B" w:rsidDel="00C0199D">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journal-title"/>
          <w:sz w:val="24"/>
          <w:szCs w:val="24"/>
        </w:rPr>
        <w:t>Journal of Imperial and Commonwealth History</w:t>
      </w:r>
      <w:del w:id="1411" w:author="Patterson Lamb" w:date="2014-08-09T09:31:00Z">
        <w:r w:rsidRPr="003C478B" w:rsidDel="00C0199D">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29</w:t>
      </w:r>
      <w:ins w:id="1412" w:author="Patterson Lamb" w:date="2014-08-09T09:31:00Z">
        <w:r>
          <w:rPr>
            <w:rStyle w:val="volume"/>
            <w:sz w:val="24"/>
            <w:szCs w:val="24"/>
          </w:rPr>
          <w:t>, no.</w:t>
        </w:r>
      </w:ins>
      <w:del w:id="1413" w:author="Patterson Lamb" w:date="2014-08-09T09:31:00Z">
        <w:r w:rsidRPr="003C478B" w:rsidDel="00C0199D">
          <w:rPr>
            <w:rFonts w:ascii="Times New Roman" w:hAnsi="Times New Roman"/>
            <w:sz w:val="24"/>
            <w:szCs w:val="24"/>
          </w:rPr>
          <w:delText>:</w:delText>
        </w:r>
      </w:del>
      <w:ins w:id="1414" w:author="Patterson Lamb" w:date="2014-08-09T09:31:00Z">
        <w:r>
          <w:rPr>
            <w:rFonts w:ascii="Times New Roman" w:hAnsi="Times New Roman"/>
            <w:sz w:val="24"/>
            <w:szCs w:val="24"/>
          </w:rPr>
          <w:t xml:space="preserve"> </w:t>
        </w:r>
      </w:ins>
      <w:r w:rsidRPr="003C478B">
        <w:rPr>
          <w:rStyle w:val="Issueno"/>
          <w:rFonts w:ascii="Times New Roman" w:hAnsi="Times New Roman"/>
          <w:sz w:val="24"/>
          <w:szCs w:val="24"/>
        </w:rPr>
        <w:t>2</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xml:space="preserve">): </w:t>
      </w:r>
      <w:r w:rsidRPr="003C478B">
        <w:rPr>
          <w:rStyle w:val="pageextent"/>
          <w:sz w:val="24"/>
          <w:szCs w:val="24"/>
        </w:rPr>
        <w:t>27–58</w:t>
      </w:r>
      <w:r w:rsidRPr="003C478B">
        <w:rPr>
          <w:rFonts w:ascii="Times New Roman" w:hAnsi="Times New Roman"/>
          <w:sz w:val="24"/>
          <w:szCs w:val="24"/>
        </w:rPr>
        <w:t>.</w:t>
      </w:r>
    </w:p>
  </w:endnote>
  <w:endnote w:id="1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Sliwinski, “The Childhood of Human Rights”; Peffer, “Snap of the Whip.”</w:t>
      </w:r>
    </w:p>
  </w:endnote>
  <w:endnote w:id="1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Otago Witness</w:t>
      </w:r>
      <w:r w:rsidRPr="003C478B">
        <w:rPr>
          <w:rFonts w:ascii="Times New Roman" w:hAnsi="Times New Roman"/>
          <w:sz w:val="24"/>
          <w:szCs w:val="24"/>
        </w:rPr>
        <w:t>, 18 March 1908, 17.</w:t>
      </w:r>
    </w:p>
  </w:endnote>
  <w:endnote w:id="1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Twain, </w:t>
      </w:r>
      <w:r w:rsidRPr="003C478B">
        <w:rPr>
          <w:rFonts w:ascii="Times New Roman" w:hAnsi="Times New Roman"/>
          <w:i/>
          <w:sz w:val="24"/>
          <w:szCs w:val="24"/>
        </w:rPr>
        <w:t>King Leopold’s Soliloquy</w:t>
      </w:r>
      <w:r w:rsidRPr="003C478B">
        <w:rPr>
          <w:rFonts w:ascii="Times New Roman" w:hAnsi="Times New Roman"/>
          <w:sz w:val="24"/>
          <w:szCs w:val="24"/>
        </w:rPr>
        <w:t>, 38.</w:t>
      </w:r>
    </w:p>
  </w:endnote>
  <w:endnote w:id="1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insightful discussion</w:t>
      </w:r>
      <w:ins w:id="1429" w:author="Patterson Lamb" w:date="2014-08-09T09:32:00Z">
        <w:r>
          <w:rPr>
            <w:rFonts w:ascii="Times New Roman" w:hAnsi="Times New Roman"/>
            <w:sz w:val="24"/>
            <w:szCs w:val="24"/>
          </w:rPr>
          <w:t>,</w:t>
        </w:r>
      </w:ins>
      <w:r w:rsidRPr="003C478B">
        <w:rPr>
          <w:rFonts w:ascii="Times New Roman" w:hAnsi="Times New Roman"/>
          <w:sz w:val="24"/>
          <w:szCs w:val="24"/>
        </w:rPr>
        <w:t xml:space="preserve"> see Burroughs, </w:t>
      </w:r>
      <w:r w:rsidRPr="003C478B">
        <w:rPr>
          <w:rFonts w:ascii="Times New Roman" w:hAnsi="Times New Roman"/>
          <w:i/>
          <w:sz w:val="24"/>
          <w:szCs w:val="24"/>
        </w:rPr>
        <w:t>Travel Writing and Atrocities</w:t>
      </w:r>
      <w:r w:rsidRPr="003C478B">
        <w:rPr>
          <w:rFonts w:ascii="Times New Roman" w:hAnsi="Times New Roman"/>
          <w:sz w:val="24"/>
          <w:szCs w:val="24"/>
        </w:rPr>
        <w:t>, 87–91.</w:t>
      </w:r>
    </w:p>
  </w:endnote>
  <w:endnote w:id="1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wish particularly to thank Heide Fehrenbach, Davide Rodogno, Dean Pavlakis</w:t>
      </w:r>
      <w:ins w:id="1455" w:author="Patterson Lamb" w:date="2014-08-09T14:17:00Z">
        <w:r>
          <w:rPr>
            <w:rFonts w:ascii="Times New Roman" w:hAnsi="Times New Roman"/>
            <w:sz w:val="24"/>
            <w:szCs w:val="24"/>
          </w:rPr>
          <w:t>,</w:t>
        </w:r>
      </w:ins>
      <w:r w:rsidRPr="003C478B">
        <w:rPr>
          <w:rFonts w:ascii="Times New Roman" w:hAnsi="Times New Roman"/>
          <w:sz w:val="24"/>
          <w:szCs w:val="24"/>
        </w:rPr>
        <w:t xml:space="preserve"> and Lisa Trivedi for their comments on drafts of this </w:t>
      </w:r>
      <w:del w:id="1456" w:author="Patterson Lamb" w:date="2014-08-13T11:13:00Z">
        <w:r w:rsidRPr="003C478B" w:rsidDel="00195C9F">
          <w:rPr>
            <w:rFonts w:ascii="Times New Roman" w:hAnsi="Times New Roman"/>
            <w:sz w:val="24"/>
            <w:szCs w:val="24"/>
          </w:rPr>
          <w:delText>essay</w:delText>
        </w:r>
      </w:del>
      <w:ins w:id="1457" w:author="Patterson Lamb" w:date="2014-08-13T11:13:00Z">
        <w:r>
          <w:rPr>
            <w:rFonts w:ascii="Times New Roman" w:hAnsi="Times New Roman"/>
            <w:sz w:val="24"/>
            <w:szCs w:val="24"/>
          </w:rPr>
          <w:t>chapter</w:t>
        </w:r>
      </w:ins>
      <w:r w:rsidRPr="003C478B">
        <w:rPr>
          <w:rFonts w:ascii="Times New Roman" w:hAnsi="Times New Roman"/>
          <w:sz w:val="24"/>
          <w:szCs w:val="24"/>
        </w:rPr>
        <w:t>.</w:t>
      </w:r>
    </w:p>
  </w:endnote>
  <w:endnote w:id="1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w:t>
      </w:r>
      <w:ins w:id="1461" w:author="Patterson Lamb" w:date="2014-08-09T14:18:00Z">
        <w:r>
          <w:rPr>
            <w:rFonts w:ascii="Times New Roman" w:hAnsi="Times New Roman"/>
            <w:sz w:val="24"/>
            <w:szCs w:val="24"/>
          </w:rPr>
          <w:t xml:space="preserve"> </w:t>
        </w:r>
      </w:ins>
      <w:r w:rsidRPr="003C478B">
        <w:rPr>
          <w:rFonts w:ascii="Times New Roman" w:hAnsi="Times New Roman"/>
          <w:sz w:val="24"/>
          <w:szCs w:val="24"/>
        </w:rPr>
        <w:t>D. Morel Collection, London School of Economics (hereafter Morel Collection), File I, Volume “1907–</w:t>
      </w:r>
      <w:del w:id="1462" w:author="Patterson Lamb" w:date="2014-08-09T14:18:00Z">
        <w:r w:rsidRPr="003C478B" w:rsidDel="00482AF7">
          <w:rPr>
            <w:rFonts w:ascii="Times New Roman" w:hAnsi="Times New Roman"/>
            <w:sz w:val="24"/>
            <w:szCs w:val="24"/>
          </w:rPr>
          <w:delText>0</w:delText>
        </w:r>
      </w:del>
      <w:r w:rsidRPr="003C478B">
        <w:rPr>
          <w:rFonts w:ascii="Times New Roman" w:hAnsi="Times New Roman"/>
          <w:sz w:val="24"/>
          <w:szCs w:val="24"/>
        </w:rPr>
        <w:t>8, Congo and CRA.”</w:t>
      </w:r>
    </w:p>
  </w:endnote>
  <w:endnote w:id="1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more on this critical issue, which lies outside the scope of this </w:t>
      </w:r>
      <w:del w:id="1467" w:author="Patterson Lamb" w:date="2014-08-09T14:18:00Z">
        <w:r w:rsidRPr="003C478B" w:rsidDel="00482AF7">
          <w:rPr>
            <w:rFonts w:ascii="Times New Roman" w:hAnsi="Times New Roman"/>
            <w:sz w:val="24"/>
            <w:szCs w:val="24"/>
          </w:rPr>
          <w:delText>essay</w:delText>
        </w:r>
      </w:del>
      <w:ins w:id="1468" w:author="Patterson Lamb" w:date="2014-08-09T14:18:00Z">
        <w:r>
          <w:rPr>
            <w:rFonts w:ascii="Times New Roman" w:hAnsi="Times New Roman"/>
            <w:sz w:val="24"/>
            <w:szCs w:val="24"/>
          </w:rPr>
          <w:t>chapter</w:t>
        </w:r>
      </w:ins>
      <w:r w:rsidRPr="003C478B">
        <w:rPr>
          <w:rFonts w:ascii="Times New Roman" w:hAnsi="Times New Roman"/>
          <w:sz w:val="24"/>
          <w:szCs w:val="24"/>
        </w:rPr>
        <w:t>, see Twomey, “Severed Hands,” 39–50.</w:t>
      </w:r>
    </w:p>
  </w:endnote>
  <w:endnote w:id="1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“The Evidence of Sight,” 151–68.</w:t>
      </w:r>
    </w:p>
  </w:endnote>
  <w:endnote w:id="1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general discussion of the Congo reform campaign, photography, and lantern</w:t>
      </w:r>
      <w:del w:id="1473" w:author="Patterson Lamb" w:date="2014-08-09T14:18:00Z">
        <w:r w:rsidRPr="003C478B" w:rsidDel="00482AF7">
          <w:rPr>
            <w:rFonts w:ascii="Times New Roman" w:hAnsi="Times New Roman"/>
            <w:sz w:val="24"/>
            <w:szCs w:val="24"/>
          </w:rPr>
          <w:delText xml:space="preserve"> </w:delText>
        </w:r>
      </w:del>
      <w:ins w:id="1474" w:author="Patterson Lamb" w:date="2014-08-09T14:18:00Z">
        <w:r>
          <w:rPr>
            <w:rFonts w:ascii="Times New Roman" w:hAnsi="Times New Roman"/>
            <w:sz w:val="24"/>
            <w:szCs w:val="24"/>
          </w:rPr>
          <w:t>-</w:t>
        </w:r>
      </w:ins>
      <w:r w:rsidRPr="003C478B">
        <w:rPr>
          <w:rFonts w:ascii="Times New Roman" w:hAnsi="Times New Roman"/>
          <w:sz w:val="24"/>
          <w:szCs w:val="24"/>
        </w:rPr>
        <w:t xml:space="preserve">slide lectures, see Kevin Grant, “Christian Critics of Empire,” which is a reprint, with revisions, of an essay published in 2001 in the </w:t>
      </w:r>
      <w:r w:rsidRPr="003C478B">
        <w:rPr>
          <w:rFonts w:ascii="Times New Roman" w:hAnsi="Times New Roman"/>
          <w:i/>
          <w:iCs/>
          <w:sz w:val="24"/>
          <w:szCs w:val="24"/>
        </w:rPr>
        <w:t>Journal of Imperial and Commonwealth History</w:t>
      </w:r>
      <w:r w:rsidRPr="003C478B">
        <w:rPr>
          <w:rFonts w:ascii="Times New Roman" w:hAnsi="Times New Roman"/>
          <w:sz w:val="24"/>
          <w:szCs w:val="24"/>
        </w:rPr>
        <w:t xml:space="preserve">. Regarding the Congo reform campaign as a precedent in the deployment of photography in international humanitarian protest, see </w:t>
      </w:r>
      <w:del w:id="1475" w:author="Patterson Lamb" w:date="2014-08-09T14:18:00Z">
        <w:r w:rsidRPr="003C478B" w:rsidDel="00482AF7">
          <w:rPr>
            <w:rFonts w:ascii="Times New Roman" w:hAnsi="Times New Roman"/>
            <w:sz w:val="24"/>
            <w:szCs w:val="24"/>
          </w:rPr>
          <w:delText xml:space="preserve">essay </w:delText>
        </w:r>
      </w:del>
      <w:ins w:id="1476" w:author="Patterson Lamb" w:date="2014-08-09T14:18:00Z">
        <w:r>
          <w:rPr>
            <w:rFonts w:ascii="Times New Roman" w:hAnsi="Times New Roman"/>
            <w:sz w:val="24"/>
            <w:szCs w:val="24"/>
          </w:rPr>
          <w:t>the chapter</w:t>
        </w:r>
        <w:r w:rsidRPr="003C478B">
          <w:rPr>
            <w:rFonts w:ascii="Times New Roman" w:hAnsi="Times New Roman"/>
            <w:sz w:val="24"/>
            <w:szCs w:val="24"/>
          </w:rPr>
          <w:t xml:space="preserve"> </w:t>
        </w:r>
      </w:ins>
      <w:r w:rsidRPr="003C478B">
        <w:rPr>
          <w:rFonts w:ascii="Times New Roman" w:hAnsi="Times New Roman"/>
          <w:sz w:val="24"/>
          <w:szCs w:val="24"/>
        </w:rPr>
        <w:t xml:space="preserve">by Christina Twomey in this volume; also Linfield, </w:t>
      </w:r>
      <w:r w:rsidRPr="003C478B">
        <w:rPr>
          <w:rFonts w:ascii="Times New Roman" w:hAnsi="Times New Roman"/>
          <w:i/>
          <w:iCs/>
          <w:sz w:val="24"/>
          <w:szCs w:val="24"/>
        </w:rPr>
        <w:t xml:space="preserve">The Cruel Radiance, </w:t>
      </w:r>
      <w:r w:rsidRPr="003C478B">
        <w:rPr>
          <w:rFonts w:ascii="Times New Roman" w:hAnsi="Times New Roman"/>
          <w:sz w:val="24"/>
          <w:szCs w:val="24"/>
        </w:rPr>
        <w:t>48–50.</w:t>
      </w:r>
    </w:p>
  </w:endnote>
  <w:endnote w:id="1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Details, and the Humanitarian Narrative,” 176–7.</w:t>
      </w:r>
    </w:p>
  </w:endnote>
  <w:endnote w:id="1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Sliwinski, “The Childhood of Human Rights”; also see Hochschild, </w:t>
      </w:r>
      <w:r w:rsidRPr="003C478B">
        <w:rPr>
          <w:rFonts w:ascii="Times New Roman" w:hAnsi="Times New Roman"/>
          <w:i/>
          <w:iCs/>
          <w:sz w:val="24"/>
          <w:szCs w:val="24"/>
        </w:rPr>
        <w:t>King Leopold’s Ghost</w:t>
      </w:r>
      <w:r w:rsidRPr="003C478B">
        <w:rPr>
          <w:rFonts w:ascii="Times New Roman" w:hAnsi="Times New Roman"/>
          <w:sz w:val="24"/>
          <w:szCs w:val="24"/>
        </w:rPr>
        <w:t>.</w:t>
      </w:r>
    </w:p>
  </w:endnote>
  <w:endnote w:id="1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“An Acoustic Register,” 223.</w:t>
      </w:r>
    </w:p>
  </w:endnote>
  <w:endnote w:id="1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Walkowitz, </w:t>
      </w:r>
      <w:r w:rsidRPr="003C478B">
        <w:rPr>
          <w:rFonts w:ascii="Times New Roman" w:hAnsi="Times New Roman"/>
          <w:i/>
          <w:iCs/>
          <w:sz w:val="24"/>
          <w:szCs w:val="24"/>
        </w:rPr>
        <w:t>City of Dreadful Delight</w:t>
      </w:r>
      <w:r w:rsidRPr="003C478B">
        <w:rPr>
          <w:rFonts w:ascii="Times New Roman" w:hAnsi="Times New Roman"/>
          <w:sz w:val="24"/>
          <w:szCs w:val="24"/>
        </w:rPr>
        <w:t>.</w:t>
      </w:r>
    </w:p>
  </w:endnote>
  <w:endnote w:id="1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Koven, </w:t>
      </w:r>
      <w:r w:rsidRPr="003C478B">
        <w:rPr>
          <w:rFonts w:ascii="Times New Roman" w:hAnsi="Times New Roman"/>
          <w:i/>
          <w:iCs/>
          <w:sz w:val="24"/>
          <w:szCs w:val="24"/>
        </w:rPr>
        <w:t>Slumming</w:t>
      </w:r>
      <w:r w:rsidRPr="003C478B">
        <w:rPr>
          <w:rFonts w:ascii="Times New Roman" w:hAnsi="Times New Roman"/>
          <w:sz w:val="24"/>
          <w:szCs w:val="24"/>
        </w:rPr>
        <w:t>, 91.</w:t>
      </w:r>
    </w:p>
  </w:endnote>
  <w:endnote w:id="1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w:t>
      </w:r>
      <w:ins w:id="1486" w:author="Patterson Lamb" w:date="2014-08-09T14:21:00Z">
        <w:r>
          <w:rPr>
            <w:rFonts w:ascii="Times New Roman" w:hAnsi="Times New Roman"/>
            <w:sz w:val="24"/>
            <w:szCs w:val="24"/>
          </w:rPr>
          <w:t>t</w:t>
        </w:r>
      </w:ins>
      <w:r w:rsidRPr="003C478B">
        <w:rPr>
          <w:rFonts w:ascii="Times New Roman" w:hAnsi="Times New Roman"/>
          <w:sz w:val="24"/>
          <w:szCs w:val="24"/>
        </w:rPr>
        <w:t>tu</w:t>
      </w:r>
      <w:del w:id="1487" w:author="Patterson Lamb" w:date="2014-08-09T14:21:00Z">
        <w:r w:rsidRPr="003C478B" w:rsidDel="00482AF7">
          <w:rPr>
            <w:rFonts w:ascii="Times New Roman" w:hAnsi="Times New Roman"/>
            <w:sz w:val="24"/>
            <w:szCs w:val="24"/>
          </w:rPr>
          <w:delText>n</w:delText>
        </w:r>
      </w:del>
      <w:r w:rsidRPr="003C478B">
        <w:rPr>
          <w:rFonts w:ascii="Times New Roman" w:hAnsi="Times New Roman"/>
          <w:sz w:val="24"/>
          <w:szCs w:val="24"/>
        </w:rPr>
        <w:t xml:space="preserve">nen, </w:t>
      </w:r>
      <w:del w:id="1488" w:author="Patterson Lamb" w:date="2014-08-09T14:22:00Z">
        <w:r w:rsidRPr="003C478B" w:rsidDel="00482AF7">
          <w:rPr>
            <w:rFonts w:ascii="Times New Roman" w:hAnsi="Times New Roman"/>
            <w:sz w:val="24"/>
            <w:szCs w:val="24"/>
          </w:rPr>
          <w:delText>325.</w:delText>
        </w:r>
      </w:del>
      <w:ins w:id="1489" w:author="Patterson Lamb" w:date="2014-08-09T14:21:00Z">
        <w:r>
          <w:rPr>
            <w:rFonts w:ascii="Times New Roman" w:hAnsi="Times New Roman"/>
            <w:sz w:val="24"/>
            <w:szCs w:val="24"/>
          </w:rPr>
          <w:t>“Humanitarianism and the Pornography of Pain,</w:t>
        </w:r>
      </w:ins>
      <w:ins w:id="1490" w:author="Patterson Lamb" w:date="2014-08-09T14:22:00Z">
        <w:r>
          <w:rPr>
            <w:rFonts w:ascii="Times New Roman" w:hAnsi="Times New Roman"/>
            <w:sz w:val="24"/>
            <w:szCs w:val="24"/>
          </w:rPr>
          <w:t>” 325.</w:t>
        </w:r>
      </w:ins>
    </w:p>
  </w:endnote>
  <w:endnote w:id="1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334. For a treatment of the Congo reform campaign in similar terms, see Peffer, “Snap of the Whip.”</w:t>
      </w:r>
    </w:p>
  </w:endnote>
  <w:endnote w:id="1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Jean Stengers, “King Leopold’s Congo, 1886–1908,” in Roland Oliver and </w:t>
      </w:r>
      <w:r w:rsidRPr="003C478B">
        <w:rPr>
          <w:rStyle w:val="forename"/>
          <w:sz w:val="24"/>
          <w:szCs w:val="24"/>
        </w:rPr>
        <w:t>G.</w:t>
      </w:r>
      <w:ins w:id="1501" w:author="Patterson Lamb" w:date="2014-08-09T14:22:00Z">
        <w:r>
          <w:rPr>
            <w:rStyle w:val="forename"/>
            <w:sz w:val="24"/>
            <w:szCs w:val="24"/>
          </w:rPr>
          <w:t xml:space="preserve"> </w:t>
        </w:r>
      </w:ins>
      <w:r w:rsidRPr="003C478B">
        <w:rPr>
          <w:rStyle w:val="forename"/>
          <w:sz w:val="24"/>
          <w:szCs w:val="24"/>
        </w:rPr>
        <w:t>N.</w:t>
      </w:r>
      <w:r w:rsidRPr="003C478B">
        <w:rPr>
          <w:rFonts w:ascii="Times New Roman" w:hAnsi="Times New Roman"/>
          <w:sz w:val="24"/>
          <w:szCs w:val="24"/>
        </w:rPr>
        <w:t xml:space="preserve"> </w:t>
      </w:r>
      <w:r w:rsidRPr="003C478B">
        <w:rPr>
          <w:rStyle w:val="surname"/>
          <w:sz w:val="24"/>
          <w:szCs w:val="24"/>
        </w:rPr>
        <w:t>Sanderson</w:t>
      </w:r>
      <w:r w:rsidRPr="003C478B">
        <w:rPr>
          <w:rFonts w:ascii="Times New Roman" w:hAnsi="Times New Roman"/>
          <w:sz w:val="24"/>
          <w:szCs w:val="24"/>
        </w:rPr>
        <w:t xml:space="preserve">, </w:t>
      </w:r>
      <w:r w:rsidRPr="003C478B">
        <w:rPr>
          <w:rStyle w:val="booktitle"/>
          <w:sz w:val="24"/>
          <w:szCs w:val="24"/>
        </w:rPr>
        <w:t>The Cambridge History of Africa</w:t>
      </w:r>
      <w:r w:rsidRPr="003C478B">
        <w:rPr>
          <w:rFonts w:ascii="Times New Roman" w:hAnsi="Times New Roman"/>
          <w:sz w:val="24"/>
          <w:szCs w:val="24"/>
        </w:rPr>
        <w:t>, Vol. 6 (</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346</w:t>
      </w:r>
      <w:r w:rsidRPr="003C478B">
        <w:rPr>
          <w:rFonts w:ascii="Times New Roman" w:hAnsi="Times New Roman"/>
          <w:sz w:val="24"/>
          <w:szCs w:val="24"/>
        </w:rPr>
        <w:t>.</w:t>
      </w:r>
    </w:p>
  </w:endnote>
  <w:endnote w:id="1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studies </w:t>
      </w:r>
      <w:del w:id="1519" w:author="Patterson Lamb" w:date="2014-08-09T14:22:00Z">
        <w:r w:rsidRPr="003C478B" w:rsidDel="00343E90">
          <w:rPr>
            <w:rFonts w:ascii="Times New Roman" w:hAnsi="Times New Roman"/>
            <w:sz w:val="24"/>
            <w:szCs w:val="24"/>
          </w:rPr>
          <w:delText>which argue</w:delText>
        </w:r>
      </w:del>
      <w:ins w:id="1520" w:author="Patterson Lamb" w:date="2014-08-09T14:22:00Z">
        <w:r>
          <w:rPr>
            <w:rFonts w:ascii="Times New Roman" w:hAnsi="Times New Roman"/>
            <w:sz w:val="24"/>
            <w:szCs w:val="24"/>
          </w:rPr>
          <w:t>arguing</w:t>
        </w:r>
      </w:ins>
      <w:r w:rsidRPr="003C478B">
        <w:rPr>
          <w:rFonts w:ascii="Times New Roman" w:hAnsi="Times New Roman"/>
          <w:sz w:val="24"/>
          <w:szCs w:val="24"/>
        </w:rPr>
        <w:t xml:space="preserve"> that I have overstated the role of missionaries in the Congo reform campaign, and which place greater emphasis on the roles of Morel and the British Foreign Office, see Burroughs, </w:t>
      </w:r>
      <w:r w:rsidRPr="003C478B">
        <w:rPr>
          <w:rFonts w:ascii="Times New Roman" w:hAnsi="Times New Roman"/>
          <w:i/>
          <w:iCs/>
          <w:sz w:val="24"/>
          <w:szCs w:val="24"/>
        </w:rPr>
        <w:t>Travel Writing and Atrocities</w:t>
      </w:r>
      <w:r w:rsidRPr="003C478B">
        <w:rPr>
          <w:rFonts w:ascii="Times New Roman" w:hAnsi="Times New Roman"/>
          <w:sz w:val="24"/>
          <w:szCs w:val="24"/>
        </w:rPr>
        <w:t xml:space="preserve">, and Dean Pavlakis, “The Congo Reform Movement in Britain, 1896–1913” (Ph.D. diss., </w:t>
      </w:r>
      <w:del w:id="1521" w:author="Patterson Lamb" w:date="2014-08-09T14:23:00Z">
        <w:r w:rsidRPr="003C478B" w:rsidDel="00343E90">
          <w:rPr>
            <w:rFonts w:ascii="Times New Roman" w:hAnsi="Times New Roman"/>
            <w:sz w:val="24"/>
            <w:szCs w:val="24"/>
          </w:rPr>
          <w:delText xml:space="preserve">SUNY </w:delText>
        </w:r>
      </w:del>
      <w:ins w:id="1522" w:author="Patterson Lamb" w:date="2014-08-09T14:23:00Z">
        <w:r>
          <w:rPr>
            <w:rFonts w:ascii="Times New Roman" w:hAnsi="Times New Roman"/>
            <w:sz w:val="24"/>
            <w:szCs w:val="24"/>
          </w:rPr>
          <w:t>State University of New York</w:t>
        </w:r>
        <w:r w:rsidRPr="003C478B">
          <w:rPr>
            <w:rFonts w:ascii="Times New Roman" w:hAnsi="Times New Roman"/>
            <w:sz w:val="24"/>
            <w:szCs w:val="24"/>
          </w:rPr>
          <w:t xml:space="preserve"> </w:t>
        </w:r>
      </w:ins>
      <w:r w:rsidRPr="003C478B">
        <w:rPr>
          <w:rFonts w:ascii="Times New Roman" w:hAnsi="Times New Roman"/>
          <w:sz w:val="24"/>
          <w:szCs w:val="24"/>
        </w:rPr>
        <w:t>at Buffalo, 2012). The latter is forthcoming as a monograph from Ashgate.</w:t>
      </w:r>
      <w:ins w:id="1523" w:author="Patterson Lamb" w:date="2014-08-09T14:23:00Z">
        <w:r>
          <w:rPr>
            <w:rFonts w:ascii="Times New Roman" w:hAnsi="Times New Roman"/>
            <w:sz w:val="24"/>
            <w:szCs w:val="24"/>
          </w:rPr>
          <w:t xml:space="preserve"> </w:t>
        </w:r>
      </w:ins>
    </w:p>
  </w:endnote>
  <w:endnote w:id="1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88–</w:t>
      </w:r>
      <w:del w:id="1524" w:author="Patterson Lamb" w:date="2014-08-09T14:44:00Z">
        <w:r w:rsidRPr="003C478B" w:rsidDel="00417421">
          <w:rPr>
            <w:rFonts w:ascii="Times New Roman" w:hAnsi="Times New Roman"/>
            <w:sz w:val="24"/>
            <w:szCs w:val="24"/>
          </w:rPr>
          <w:delText>8</w:delText>
        </w:r>
      </w:del>
      <w:r w:rsidRPr="003C478B">
        <w:rPr>
          <w:rFonts w:ascii="Times New Roman" w:hAnsi="Times New Roman"/>
          <w:sz w:val="24"/>
          <w:szCs w:val="24"/>
        </w:rPr>
        <w:t>9; Twomey, “Framing Atrocity”; Jane Lydon, “</w:t>
      </w:r>
      <w:del w:id="1525" w:author="Patterson Lamb" w:date="2014-08-09T14:44:00Z">
        <w:r w:rsidRPr="003C478B" w:rsidDel="00417421">
          <w:rPr>
            <w:rFonts w:ascii="Times New Roman" w:hAnsi="Times New Roman"/>
            <w:sz w:val="24"/>
            <w:szCs w:val="24"/>
          </w:rPr>
          <w:delText>’</w:delText>
        </w:r>
      </w:del>
      <w:ins w:id="1526" w:author="Patterson Lamb" w:date="2014-08-09T14:44:00Z">
        <w:r>
          <w:rPr>
            <w:rFonts w:ascii="Times New Roman" w:hAnsi="Times New Roman"/>
            <w:sz w:val="24"/>
            <w:szCs w:val="24"/>
          </w:rPr>
          <w:t>‘</w:t>
        </w:r>
      </w:ins>
      <w:r w:rsidRPr="003C478B">
        <w:rPr>
          <w:rFonts w:ascii="Times New Roman" w:hAnsi="Times New Roman"/>
          <w:sz w:val="24"/>
          <w:szCs w:val="24"/>
        </w:rPr>
        <w:t>Behold the Tears,’” 234–50; Godby, “Confronting Horror,” 34–48.</w:t>
      </w:r>
    </w:p>
  </w:endnote>
  <w:endnote w:id="1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 xml:space="preserve"> </w:t>
      </w:r>
      <w:r w:rsidRPr="003C478B">
        <w:rPr>
          <w:rFonts w:ascii="Times New Roman" w:hAnsi="Times New Roman"/>
          <w:sz w:val="24"/>
          <w:szCs w:val="24"/>
        </w:rPr>
        <w:t>Thompson,</w:t>
      </w:r>
      <w:r w:rsidRPr="003C478B">
        <w:rPr>
          <w:rFonts w:ascii="Times New Roman" w:hAnsi="Times New Roman"/>
          <w:iCs/>
          <w:sz w:val="24"/>
          <w:szCs w:val="24"/>
        </w:rPr>
        <w:t xml:space="preserve"> </w:t>
      </w:r>
      <w:r w:rsidRPr="005600E9">
        <w:rPr>
          <w:rFonts w:ascii="Times New Roman" w:hAnsi="Times New Roman"/>
          <w:i/>
          <w:iCs/>
          <w:sz w:val="24"/>
          <w:szCs w:val="24"/>
          <w:rPrChange w:id="1527" w:author="Patterson Lamb" w:date="2014-08-09T14:44:00Z">
            <w:rPr>
              <w:rFonts w:ascii="Times New Roman" w:hAnsi="Times New Roman"/>
              <w:iCs/>
              <w:sz w:val="24"/>
              <w:szCs w:val="24"/>
            </w:rPr>
          </w:rPrChange>
        </w:rPr>
        <w:t>Light</w:t>
      </w:r>
      <w:r w:rsidRPr="003C478B">
        <w:rPr>
          <w:rFonts w:ascii="Times New Roman" w:hAnsi="Times New Roman"/>
          <w:i/>
          <w:iCs/>
          <w:sz w:val="24"/>
          <w:szCs w:val="24"/>
        </w:rPr>
        <w:t xml:space="preserve"> on Darkness?</w:t>
      </w:r>
    </w:p>
  </w:endnote>
  <w:endnote w:id="1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Letter from John Harris to Travers Buxton, secretary of the British and Foreign Anti-Slavery and Aborigines’ Protection Society, 23 December 1911, Rhodes House, Anti-Slavery Society Collection, Mss. Brit. Emp. S24, J/46.</w:t>
      </w:r>
      <w:ins w:id="1538" w:author="Patterson Lamb" w:date="2014-08-09T14:55:00Z">
        <w:r>
          <w:rPr>
            <w:rFonts w:ascii="Times New Roman" w:hAnsi="Times New Roman"/>
            <w:sz w:val="24"/>
            <w:szCs w:val="24"/>
          </w:rPr>
          <w:t xml:space="preserve"> </w:t>
        </w:r>
        <w:r>
          <w:rPr>
            <w:rFonts w:ascii="Times New Roman" w:hAnsi="Times New Roman"/>
            <w:b/>
            <w:sz w:val="24"/>
            <w:szCs w:val="24"/>
          </w:rPr>
          <w:t>&lt;AU: Please give a city where this collection is located&gt;</w:t>
        </w:r>
      </w:ins>
    </w:p>
  </w:endnote>
  <w:endnote w:id="1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Thompson,</w:t>
      </w:r>
      <w:r w:rsidRPr="003C478B">
        <w:rPr>
          <w:rFonts w:ascii="Times New Roman" w:hAnsi="Times New Roman"/>
          <w:iCs/>
          <w:sz w:val="24"/>
          <w:szCs w:val="24"/>
        </w:rPr>
        <w:t xml:space="preserve"> </w:t>
      </w:r>
      <w:r w:rsidRPr="005600E9">
        <w:rPr>
          <w:rFonts w:ascii="Times New Roman" w:hAnsi="Times New Roman"/>
          <w:i/>
          <w:iCs/>
          <w:sz w:val="24"/>
          <w:szCs w:val="24"/>
          <w:rPrChange w:id="1547" w:author="Patterson Lamb" w:date="2014-08-09T14:45:00Z">
            <w:rPr>
              <w:rFonts w:ascii="Times New Roman" w:hAnsi="Times New Roman"/>
              <w:iCs/>
              <w:sz w:val="24"/>
              <w:szCs w:val="24"/>
            </w:rPr>
          </w:rPrChange>
        </w:rPr>
        <w:t>Light</w:t>
      </w:r>
      <w:r w:rsidRPr="003C478B">
        <w:rPr>
          <w:rFonts w:ascii="Times New Roman" w:hAnsi="Times New Roman"/>
          <w:i/>
          <w:iCs/>
          <w:sz w:val="24"/>
          <w:szCs w:val="24"/>
        </w:rPr>
        <w:t xml:space="preserve"> on Darkness?</w:t>
      </w:r>
      <w:r w:rsidRPr="003C478B">
        <w:rPr>
          <w:rFonts w:ascii="Times New Roman" w:hAnsi="Times New Roman"/>
          <w:sz w:val="24"/>
          <w:szCs w:val="24"/>
        </w:rPr>
        <w:t>, 209.</w:t>
      </w:r>
      <w:ins w:id="1548" w:author="Patterson Lamb" w:date="2014-08-09T14:45:00Z">
        <w:r>
          <w:rPr>
            <w:rFonts w:ascii="Times New Roman" w:hAnsi="Times New Roman"/>
            <w:sz w:val="24"/>
            <w:szCs w:val="24"/>
          </w:rPr>
          <w:t xml:space="preserve"> </w:t>
        </w:r>
      </w:ins>
    </w:p>
  </w:endnote>
  <w:endnote w:id="1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213. Regarding missionaries and lantern</w:t>
      </w:r>
      <w:del w:id="1554" w:author="Patterson Lamb" w:date="2014-08-09T14:45:00Z">
        <w:r w:rsidRPr="003C478B" w:rsidDel="00417421">
          <w:rPr>
            <w:rFonts w:ascii="Times New Roman" w:hAnsi="Times New Roman"/>
            <w:sz w:val="24"/>
            <w:szCs w:val="24"/>
          </w:rPr>
          <w:delText xml:space="preserve"> </w:delText>
        </w:r>
      </w:del>
      <w:ins w:id="1555" w:author="Patterson Lamb" w:date="2014-08-09T14:45:00Z">
        <w:r>
          <w:rPr>
            <w:rFonts w:ascii="Times New Roman" w:hAnsi="Times New Roman"/>
            <w:sz w:val="24"/>
            <w:szCs w:val="24"/>
          </w:rPr>
          <w:t>-</w:t>
        </w:r>
      </w:ins>
      <w:r w:rsidRPr="003C478B">
        <w:rPr>
          <w:rFonts w:ascii="Times New Roman" w:hAnsi="Times New Roman"/>
          <w:sz w:val="24"/>
          <w:szCs w:val="24"/>
        </w:rPr>
        <w:t xml:space="preserve">slide lectures, see </w:t>
      </w:r>
      <w:ins w:id="1556" w:author="Patterson Lamb" w:date="2014-08-09T14:46:00Z">
        <w:r>
          <w:rPr>
            <w:rFonts w:ascii="Times New Roman" w:hAnsi="Times New Roman"/>
            <w:sz w:val="24"/>
            <w:szCs w:val="24"/>
          </w:rPr>
          <w:t>i</w:t>
        </w:r>
      </w:ins>
      <w:del w:id="1557" w:author="Patterson Lamb" w:date="2014-08-09T14:46:00Z">
        <w:r w:rsidRPr="003C478B" w:rsidDel="00417421">
          <w:rPr>
            <w:rFonts w:ascii="Times New Roman" w:hAnsi="Times New Roman"/>
            <w:sz w:val="24"/>
            <w:szCs w:val="24"/>
          </w:rPr>
          <w:delText>I</w:delText>
        </w:r>
      </w:del>
      <w:r w:rsidRPr="003C478B">
        <w:rPr>
          <w:rFonts w:ascii="Times New Roman" w:hAnsi="Times New Roman"/>
          <w:sz w:val="24"/>
          <w:szCs w:val="24"/>
        </w:rPr>
        <w:t>bid., 207–38; Simpson, “Missions and the Magic Lantern,” 13–</w:t>
      </w:r>
      <w:ins w:id="1558" w:author="Patterson Lamb" w:date="2014-08-09T14:46:00Z">
        <w:r>
          <w:rPr>
            <w:rFonts w:ascii="Times New Roman" w:hAnsi="Times New Roman"/>
            <w:sz w:val="24"/>
            <w:szCs w:val="24"/>
          </w:rPr>
          <w:t>1</w:t>
        </w:r>
      </w:ins>
      <w:r w:rsidRPr="003C478B">
        <w:rPr>
          <w:rFonts w:ascii="Times New Roman" w:hAnsi="Times New Roman"/>
          <w:sz w:val="24"/>
          <w:szCs w:val="24"/>
        </w:rPr>
        <w:t>5.</w:t>
      </w:r>
    </w:p>
  </w:endnote>
  <w:endnote w:id="1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to Lady J.</w:t>
      </w:r>
      <w:ins w:id="1564" w:author="Patterson Lamb" w:date="2014-08-09T14:46:00Z">
        <w:r>
          <w:rPr>
            <w:rFonts w:ascii="Times New Roman" w:hAnsi="Times New Roman"/>
            <w:sz w:val="24"/>
            <w:szCs w:val="24"/>
          </w:rPr>
          <w:t xml:space="preserve"> </w:t>
        </w:r>
      </w:ins>
      <w:r w:rsidRPr="003C478B">
        <w:rPr>
          <w:rFonts w:ascii="Times New Roman" w:hAnsi="Times New Roman"/>
          <w:sz w:val="24"/>
          <w:szCs w:val="24"/>
        </w:rPr>
        <w:t xml:space="preserve">A. Chalmers, </w:t>
      </w:r>
      <w:ins w:id="1565" w:author="Patterson Lamb" w:date="2014-08-09T14:46:00Z">
        <w:r>
          <w:rPr>
            <w:rFonts w:ascii="Times New Roman" w:hAnsi="Times New Roman"/>
            <w:sz w:val="24"/>
            <w:szCs w:val="24"/>
          </w:rPr>
          <w:t xml:space="preserve">10 </w:t>
        </w:r>
      </w:ins>
      <w:r w:rsidRPr="003C478B">
        <w:rPr>
          <w:rFonts w:ascii="Times New Roman" w:hAnsi="Times New Roman"/>
          <w:sz w:val="24"/>
          <w:szCs w:val="24"/>
        </w:rPr>
        <w:t xml:space="preserve">March </w:t>
      </w:r>
      <w:del w:id="1566" w:author="Patterson Lamb" w:date="2014-08-09T14:46:00Z">
        <w:r w:rsidRPr="003C478B" w:rsidDel="00417421">
          <w:rPr>
            <w:rFonts w:ascii="Times New Roman" w:hAnsi="Times New Roman"/>
            <w:sz w:val="24"/>
            <w:szCs w:val="24"/>
          </w:rPr>
          <w:delText xml:space="preserve">10, </w:delText>
        </w:r>
      </w:del>
      <w:r w:rsidRPr="003C478B">
        <w:rPr>
          <w:rFonts w:ascii="Times New Roman" w:hAnsi="Times New Roman"/>
          <w:sz w:val="24"/>
          <w:szCs w:val="24"/>
        </w:rPr>
        <w:t>1904, Morel Collection, Copybook, January</w:t>
      </w:r>
      <w:del w:id="1567" w:author="Patterson Lamb" w:date="2014-08-09T14:46:00Z">
        <w:r w:rsidRPr="003C478B" w:rsidDel="00417421">
          <w:rPr>
            <w:rFonts w:ascii="Times New Roman" w:hAnsi="Times New Roman"/>
            <w:sz w:val="24"/>
            <w:szCs w:val="24"/>
          </w:rPr>
          <w:delText>-</w:delText>
        </w:r>
      </w:del>
      <w:ins w:id="1568" w:author="Patterson Lamb" w:date="2014-08-09T14:46:00Z">
        <w:r>
          <w:rPr>
            <w:rFonts w:ascii="Times New Roman" w:hAnsi="Times New Roman"/>
            <w:sz w:val="24"/>
            <w:szCs w:val="24"/>
          </w:rPr>
          <w:t>–</w:t>
        </w:r>
      </w:ins>
      <w:r w:rsidRPr="003C478B">
        <w:rPr>
          <w:rFonts w:ascii="Times New Roman" w:hAnsi="Times New Roman"/>
          <w:sz w:val="24"/>
          <w:szCs w:val="24"/>
        </w:rPr>
        <w:t>May 1904.</w:t>
      </w:r>
    </w:p>
  </w:endnote>
  <w:endnote w:id="1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Harris to Morel, </w:t>
      </w:r>
      <w:ins w:id="1574" w:author="Patterson Lamb" w:date="2014-08-09T14:46:00Z">
        <w:r w:rsidRPr="003C478B">
          <w:rPr>
            <w:rFonts w:ascii="Times New Roman" w:hAnsi="Times New Roman"/>
            <w:sz w:val="24"/>
            <w:szCs w:val="24"/>
          </w:rPr>
          <w:t>19</w:t>
        </w:r>
        <w:r>
          <w:rPr>
            <w:rFonts w:ascii="Times New Roman" w:hAnsi="Times New Roman"/>
            <w:sz w:val="24"/>
            <w:szCs w:val="24"/>
          </w:rPr>
          <w:t xml:space="preserve"> </w:t>
        </w:r>
      </w:ins>
      <w:r w:rsidRPr="003C478B">
        <w:rPr>
          <w:rFonts w:ascii="Times New Roman" w:hAnsi="Times New Roman"/>
          <w:sz w:val="24"/>
          <w:szCs w:val="24"/>
        </w:rPr>
        <w:t>August</w:t>
      </w:r>
      <w:del w:id="1575" w:author="Patterson Lamb" w:date="2014-08-09T14:46:00Z">
        <w:r w:rsidRPr="003C478B" w:rsidDel="00417421">
          <w:rPr>
            <w:rFonts w:ascii="Times New Roman" w:hAnsi="Times New Roman"/>
            <w:sz w:val="24"/>
            <w:szCs w:val="24"/>
          </w:rPr>
          <w:delText xml:space="preserve"> 19,</w:delText>
        </w:r>
      </w:del>
      <w:r w:rsidRPr="003C478B">
        <w:rPr>
          <w:rFonts w:ascii="Times New Roman" w:hAnsi="Times New Roman"/>
          <w:sz w:val="24"/>
          <w:szCs w:val="24"/>
        </w:rPr>
        <w:t xml:space="preserve"> 1905, Morel Collection, F8, file 75.</w:t>
      </w:r>
    </w:p>
  </w:endnote>
  <w:endnote w:id="1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Martí</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nez and Libal, “Introduction: The Gender of Humanitarian Narrative,” 161–</w:t>
      </w:r>
      <w:del w:id="1585" w:author="Patterson Lamb" w:date="2014-08-09T14:47:00Z">
        <w:r w:rsidRPr="003C478B" w:rsidDel="00417421">
          <w:rPr>
            <w:rFonts w:ascii="Times New Roman" w:hAnsi="Times New Roman"/>
            <w:sz w:val="24"/>
            <w:szCs w:val="24"/>
          </w:rPr>
          <w:delText>1</w:delText>
        </w:r>
      </w:del>
      <w:r w:rsidRPr="003C478B">
        <w:rPr>
          <w:rFonts w:ascii="Times New Roman" w:hAnsi="Times New Roman"/>
          <w:sz w:val="24"/>
          <w:szCs w:val="24"/>
        </w:rPr>
        <w:t xml:space="preserve">70. Regarding the knotty issue of establishing the authorship of other photographs in the Congo reform campaign, see </w:t>
      </w:r>
      <w:r w:rsidRPr="003C478B">
        <w:rPr>
          <w:rStyle w:val="forename"/>
          <w:sz w:val="24"/>
          <w:szCs w:val="24"/>
        </w:rPr>
        <w:t>Ó</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li</w:t>
      </w:r>
      <w:r w:rsidRPr="003C478B">
        <w:rPr>
          <w:rFonts w:ascii="Times New Roman" w:hAnsi="Times New Roman"/>
          <w:sz w:val="24"/>
          <w:szCs w:val="24"/>
        </w:rPr>
        <w:t xml:space="preserve"> </w:t>
      </w:r>
      <w:r w:rsidRPr="003C478B">
        <w:rPr>
          <w:rStyle w:val="surname"/>
          <w:sz w:val="24"/>
          <w:szCs w:val="24"/>
        </w:rPr>
        <w:t>Jacobsen</w:t>
      </w:r>
      <w:del w:id="1586" w:author="Patterson Lamb" w:date="2014-08-09T14:47:00Z">
        <w:r w:rsidRPr="003C478B" w:rsidDel="00417421">
          <w:rPr>
            <w:rFonts w:ascii="Times New Roman" w:hAnsi="Times New Roman"/>
            <w:sz w:val="24"/>
            <w:szCs w:val="24"/>
          </w:rPr>
          <w:delText>,</w:delText>
        </w:r>
      </w:del>
      <w:ins w:id="1587" w:author="Patterson Lamb" w:date="2014-08-09T14:47:00Z">
        <w:r>
          <w:rPr>
            <w:rFonts w:ascii="Times New Roman" w:hAnsi="Times New Roman"/>
            <w:sz w:val="24"/>
            <w:szCs w:val="24"/>
          </w:rPr>
          <w:t xml:space="preserve"> and</w:t>
        </w:r>
      </w:ins>
      <w:r w:rsidRPr="003C478B">
        <w:rPr>
          <w:rFonts w:ascii="Times New Roman" w:hAnsi="Times New Roman"/>
          <w:sz w:val="24"/>
          <w:szCs w:val="24"/>
        </w:rPr>
        <w:t xml:space="preserve"> </w:t>
      </w:r>
      <w:r w:rsidRPr="003C478B">
        <w:rPr>
          <w:rStyle w:val="forename"/>
          <w:sz w:val="24"/>
          <w:szCs w:val="24"/>
        </w:rPr>
        <w:t>Daniel J.</w:t>
      </w:r>
      <w:r w:rsidRPr="003C478B">
        <w:rPr>
          <w:rFonts w:ascii="Times New Roman" w:hAnsi="Times New Roman"/>
          <w:sz w:val="24"/>
          <w:szCs w:val="24"/>
        </w:rPr>
        <w:t xml:space="preserve"> </w:t>
      </w:r>
      <w:r w:rsidRPr="003C478B">
        <w:rPr>
          <w:rStyle w:val="surname"/>
          <w:sz w:val="24"/>
          <w:szCs w:val="24"/>
        </w:rPr>
        <w:t>Danielson</w:t>
      </w:r>
      <w:r w:rsidRPr="003C478B">
        <w:rPr>
          <w:rFonts w:ascii="Times New Roman" w:hAnsi="Times New Roman"/>
          <w:sz w:val="24"/>
          <w:szCs w:val="24"/>
        </w:rPr>
        <w:t xml:space="preserve"> (1871–1916)</w:t>
      </w:r>
      <w:ins w:id="1588" w:author="Patterson Lamb" w:date="2014-08-09T14:48:00Z">
        <w:r>
          <w:rPr>
            <w:rFonts w:ascii="Times New Roman" w:hAnsi="Times New Roman"/>
            <w:sz w:val="24"/>
            <w:szCs w:val="24"/>
          </w:rPr>
          <w:t>,</w:t>
        </w:r>
      </w:ins>
      <w:del w:id="1589" w:author="Patterson Lamb" w:date="2014-08-09T14:48:00Z">
        <w:r w:rsidRPr="003C478B" w:rsidDel="00417421">
          <w:rPr>
            <w:rFonts w:ascii="Times New Roman" w:hAnsi="Times New Roman"/>
            <w:sz w:val="24"/>
            <w:szCs w:val="24"/>
          </w:rPr>
          <w:delText>:</w:delText>
        </w:r>
      </w:del>
      <w:r w:rsidRPr="003C478B">
        <w:rPr>
          <w:rFonts w:ascii="Times New Roman" w:hAnsi="Times New Roman"/>
          <w:sz w:val="24"/>
          <w:szCs w:val="24"/>
        </w:rPr>
        <w:t xml:space="preserve"> </w:t>
      </w:r>
      <w:ins w:id="1590" w:author="Patterson Lamb" w:date="2014-08-09T14:48:00Z">
        <w:r>
          <w:rPr>
            <w:rFonts w:ascii="Times New Roman" w:hAnsi="Times New Roman"/>
            <w:sz w:val="24"/>
            <w:szCs w:val="24"/>
          </w:rPr>
          <w:t>“</w:t>
        </w:r>
      </w:ins>
      <w:r w:rsidRPr="003C478B">
        <w:rPr>
          <w:rStyle w:val="Articletitle"/>
          <w:sz w:val="24"/>
          <w:szCs w:val="24"/>
        </w:rPr>
        <w:t xml:space="preserve">The Faeroese </w:t>
      </w:r>
      <w:del w:id="1591" w:author="Patterson Lamb" w:date="2014-08-09T14:47:00Z">
        <w:r w:rsidRPr="003C478B" w:rsidDel="00417421">
          <w:rPr>
            <w:rStyle w:val="Articletitle"/>
            <w:sz w:val="24"/>
            <w:szCs w:val="24"/>
          </w:rPr>
          <w:delText xml:space="preserve">who </w:delText>
        </w:r>
      </w:del>
      <w:ins w:id="1592" w:author="Patterson Lamb" w:date="2014-08-09T14:47:00Z">
        <w:r>
          <w:rPr>
            <w:rStyle w:val="Articletitle"/>
            <w:sz w:val="24"/>
            <w:szCs w:val="24"/>
          </w:rPr>
          <w:t>W</w:t>
        </w:r>
        <w:r w:rsidRPr="003C478B">
          <w:rPr>
            <w:rStyle w:val="Articletitle"/>
            <w:sz w:val="24"/>
            <w:szCs w:val="24"/>
          </w:rPr>
          <w:t xml:space="preserve">ho </w:t>
        </w:r>
      </w:ins>
      <w:r w:rsidRPr="003C478B">
        <w:rPr>
          <w:rStyle w:val="Articletitle"/>
          <w:sz w:val="24"/>
          <w:szCs w:val="24"/>
        </w:rPr>
        <w:t>Changed History in the Congo,</w:t>
      </w:r>
      <w:r w:rsidRPr="003C478B">
        <w:rPr>
          <w:rFonts w:ascii="Times New Roman" w:hAnsi="Times New Roman"/>
          <w:sz w:val="24"/>
          <w:szCs w:val="24"/>
        </w:rPr>
        <w:t xml:space="preserve">” </w:t>
      </w:r>
      <w:r w:rsidRPr="003C478B">
        <w:rPr>
          <w:rStyle w:val="journal-title"/>
          <w:sz w:val="24"/>
          <w:szCs w:val="24"/>
        </w:rPr>
        <w:t>Brethren Historical Review</w:t>
      </w:r>
      <w:del w:id="1593" w:author="Patterson Lamb" w:date="2014-08-09T14:48:00Z">
        <w:r w:rsidRPr="003C478B" w:rsidDel="00417421">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8</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w:t>
      </w:r>
      <w:del w:id="1594" w:author="Patterson Lamb" w:date="2014-08-09T14:48:00Z">
        <w:r w:rsidRPr="003C478B" w:rsidDel="00417421">
          <w:rPr>
            <w:rFonts w:ascii="Times New Roman" w:hAnsi="Times New Roman"/>
            <w:sz w:val="24"/>
            <w:szCs w:val="24"/>
          </w:rPr>
          <w:delText>,</w:delText>
        </w:r>
      </w:del>
      <w:ins w:id="1595" w:author="Patterson Lamb" w:date="2014-08-09T14:48: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5–37</w:t>
      </w:r>
      <w:r w:rsidRPr="003C478B">
        <w:rPr>
          <w:rFonts w:ascii="Times New Roman" w:hAnsi="Times New Roman"/>
          <w:sz w:val="24"/>
          <w:szCs w:val="24"/>
        </w:rPr>
        <w:t>.</w:t>
      </w:r>
    </w:p>
  </w:endnote>
  <w:endnote w:id="1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Grant, 117, endnote 1, for relevant correspondence.</w:t>
      </w:r>
    </w:p>
  </w:endnote>
  <w:endnote w:id="1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Harris to Dr. Harry Guinness, 19 May 1904, Collection of the British and Foreign Anti</w:t>
      </w:r>
      <w:ins w:id="1605" w:author="Patterson Lamb" w:date="2014-08-09T14:49:00Z">
        <w:r>
          <w:rPr>
            <w:rFonts w:ascii="Times New Roman" w:hAnsi="Times New Roman"/>
            <w:sz w:val="24"/>
            <w:szCs w:val="24"/>
          </w:rPr>
          <w:t>-</w:t>
        </w:r>
      </w:ins>
      <w:r w:rsidRPr="003C478B">
        <w:rPr>
          <w:rFonts w:ascii="Times New Roman" w:hAnsi="Times New Roman"/>
          <w:sz w:val="24"/>
          <w:szCs w:val="24"/>
        </w:rPr>
        <w:t>slavery and Aborigines’ Protection Society, Rhodes House, Oxford (hereafter Anti-Slavery Collection), Mss. Brit. Emp. S19, D5/9.</w:t>
      </w:r>
    </w:p>
  </w:endnote>
  <w:endnote w:id="1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w:t>
      </w:r>
      <w:ins w:id="1606" w:author="Patterson Lamb" w:date="2014-08-09T14:49:00Z">
        <w:r>
          <w:rPr>
            <w:rStyle w:val="forename"/>
            <w:sz w:val="24"/>
            <w:szCs w:val="24"/>
          </w:rPr>
          <w:t xml:space="preserve"> </w:t>
        </w:r>
      </w:ins>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xml:space="preserve">, </w:t>
      </w:r>
      <w:r w:rsidRPr="003C478B">
        <w:rPr>
          <w:rStyle w:val="booktitle"/>
          <w:sz w:val="24"/>
          <w:szCs w:val="24"/>
        </w:rPr>
        <w:t>King Leopold’s Rule in Africa</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William Heinemann</w:t>
      </w:r>
      <w:r w:rsidRPr="003C478B">
        <w:rPr>
          <w:rFonts w:ascii="Times New Roman" w:hAnsi="Times New Roman"/>
          <w:sz w:val="24"/>
          <w:szCs w:val="24"/>
        </w:rPr>
        <w:t xml:space="preserve">, </w:t>
      </w:r>
      <w:r w:rsidRPr="003C478B">
        <w:rPr>
          <w:rStyle w:val="date"/>
          <w:rFonts w:ascii="Times New Roman" w:hAnsi="Times New Roman"/>
          <w:sz w:val="24"/>
          <w:szCs w:val="24"/>
        </w:rPr>
        <w:t>1904</w:t>
      </w:r>
      <w:r w:rsidRPr="003C478B">
        <w:rPr>
          <w:rFonts w:ascii="Times New Roman" w:hAnsi="Times New Roman"/>
          <w:sz w:val="24"/>
          <w:szCs w:val="24"/>
        </w:rPr>
        <w:t>).</w:t>
      </w:r>
    </w:p>
  </w:endnote>
  <w:endnote w:id="1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5600E9">
        <w:rPr>
          <w:rFonts w:ascii="Times New Roman" w:hAnsi="Times New Roman"/>
          <w:sz w:val="24"/>
          <w:szCs w:val="24"/>
          <w:rPrChange w:id="1611" w:author="Patterson Lamb" w:date="2014-08-09T14:49:00Z">
            <w:rPr>
              <w:rFonts w:ascii="Times New Roman" w:hAnsi="Times New Roman"/>
              <w:i/>
              <w:sz w:val="24"/>
              <w:szCs w:val="24"/>
            </w:rPr>
          </w:rPrChange>
        </w:rPr>
        <w:t>Ibid.,</w:t>
      </w:r>
      <w:r>
        <w:rPr>
          <w:rFonts w:ascii="Times New Roman" w:hAnsi="Times New Roman"/>
          <w:sz w:val="24"/>
          <w:szCs w:val="24"/>
        </w:rPr>
        <w:t xml:space="preserve"> photograph facing page 144.</w:t>
      </w:r>
    </w:p>
  </w:endnote>
  <w:endnote w:id="180">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w:t>
      </w:r>
      <w:r w:rsidRPr="005600E9">
        <w:rPr>
          <w:rFonts w:ascii="Times New Roman" w:hAnsi="Times New Roman"/>
          <w:sz w:val="24"/>
          <w:szCs w:val="24"/>
          <w:rPrChange w:id="1612" w:author="Patterson Lamb" w:date="2014-08-09T14:49:00Z">
            <w:rPr>
              <w:rFonts w:ascii="Times New Roman" w:hAnsi="Times New Roman"/>
              <w:i/>
              <w:sz w:val="24"/>
              <w:szCs w:val="24"/>
            </w:rPr>
          </w:rPrChange>
        </w:rPr>
        <w:t>Ibid.,</w:t>
      </w:r>
      <w:r>
        <w:rPr>
          <w:rFonts w:ascii="Times New Roman" w:hAnsi="Times New Roman"/>
          <w:sz w:val="24"/>
          <w:szCs w:val="24"/>
        </w:rPr>
        <w:t xml:space="preserve"> 445.</w:t>
      </w:r>
    </w:p>
  </w:endnote>
  <w:endnote w:id="181">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w:t>
      </w:r>
      <w:r w:rsidRPr="005600E9">
        <w:rPr>
          <w:rFonts w:ascii="Times New Roman" w:hAnsi="Times New Roman"/>
          <w:sz w:val="24"/>
          <w:szCs w:val="24"/>
          <w:rPrChange w:id="1613" w:author="Patterson Lamb" w:date="2014-08-09T14:49:00Z">
            <w:rPr>
              <w:rFonts w:ascii="Times New Roman" w:hAnsi="Times New Roman"/>
              <w:i/>
              <w:sz w:val="24"/>
              <w:szCs w:val="24"/>
            </w:rPr>
          </w:rPrChange>
        </w:rPr>
        <w:t>Ibid.,</w:t>
      </w:r>
      <w:r>
        <w:rPr>
          <w:rFonts w:ascii="Times New Roman" w:hAnsi="Times New Roman"/>
          <w:sz w:val="24"/>
          <w:szCs w:val="24"/>
        </w:rPr>
        <w:t xml:space="preserve"> photograph facing page 48.</w:t>
      </w:r>
    </w:p>
  </w:endnote>
  <w:endnote w:id="182">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w:t>
      </w:r>
      <w:r w:rsidRPr="005600E9">
        <w:rPr>
          <w:rFonts w:ascii="Times New Roman" w:hAnsi="Times New Roman"/>
          <w:sz w:val="24"/>
          <w:szCs w:val="24"/>
          <w:rPrChange w:id="1620" w:author="Patterson Lamb" w:date="2014-08-09T14:49:00Z">
            <w:rPr>
              <w:rFonts w:ascii="Times New Roman" w:hAnsi="Times New Roman"/>
              <w:i/>
              <w:sz w:val="24"/>
              <w:szCs w:val="24"/>
            </w:rPr>
          </w:rPrChange>
        </w:rPr>
        <w:t>Ibid.,</w:t>
      </w:r>
      <w:r>
        <w:rPr>
          <w:rFonts w:ascii="Times New Roman" w:hAnsi="Times New Roman"/>
          <w:sz w:val="24"/>
          <w:szCs w:val="24"/>
        </w:rPr>
        <w:t xml:space="preserve"> 447.</w:t>
      </w:r>
    </w:p>
  </w:endnote>
  <w:endnote w:id="183">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Barthes, </w:t>
      </w:r>
      <w:r>
        <w:rPr>
          <w:rFonts w:ascii="Times New Roman" w:hAnsi="Times New Roman"/>
          <w:i/>
          <w:sz w:val="24"/>
          <w:szCs w:val="24"/>
        </w:rPr>
        <w:t xml:space="preserve">Camera </w:t>
      </w:r>
      <w:r w:rsidRPr="003C478B">
        <w:rPr>
          <w:rFonts w:ascii="Times New Roman" w:hAnsi="Times New Roman"/>
          <w:i/>
          <w:sz w:val="24"/>
          <w:szCs w:val="24"/>
        </w:rPr>
        <w:t xml:space="preserve">Lucida, </w:t>
      </w:r>
      <w:r w:rsidRPr="003C478B">
        <w:rPr>
          <w:rFonts w:ascii="Times New Roman" w:hAnsi="Times New Roman"/>
          <w:sz w:val="24"/>
          <w:szCs w:val="24"/>
        </w:rPr>
        <w:t>5–6.</w:t>
      </w:r>
    </w:p>
  </w:endnote>
  <w:endnote w:id="1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w:t>
      </w:r>
      <w:r w:rsidRPr="003C478B">
        <w:rPr>
          <w:rFonts w:ascii="Times New Roman" w:hAnsi="Times New Roman"/>
          <w:i/>
          <w:sz w:val="24"/>
          <w:szCs w:val="24"/>
        </w:rPr>
        <w:t>King Leopold’s Rule</w:t>
      </w:r>
      <w:r w:rsidRPr="003C478B">
        <w:rPr>
          <w:rFonts w:ascii="Times New Roman" w:hAnsi="Times New Roman"/>
          <w:sz w:val="24"/>
          <w:szCs w:val="24"/>
        </w:rPr>
        <w:t>, photographs facing page 224.</w:t>
      </w:r>
    </w:p>
  </w:endnote>
  <w:endnote w:id="1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John Harris’</w:t>
      </w:r>
      <w:ins w:id="1626" w:author="Patterson Lamb" w:date="2014-08-09T14:50:00Z">
        <w:r>
          <w:rPr>
            <w:rFonts w:ascii="Times New Roman" w:hAnsi="Times New Roman"/>
            <w:sz w:val="24"/>
            <w:szCs w:val="24"/>
          </w:rPr>
          <w:t>s</w:t>
        </w:r>
      </w:ins>
      <w:r w:rsidRPr="003C478B">
        <w:rPr>
          <w:rFonts w:ascii="Times New Roman" w:hAnsi="Times New Roman"/>
          <w:sz w:val="24"/>
          <w:szCs w:val="24"/>
        </w:rPr>
        <w:t xml:space="preserve"> many letters in the Anti-Slavery Collection.</w:t>
      </w:r>
    </w:p>
  </w:endnote>
  <w:endnote w:id="1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44.</w:t>
      </w:r>
    </w:p>
  </w:endnote>
  <w:endnote w:id="1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“Annual Report of the London Auxiliary of the Congo Reform Association, April 1907,” Morel Collection, Section A.</w:t>
      </w:r>
    </w:p>
  </w:endnote>
  <w:endnote w:id="1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60.</w:t>
      </w:r>
    </w:p>
  </w:endnote>
  <w:endnote w:id="1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Morel, </w:t>
      </w:r>
      <w:r w:rsidRPr="003C478B">
        <w:rPr>
          <w:rFonts w:ascii="Times New Roman" w:hAnsi="Times New Roman"/>
          <w:i/>
          <w:sz w:val="24"/>
          <w:szCs w:val="24"/>
        </w:rPr>
        <w:t>King Leopold’s Rule</w:t>
      </w:r>
      <w:r w:rsidRPr="003C478B">
        <w:rPr>
          <w:rFonts w:ascii="Times New Roman" w:hAnsi="Times New Roman"/>
          <w:sz w:val="24"/>
          <w:szCs w:val="24"/>
        </w:rPr>
        <w:t>, 247–8. Also see Hunt, 225–9.</w:t>
      </w:r>
    </w:p>
  </w:endnote>
  <w:endnote w:id="1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in a letter from John Harris to the vice governor general on 17 January 1905, Harris states, “Bolumba another woman wishing to remain faithful to her husband had a pointed stake forced into her womb, through the vagina, as this did not kill her she was shot.” Morel Collection, F8/75.</w:t>
      </w:r>
    </w:p>
  </w:endnote>
  <w:endnote w:id="1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Alice Seeley</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Enslaved Womanhood of the Congo</w:t>
      </w:r>
      <w:r w:rsidRPr="003C478B">
        <w:rPr>
          <w:rFonts w:ascii="Times New Roman" w:hAnsi="Times New Roman"/>
          <w:sz w:val="24"/>
          <w:szCs w:val="24"/>
        </w:rPr>
        <w:t>”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Congo Reform Association</w:t>
      </w:r>
      <w:r w:rsidRPr="003C478B">
        <w:rPr>
          <w:rFonts w:ascii="Times New Roman" w:hAnsi="Times New Roman"/>
          <w:sz w:val="24"/>
          <w:szCs w:val="24"/>
        </w:rPr>
        <w:t>, c.</w:t>
      </w:r>
      <w:r w:rsidRPr="003C478B">
        <w:rPr>
          <w:rStyle w:val="date"/>
          <w:rFonts w:ascii="Times New Roman" w:hAnsi="Times New Roman"/>
          <w:sz w:val="24"/>
          <w:szCs w:val="24"/>
        </w:rPr>
        <w:t>1908</w:t>
      </w:r>
      <w:r w:rsidRPr="003C478B">
        <w:rPr>
          <w:rFonts w:ascii="Times New Roman" w:hAnsi="Times New Roman"/>
          <w:sz w:val="24"/>
          <w:szCs w:val="24"/>
        </w:rPr>
        <w:t xml:space="preserve">), </w:t>
      </w:r>
      <w:r w:rsidRPr="003C478B">
        <w:rPr>
          <w:rStyle w:val="pageextent"/>
          <w:sz w:val="24"/>
          <w:szCs w:val="24"/>
        </w:rPr>
        <w:t>2</w:t>
      </w:r>
      <w:r w:rsidRPr="003C478B">
        <w:rPr>
          <w:rFonts w:ascii="Times New Roman" w:hAnsi="Times New Roman"/>
          <w:sz w:val="24"/>
          <w:szCs w:val="24"/>
        </w:rPr>
        <w:t>.</w:t>
      </w:r>
    </w:p>
  </w:endnote>
  <w:endnote w:id="1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244–5.</w:t>
      </w:r>
    </w:p>
  </w:endnote>
  <w:endnote w:id="1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244.</w:t>
      </w:r>
    </w:p>
  </w:endnote>
  <w:endnote w:id="1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 “Enslaved Womanhood,” 247.</w:t>
      </w:r>
    </w:p>
  </w:endnote>
  <w:endnote w:id="1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242.</w:t>
      </w:r>
    </w:p>
  </w:endnote>
  <w:endnote w:id="1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 xml:space="preserve">‘Botofe Bo Le Iwa.’ Rubber </w:t>
      </w:r>
      <w:del w:id="1656" w:author="Patterson Lamb" w:date="2014-08-09T14:50:00Z">
        <w:r w:rsidRPr="003C478B" w:rsidDel="00417421">
          <w:rPr>
            <w:rStyle w:val="booktitle"/>
            <w:sz w:val="24"/>
            <w:szCs w:val="24"/>
          </w:rPr>
          <w:delText xml:space="preserve">is </w:delText>
        </w:r>
      </w:del>
      <w:ins w:id="1657" w:author="Patterson Lamb" w:date="2014-08-09T14:50:00Z">
        <w:r>
          <w:rPr>
            <w:rStyle w:val="booktitle"/>
            <w:sz w:val="24"/>
            <w:szCs w:val="24"/>
          </w:rPr>
          <w:t>I</w:t>
        </w:r>
        <w:r w:rsidRPr="003C478B">
          <w:rPr>
            <w:rStyle w:val="booktitle"/>
            <w:sz w:val="24"/>
            <w:szCs w:val="24"/>
          </w:rPr>
          <w:t xml:space="preserve">s </w:t>
        </w:r>
      </w:ins>
      <w:r w:rsidRPr="003C478B">
        <w:rPr>
          <w:rStyle w:val="booktitle"/>
          <w:sz w:val="24"/>
          <w:szCs w:val="24"/>
        </w:rPr>
        <w:t>Death</w:t>
      </w:r>
      <w:del w:id="1658" w:author="Patterson Lamb" w:date="2014-08-09T14:51:00Z">
        <w:r w:rsidRPr="003C478B" w:rsidDel="00417421">
          <w:rPr>
            <w:rStyle w:val="booktitle"/>
            <w:sz w:val="24"/>
            <w:szCs w:val="24"/>
          </w:rPr>
          <w:delText>.</w:delText>
        </w:r>
      </w:del>
      <w:r w:rsidRPr="003C478B">
        <w:rPr>
          <w:rFonts w:ascii="Times New Roman" w:hAnsi="Times New Roman"/>
          <w:sz w:val="24"/>
          <w:szCs w:val="24"/>
        </w:rPr>
        <w:t>”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Regions Beyond Missionary Union Publication Department</w:t>
      </w:r>
      <w:r w:rsidRPr="003C478B">
        <w:rPr>
          <w:rFonts w:ascii="Times New Roman" w:hAnsi="Times New Roman"/>
          <w:sz w:val="24"/>
          <w:szCs w:val="24"/>
        </w:rPr>
        <w:t>, c.</w:t>
      </w:r>
      <w:r w:rsidRPr="003C478B">
        <w:rPr>
          <w:rStyle w:val="date"/>
          <w:rFonts w:ascii="Times New Roman" w:hAnsi="Times New Roman"/>
          <w:sz w:val="24"/>
          <w:szCs w:val="24"/>
        </w:rPr>
        <w:t>1905</w:t>
      </w:r>
      <w:r w:rsidRPr="003C478B">
        <w:rPr>
          <w:rFonts w:ascii="Times New Roman" w:hAnsi="Times New Roman"/>
          <w:sz w:val="24"/>
          <w:szCs w:val="24"/>
        </w:rPr>
        <w:t xml:space="preserve">), </w:t>
      </w:r>
      <w:r w:rsidRPr="003C478B">
        <w:rPr>
          <w:rStyle w:val="pageextent"/>
          <w:sz w:val="24"/>
          <w:szCs w:val="24"/>
        </w:rPr>
        <w:t>19</w:t>
      </w:r>
      <w:r w:rsidRPr="003C478B">
        <w:rPr>
          <w:rFonts w:ascii="Times New Roman" w:hAnsi="Times New Roman"/>
          <w:sz w:val="24"/>
          <w:szCs w:val="24"/>
        </w:rPr>
        <w:t>.</w:t>
      </w:r>
    </w:p>
  </w:endnote>
  <w:endnote w:id="1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 “Rubber </w:t>
      </w:r>
      <w:del w:id="1659" w:author="Patterson Lamb" w:date="2014-08-09T14:51:00Z">
        <w:r w:rsidRPr="003C478B" w:rsidDel="00417421">
          <w:rPr>
            <w:rFonts w:ascii="Times New Roman" w:hAnsi="Times New Roman"/>
            <w:sz w:val="24"/>
            <w:szCs w:val="24"/>
          </w:rPr>
          <w:delText>i</w:delText>
        </w:r>
      </w:del>
      <w:ins w:id="1660" w:author="Patterson Lamb" w:date="2014-08-09T14:51:00Z">
        <w:r>
          <w:rPr>
            <w:rFonts w:ascii="Times New Roman" w:hAnsi="Times New Roman"/>
            <w:sz w:val="24"/>
            <w:szCs w:val="24"/>
          </w:rPr>
          <w:t>I</w:t>
        </w:r>
      </w:ins>
      <w:r w:rsidRPr="003C478B">
        <w:rPr>
          <w:rFonts w:ascii="Times New Roman" w:hAnsi="Times New Roman"/>
          <w:sz w:val="24"/>
          <w:szCs w:val="24"/>
        </w:rPr>
        <w:t>s Death,” 21.</w:t>
      </w:r>
    </w:p>
  </w:endnote>
  <w:endnote w:id="1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1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225.</w:t>
      </w:r>
    </w:p>
  </w:endnote>
  <w:endnote w:id="2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The Congo: A Report of the Commission of Enquiry Appointed by the Congo Free State Government</w:t>
      </w:r>
      <w:del w:id="1667" w:author="Patterson Lamb" w:date="2014-08-09T14:51:00Z">
        <w:r w:rsidRPr="003C478B" w:rsidDel="00417421">
          <w:rPr>
            <w:rFonts w:ascii="Times New Roman" w:hAnsi="Times New Roman"/>
            <w:sz w:val="24"/>
            <w:szCs w:val="24"/>
          </w:rPr>
          <w:delText>.</w:delText>
        </w:r>
      </w:del>
      <w:r w:rsidRPr="003C478B">
        <w:rPr>
          <w:rFonts w:ascii="Times New Roman" w:hAnsi="Times New Roman"/>
          <w:sz w:val="24"/>
          <w:szCs w:val="24"/>
        </w:rPr>
        <w:t xml:space="preserve"> (New York: G.P. Putnam’s Sons</w:t>
      </w:r>
      <w:del w:id="1668" w:author="Patterson Lamb" w:date="2014-08-09T14:51:00Z">
        <w:r w:rsidRPr="003C478B" w:rsidDel="00417421">
          <w:rPr>
            <w:rFonts w:ascii="Times New Roman" w:hAnsi="Times New Roman"/>
            <w:sz w:val="24"/>
            <w:szCs w:val="24"/>
          </w:rPr>
          <w:delText>:</w:delText>
        </w:r>
      </w:del>
      <w:ins w:id="1669" w:author="Patterson Lamb" w:date="2014-08-09T14:51:00Z">
        <w:r>
          <w:rPr>
            <w:rFonts w:ascii="Times New Roman" w:hAnsi="Times New Roman"/>
            <w:sz w:val="24"/>
            <w:szCs w:val="24"/>
          </w:rPr>
          <w:t>,</w:t>
        </w:r>
      </w:ins>
      <w:r w:rsidRPr="003C478B">
        <w:rPr>
          <w:rFonts w:ascii="Times New Roman" w:hAnsi="Times New Roman"/>
          <w:sz w:val="24"/>
          <w:szCs w:val="24"/>
        </w:rPr>
        <w:t xml:space="preserve"> 1906).</w:t>
      </w:r>
    </w:p>
  </w:endnote>
  <w:endnote w:id="2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“Evidence </w:t>
      </w:r>
      <w:del w:id="1673" w:author="Patterson Lamb" w:date="2014-08-09T14:51:00Z">
        <w:r w:rsidRPr="003C478B" w:rsidDel="00417421">
          <w:rPr>
            <w:rFonts w:ascii="Times New Roman" w:hAnsi="Times New Roman"/>
            <w:sz w:val="24"/>
            <w:szCs w:val="24"/>
          </w:rPr>
          <w:delText xml:space="preserve">laid </w:delText>
        </w:r>
      </w:del>
      <w:ins w:id="1674" w:author="Patterson Lamb" w:date="2014-08-09T14:51:00Z">
        <w:r>
          <w:rPr>
            <w:rFonts w:ascii="Times New Roman" w:hAnsi="Times New Roman"/>
            <w:sz w:val="24"/>
            <w:szCs w:val="24"/>
          </w:rPr>
          <w:t>L</w:t>
        </w:r>
        <w:r w:rsidRPr="003C478B">
          <w:rPr>
            <w:rFonts w:ascii="Times New Roman" w:hAnsi="Times New Roman"/>
            <w:sz w:val="24"/>
            <w:szCs w:val="24"/>
          </w:rPr>
          <w:t xml:space="preserve">aid </w:t>
        </w:r>
      </w:ins>
      <w:r w:rsidRPr="003C478B">
        <w:rPr>
          <w:rFonts w:ascii="Times New Roman" w:hAnsi="Times New Roman"/>
          <w:sz w:val="24"/>
          <w:szCs w:val="24"/>
        </w:rPr>
        <w:t>before the Congo Commission of Inquiry” (</w:t>
      </w:r>
      <w:ins w:id="1675" w:author="Patterson Lamb" w:date="2014-08-09T14:51:00Z">
        <w:r w:rsidRPr="003C478B">
          <w:rPr>
            <w:rFonts w:ascii="Times New Roman" w:hAnsi="Times New Roman"/>
            <w:sz w:val="24"/>
            <w:szCs w:val="24"/>
          </w:rPr>
          <w:t>Liverpool</w:t>
        </w:r>
        <w:r>
          <w:rPr>
            <w:rFonts w:ascii="Times New Roman" w:hAnsi="Times New Roman"/>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 xml:space="preserve">CRA, </w:t>
      </w:r>
      <w:del w:id="1676" w:author="Patterson Lamb" w:date="2014-08-09T14:51:00Z">
        <w:r w:rsidRPr="003C478B" w:rsidDel="00417421">
          <w:rPr>
            <w:rFonts w:ascii="Times New Roman" w:hAnsi="Times New Roman"/>
            <w:sz w:val="24"/>
            <w:szCs w:val="24"/>
          </w:rPr>
          <w:delText xml:space="preserve">Liverpool, </w:delText>
        </w:r>
      </w:del>
      <w:r w:rsidRPr="003C478B">
        <w:rPr>
          <w:rFonts w:ascii="Times New Roman" w:hAnsi="Times New Roman"/>
          <w:sz w:val="24"/>
          <w:szCs w:val="24"/>
        </w:rPr>
        <w:t>1905), 24.</w:t>
      </w:r>
    </w:p>
  </w:endnote>
  <w:endnote w:id="2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28.</w:t>
      </w:r>
    </w:p>
  </w:endnote>
  <w:endnote w:id="2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30.</w:t>
      </w:r>
    </w:p>
  </w:endnote>
  <w:endnote w:id="2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247, footnote 8.</w:t>
      </w:r>
    </w:p>
  </w:endnote>
  <w:endnote w:id="2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Congo Atrocities. A lecture to accompany a series of 60 photographic slides for the optical lantern</w:t>
      </w:r>
      <w:del w:id="1700" w:author="Patterson Lamb" w:date="2014-08-09T14:52:00Z">
        <w:r w:rsidRPr="003C478B" w:rsidDel="00417421">
          <w:rPr>
            <w:rFonts w:ascii="Times New Roman" w:hAnsi="Times New Roman"/>
            <w:sz w:val="24"/>
            <w:szCs w:val="24"/>
          </w:rPr>
          <w:delText>,</w:delText>
        </w:r>
      </w:del>
      <w:r w:rsidRPr="003C478B">
        <w:rPr>
          <w:rFonts w:ascii="Times New Roman" w:hAnsi="Times New Roman"/>
          <w:sz w:val="24"/>
          <w:szCs w:val="24"/>
        </w:rPr>
        <w:t>” (n.d.), Morel Collection, 19.</w:t>
      </w:r>
    </w:p>
  </w:endnote>
  <w:endnote w:id="2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Also see </w:t>
      </w:r>
      <w:r w:rsidRPr="003C478B">
        <w:rPr>
          <w:rStyle w:val="forename"/>
          <w:sz w:val="24"/>
          <w:szCs w:val="24"/>
        </w:rPr>
        <w:t>E.</w:t>
      </w:r>
      <w:ins w:id="1701" w:author="Patterson Lamb" w:date="2014-08-09T14:52:00Z">
        <w:r>
          <w:rPr>
            <w:rStyle w:val="forename"/>
            <w:sz w:val="24"/>
            <w:szCs w:val="24"/>
          </w:rPr>
          <w:t xml:space="preserve"> </w:t>
        </w:r>
      </w:ins>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w:t>
      </w:r>
      <w:r w:rsidRPr="003C478B">
        <w:rPr>
          <w:rStyle w:val="booktitle"/>
          <w:sz w:val="24"/>
          <w:szCs w:val="24"/>
        </w:rPr>
        <w:t>The Treatment of Women and Children in the Congo Free State</w:t>
      </w:r>
      <w:r w:rsidRPr="003C478B">
        <w:rPr>
          <w:rFonts w:ascii="Times New Roman" w:hAnsi="Times New Roman"/>
          <w:sz w:val="24"/>
          <w:szCs w:val="24"/>
        </w:rPr>
        <w:t>” (</w:t>
      </w:r>
      <w:r w:rsidRPr="003C478B">
        <w:rPr>
          <w:rStyle w:val="publisher"/>
          <w:sz w:val="24"/>
          <w:szCs w:val="24"/>
        </w:rPr>
        <w:t>Congo Reform Association</w:t>
      </w:r>
      <w:r w:rsidRPr="003C478B">
        <w:rPr>
          <w:rFonts w:ascii="Times New Roman" w:hAnsi="Times New Roman"/>
          <w:sz w:val="24"/>
          <w:szCs w:val="24"/>
        </w:rPr>
        <w:t>, c.</w:t>
      </w:r>
      <w:r w:rsidRPr="003C478B">
        <w:rPr>
          <w:rStyle w:val="date"/>
          <w:rFonts w:ascii="Times New Roman" w:hAnsi="Times New Roman"/>
          <w:sz w:val="24"/>
          <w:szCs w:val="24"/>
        </w:rPr>
        <w:t>1905</w:t>
      </w:r>
      <w:r w:rsidRPr="003C478B">
        <w:rPr>
          <w:rFonts w:ascii="Times New Roman" w:hAnsi="Times New Roman"/>
          <w:sz w:val="24"/>
          <w:szCs w:val="24"/>
        </w:rPr>
        <w:t xml:space="preserve">), </w:t>
      </w:r>
      <w:r w:rsidRPr="003C478B">
        <w:rPr>
          <w:rStyle w:val="pageextent"/>
          <w:sz w:val="24"/>
          <w:szCs w:val="24"/>
        </w:rPr>
        <w:t>4</w:t>
      </w:r>
      <w:r w:rsidRPr="003C478B">
        <w:rPr>
          <w:rFonts w:ascii="Times New Roman" w:hAnsi="Times New Roman"/>
          <w:sz w:val="24"/>
          <w:szCs w:val="24"/>
        </w:rPr>
        <w:t>.</w:t>
      </w:r>
      <w:ins w:id="1702" w:author="Patterson Lamb" w:date="2014-08-09T14:52:00Z">
        <w:r>
          <w:rPr>
            <w:rFonts w:ascii="Times New Roman" w:hAnsi="Times New Roman"/>
            <w:sz w:val="24"/>
            <w:szCs w:val="24"/>
          </w:rPr>
          <w:t xml:space="preserve"> </w:t>
        </w:r>
        <w:r>
          <w:rPr>
            <w:rFonts w:ascii="Times New Roman" w:hAnsi="Times New Roman"/>
            <w:b/>
            <w:sz w:val="24"/>
            <w:szCs w:val="24"/>
          </w:rPr>
          <w:t>&lt;AU: Please give city for Congo Reform Association)&gt;</w:t>
        </w:r>
      </w:ins>
    </w:p>
  </w:endnote>
  <w:endnote w:id="2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“3,000,000 Natives Slain to Get Congo Rubber,” </w:t>
      </w:r>
      <w:r w:rsidRPr="003C478B">
        <w:rPr>
          <w:rFonts w:ascii="Times New Roman" w:hAnsi="Times New Roman"/>
          <w:i/>
          <w:sz w:val="24"/>
          <w:szCs w:val="24"/>
        </w:rPr>
        <w:t>New York Times</w:t>
      </w:r>
      <w:ins w:id="1713" w:author="Patterson Lamb" w:date="2014-08-09T14:52:00Z">
        <w:r>
          <w:rPr>
            <w:rFonts w:ascii="Times New Roman" w:hAnsi="Times New Roman"/>
            <w:sz w:val="24"/>
            <w:szCs w:val="24"/>
          </w:rPr>
          <w:t>,</w:t>
        </w:r>
      </w:ins>
      <w:r w:rsidRPr="003C478B">
        <w:rPr>
          <w:rFonts w:ascii="Times New Roman" w:hAnsi="Times New Roman"/>
          <w:sz w:val="24"/>
          <w:szCs w:val="24"/>
        </w:rPr>
        <w:t xml:space="preserve"> </w:t>
      </w:r>
      <w:del w:id="1714" w:author="Patterson Lamb" w:date="2014-08-09T14:52:00Z">
        <w:r w:rsidRPr="003C478B" w:rsidDel="00417421">
          <w:rPr>
            <w:rFonts w:ascii="Times New Roman" w:hAnsi="Times New Roman"/>
            <w:sz w:val="24"/>
            <w:szCs w:val="24"/>
          </w:rPr>
          <w:delText>(</w:delText>
        </w:r>
      </w:del>
      <w:r w:rsidRPr="003C478B">
        <w:rPr>
          <w:rFonts w:ascii="Times New Roman" w:hAnsi="Times New Roman"/>
          <w:sz w:val="24"/>
          <w:szCs w:val="24"/>
        </w:rPr>
        <w:t>19 December 1906</w:t>
      </w:r>
      <w:del w:id="1715" w:author="Patterson Lamb" w:date="2014-08-09T14:53:00Z">
        <w:r w:rsidRPr="003C478B" w:rsidDel="00417421">
          <w:rPr>
            <w:rFonts w:ascii="Times New Roman" w:hAnsi="Times New Roman"/>
            <w:sz w:val="24"/>
            <w:szCs w:val="24"/>
          </w:rPr>
          <w:delText>)</w:delText>
        </w:r>
      </w:del>
      <w:r w:rsidRPr="003C478B">
        <w:rPr>
          <w:rFonts w:ascii="Times New Roman" w:hAnsi="Times New Roman"/>
          <w:sz w:val="24"/>
          <w:szCs w:val="24"/>
        </w:rPr>
        <w:t>, 11.</w:t>
      </w:r>
    </w:p>
  </w:endnote>
  <w:endnote w:id="2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Organ of the Congo Reform Association</w:t>
      </w:r>
      <w:r w:rsidRPr="003C478B">
        <w:rPr>
          <w:rFonts w:ascii="Times New Roman" w:hAnsi="Times New Roman"/>
          <w:sz w:val="24"/>
          <w:szCs w:val="24"/>
        </w:rPr>
        <w:t>, May 1904, 26.</w:t>
      </w:r>
    </w:p>
  </w:endnote>
  <w:endnote w:id="2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Organ of the Congo Reform Association</w:t>
      </w:r>
      <w:r w:rsidRPr="003C478B">
        <w:rPr>
          <w:rFonts w:ascii="Times New Roman" w:hAnsi="Times New Roman"/>
          <w:sz w:val="24"/>
          <w:szCs w:val="24"/>
        </w:rPr>
        <w:t>, December 1905, 19.</w:t>
      </w:r>
    </w:p>
  </w:endnote>
  <w:endnote w:id="2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to R. Shields, 6 June 1907, Morel Collection, Copybook, January</w:t>
      </w:r>
      <w:del w:id="1723" w:author="Patterson Lamb" w:date="2014-08-09T14:53:00Z">
        <w:r w:rsidRPr="003C478B" w:rsidDel="00417421">
          <w:rPr>
            <w:rFonts w:ascii="Times New Roman" w:hAnsi="Times New Roman"/>
            <w:sz w:val="24"/>
            <w:szCs w:val="24"/>
          </w:rPr>
          <w:delText>-</w:delText>
        </w:r>
      </w:del>
      <w:ins w:id="1724" w:author="Patterson Lamb" w:date="2014-08-09T14:53:00Z">
        <w:r>
          <w:rPr>
            <w:rFonts w:ascii="Times New Roman" w:hAnsi="Times New Roman"/>
            <w:sz w:val="24"/>
            <w:szCs w:val="24"/>
          </w:rPr>
          <w:t>–</w:t>
        </w:r>
      </w:ins>
      <w:r w:rsidRPr="003C478B">
        <w:rPr>
          <w:rFonts w:ascii="Times New Roman" w:hAnsi="Times New Roman"/>
          <w:sz w:val="24"/>
          <w:szCs w:val="24"/>
        </w:rPr>
        <w:t>October 1907.</w:t>
      </w:r>
    </w:p>
  </w:endnote>
  <w:endnote w:id="2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Alice Seeley</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Enslaved Womanhood of the Congo. An Appeal to British Women</w:t>
      </w:r>
      <w:del w:id="1725" w:author="Patterson Lamb" w:date="2014-08-09T14:53:00Z">
        <w:r w:rsidRPr="003C478B" w:rsidDel="00417421">
          <w:rPr>
            <w:rStyle w:val="booktitle"/>
            <w:sz w:val="24"/>
            <w:szCs w:val="24"/>
          </w:rPr>
          <w:delText>.</w:delText>
        </w:r>
      </w:del>
      <w:r w:rsidRPr="003C478B">
        <w:rPr>
          <w:rFonts w:ascii="Times New Roman" w:hAnsi="Times New Roman"/>
          <w:sz w:val="24"/>
          <w:szCs w:val="24"/>
        </w:rPr>
        <w:t>” (</w:t>
      </w:r>
      <w:ins w:id="1726" w:author="Patterson Lamb" w:date="2014-08-09T14:53:00Z">
        <w:r w:rsidRPr="003C478B">
          <w:rPr>
            <w:rStyle w:val="placeofpub"/>
            <w:sz w:val="24"/>
            <w:szCs w:val="24"/>
          </w:rPr>
          <w:t>London</w:t>
        </w:r>
        <w:r>
          <w:rPr>
            <w:rStyle w:val="placeofpub"/>
            <w:sz w:val="24"/>
            <w:szCs w:val="24"/>
          </w:rPr>
          <w:t xml:space="preserve">: </w:t>
        </w:r>
      </w:ins>
      <w:r w:rsidRPr="003C478B">
        <w:rPr>
          <w:rStyle w:val="publisher"/>
          <w:sz w:val="24"/>
          <w:szCs w:val="24"/>
        </w:rPr>
        <w:t>Congo Reform Association (London Branch)</w:t>
      </w:r>
      <w:r w:rsidRPr="003C478B">
        <w:rPr>
          <w:rFonts w:ascii="Times New Roman" w:hAnsi="Times New Roman"/>
          <w:sz w:val="24"/>
          <w:szCs w:val="24"/>
        </w:rPr>
        <w:t xml:space="preserve">, </w:t>
      </w:r>
      <w:del w:id="1727" w:author="Patterson Lamb" w:date="2014-08-09T14:53:00Z">
        <w:r w:rsidRPr="003C478B" w:rsidDel="00417421">
          <w:rPr>
            <w:rStyle w:val="placeofpub"/>
            <w:sz w:val="24"/>
            <w:szCs w:val="24"/>
          </w:rPr>
          <w:delText>London</w:delText>
        </w:r>
        <w:r w:rsidRPr="003C478B" w:rsidDel="00417421">
          <w:rPr>
            <w:rFonts w:ascii="Times New Roman" w:hAnsi="Times New Roman"/>
            <w:sz w:val="24"/>
            <w:szCs w:val="24"/>
          </w:rPr>
          <w:delText xml:space="preserve">, </w:delText>
        </w:r>
      </w:del>
      <w:r w:rsidRPr="003C478B">
        <w:rPr>
          <w:rFonts w:ascii="Times New Roman" w:hAnsi="Times New Roman"/>
          <w:sz w:val="24"/>
          <w:szCs w:val="24"/>
        </w:rPr>
        <w:t>c.</w:t>
      </w:r>
      <w:r w:rsidRPr="003C478B">
        <w:rPr>
          <w:rStyle w:val="date"/>
          <w:rFonts w:ascii="Times New Roman" w:hAnsi="Times New Roman"/>
          <w:sz w:val="24"/>
          <w:szCs w:val="24"/>
        </w:rPr>
        <w:t>1908–</w:t>
      </w:r>
      <w:del w:id="1728" w:author="Patterson Lamb" w:date="2014-08-09T14:53:00Z">
        <w:r w:rsidRPr="003C478B" w:rsidDel="00417421">
          <w:rPr>
            <w:rStyle w:val="date"/>
            <w:rFonts w:ascii="Times New Roman" w:hAnsi="Times New Roman"/>
            <w:sz w:val="24"/>
            <w:szCs w:val="24"/>
          </w:rPr>
          <w:delText>0</w:delText>
        </w:r>
      </w:del>
      <w:r w:rsidRPr="003C478B">
        <w:rPr>
          <w:rStyle w:val="date"/>
          <w:rFonts w:ascii="Times New Roman" w:hAnsi="Times New Roman"/>
          <w:sz w:val="24"/>
          <w:szCs w:val="24"/>
        </w:rPr>
        <w:t>9</w:t>
      </w:r>
      <w:r w:rsidRPr="003C478B">
        <w:rPr>
          <w:rFonts w:ascii="Times New Roman" w:hAnsi="Times New Roman"/>
          <w:sz w:val="24"/>
          <w:szCs w:val="24"/>
        </w:rPr>
        <w:t>).</w:t>
      </w:r>
    </w:p>
  </w:endnote>
  <w:endnote w:id="2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5600E9">
        <w:rPr>
          <w:rFonts w:ascii="Times New Roman" w:hAnsi="Times New Roman"/>
          <w:sz w:val="24"/>
          <w:szCs w:val="24"/>
          <w:rPrChange w:id="1734" w:author="Patterson Lamb" w:date="2014-08-09T14:53:00Z">
            <w:rPr>
              <w:rFonts w:ascii="Times New Roman" w:hAnsi="Times New Roman"/>
              <w:i/>
              <w:sz w:val="24"/>
              <w:szCs w:val="24"/>
            </w:rPr>
          </w:rPrChange>
        </w:rPr>
        <w:t>Ibid.</w:t>
      </w:r>
    </w:p>
  </w:endnote>
  <w:endnote w:id="2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Official Organ of the Congo Reform Association</w:t>
      </w:r>
      <w:r w:rsidRPr="003C478B">
        <w:rPr>
          <w:rFonts w:ascii="Times New Roman" w:hAnsi="Times New Roman"/>
          <w:sz w:val="24"/>
          <w:szCs w:val="24"/>
        </w:rPr>
        <w:t>, April 1909, 275.</w:t>
      </w:r>
    </w:p>
  </w:endnote>
  <w:endnote w:id="2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276.</w:t>
      </w:r>
    </w:p>
  </w:endnote>
  <w:endnote w:id="2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Official Organ of the Congo Reform Association</w:t>
      </w:r>
      <w:r w:rsidRPr="003C478B">
        <w:rPr>
          <w:rFonts w:ascii="Times New Roman" w:hAnsi="Times New Roman"/>
          <w:sz w:val="24"/>
          <w:szCs w:val="24"/>
        </w:rPr>
        <w:t>, December 1906, 25.</w:t>
      </w:r>
    </w:p>
  </w:endnote>
  <w:endnote w:id="2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Congo Atrocities,” 32; </w:t>
      </w:r>
      <w:r w:rsidRPr="003C478B">
        <w:rPr>
          <w:rStyle w:val="forename"/>
          <w:sz w:val="24"/>
          <w:szCs w:val="24"/>
        </w:rPr>
        <w:t>E.</w:t>
      </w:r>
      <w:ins w:id="1741" w:author="Patterson Lamb" w:date="2014-08-09T14:53:00Z">
        <w:r>
          <w:rPr>
            <w:rStyle w:val="forename"/>
            <w:sz w:val="24"/>
            <w:szCs w:val="24"/>
          </w:rPr>
          <w:t xml:space="preserve"> </w:t>
        </w:r>
      </w:ins>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xml:space="preserve">, </w:t>
      </w:r>
      <w:r w:rsidRPr="003C478B">
        <w:rPr>
          <w:rStyle w:val="booktitle"/>
          <w:sz w:val="24"/>
          <w:szCs w:val="24"/>
        </w:rPr>
        <w:t>Red Rubber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del w:id="1742" w:author="Patterson Lamb" w:date="2014-08-09T14:54:00Z">
        <w:r w:rsidRPr="003C478B" w:rsidDel="00B20DE0">
          <w:rPr>
            <w:rStyle w:val="publisher"/>
            <w:sz w:val="24"/>
            <w:szCs w:val="24"/>
          </w:rPr>
          <w:delText xml:space="preserve">The </w:delText>
        </w:r>
      </w:del>
      <w:ins w:id="1743" w:author="Patterson Lamb" w:date="2014-08-09T14:54:00Z">
        <w:r>
          <w:rPr>
            <w:rStyle w:val="publisher"/>
            <w:sz w:val="24"/>
            <w:szCs w:val="24"/>
          </w:rPr>
          <w:t>\</w:t>
        </w:r>
        <w:r w:rsidRPr="003C478B">
          <w:rPr>
            <w:rStyle w:val="publisher"/>
            <w:sz w:val="24"/>
            <w:szCs w:val="24"/>
          </w:rPr>
          <w:t xml:space="preserve"> </w:t>
        </w:r>
      </w:ins>
      <w:r w:rsidRPr="003C478B">
        <w:rPr>
          <w:rStyle w:val="publisher"/>
          <w:sz w:val="24"/>
          <w:szCs w:val="24"/>
        </w:rPr>
        <w:t>Nassau Press</w:t>
      </w:r>
      <w:r w:rsidRPr="003C478B">
        <w:rPr>
          <w:rFonts w:ascii="Times New Roman" w:hAnsi="Times New Roman"/>
          <w:sz w:val="24"/>
          <w:szCs w:val="24"/>
        </w:rPr>
        <w:t xml:space="preserve">, </w:t>
      </w:r>
      <w:r w:rsidRPr="003C478B">
        <w:rPr>
          <w:rStyle w:val="date"/>
          <w:rFonts w:ascii="Times New Roman" w:hAnsi="Times New Roman"/>
          <w:sz w:val="24"/>
          <w:szCs w:val="24"/>
        </w:rPr>
        <w:t>1906</w:t>
      </w:r>
      <w:r w:rsidRPr="003C478B">
        <w:rPr>
          <w:rFonts w:ascii="Times New Roman" w:hAnsi="Times New Roman"/>
          <w:sz w:val="24"/>
          <w:szCs w:val="24"/>
        </w:rPr>
        <w:t xml:space="preserve">), </w:t>
      </w:r>
      <w:r w:rsidRPr="003C478B">
        <w:rPr>
          <w:rStyle w:val="pageextent"/>
          <w:sz w:val="24"/>
          <w:szCs w:val="24"/>
        </w:rPr>
        <w:t>200</w:t>
      </w:r>
      <w:r w:rsidRPr="003C478B">
        <w:rPr>
          <w:rFonts w:ascii="Times New Roman" w:hAnsi="Times New Roman"/>
          <w:sz w:val="24"/>
          <w:szCs w:val="24"/>
        </w:rPr>
        <w:t xml:space="preserve">. In the preceding text of </w:t>
      </w:r>
      <w:r w:rsidRPr="003C478B">
        <w:rPr>
          <w:rFonts w:ascii="Times New Roman" w:hAnsi="Times New Roman"/>
          <w:i/>
          <w:iCs/>
          <w:sz w:val="24"/>
          <w:szCs w:val="24"/>
        </w:rPr>
        <w:t>Red Rubber</w:t>
      </w:r>
      <w:r w:rsidRPr="003C478B">
        <w:rPr>
          <w:rFonts w:ascii="Times New Roman" w:hAnsi="Times New Roman"/>
          <w:sz w:val="24"/>
          <w:szCs w:val="24"/>
        </w:rPr>
        <w:t>, Morel refers by name to leading evangelical figures in the legendary abolitionist campaign.</w:t>
      </w:r>
    </w:p>
  </w:endnote>
  <w:endnote w:id="2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del w:id="1771" w:author="Patterson Lamb" w:date="2014-08-09T19:31:00Z">
        <w:r w:rsidRPr="003C478B" w:rsidDel="0020111B">
          <w:rPr>
            <w:rFonts w:ascii="Times New Roman" w:hAnsi="Times New Roman"/>
            <w:sz w:val="24"/>
            <w:szCs w:val="24"/>
          </w:rPr>
          <w:delText xml:space="preserve">essays </w:delText>
        </w:r>
      </w:del>
      <w:ins w:id="1772" w:author="Patterson Lamb" w:date="2014-08-09T19:31: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Grant and Twomey in this volume.</w:t>
      </w:r>
    </w:p>
  </w:endnote>
  <w:endnote w:id="2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49–56.</w:t>
      </w:r>
    </w:p>
  </w:endnote>
  <w:endnote w:id="2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w:t>
      </w:r>
      <w:r w:rsidRPr="003C478B">
        <w:rPr>
          <w:rFonts w:ascii="Times New Roman" w:hAnsi="Times New Roman"/>
          <w:i/>
          <w:sz w:val="24"/>
          <w:szCs w:val="24"/>
        </w:rPr>
        <w:t xml:space="preserve">Cruel Radiance, </w:t>
      </w:r>
      <w:r w:rsidRPr="003C478B">
        <w:rPr>
          <w:rFonts w:ascii="Times New Roman" w:hAnsi="Times New Roman"/>
          <w:sz w:val="24"/>
          <w:szCs w:val="24"/>
        </w:rPr>
        <w:t>chapters 8–9.</w:t>
      </w:r>
    </w:p>
  </w:endnote>
  <w:endnote w:id="2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Falk</w:t>
      </w:r>
      <w:r w:rsidRPr="003C478B">
        <w:rPr>
          <w:rFonts w:ascii="Times New Roman" w:hAnsi="Times New Roman"/>
          <w:sz w:val="24"/>
          <w:szCs w:val="24"/>
        </w:rPr>
        <w:t>, “</w:t>
      </w:r>
      <w:r w:rsidRPr="003C478B">
        <w:rPr>
          <w:rStyle w:val="Articletitle"/>
          <w:sz w:val="24"/>
          <w:szCs w:val="24"/>
        </w:rPr>
        <w:t>The Armenian Genocide in Official Turkish Records</w:t>
      </w:r>
      <w:ins w:id="1812" w:author="Patterson Lamb" w:date="2014-08-09T19:31:00Z">
        <w:r>
          <w:rPr>
            <w:rStyle w:val="Articletitle"/>
            <w:sz w:val="24"/>
            <w:szCs w:val="24"/>
          </w:rPr>
          <w:t>,</w:t>
        </w:r>
      </w:ins>
      <w:r w:rsidRPr="003C478B">
        <w:rPr>
          <w:rFonts w:ascii="Times New Roman" w:hAnsi="Times New Roman"/>
          <w:sz w:val="24"/>
          <w:szCs w:val="24"/>
        </w:rPr>
        <w:t xml:space="preserve">” </w:t>
      </w:r>
      <w:del w:id="1813" w:author="Patterson Lamb" w:date="2014-08-09T19:31:00Z">
        <w:r w:rsidRPr="003C478B" w:rsidDel="0020111B">
          <w:rPr>
            <w:rFonts w:ascii="Times New Roman" w:hAnsi="Times New Roman"/>
            <w:sz w:val="24"/>
            <w:szCs w:val="24"/>
          </w:rPr>
          <w:delText xml:space="preserve">in </w:delText>
        </w:r>
      </w:del>
      <w:r w:rsidRPr="003C478B">
        <w:rPr>
          <w:rStyle w:val="journal-title"/>
          <w:sz w:val="24"/>
          <w:szCs w:val="24"/>
        </w:rPr>
        <w:t>Journal of Political and Military Sociology</w:t>
      </w:r>
      <w:del w:id="1814" w:author="Patterson Lamb" w:date="2014-08-09T19:31:00Z">
        <w:r w:rsidRPr="003C478B" w:rsidDel="0020111B">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22</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(Spring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Deborah Lipstadt, </w:t>
      </w:r>
      <w:ins w:id="1815" w:author="Patterson Lamb" w:date="2014-08-09T19:32:00Z">
        <w:r w:rsidRPr="003C478B">
          <w:rPr>
            <w:rFonts w:ascii="Times New Roman" w:hAnsi="Times New Roman"/>
            <w:sz w:val="24"/>
            <w:szCs w:val="24"/>
          </w:rPr>
          <w:t>12</w:t>
        </w:r>
        <w:r>
          <w:rPr>
            <w:rFonts w:ascii="Times New Roman" w:hAnsi="Times New Roman"/>
            <w:sz w:val="24"/>
            <w:szCs w:val="24"/>
          </w:rPr>
          <w:t xml:space="preserve"> </w:t>
        </w:r>
      </w:ins>
      <w:r w:rsidRPr="003C478B">
        <w:rPr>
          <w:rFonts w:ascii="Times New Roman" w:hAnsi="Times New Roman"/>
          <w:sz w:val="24"/>
          <w:szCs w:val="24"/>
        </w:rPr>
        <w:t>September</w:t>
      </w:r>
      <w:del w:id="1816" w:author="Patterson Lamb" w:date="2014-08-09T19:32:00Z">
        <w:r w:rsidRPr="003C478B" w:rsidDel="0020111B">
          <w:rPr>
            <w:rFonts w:ascii="Times New Roman" w:hAnsi="Times New Roman"/>
            <w:sz w:val="24"/>
            <w:szCs w:val="24"/>
          </w:rPr>
          <w:delText xml:space="preserve"> 12,</w:delText>
        </w:r>
      </w:del>
      <w:r w:rsidRPr="003C478B">
        <w:rPr>
          <w:rFonts w:ascii="Times New Roman" w:hAnsi="Times New Roman"/>
          <w:sz w:val="24"/>
          <w:szCs w:val="24"/>
        </w:rPr>
        <w:t xml:space="preserve"> 2000, Letter </w:t>
      </w:r>
      <w:del w:id="1817" w:author="Patterson Lamb" w:date="2014-08-09T19:32:00Z">
        <w:r w:rsidRPr="003C478B" w:rsidDel="0020111B">
          <w:rPr>
            <w:rFonts w:ascii="Times New Roman" w:hAnsi="Times New Roman"/>
            <w:sz w:val="24"/>
            <w:szCs w:val="24"/>
          </w:rPr>
          <w:delText xml:space="preserve">To </w:delText>
        </w:r>
      </w:del>
      <w:ins w:id="1818" w:author="Patterson Lamb" w:date="2014-08-09T19:32:00Z">
        <w:r>
          <w:rPr>
            <w:rFonts w:ascii="Times New Roman" w:hAnsi="Times New Roman"/>
            <w:sz w:val="24"/>
            <w:szCs w:val="24"/>
          </w:rPr>
          <w:t>t</w:t>
        </w:r>
        <w:r w:rsidRPr="003C478B">
          <w:rPr>
            <w:rFonts w:ascii="Times New Roman" w:hAnsi="Times New Roman"/>
            <w:sz w:val="24"/>
            <w:szCs w:val="24"/>
          </w:rPr>
          <w:t xml:space="preserve">o </w:t>
        </w:r>
      </w:ins>
      <w:r w:rsidRPr="003C478B">
        <w:rPr>
          <w:rFonts w:ascii="Times New Roman" w:hAnsi="Times New Roman"/>
          <w:sz w:val="24"/>
          <w:szCs w:val="24"/>
        </w:rPr>
        <w:t>Honorable Chris Smith, House International, Operations Subcommittee, Washington, DC, 20515</w:t>
      </w:r>
      <w:ins w:id="1819" w:author="Patterson Lamb" w:date="2014-08-09T19:32:00Z">
        <w:r>
          <w:rPr>
            <w:rFonts w:ascii="Times New Roman" w:hAnsi="Times New Roman"/>
            <w:sz w:val="24"/>
            <w:szCs w:val="24"/>
          </w:rPr>
          <w:t>.</w:t>
        </w:r>
      </w:ins>
    </w:p>
  </w:endnote>
  <w:endnote w:id="2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w:t>
      </w:r>
      <w:ins w:id="1821" w:author="Patterson Lamb" w:date="2014-08-09T19:32:00Z">
        <w:r w:rsidRPr="003C478B">
          <w:rPr>
            <w:rFonts w:ascii="Times New Roman" w:hAnsi="Times New Roman"/>
            <w:i/>
            <w:sz w:val="24"/>
            <w:szCs w:val="24"/>
          </w:rPr>
          <w:t xml:space="preserve">Cruel Radiance, </w:t>
        </w:r>
      </w:ins>
      <w:r w:rsidRPr="003C478B">
        <w:rPr>
          <w:rFonts w:ascii="Times New Roman" w:hAnsi="Times New Roman"/>
          <w:sz w:val="24"/>
          <w:szCs w:val="24"/>
        </w:rPr>
        <w:t>xv.</w:t>
      </w:r>
    </w:p>
  </w:endnote>
  <w:endnote w:id="2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Important Armenian genocide images can be found at </w:t>
      </w:r>
      <w:r w:rsidRPr="003C478B">
        <w:rPr>
          <w:rStyle w:val="Hyperlink"/>
          <w:rFonts w:ascii="Times New Roman" w:hAnsi="Times New Roman"/>
          <w:sz w:val="24"/>
          <w:szCs w:val="24"/>
        </w:rPr>
        <w:t>http://www.genocide-museum.am/eng/photos_of_armenian_genocide.php</w:t>
      </w:r>
      <w:r w:rsidRPr="003C478B">
        <w:rPr>
          <w:rFonts w:ascii="Times New Roman" w:hAnsi="Times New Roman"/>
          <w:sz w:val="24"/>
          <w:szCs w:val="24"/>
        </w:rPr>
        <w:t xml:space="preserve">; </w:t>
      </w:r>
      <w:r w:rsidRPr="003C478B">
        <w:rPr>
          <w:rStyle w:val="Hyperlink"/>
          <w:rFonts w:ascii="Times New Roman" w:hAnsi="Times New Roman"/>
          <w:sz w:val="24"/>
          <w:szCs w:val="24"/>
        </w:rPr>
        <w:t>http://www.armenian-genocide.org/photo_wegner.html</w:t>
      </w:r>
      <w:r w:rsidRPr="003C478B">
        <w:rPr>
          <w:rFonts w:ascii="Times New Roman" w:hAnsi="Times New Roman"/>
          <w:sz w:val="24"/>
          <w:szCs w:val="24"/>
        </w:rPr>
        <w:t xml:space="preserve">; </w:t>
      </w:r>
      <w:hyperlink r:id="rId1" w:history="1">
        <w:r w:rsidRPr="003C478B">
          <w:rPr>
            <w:rStyle w:val="Hyperlink"/>
            <w:rFonts w:ascii="Times New Roman" w:hAnsi="Times New Roman"/>
            <w:sz w:val="24"/>
            <w:szCs w:val="24"/>
          </w:rPr>
          <w:t>http://www.armenian-genocide.org/photointro.html</w:t>
        </w:r>
      </w:hyperlink>
      <w:r w:rsidRPr="003C478B">
        <w:rPr>
          <w:rStyle w:val="Hyperlink"/>
          <w:rFonts w:ascii="Times New Roman" w:hAnsi="Times New Roman"/>
          <w:sz w:val="24"/>
          <w:szCs w:val="24"/>
        </w:rPr>
        <w:t>; http://www.loc.gov/pictures/search/?q=armenian+relief&amp;sp=2&amp;sg=true</w:t>
      </w:r>
      <w:ins w:id="1822" w:author="Patterson Lamb" w:date="2014-08-09T19:32:00Z">
        <w:r>
          <w:rPr>
            <w:rStyle w:val="Hyperlink"/>
            <w:rFonts w:ascii="Times New Roman" w:hAnsi="Times New Roman"/>
            <w:sz w:val="24"/>
            <w:szCs w:val="24"/>
          </w:rPr>
          <w:t>.</w:t>
        </w:r>
      </w:ins>
    </w:p>
  </w:endnote>
  <w:endnote w:id="2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Matthias</w:t>
      </w:r>
      <w:r w:rsidRPr="003C478B">
        <w:rPr>
          <w:rFonts w:ascii="Times New Roman" w:hAnsi="Times New Roman"/>
          <w:sz w:val="24"/>
          <w:szCs w:val="24"/>
        </w:rPr>
        <w:t xml:space="preserve"> </w:t>
      </w:r>
      <w:r w:rsidRPr="003C478B">
        <w:rPr>
          <w:rStyle w:val="surname"/>
          <w:sz w:val="24"/>
          <w:szCs w:val="24"/>
        </w:rPr>
        <w:t>Bjornlund</w:t>
      </w:r>
      <w:r w:rsidRPr="003C478B">
        <w:rPr>
          <w:rFonts w:ascii="Times New Roman" w:hAnsi="Times New Roman"/>
          <w:sz w:val="24"/>
          <w:szCs w:val="24"/>
        </w:rPr>
        <w:t xml:space="preserve"> in </w:t>
      </w:r>
      <w:r w:rsidRPr="003C478B">
        <w:rPr>
          <w:rStyle w:val="booktitle"/>
          <w:sz w:val="24"/>
          <w:szCs w:val="24"/>
        </w:rPr>
        <w:t>The Genocide of the Ottoman Greeks: Studies on the State-Sponsored Campaigns of the Christians of Asia Minor, 1912–1922 and Its Aftermath: History, Law, Memory</w:t>
      </w:r>
      <w:r w:rsidRPr="003C478B">
        <w:rPr>
          <w:rFonts w:ascii="Times New Roman" w:hAnsi="Times New Roman"/>
          <w:sz w:val="24"/>
          <w:szCs w:val="24"/>
        </w:rPr>
        <w:t xml:space="preserve">, edited by </w:t>
      </w:r>
      <w:r w:rsidRPr="003C478B">
        <w:rPr>
          <w:rStyle w:val="forename"/>
          <w:sz w:val="24"/>
          <w:szCs w:val="24"/>
        </w:rPr>
        <w:t>Tessa</w:t>
      </w:r>
      <w:r w:rsidRPr="003C478B">
        <w:rPr>
          <w:rFonts w:ascii="Times New Roman" w:hAnsi="Times New Roman"/>
          <w:sz w:val="24"/>
          <w:szCs w:val="24"/>
        </w:rPr>
        <w:t xml:space="preserve"> </w:t>
      </w:r>
      <w:r w:rsidRPr="003C478B">
        <w:rPr>
          <w:rStyle w:val="surname"/>
          <w:sz w:val="24"/>
          <w:szCs w:val="24"/>
        </w:rPr>
        <w:t>Hofmann</w:t>
      </w:r>
      <w:r w:rsidRPr="003C478B">
        <w:rPr>
          <w:rFonts w:ascii="Times New Roman" w:hAnsi="Times New Roman"/>
          <w:sz w:val="24"/>
          <w:szCs w:val="24"/>
        </w:rPr>
        <w:t xml:space="preserve">, </w:t>
      </w:r>
      <w:r w:rsidRPr="003C478B">
        <w:rPr>
          <w:rStyle w:val="forename"/>
          <w:sz w:val="24"/>
          <w:szCs w:val="24"/>
        </w:rPr>
        <w:t>Matthias</w:t>
      </w:r>
      <w:r w:rsidRPr="003C478B">
        <w:rPr>
          <w:rFonts w:ascii="Times New Roman" w:hAnsi="Times New Roman"/>
          <w:sz w:val="24"/>
          <w:szCs w:val="24"/>
        </w:rPr>
        <w:t xml:space="preserve"> </w:t>
      </w:r>
      <w:r w:rsidRPr="003C478B">
        <w:rPr>
          <w:rStyle w:val="surname"/>
          <w:sz w:val="24"/>
          <w:szCs w:val="24"/>
        </w:rPr>
        <w:t>Bjornlund</w:t>
      </w:r>
      <w:r w:rsidRPr="003C478B">
        <w:rPr>
          <w:rFonts w:ascii="Times New Roman" w:hAnsi="Times New Roman"/>
          <w:sz w:val="24"/>
          <w:szCs w:val="24"/>
        </w:rPr>
        <w:t xml:space="preserve">, </w:t>
      </w:r>
      <w:ins w:id="1831" w:author="Patterson Lamb" w:date="2014-08-09T19:33:00Z">
        <w:r>
          <w:rPr>
            <w:rFonts w:ascii="Times New Roman" w:hAnsi="Times New Roman"/>
            <w:sz w:val="24"/>
            <w:szCs w:val="24"/>
          </w:rPr>
          <w:t xml:space="preserve">and </w:t>
        </w:r>
      </w:ins>
      <w:r w:rsidRPr="003C478B">
        <w:rPr>
          <w:rStyle w:val="forename"/>
          <w:sz w:val="24"/>
          <w:szCs w:val="24"/>
        </w:rPr>
        <w:t>Vasileios</w:t>
      </w:r>
      <w:r w:rsidRPr="003C478B">
        <w:rPr>
          <w:rFonts w:ascii="Times New Roman" w:hAnsi="Times New Roman"/>
          <w:sz w:val="24"/>
          <w:szCs w:val="24"/>
        </w:rPr>
        <w:t xml:space="preserve"> </w:t>
      </w:r>
      <w:r w:rsidRPr="003C478B">
        <w:rPr>
          <w:rStyle w:val="surname"/>
          <w:sz w:val="24"/>
          <w:szCs w:val="24"/>
        </w:rPr>
        <w:t>Meichanetsidis</w:t>
      </w:r>
      <w:r w:rsidRPr="003C478B">
        <w:rPr>
          <w:rFonts w:ascii="Times New Roman" w:hAnsi="Times New Roman"/>
          <w:sz w:val="24"/>
          <w:szCs w:val="24"/>
        </w:rPr>
        <w:t xml:space="preserve"> (</w:t>
      </w:r>
      <w:r w:rsidRPr="003C478B">
        <w:rPr>
          <w:rStyle w:val="placeofpub"/>
          <w:sz w:val="24"/>
          <w:szCs w:val="24"/>
        </w:rPr>
        <w:t>Scarsdale, N</w:t>
      </w:r>
      <w:del w:id="1832" w:author="Patterson Lamb" w:date="2014-08-09T19:33:00Z">
        <w:r w:rsidRPr="003C478B" w:rsidDel="0020111B">
          <w:rPr>
            <w:rStyle w:val="placeofpub"/>
            <w:sz w:val="24"/>
            <w:szCs w:val="24"/>
          </w:rPr>
          <w:delText>.</w:delText>
        </w:r>
      </w:del>
      <w:r w:rsidRPr="003C478B">
        <w:rPr>
          <w:rStyle w:val="placeofpub"/>
          <w:sz w:val="24"/>
          <w:szCs w:val="24"/>
        </w:rPr>
        <w:t>Y</w:t>
      </w:r>
      <w:del w:id="1833" w:author="Patterson Lamb" w:date="2014-08-09T19:33:00Z">
        <w:r w:rsidRPr="003C478B" w:rsidDel="0020111B">
          <w:rPr>
            <w:rStyle w:val="placeofpub"/>
            <w:sz w:val="24"/>
            <w:szCs w:val="24"/>
          </w:rPr>
          <w:delText>.</w:delText>
        </w:r>
      </w:del>
      <w:r w:rsidRPr="003C478B">
        <w:rPr>
          <w:rFonts w:ascii="Times New Roman" w:hAnsi="Times New Roman"/>
          <w:sz w:val="24"/>
          <w:szCs w:val="24"/>
        </w:rPr>
        <w:t xml:space="preserve">: </w:t>
      </w:r>
      <w:r w:rsidRPr="003C478B">
        <w:rPr>
          <w:rStyle w:val="publisher"/>
          <w:sz w:val="24"/>
          <w:szCs w:val="24"/>
        </w:rPr>
        <w:t>Aristide D. Caratzsas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w:t>
      </w:r>
      <w:r w:rsidRPr="003C478B">
        <w:rPr>
          <w:rStyle w:val="pageextent"/>
          <w:sz w:val="24"/>
          <w:szCs w:val="24"/>
        </w:rPr>
        <w:t>397</w:t>
      </w:r>
      <w:r w:rsidRPr="003C478B">
        <w:rPr>
          <w:rFonts w:ascii="Times New Roman" w:hAnsi="Times New Roman"/>
          <w:sz w:val="24"/>
          <w:szCs w:val="24"/>
        </w:rPr>
        <w:t>.</w:t>
      </w:r>
    </w:p>
  </w:endnote>
  <w:endnote w:id="2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Also </w:t>
      </w:r>
      <w:del w:id="1838" w:author="Patterson Lamb" w:date="2014-08-09T19:34:00Z">
        <w:r w:rsidRPr="003C478B" w:rsidDel="0020111B">
          <w:rPr>
            <w:rFonts w:ascii="Times New Roman" w:hAnsi="Times New Roman"/>
            <w:sz w:val="24"/>
            <w:szCs w:val="24"/>
          </w:rPr>
          <w:delText xml:space="preserve">Abraham D. </w:delText>
        </w:r>
      </w:del>
      <w:r w:rsidRPr="003C478B">
        <w:rPr>
          <w:rFonts w:ascii="Times New Roman" w:hAnsi="Times New Roman"/>
          <w:sz w:val="24"/>
          <w:szCs w:val="24"/>
        </w:rPr>
        <w:t xml:space="preserve">Krikorian and </w:t>
      </w:r>
      <w:del w:id="1839" w:author="Patterson Lamb" w:date="2014-08-09T19:34:00Z">
        <w:r w:rsidRPr="003C478B" w:rsidDel="0020111B">
          <w:rPr>
            <w:rFonts w:ascii="Times New Roman" w:hAnsi="Times New Roman"/>
            <w:sz w:val="24"/>
            <w:szCs w:val="24"/>
          </w:rPr>
          <w:delText xml:space="preserve">Eugene L. </w:delText>
        </w:r>
      </w:del>
      <w:r w:rsidRPr="003C478B">
        <w:rPr>
          <w:rFonts w:ascii="Times New Roman" w:hAnsi="Times New Roman"/>
          <w:sz w:val="24"/>
          <w:szCs w:val="24"/>
        </w:rPr>
        <w:t>Taylor, “Achieving Ever-Greater Precision in Attestation and Attribution of Genocide Photographs</w:t>
      </w:r>
      <w:ins w:id="1840" w:author="Patterson Lamb" w:date="2014-08-09T19:33:00Z">
        <w:r>
          <w:rPr>
            <w:rFonts w:ascii="Times New Roman" w:hAnsi="Times New Roman"/>
            <w:sz w:val="24"/>
            <w:szCs w:val="24"/>
          </w:rPr>
          <w:t>,</w:t>
        </w:r>
      </w:ins>
      <w:r w:rsidRPr="003C478B">
        <w:rPr>
          <w:rFonts w:ascii="Times New Roman" w:hAnsi="Times New Roman"/>
          <w:sz w:val="24"/>
          <w:szCs w:val="24"/>
        </w:rPr>
        <w:t xml:space="preserve">” </w:t>
      </w:r>
      <w:del w:id="1841" w:author="Patterson Lamb" w:date="2014-08-09T19:33:00Z">
        <w:r w:rsidRPr="003C478B" w:rsidDel="0020111B">
          <w:rPr>
            <w:rFonts w:ascii="Times New Roman" w:hAnsi="Times New Roman"/>
            <w:sz w:val="24"/>
            <w:szCs w:val="24"/>
          </w:rPr>
          <w:delText>pp.</w:delText>
        </w:r>
      </w:del>
      <w:r w:rsidRPr="003C478B">
        <w:rPr>
          <w:rFonts w:ascii="Times New Roman" w:hAnsi="Times New Roman"/>
          <w:sz w:val="24"/>
          <w:szCs w:val="24"/>
        </w:rPr>
        <w:t>394–</w:t>
      </w:r>
      <w:del w:id="1842" w:author="Patterson Lamb" w:date="2014-08-09T19:34:00Z">
        <w:r w:rsidRPr="003C478B" w:rsidDel="0020111B">
          <w:rPr>
            <w:rFonts w:ascii="Times New Roman" w:hAnsi="Times New Roman"/>
            <w:sz w:val="24"/>
            <w:szCs w:val="24"/>
          </w:rPr>
          <w:delText>39</w:delText>
        </w:r>
      </w:del>
      <w:r w:rsidRPr="003C478B">
        <w:rPr>
          <w:rFonts w:ascii="Times New Roman" w:hAnsi="Times New Roman"/>
          <w:sz w:val="24"/>
          <w:szCs w:val="24"/>
        </w:rPr>
        <w:t>6.</w:t>
      </w:r>
    </w:p>
  </w:endnote>
  <w:endnote w:id="2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1844" w:author="Patterson Lamb" w:date="2014-08-09T19:34:00Z">
        <w:r>
          <w:rPr>
            <w:rFonts w:ascii="Times New Roman" w:hAnsi="Times New Roman"/>
            <w:sz w:val="24"/>
            <w:szCs w:val="24"/>
          </w:rPr>
          <w:t>.</w:t>
        </w:r>
      </w:ins>
      <w:r w:rsidRPr="003C478B">
        <w:rPr>
          <w:rFonts w:ascii="Times New Roman" w:hAnsi="Times New Roman"/>
          <w:sz w:val="24"/>
          <w:szCs w:val="24"/>
        </w:rPr>
        <w:t>, 395–</w:t>
      </w:r>
      <w:del w:id="1845" w:author="Patterson Lamb" w:date="2014-08-09T19:34:00Z">
        <w:r w:rsidRPr="003C478B" w:rsidDel="0020111B">
          <w:rPr>
            <w:rFonts w:ascii="Times New Roman" w:hAnsi="Times New Roman"/>
            <w:sz w:val="24"/>
            <w:szCs w:val="24"/>
          </w:rPr>
          <w:delText>9</w:delText>
        </w:r>
      </w:del>
      <w:r w:rsidRPr="003C478B">
        <w:rPr>
          <w:rFonts w:ascii="Times New Roman" w:hAnsi="Times New Roman"/>
          <w:sz w:val="24"/>
          <w:szCs w:val="24"/>
        </w:rPr>
        <w:t>8; see also Balakian</w:t>
      </w:r>
      <w:ins w:id="1846" w:author="Patterson Lamb" w:date="2014-08-09T19:42: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The Burning Tigris</w:t>
      </w:r>
      <w:r w:rsidRPr="003C478B">
        <w:rPr>
          <w:rFonts w:ascii="Times New Roman" w:hAnsi="Times New Roman"/>
          <w:sz w:val="24"/>
          <w:szCs w:val="24"/>
        </w:rPr>
        <w:t>, chapter 18.</w:t>
      </w:r>
    </w:p>
  </w:endnote>
  <w:endnote w:id="2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Fonts w:ascii="Times New Roman" w:hAnsi="Times New Roman"/>
          <w:i/>
          <w:sz w:val="24"/>
          <w:szCs w:val="24"/>
          <w:lang w:val="it-IT"/>
        </w:rPr>
        <w:t>Armin T. Wegner and the Armenians in Anatolia, 1915</w:t>
      </w:r>
      <w:r w:rsidRPr="003C478B">
        <w:rPr>
          <w:rFonts w:ascii="Times New Roman" w:hAnsi="Times New Roman"/>
          <w:sz w:val="24"/>
          <w:szCs w:val="24"/>
          <w:lang w:val="it-IT"/>
        </w:rPr>
        <w:t xml:space="preserve"> (Milan: Guerini e Associati, 1996), 61–</w:t>
      </w:r>
      <w:del w:id="1851" w:author="Patterson Lamb" w:date="2014-08-09T19:35:00Z">
        <w:r w:rsidRPr="003C478B" w:rsidDel="0020111B">
          <w:rPr>
            <w:rFonts w:ascii="Times New Roman" w:hAnsi="Times New Roman"/>
            <w:sz w:val="24"/>
            <w:szCs w:val="24"/>
            <w:lang w:val="it-IT"/>
          </w:rPr>
          <w:delText>6</w:delText>
        </w:r>
      </w:del>
      <w:r w:rsidRPr="003C478B">
        <w:rPr>
          <w:rFonts w:ascii="Times New Roman" w:hAnsi="Times New Roman"/>
          <w:sz w:val="24"/>
          <w:szCs w:val="24"/>
          <w:lang w:val="it-IT"/>
        </w:rPr>
        <w:t>3.</w:t>
      </w:r>
    </w:p>
  </w:endnote>
  <w:endnote w:id="2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1853" w:author="Patterson Lamb" w:date="2014-08-09T19:35:00Z">
        <w:r>
          <w:rPr>
            <w:rFonts w:ascii="Times New Roman" w:hAnsi="Times New Roman"/>
            <w:sz w:val="24"/>
            <w:szCs w:val="24"/>
          </w:rPr>
          <w:t>.</w:t>
        </w:r>
      </w:ins>
      <w:r w:rsidRPr="003C478B">
        <w:rPr>
          <w:rFonts w:ascii="Times New Roman" w:hAnsi="Times New Roman"/>
          <w:sz w:val="24"/>
          <w:szCs w:val="24"/>
        </w:rPr>
        <w:t>, 35–</w:t>
      </w:r>
      <w:del w:id="1854" w:author="Patterson Lamb" w:date="2014-08-09T19:35:00Z">
        <w:r w:rsidRPr="003C478B" w:rsidDel="0020111B">
          <w:rPr>
            <w:rFonts w:ascii="Times New Roman" w:hAnsi="Times New Roman"/>
            <w:sz w:val="24"/>
            <w:szCs w:val="24"/>
          </w:rPr>
          <w:delText>3</w:delText>
        </w:r>
      </w:del>
      <w:r w:rsidRPr="003C478B">
        <w:rPr>
          <w:rFonts w:ascii="Times New Roman" w:hAnsi="Times New Roman"/>
          <w:sz w:val="24"/>
          <w:szCs w:val="24"/>
        </w:rPr>
        <w:t>6, 51.</w:t>
      </w:r>
    </w:p>
  </w:endnote>
  <w:endnote w:id="2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Vahakn</w:t>
      </w:r>
      <w:r w:rsidRPr="003C478B">
        <w:rPr>
          <w:rFonts w:ascii="Times New Roman" w:hAnsi="Times New Roman"/>
          <w:sz w:val="24"/>
          <w:szCs w:val="24"/>
        </w:rPr>
        <w:t xml:space="preserve"> </w:t>
      </w:r>
      <w:r w:rsidRPr="003C478B">
        <w:rPr>
          <w:rStyle w:val="surname"/>
          <w:sz w:val="24"/>
          <w:szCs w:val="24"/>
        </w:rPr>
        <w:t>Dadrian</w:t>
      </w:r>
      <w:r w:rsidRPr="003C478B">
        <w:rPr>
          <w:rFonts w:ascii="Times New Roman" w:hAnsi="Times New Roman"/>
          <w:sz w:val="24"/>
          <w:szCs w:val="24"/>
        </w:rPr>
        <w:t>, “</w:t>
      </w:r>
      <w:r w:rsidRPr="003C478B">
        <w:rPr>
          <w:rStyle w:val="Articletitle"/>
          <w:sz w:val="24"/>
          <w:szCs w:val="24"/>
        </w:rPr>
        <w:t>The Armenian Genocide in Official Turkish Records,</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Style w:val="journal-title"/>
          <w:sz w:val="24"/>
          <w:szCs w:val="24"/>
        </w:rPr>
        <w:t>Journal of Political and Military Sociology</w:t>
      </w:r>
      <w:r w:rsidRPr="003C478B">
        <w:rPr>
          <w:rFonts w:ascii="Times New Roman" w:hAnsi="Times New Roman"/>
          <w:sz w:val="24"/>
          <w:szCs w:val="24"/>
        </w:rPr>
        <w:t xml:space="preserve"> </w:t>
      </w:r>
      <w:r w:rsidRPr="003C478B">
        <w:rPr>
          <w:rStyle w:val="volume"/>
          <w:sz w:val="24"/>
          <w:szCs w:val="24"/>
        </w:rPr>
        <w:t>22</w:t>
      </w:r>
      <w:r w:rsidRPr="003C478B">
        <w:rPr>
          <w:rFonts w:ascii="Times New Roman" w:hAnsi="Times New Roman"/>
          <w:sz w:val="24"/>
          <w:szCs w:val="24"/>
        </w:rPr>
        <w:t>, no.</w:t>
      </w:r>
      <w:ins w:id="1857" w:author="Patterson Lamb" w:date="2014-08-09T19:35:00Z">
        <w:r>
          <w:rPr>
            <w:rFonts w:ascii="Times New Roman" w:hAnsi="Times New Roman"/>
            <w:sz w:val="24"/>
            <w:szCs w:val="24"/>
          </w:rPr>
          <w:t xml:space="preserve"> </w:t>
        </w:r>
      </w:ins>
      <w:r w:rsidRPr="003C478B">
        <w:rPr>
          <w:rStyle w:val="Issueno"/>
          <w:rFonts w:ascii="Times New Roman" w:hAnsi="Times New Roman"/>
          <w:sz w:val="24"/>
          <w:szCs w:val="24"/>
        </w:rPr>
        <w:t>1</w:t>
      </w:r>
      <w:r w:rsidRPr="003C478B">
        <w:rPr>
          <w:rFonts w:ascii="Times New Roman" w:hAnsi="Times New Roman"/>
          <w:sz w:val="24"/>
          <w:szCs w:val="24"/>
        </w:rPr>
        <w:t xml:space="preserve"> (</w:t>
      </w:r>
      <w:del w:id="1858" w:author="Patterson Lamb" w:date="2014-08-09T19:35:00Z">
        <w:r w:rsidRPr="003C478B" w:rsidDel="0020111B">
          <w:rPr>
            <w:rFonts w:ascii="Times New Roman" w:hAnsi="Times New Roman"/>
            <w:sz w:val="24"/>
            <w:szCs w:val="24"/>
          </w:rPr>
          <w:delText>s</w:delText>
        </w:r>
      </w:del>
      <w:ins w:id="1859" w:author="Patterson Lamb" w:date="2014-08-09T19:35:00Z">
        <w:r>
          <w:rPr>
            <w:rFonts w:ascii="Times New Roman" w:hAnsi="Times New Roman"/>
            <w:sz w:val="24"/>
            <w:szCs w:val="24"/>
          </w:rPr>
          <w:t>S</w:t>
        </w:r>
      </w:ins>
      <w:r w:rsidRPr="003C478B">
        <w:rPr>
          <w:rFonts w:ascii="Times New Roman" w:hAnsi="Times New Roman"/>
          <w:sz w:val="24"/>
          <w:szCs w:val="24"/>
        </w:rPr>
        <w:t xml:space="preserve">ummer </w:t>
      </w:r>
      <w:r w:rsidRPr="003C478B">
        <w:rPr>
          <w:rStyle w:val="date"/>
          <w:rFonts w:ascii="Times New Roman" w:hAnsi="Times New Roman"/>
          <w:sz w:val="24"/>
          <w:szCs w:val="24"/>
        </w:rPr>
        <w:t>1994</w:t>
      </w:r>
      <w:r w:rsidRPr="003C478B">
        <w:rPr>
          <w:rFonts w:ascii="Times New Roman" w:hAnsi="Times New Roman"/>
          <w:sz w:val="24"/>
          <w:szCs w:val="24"/>
        </w:rPr>
        <w:t xml:space="preserve">), reprinted with corrections, </w:t>
      </w:r>
      <w:del w:id="1860" w:author="Patterson Lamb" w:date="2014-08-09T19:35:00Z">
        <w:r w:rsidRPr="003C478B" w:rsidDel="0020111B">
          <w:rPr>
            <w:rFonts w:ascii="Times New Roman" w:hAnsi="Times New Roman"/>
            <w:sz w:val="24"/>
            <w:szCs w:val="24"/>
          </w:rPr>
          <w:delText>s</w:delText>
        </w:r>
      </w:del>
      <w:ins w:id="1861" w:author="Patterson Lamb" w:date="2014-08-09T19:35:00Z">
        <w:r>
          <w:rPr>
            <w:rFonts w:ascii="Times New Roman" w:hAnsi="Times New Roman"/>
            <w:sz w:val="24"/>
            <w:szCs w:val="24"/>
          </w:rPr>
          <w:t>S</w:t>
        </w:r>
      </w:ins>
      <w:r w:rsidRPr="003C478B">
        <w:rPr>
          <w:rFonts w:ascii="Times New Roman" w:hAnsi="Times New Roman"/>
          <w:sz w:val="24"/>
          <w:szCs w:val="24"/>
        </w:rPr>
        <w:t xml:space="preserve">pring 1995, 53–92. See also </w:t>
      </w:r>
      <w:r w:rsidRPr="003C478B">
        <w:rPr>
          <w:rStyle w:val="forename"/>
          <w:sz w:val="24"/>
          <w:szCs w:val="24"/>
        </w:rPr>
        <w:t>Vahakn</w:t>
      </w:r>
      <w:r w:rsidRPr="003C478B">
        <w:rPr>
          <w:rFonts w:ascii="Times New Roman" w:hAnsi="Times New Roman"/>
          <w:sz w:val="24"/>
          <w:szCs w:val="24"/>
        </w:rPr>
        <w:t xml:space="preserve"> </w:t>
      </w:r>
      <w:r w:rsidRPr="003C478B">
        <w:rPr>
          <w:rStyle w:val="surname"/>
          <w:sz w:val="24"/>
          <w:szCs w:val="24"/>
        </w:rPr>
        <w:t>Dadrian</w:t>
      </w:r>
      <w:r w:rsidRPr="003C478B">
        <w:rPr>
          <w:rFonts w:ascii="Times New Roman" w:hAnsi="Times New Roman"/>
          <w:sz w:val="24"/>
          <w:szCs w:val="24"/>
        </w:rPr>
        <w:t>, “</w:t>
      </w:r>
      <w:r w:rsidRPr="003C478B">
        <w:rPr>
          <w:rStyle w:val="Articletitle"/>
          <w:sz w:val="24"/>
          <w:szCs w:val="24"/>
        </w:rPr>
        <w:t>The Turkish Military Tribunal’s Prosecution of the Authors of the Armenian Genocide: Four Major Court-Martial Series,</w:t>
      </w:r>
      <w:r w:rsidRPr="003C478B">
        <w:rPr>
          <w:rFonts w:ascii="Times New Roman" w:hAnsi="Times New Roman"/>
          <w:sz w:val="24"/>
          <w:szCs w:val="24"/>
        </w:rPr>
        <w:t xml:space="preserve">” </w:t>
      </w:r>
      <w:del w:id="1862" w:author="Patterson Lamb" w:date="2014-08-09T19:35:00Z">
        <w:r w:rsidRPr="003C478B" w:rsidDel="0020111B">
          <w:rPr>
            <w:rFonts w:ascii="Times New Roman" w:hAnsi="Times New Roman"/>
            <w:sz w:val="24"/>
            <w:szCs w:val="24"/>
          </w:rPr>
          <w:delText xml:space="preserve">in </w:delText>
        </w:r>
      </w:del>
      <w:r w:rsidRPr="003C478B">
        <w:rPr>
          <w:rStyle w:val="journal-title"/>
          <w:sz w:val="24"/>
          <w:szCs w:val="24"/>
        </w:rPr>
        <w:t>Holocaust and Genocide Studies</w:t>
      </w:r>
      <w:r w:rsidRPr="003C478B">
        <w:rPr>
          <w:rFonts w:ascii="Times New Roman" w:hAnsi="Times New Roman"/>
          <w:sz w:val="24"/>
          <w:szCs w:val="24"/>
        </w:rPr>
        <w:t xml:space="preserve"> </w:t>
      </w:r>
      <w:r w:rsidRPr="003C478B">
        <w:rPr>
          <w:rStyle w:val="volume"/>
          <w:sz w:val="24"/>
          <w:szCs w:val="24"/>
        </w:rPr>
        <w:t>7</w:t>
      </w:r>
      <w:r w:rsidRPr="003C478B">
        <w:rPr>
          <w:rFonts w:ascii="Times New Roman" w:hAnsi="Times New Roman"/>
          <w:sz w:val="24"/>
          <w:szCs w:val="24"/>
        </w:rPr>
        <w:t xml:space="preserve"> (Spring </w:t>
      </w:r>
      <w:r w:rsidRPr="003C478B">
        <w:rPr>
          <w:rStyle w:val="date"/>
          <w:rFonts w:ascii="Times New Roman" w:hAnsi="Times New Roman"/>
          <w:sz w:val="24"/>
          <w:szCs w:val="24"/>
        </w:rPr>
        <w:t>1997</w:t>
      </w:r>
      <w:r w:rsidRPr="003C478B">
        <w:rPr>
          <w:rFonts w:ascii="Times New Roman" w:hAnsi="Times New Roman"/>
          <w:sz w:val="24"/>
          <w:szCs w:val="24"/>
        </w:rPr>
        <w:t xml:space="preserve">): </w:t>
      </w:r>
      <w:r w:rsidRPr="003C478B">
        <w:rPr>
          <w:rStyle w:val="pageextent"/>
          <w:sz w:val="24"/>
          <w:szCs w:val="24"/>
        </w:rPr>
        <w:t>28–59</w:t>
      </w:r>
      <w:r w:rsidRPr="003C478B">
        <w:rPr>
          <w:rFonts w:ascii="Times New Roman" w:hAnsi="Times New Roman"/>
          <w:sz w:val="24"/>
          <w:szCs w:val="24"/>
        </w:rPr>
        <w:t>.</w:t>
      </w:r>
    </w:p>
  </w:endnote>
  <w:endnote w:id="2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made possible, in part, by the lenient treatment they received from Der Zor’s Governor, Ali Suad. When Talaat realized what was happening, he replaced Ali Suad with the anti-Armenian zealot, Zeki, whom he had brought in from Kayseri, and whose job it was to see that the remaining Armenians of the region that stretched from Aleppo to Der Zor were killed. </w:t>
      </w:r>
      <w:r w:rsidRPr="003C478B">
        <w:rPr>
          <w:rStyle w:val="forename"/>
          <w:sz w:val="24"/>
          <w:szCs w:val="24"/>
        </w:rPr>
        <w:t>Taner</w:t>
      </w:r>
      <w:r w:rsidRPr="003C478B">
        <w:rPr>
          <w:rFonts w:ascii="Times New Roman" w:hAnsi="Times New Roman"/>
          <w:sz w:val="24"/>
          <w:szCs w:val="24"/>
        </w:rPr>
        <w:t xml:space="preserve"> </w:t>
      </w:r>
      <w:r w:rsidRPr="003C478B">
        <w:rPr>
          <w:rStyle w:val="surname"/>
          <w:sz w:val="24"/>
          <w:szCs w:val="24"/>
        </w:rPr>
        <w:t>Akcam</w:t>
      </w:r>
      <w:r w:rsidRPr="003C478B">
        <w:rPr>
          <w:rFonts w:ascii="Times New Roman" w:hAnsi="Times New Roman"/>
          <w:sz w:val="24"/>
          <w:szCs w:val="24"/>
        </w:rPr>
        <w:t xml:space="preserve">, </w:t>
      </w:r>
      <w:r w:rsidRPr="003C478B">
        <w:rPr>
          <w:rStyle w:val="booktitle"/>
          <w:sz w:val="24"/>
          <w:szCs w:val="24"/>
        </w:rPr>
        <w:t>The Young Turks</w:t>
      </w:r>
      <w:ins w:id="1869" w:author="Patterson Lamb" w:date="2014-08-09T19:36:00Z">
        <w:r>
          <w:rPr>
            <w:rStyle w:val="booktitle"/>
            <w:sz w:val="24"/>
            <w:szCs w:val="24"/>
          </w:rPr>
          <w:t>’</w:t>
        </w:r>
      </w:ins>
      <w:r w:rsidRPr="003C478B">
        <w:rPr>
          <w:rStyle w:val="booktitle"/>
          <w:sz w:val="24"/>
          <w:szCs w:val="24"/>
        </w:rPr>
        <w:t xml:space="preserve"> Crimes </w:t>
      </w:r>
      <w:del w:id="1870" w:author="Patterson Lamb" w:date="2014-08-09T19:36:00Z">
        <w:r w:rsidRPr="003C478B" w:rsidDel="0020111B">
          <w:rPr>
            <w:rStyle w:val="booktitle"/>
            <w:sz w:val="24"/>
            <w:szCs w:val="24"/>
          </w:rPr>
          <w:delText>A</w:delText>
        </w:r>
      </w:del>
      <w:ins w:id="1871" w:author="Patterson Lamb" w:date="2014-08-09T19:36:00Z">
        <w:r>
          <w:rPr>
            <w:rStyle w:val="booktitle"/>
            <w:sz w:val="24"/>
            <w:szCs w:val="24"/>
          </w:rPr>
          <w:t>a</w:t>
        </w:r>
      </w:ins>
      <w:r w:rsidRPr="003C478B">
        <w:rPr>
          <w:rStyle w:val="booktitle"/>
          <w:sz w:val="24"/>
          <w:szCs w:val="24"/>
        </w:rPr>
        <w:t>gainst Humanity: The Armenian Genocide and Ethnic Cleansing in the Ottoman Empire</w:t>
      </w:r>
      <w:r w:rsidRPr="003C478B">
        <w:rPr>
          <w:rFonts w:ascii="Times New Roman" w:hAnsi="Times New Roman"/>
          <w:sz w:val="24"/>
          <w:szCs w:val="24"/>
        </w:rPr>
        <w:t xml:space="preserve"> (</w:t>
      </w:r>
      <w:r w:rsidRPr="003C478B">
        <w:rPr>
          <w:rStyle w:val="placeofpub"/>
          <w:sz w:val="24"/>
          <w:szCs w:val="24"/>
        </w:rPr>
        <w:t>Princeton</w:t>
      </w:r>
      <w:ins w:id="1872" w:author="Patterson Lamb" w:date="2014-08-09T19:37:00Z">
        <w:r>
          <w:rPr>
            <w:rStyle w:val="placeofpub"/>
            <w:sz w:val="24"/>
            <w:szCs w:val="24"/>
          </w:rPr>
          <w:t>, NJ</w:t>
        </w:r>
      </w:ins>
      <w:r w:rsidRPr="003C478B">
        <w:rPr>
          <w:rFonts w:ascii="Times New Roman" w:hAnsi="Times New Roman"/>
          <w:sz w:val="24"/>
          <w:szCs w:val="24"/>
        </w:rPr>
        <w:t xml:space="preserve">: </w:t>
      </w:r>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pageextent"/>
          <w:sz w:val="24"/>
          <w:szCs w:val="24"/>
        </w:rPr>
        <w:t>268</w:t>
      </w:r>
      <w:r w:rsidRPr="003C478B">
        <w:rPr>
          <w:rFonts w:ascii="Times New Roman" w:hAnsi="Times New Roman"/>
          <w:sz w:val="24"/>
          <w:szCs w:val="24"/>
        </w:rPr>
        <w:t>.</w:t>
      </w:r>
    </w:p>
  </w:endnote>
  <w:endnote w:id="2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 Philip to Secretary of State, </w:t>
      </w:r>
      <w:ins w:id="1877" w:author="Patterson Lamb" w:date="2014-08-09T19:37:00Z">
        <w:r w:rsidRPr="003C478B">
          <w:rPr>
            <w:rFonts w:ascii="Times New Roman" w:hAnsi="Times New Roman"/>
            <w:sz w:val="24"/>
            <w:szCs w:val="24"/>
          </w:rPr>
          <w:t>15</w:t>
        </w:r>
        <w:r>
          <w:rPr>
            <w:rFonts w:ascii="Times New Roman" w:hAnsi="Times New Roman"/>
            <w:sz w:val="24"/>
            <w:szCs w:val="24"/>
          </w:rPr>
          <w:t xml:space="preserve"> </w:t>
        </w:r>
      </w:ins>
      <w:r w:rsidRPr="003C478B">
        <w:rPr>
          <w:rFonts w:ascii="Times New Roman" w:hAnsi="Times New Roman"/>
          <w:sz w:val="24"/>
          <w:szCs w:val="24"/>
        </w:rPr>
        <w:t>September</w:t>
      </w:r>
      <w:del w:id="1878" w:author="Patterson Lamb" w:date="2014-08-09T19:37:00Z">
        <w:r w:rsidRPr="003C478B" w:rsidDel="0020111B">
          <w:rPr>
            <w:rFonts w:ascii="Times New Roman" w:hAnsi="Times New Roman"/>
            <w:sz w:val="24"/>
            <w:szCs w:val="24"/>
          </w:rPr>
          <w:delText xml:space="preserve"> 15,</w:delText>
        </w:r>
      </w:del>
      <w:r w:rsidRPr="003C478B">
        <w:rPr>
          <w:rFonts w:ascii="Times New Roman" w:hAnsi="Times New Roman"/>
          <w:sz w:val="24"/>
          <w:szCs w:val="24"/>
        </w:rPr>
        <w:t xml:space="preserve"> 1916</w:t>
      </w:r>
      <w:del w:id="1879" w:author="Patterson Lamb" w:date="2014-08-09T19:37:00Z">
        <w:r w:rsidRPr="003C478B" w:rsidDel="0020111B">
          <w:rPr>
            <w:rFonts w:ascii="Times New Roman" w:hAnsi="Times New Roman"/>
            <w:sz w:val="24"/>
            <w:szCs w:val="24"/>
          </w:rPr>
          <w:delText>.</w:delText>
        </w:r>
      </w:del>
      <w:ins w:id="1880" w:author="Patterson Lamb" w:date="2014-08-09T19:37:00Z">
        <w:r>
          <w:rPr>
            <w:rFonts w:ascii="Times New Roman" w:hAnsi="Times New Roman"/>
            <w:sz w:val="24"/>
            <w:szCs w:val="24"/>
          </w:rPr>
          <w:t>,</w:t>
        </w:r>
      </w:ins>
      <w:r w:rsidRPr="003C478B">
        <w:rPr>
          <w:rFonts w:ascii="Times New Roman" w:hAnsi="Times New Roman"/>
          <w:sz w:val="24"/>
          <w:szCs w:val="24"/>
        </w:rPr>
        <w:t xml:space="preserve"> U</w:t>
      </w:r>
      <w:del w:id="1881"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S</w:t>
      </w:r>
      <w:del w:id="1882"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 xml:space="preserve"> State Department Record Group 59, 867.4016/301.</w:t>
      </w:r>
    </w:p>
  </w:endnote>
  <w:endnote w:id="2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August Bernau to Jesse B. Jackson, Aleppo, </w:t>
      </w:r>
      <w:del w:id="1884" w:author="Patterson Lamb" w:date="2014-08-09T19:37:00Z">
        <w:r w:rsidRPr="003C478B" w:rsidDel="0020111B">
          <w:rPr>
            <w:rFonts w:ascii="Times New Roman" w:hAnsi="Times New Roman"/>
            <w:sz w:val="24"/>
            <w:szCs w:val="24"/>
          </w:rPr>
          <w:delText xml:space="preserve">September </w:delText>
        </w:r>
      </w:del>
      <w:r w:rsidRPr="003C478B">
        <w:rPr>
          <w:rFonts w:ascii="Times New Roman" w:hAnsi="Times New Roman"/>
          <w:sz w:val="24"/>
          <w:szCs w:val="24"/>
        </w:rPr>
        <w:t>10</w:t>
      </w:r>
      <w:ins w:id="1885" w:author="Patterson Lamb" w:date="2014-08-09T19:37:00Z">
        <w:r w:rsidRPr="0020111B">
          <w:rPr>
            <w:rFonts w:ascii="Times New Roman" w:hAnsi="Times New Roman"/>
            <w:sz w:val="24"/>
            <w:szCs w:val="24"/>
          </w:rPr>
          <w:t xml:space="preserve"> </w:t>
        </w:r>
        <w:r w:rsidRPr="003C478B">
          <w:rPr>
            <w:rFonts w:ascii="Times New Roman" w:hAnsi="Times New Roman"/>
            <w:sz w:val="24"/>
            <w:szCs w:val="24"/>
          </w:rPr>
          <w:t>September</w:t>
        </w:r>
      </w:ins>
      <w:del w:id="1886"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 xml:space="preserve"> 1916. U</w:t>
      </w:r>
      <w:del w:id="1887"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S</w:t>
      </w:r>
      <w:del w:id="1888"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 xml:space="preserve"> State Department Record Group 59, 867.4016/302, pp</w:t>
      </w:r>
      <w:ins w:id="1889" w:author="Patterson Lamb" w:date="2014-08-09T19:37:00Z">
        <w:r>
          <w:rPr>
            <w:rFonts w:ascii="Times New Roman" w:hAnsi="Times New Roman"/>
            <w:sz w:val="24"/>
            <w:szCs w:val="24"/>
          </w:rPr>
          <w:t>.</w:t>
        </w:r>
      </w:ins>
      <w:r w:rsidRPr="003C478B">
        <w:rPr>
          <w:rFonts w:ascii="Times New Roman" w:hAnsi="Times New Roman"/>
          <w:sz w:val="24"/>
          <w:szCs w:val="24"/>
        </w:rPr>
        <w:t xml:space="preserve"> 1–2.</w:t>
      </w:r>
    </w:p>
  </w:endnote>
  <w:endnote w:id="2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1891" w:author="Patterson Lamb" w:date="2014-08-09T19:38:00Z">
        <w:r>
          <w:rPr>
            <w:rFonts w:ascii="Times New Roman" w:hAnsi="Times New Roman"/>
            <w:sz w:val="24"/>
            <w:szCs w:val="24"/>
          </w:rPr>
          <w:t>.</w:t>
        </w:r>
      </w:ins>
      <w:r w:rsidRPr="003C478B">
        <w:rPr>
          <w:rFonts w:ascii="Times New Roman" w:hAnsi="Times New Roman"/>
          <w:sz w:val="24"/>
          <w:szCs w:val="24"/>
        </w:rPr>
        <w:t>, 2.</w:t>
      </w:r>
    </w:p>
  </w:endnote>
  <w:endnote w:id="2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Bernau to Jesse Jackson, Aleppo, Syria, </w:t>
      </w:r>
      <w:del w:id="1898" w:author="Patterson Lamb" w:date="2014-08-09T19:38:00Z">
        <w:r w:rsidRPr="003C478B" w:rsidDel="0020111B">
          <w:rPr>
            <w:rFonts w:ascii="Times New Roman" w:hAnsi="Times New Roman"/>
            <w:sz w:val="24"/>
            <w:szCs w:val="24"/>
          </w:rPr>
          <w:delText xml:space="preserve">September </w:delText>
        </w:r>
      </w:del>
      <w:r w:rsidRPr="003C478B">
        <w:rPr>
          <w:rFonts w:ascii="Times New Roman" w:hAnsi="Times New Roman"/>
          <w:sz w:val="24"/>
          <w:szCs w:val="24"/>
        </w:rPr>
        <w:t>10</w:t>
      </w:r>
      <w:del w:id="1899" w:author="Patterson Lamb" w:date="2014-08-09T19:38:00Z">
        <w:r w:rsidRPr="003C478B" w:rsidDel="0020111B">
          <w:rPr>
            <w:rFonts w:ascii="Times New Roman" w:hAnsi="Times New Roman"/>
            <w:sz w:val="24"/>
            <w:szCs w:val="24"/>
          </w:rPr>
          <w:delText>,</w:delText>
        </w:r>
      </w:del>
      <w:r w:rsidRPr="003C478B">
        <w:rPr>
          <w:rFonts w:ascii="Times New Roman" w:hAnsi="Times New Roman"/>
          <w:sz w:val="24"/>
          <w:szCs w:val="24"/>
        </w:rPr>
        <w:t xml:space="preserve"> </w:t>
      </w:r>
      <w:ins w:id="1900" w:author="Patterson Lamb" w:date="2014-08-09T19:38:00Z">
        <w:r w:rsidRPr="003C478B">
          <w:rPr>
            <w:rFonts w:ascii="Times New Roman" w:hAnsi="Times New Roman"/>
            <w:sz w:val="24"/>
            <w:szCs w:val="24"/>
          </w:rPr>
          <w:t xml:space="preserve">September </w:t>
        </w:r>
      </w:ins>
      <w:r w:rsidRPr="003C478B">
        <w:rPr>
          <w:rFonts w:ascii="Times New Roman" w:hAnsi="Times New Roman"/>
          <w:sz w:val="24"/>
          <w:szCs w:val="24"/>
        </w:rPr>
        <w:t>1916, 3–4.</w:t>
      </w:r>
    </w:p>
  </w:endnote>
  <w:endnote w:id="2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Tessa</w:t>
      </w:r>
      <w:r w:rsidRPr="003C478B">
        <w:rPr>
          <w:rFonts w:ascii="Times New Roman" w:hAnsi="Times New Roman"/>
          <w:sz w:val="24"/>
          <w:szCs w:val="24"/>
        </w:rPr>
        <w:t xml:space="preserve"> </w:t>
      </w:r>
      <w:r w:rsidRPr="003C478B">
        <w:rPr>
          <w:rStyle w:val="surname"/>
          <w:sz w:val="24"/>
          <w:szCs w:val="24"/>
        </w:rPr>
        <w:t>Hoffmann</w:t>
      </w:r>
      <w:r w:rsidRPr="003C478B">
        <w:rPr>
          <w:rFonts w:ascii="Times New Roman" w:hAnsi="Times New Roman"/>
          <w:sz w:val="24"/>
          <w:szCs w:val="24"/>
        </w:rPr>
        <w:t xml:space="preserve"> and </w:t>
      </w:r>
      <w:r w:rsidRPr="003C478B">
        <w:rPr>
          <w:rStyle w:val="forename"/>
          <w:sz w:val="24"/>
          <w:szCs w:val="24"/>
        </w:rPr>
        <w:t>Gerayer</w:t>
      </w:r>
      <w:r w:rsidRPr="003C478B">
        <w:rPr>
          <w:rFonts w:ascii="Times New Roman" w:hAnsi="Times New Roman"/>
          <w:sz w:val="24"/>
          <w:szCs w:val="24"/>
        </w:rPr>
        <w:t xml:space="preserve"> </w:t>
      </w:r>
      <w:r w:rsidRPr="003C478B">
        <w:rPr>
          <w:rStyle w:val="surname"/>
          <w:sz w:val="24"/>
          <w:szCs w:val="24"/>
        </w:rPr>
        <w:t>Koutcharian</w:t>
      </w:r>
      <w:r w:rsidRPr="003C478B">
        <w:rPr>
          <w:rFonts w:ascii="Times New Roman" w:hAnsi="Times New Roman"/>
          <w:sz w:val="24"/>
          <w:szCs w:val="24"/>
        </w:rPr>
        <w:t>, “</w:t>
      </w:r>
      <w:r w:rsidRPr="003C478B">
        <w:rPr>
          <w:rStyle w:val="Articletitle"/>
          <w:sz w:val="24"/>
          <w:szCs w:val="24"/>
        </w:rPr>
        <w:t>Images that Horrify and Indict”: Pictorial Documents of the Persecution and Extermination of the Armenians from 1877 to 1922,</w:t>
      </w:r>
      <w:r w:rsidRPr="003C478B">
        <w:rPr>
          <w:rFonts w:ascii="Times New Roman" w:hAnsi="Times New Roman"/>
          <w:sz w:val="24"/>
          <w:szCs w:val="24"/>
        </w:rPr>
        <w:t xml:space="preserve">” </w:t>
      </w:r>
      <w:r w:rsidRPr="003C478B">
        <w:rPr>
          <w:rStyle w:val="journal-title"/>
          <w:sz w:val="24"/>
          <w:szCs w:val="24"/>
        </w:rPr>
        <w:t>Armenian Review</w:t>
      </w:r>
      <w:r w:rsidRPr="003C478B">
        <w:rPr>
          <w:rFonts w:ascii="Times New Roman" w:hAnsi="Times New Roman"/>
          <w:sz w:val="24"/>
          <w:szCs w:val="24"/>
        </w:rPr>
        <w:t xml:space="preserve"> </w:t>
      </w:r>
      <w:r w:rsidRPr="003C478B">
        <w:rPr>
          <w:rStyle w:val="volume"/>
          <w:sz w:val="24"/>
          <w:szCs w:val="24"/>
        </w:rPr>
        <w:t>45</w:t>
      </w:r>
      <w:r w:rsidRPr="003C478B">
        <w:rPr>
          <w:rFonts w:ascii="Times New Roman" w:hAnsi="Times New Roman"/>
          <w:sz w:val="24"/>
          <w:szCs w:val="24"/>
        </w:rPr>
        <w:t xml:space="preserve">, no. </w:t>
      </w:r>
      <w:r w:rsidRPr="003C478B">
        <w:rPr>
          <w:rStyle w:val="Issueno"/>
          <w:rFonts w:ascii="Times New Roman" w:hAnsi="Times New Roman"/>
          <w:sz w:val="24"/>
          <w:szCs w:val="24"/>
        </w:rPr>
        <w:t>1–2</w:t>
      </w:r>
      <w:r w:rsidRPr="003C478B">
        <w:rPr>
          <w:rFonts w:ascii="Times New Roman" w:hAnsi="Times New Roman"/>
          <w:sz w:val="24"/>
          <w:szCs w:val="24"/>
        </w:rPr>
        <w:t xml:space="preserve"> (Spring/Summer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53–184</w:t>
      </w:r>
      <w:r w:rsidRPr="003C478B">
        <w:rPr>
          <w:rFonts w:ascii="Times New Roman" w:hAnsi="Times New Roman"/>
          <w:sz w:val="24"/>
          <w:szCs w:val="24"/>
        </w:rPr>
        <w:t>.</w:t>
      </w:r>
    </w:p>
  </w:endnote>
  <w:endnote w:id="2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1905" w:author="Patterson Lamb" w:date="2014-08-09T19:38:00Z">
        <w:r>
          <w:rPr>
            <w:rFonts w:ascii="Times New Roman" w:hAnsi="Times New Roman"/>
            <w:sz w:val="24"/>
            <w:szCs w:val="24"/>
          </w:rPr>
          <w:t>.</w:t>
        </w:r>
      </w:ins>
      <w:r w:rsidRPr="003C478B">
        <w:rPr>
          <w:rFonts w:ascii="Times New Roman" w:hAnsi="Times New Roman"/>
          <w:sz w:val="24"/>
          <w:szCs w:val="24"/>
        </w:rPr>
        <w:t>, 109.</w:t>
      </w:r>
    </w:p>
  </w:endnote>
  <w:endnote w:id="2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and Koutcharian, 54, quoting </w:t>
      </w:r>
      <w:r w:rsidRPr="003C478B">
        <w:rPr>
          <w:rStyle w:val="forename"/>
          <w:sz w:val="24"/>
          <w:szCs w:val="24"/>
        </w:rPr>
        <w:t>Armin T.</w:t>
      </w:r>
      <w:r w:rsidRPr="003C478B">
        <w:rPr>
          <w:rFonts w:ascii="Times New Roman" w:hAnsi="Times New Roman"/>
          <w:sz w:val="24"/>
          <w:szCs w:val="24"/>
        </w:rPr>
        <w:t xml:space="preserve"> </w:t>
      </w:r>
      <w:r w:rsidRPr="003C478B">
        <w:rPr>
          <w:rStyle w:val="surname"/>
          <w:sz w:val="24"/>
          <w:szCs w:val="24"/>
        </w:rPr>
        <w:t>Wegner</w:t>
      </w:r>
      <w:r w:rsidRPr="003C478B">
        <w:rPr>
          <w:rFonts w:ascii="Times New Roman" w:hAnsi="Times New Roman"/>
          <w:sz w:val="24"/>
          <w:szCs w:val="24"/>
        </w:rPr>
        <w:t xml:space="preserve">, </w:t>
      </w:r>
      <w:r w:rsidRPr="003C478B">
        <w:rPr>
          <w:rStyle w:val="booktitle"/>
          <w:sz w:val="24"/>
          <w:szCs w:val="24"/>
        </w:rPr>
        <w:t>Der Weg ohne Heimkehr: ein Martyrium in Briefen</w:t>
      </w:r>
      <w:r w:rsidRPr="003C478B">
        <w:rPr>
          <w:rFonts w:ascii="Times New Roman" w:hAnsi="Times New Roman"/>
          <w:sz w:val="24"/>
          <w:szCs w:val="24"/>
        </w:rPr>
        <w:t xml:space="preserve"> (</w:t>
      </w:r>
      <w:r w:rsidRPr="003C478B">
        <w:rPr>
          <w:rStyle w:val="placeofpub"/>
          <w:sz w:val="24"/>
          <w:szCs w:val="24"/>
        </w:rPr>
        <w:t>Berlin</w:t>
      </w:r>
      <w:r w:rsidRPr="003C478B">
        <w:rPr>
          <w:rFonts w:ascii="Times New Roman" w:hAnsi="Times New Roman"/>
          <w:sz w:val="24"/>
          <w:szCs w:val="24"/>
        </w:rPr>
        <w:t xml:space="preserve">: </w:t>
      </w:r>
      <w:r w:rsidRPr="003C478B">
        <w:rPr>
          <w:rStyle w:val="publisher"/>
          <w:sz w:val="24"/>
          <w:szCs w:val="24"/>
        </w:rPr>
        <w:t>Fleischel</w:t>
      </w:r>
      <w:r w:rsidRPr="003C478B">
        <w:rPr>
          <w:rFonts w:ascii="Times New Roman" w:hAnsi="Times New Roman"/>
          <w:sz w:val="24"/>
          <w:szCs w:val="24"/>
        </w:rPr>
        <w:t xml:space="preserve">, </w:t>
      </w:r>
      <w:r w:rsidRPr="003C478B">
        <w:rPr>
          <w:rStyle w:val="date"/>
          <w:rFonts w:ascii="Times New Roman" w:hAnsi="Times New Roman"/>
          <w:sz w:val="24"/>
          <w:szCs w:val="24"/>
        </w:rPr>
        <w:t>1919</w:t>
      </w:r>
      <w:r w:rsidRPr="003C478B">
        <w:rPr>
          <w:rFonts w:ascii="Times New Roman" w:hAnsi="Times New Roman"/>
          <w:sz w:val="24"/>
          <w:szCs w:val="24"/>
        </w:rPr>
        <w:t xml:space="preserve">), </w:t>
      </w:r>
      <w:r w:rsidRPr="003C478B">
        <w:rPr>
          <w:rStyle w:val="pageextent"/>
          <w:sz w:val="24"/>
          <w:szCs w:val="24"/>
        </w:rPr>
        <w:t>169ff</w:t>
      </w:r>
      <w:r w:rsidRPr="003C478B">
        <w:rPr>
          <w:rFonts w:ascii="Times New Roman" w:hAnsi="Times New Roman"/>
          <w:sz w:val="24"/>
          <w:szCs w:val="24"/>
        </w:rPr>
        <w:t>, and idem</w:t>
      </w:r>
      <w:r w:rsidRPr="003C478B">
        <w:rPr>
          <w:rFonts w:ascii="Times New Roman" w:hAnsi="Times New Roman"/>
          <w:i/>
          <w:sz w:val="24"/>
          <w:szCs w:val="24"/>
        </w:rPr>
        <w:t>, Fallst du, umarme auch die Erde oder Der Mann, der an das Wort glaubt: Prosa, Lyrki, Dokumente</w:t>
      </w:r>
      <w:r w:rsidRPr="003C478B">
        <w:rPr>
          <w:rFonts w:ascii="Times New Roman" w:hAnsi="Times New Roman"/>
          <w:sz w:val="24"/>
          <w:szCs w:val="24"/>
        </w:rPr>
        <w:t xml:space="preserve"> (Wuppertal: Peter Hammer Verlag, 1974), 53ff.</w:t>
      </w:r>
    </w:p>
  </w:endnote>
  <w:endnote w:id="2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and Koutcharian, 57–</w:t>
      </w:r>
      <w:del w:id="1920" w:author="Patterson Lamb" w:date="2014-08-09T19:38:00Z">
        <w:r w:rsidRPr="003C478B" w:rsidDel="0020111B">
          <w:rPr>
            <w:rFonts w:ascii="Times New Roman" w:hAnsi="Times New Roman"/>
            <w:sz w:val="24"/>
            <w:szCs w:val="24"/>
          </w:rPr>
          <w:delText>5</w:delText>
        </w:r>
      </w:del>
      <w:r w:rsidRPr="003C478B">
        <w:rPr>
          <w:rFonts w:ascii="Times New Roman" w:hAnsi="Times New Roman"/>
          <w:sz w:val="24"/>
          <w:szCs w:val="24"/>
        </w:rPr>
        <w:t>8.</w:t>
      </w:r>
    </w:p>
  </w:endnote>
  <w:endnote w:id="2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extraordinary view of sexual violence in the Armenian genocide</w:t>
      </w:r>
      <w:ins w:id="1922" w:author="Patterson Lamb" w:date="2014-08-09T19:38: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Aurora</w:t>
      </w:r>
      <w:r w:rsidRPr="003C478B">
        <w:rPr>
          <w:rFonts w:ascii="Times New Roman" w:hAnsi="Times New Roman"/>
          <w:sz w:val="24"/>
          <w:szCs w:val="24"/>
        </w:rPr>
        <w:t xml:space="preserve"> </w:t>
      </w:r>
      <w:r w:rsidRPr="003C478B">
        <w:rPr>
          <w:rStyle w:val="surname"/>
          <w:sz w:val="24"/>
          <w:szCs w:val="24"/>
        </w:rPr>
        <w:t>Mardiganian</w:t>
      </w:r>
      <w:r w:rsidRPr="003C478B">
        <w:rPr>
          <w:rFonts w:ascii="Times New Roman" w:hAnsi="Times New Roman"/>
          <w:sz w:val="24"/>
          <w:szCs w:val="24"/>
        </w:rPr>
        <w:t xml:space="preserve">’s memoir </w:t>
      </w:r>
      <w:r w:rsidRPr="003C478B">
        <w:rPr>
          <w:rStyle w:val="booktitle"/>
          <w:sz w:val="24"/>
          <w:szCs w:val="24"/>
        </w:rPr>
        <w:t>Ravished Armenia</w:t>
      </w:r>
      <w:r w:rsidRPr="003C478B">
        <w:rPr>
          <w:rFonts w:ascii="Times New Roman" w:hAnsi="Times New Roman"/>
          <w:sz w:val="24"/>
          <w:szCs w:val="24"/>
        </w:rPr>
        <w:t xml:space="preserve">, ed. </w:t>
      </w:r>
      <w:r w:rsidRPr="003C478B">
        <w:rPr>
          <w:rStyle w:val="forename"/>
          <w:sz w:val="24"/>
          <w:szCs w:val="24"/>
        </w:rPr>
        <w:t>Anthony</w:t>
      </w:r>
      <w:r w:rsidRPr="003C478B">
        <w:rPr>
          <w:rFonts w:ascii="Times New Roman" w:hAnsi="Times New Roman"/>
          <w:sz w:val="24"/>
          <w:szCs w:val="24"/>
        </w:rPr>
        <w:t xml:space="preserve"> </w:t>
      </w:r>
      <w:r w:rsidRPr="003C478B">
        <w:rPr>
          <w:rStyle w:val="surname"/>
          <w:sz w:val="24"/>
          <w:szCs w:val="24"/>
        </w:rPr>
        <w:t>Slide</w:t>
      </w:r>
      <w:r w:rsidRPr="003C478B">
        <w:rPr>
          <w:rFonts w:ascii="Times New Roman" w:hAnsi="Times New Roman"/>
          <w:sz w:val="24"/>
          <w:szCs w:val="24"/>
        </w:rPr>
        <w:t xml:space="preserve"> </w:t>
      </w:r>
      <w:ins w:id="1923" w:author="Patterson Lamb" w:date="2014-08-09T19:39:00Z">
        <w:r>
          <w:rPr>
            <w:rFonts w:ascii="Times New Roman" w:hAnsi="Times New Roman"/>
            <w:sz w:val="24"/>
            <w:szCs w:val="24"/>
          </w:rPr>
          <w:t>(</w:t>
        </w:r>
      </w:ins>
      <w:del w:id="1924" w:author="Patterson Lamb" w:date="2014-08-09T19:38:00Z">
        <w:r w:rsidRPr="003C478B" w:rsidDel="0020111B">
          <w:rPr>
            <w:rFonts w:ascii="Times New Roman" w:hAnsi="Times New Roman"/>
            <w:sz w:val="24"/>
            <w:szCs w:val="24"/>
          </w:rPr>
          <w:delText>(</w:delText>
        </w:r>
        <w:r w:rsidRPr="003C478B" w:rsidDel="0020111B">
          <w:rPr>
            <w:rStyle w:val="placeofpub"/>
            <w:sz w:val="24"/>
            <w:szCs w:val="24"/>
          </w:rPr>
          <w:delText xml:space="preserve">London and </w:delText>
        </w:r>
      </w:del>
      <w:r w:rsidRPr="003C478B">
        <w:rPr>
          <w:rStyle w:val="placeofpub"/>
          <w:sz w:val="24"/>
          <w:szCs w:val="24"/>
        </w:rPr>
        <w:t>Lantham, MD</w:t>
      </w:r>
      <w:del w:id="1925" w:author="Patterson Lamb" w:date="2014-08-09T19:39:00Z">
        <w:r w:rsidRPr="003C478B" w:rsidDel="0020111B">
          <w:rPr>
            <w:rFonts w:ascii="Times New Roman" w:hAnsi="Times New Roman"/>
            <w:sz w:val="24"/>
            <w:szCs w:val="24"/>
          </w:rPr>
          <w:delText>,</w:delText>
        </w:r>
      </w:del>
      <w:ins w:id="1926" w:author="Patterson Lamb" w:date="2014-08-09T19:39:00Z">
        <w:r>
          <w:rPr>
            <w:rFonts w:ascii="Times New Roman" w:hAnsi="Times New Roman"/>
            <w:sz w:val="24"/>
            <w:szCs w:val="24"/>
          </w:rPr>
          <w:t>:</w:t>
        </w:r>
      </w:ins>
      <w:r w:rsidRPr="003C478B">
        <w:rPr>
          <w:rFonts w:ascii="Times New Roman" w:hAnsi="Times New Roman"/>
          <w:sz w:val="24"/>
          <w:szCs w:val="24"/>
        </w:rPr>
        <w:t xml:space="preserve"> </w:t>
      </w:r>
      <w:r w:rsidRPr="003C478B">
        <w:rPr>
          <w:rStyle w:val="publisher"/>
          <w:sz w:val="24"/>
          <w:szCs w:val="24"/>
        </w:rPr>
        <w:t>Scarecrow Press</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Henry Morgenthau to Secretary of State, </w:t>
      </w:r>
      <w:del w:id="1939" w:author="Patterson Lamb" w:date="2014-08-09T19:39:00Z">
        <w:r w:rsidRPr="003C478B" w:rsidDel="0020111B">
          <w:rPr>
            <w:rFonts w:ascii="Times New Roman" w:hAnsi="Times New Roman"/>
            <w:sz w:val="24"/>
            <w:szCs w:val="24"/>
          </w:rPr>
          <w:delText xml:space="preserve">July </w:delText>
        </w:r>
      </w:del>
      <w:r w:rsidRPr="003C478B">
        <w:rPr>
          <w:rFonts w:ascii="Times New Roman" w:hAnsi="Times New Roman"/>
          <w:sz w:val="24"/>
          <w:szCs w:val="24"/>
        </w:rPr>
        <w:t>16</w:t>
      </w:r>
      <w:del w:id="1940" w:author="Patterson Lamb" w:date="2014-08-09T19:39:00Z">
        <w:r w:rsidRPr="003C478B" w:rsidDel="0020111B">
          <w:rPr>
            <w:rFonts w:ascii="Times New Roman" w:hAnsi="Times New Roman"/>
            <w:sz w:val="24"/>
            <w:szCs w:val="24"/>
          </w:rPr>
          <w:delText>,</w:delText>
        </w:r>
      </w:del>
      <w:ins w:id="1941" w:author="Patterson Lamb" w:date="2014-08-09T19:39:00Z">
        <w:r w:rsidRPr="0020111B">
          <w:rPr>
            <w:rFonts w:ascii="Times New Roman" w:hAnsi="Times New Roman"/>
            <w:sz w:val="24"/>
            <w:szCs w:val="24"/>
          </w:rPr>
          <w:t xml:space="preserve"> </w:t>
        </w:r>
        <w:r w:rsidRPr="003C478B">
          <w:rPr>
            <w:rFonts w:ascii="Times New Roman" w:hAnsi="Times New Roman"/>
            <w:sz w:val="24"/>
            <w:szCs w:val="24"/>
          </w:rPr>
          <w:t xml:space="preserve">July </w:t>
        </w:r>
      </w:ins>
      <w:r w:rsidRPr="003C478B">
        <w:rPr>
          <w:rFonts w:ascii="Times New Roman" w:hAnsi="Times New Roman"/>
          <w:sz w:val="24"/>
          <w:szCs w:val="24"/>
        </w:rPr>
        <w:t>1915, U</w:t>
      </w:r>
      <w:del w:id="1942"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S</w:t>
      </w:r>
      <w:del w:id="1943"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 xml:space="preserve"> National Archives, State Department Record Group 59. 867.4106/76</w:t>
      </w:r>
      <w:ins w:id="1944" w:author="Patterson Lamb" w:date="2014-08-09T19:39:00Z">
        <w:r>
          <w:rPr>
            <w:rFonts w:ascii="Times New Roman" w:hAnsi="Times New Roman"/>
            <w:sz w:val="24"/>
            <w:szCs w:val="24"/>
          </w:rPr>
          <w:t>.</w:t>
        </w:r>
      </w:ins>
      <w:ins w:id="1945" w:author="Patterson Lamb" w:date="2014-08-13T11:15:00Z">
        <w:r>
          <w:rPr>
            <w:rFonts w:ascii="Times New Roman" w:hAnsi="Times New Roman"/>
            <w:sz w:val="24"/>
            <w:szCs w:val="24"/>
          </w:rPr>
          <w:t xml:space="preserve"> </w:t>
        </w:r>
        <w:r>
          <w:rPr>
            <w:rFonts w:ascii="Times New Roman" w:hAnsi="Times New Roman"/>
            <w:b/>
            <w:sz w:val="24"/>
            <w:szCs w:val="24"/>
          </w:rPr>
          <w:t>&lt;AU: Please add city—Washington, DC?&gt;</w:t>
        </w:r>
      </w:ins>
    </w:p>
  </w:endnote>
  <w:endnote w:id="2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ch</w:t>
      </w:r>
      <w:del w:id="1947" w:author="Patterson Lamb" w:date="2014-08-09T19:39:00Z">
        <w:r w:rsidRPr="003C478B" w:rsidDel="0020111B">
          <w:rPr>
            <w:rFonts w:ascii="Times New Roman" w:hAnsi="Times New Roman"/>
            <w:sz w:val="24"/>
            <w:szCs w:val="24"/>
          </w:rPr>
          <w:delText>s</w:delText>
        </w:r>
      </w:del>
      <w:ins w:id="1948" w:author="Patterson Lamb" w:date="2014-08-09T19:39:00Z">
        <w:r>
          <w:rPr>
            <w:rFonts w:ascii="Times New Roman" w:hAnsi="Times New Roman"/>
            <w:sz w:val="24"/>
            <w:szCs w:val="24"/>
          </w:rPr>
          <w:t>apters</w:t>
        </w:r>
      </w:ins>
      <w:del w:id="1949"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 xml:space="preserve"> 6–8, 10.</w:t>
      </w:r>
    </w:p>
  </w:endnote>
  <w:endnote w:id="2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 D.</w:t>
      </w:r>
      <w:r w:rsidRPr="003C478B">
        <w:rPr>
          <w:rFonts w:ascii="Times New Roman" w:hAnsi="Times New Roman"/>
          <w:sz w:val="24"/>
          <w:szCs w:val="24"/>
        </w:rPr>
        <w:t xml:space="preserve"> </w:t>
      </w:r>
      <w:r w:rsidRPr="003C478B">
        <w:rPr>
          <w:rStyle w:val="surname"/>
          <w:sz w:val="24"/>
          <w:szCs w:val="24"/>
        </w:rPr>
        <w:t>Kloian</w:t>
      </w:r>
      <w:r w:rsidRPr="003C478B">
        <w:rPr>
          <w:rFonts w:ascii="Times New Roman" w:hAnsi="Times New Roman"/>
          <w:sz w:val="24"/>
          <w:szCs w:val="24"/>
        </w:rPr>
        <w:t>, ed.</w:t>
      </w:r>
      <w:ins w:id="1955" w:author="Patterson Lamb" w:date="2014-08-09T19:39: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The Armenian Genocide: News Accounts from the American Press 1915–22</w:t>
      </w:r>
      <w:r w:rsidRPr="003C478B">
        <w:rPr>
          <w:rFonts w:ascii="Times New Roman" w:hAnsi="Times New Roman"/>
          <w:sz w:val="24"/>
          <w:szCs w:val="24"/>
        </w:rPr>
        <w:t xml:space="preserve"> (</w:t>
      </w:r>
      <w:r w:rsidRPr="003C478B">
        <w:rPr>
          <w:rStyle w:val="placeofpub"/>
          <w:sz w:val="24"/>
          <w:szCs w:val="24"/>
        </w:rPr>
        <w:t>Berkeley</w:t>
      </w:r>
      <w:r w:rsidRPr="003C478B">
        <w:rPr>
          <w:rFonts w:ascii="Times New Roman" w:hAnsi="Times New Roman"/>
          <w:sz w:val="24"/>
          <w:szCs w:val="24"/>
        </w:rPr>
        <w:t xml:space="preserve">: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w:t>
      </w:r>
    </w:p>
  </w:endnote>
  <w:endnote w:id="2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287–</w:t>
      </w:r>
      <w:del w:id="1960" w:author="Patterson Lamb" w:date="2014-08-09T19:39:00Z">
        <w:r w:rsidRPr="003C478B" w:rsidDel="0020111B">
          <w:rPr>
            <w:rFonts w:ascii="Times New Roman" w:hAnsi="Times New Roman"/>
            <w:sz w:val="24"/>
            <w:szCs w:val="24"/>
          </w:rPr>
          <w:delText>8</w:delText>
        </w:r>
      </w:del>
      <w:r w:rsidRPr="003C478B">
        <w:rPr>
          <w:rFonts w:ascii="Times New Roman" w:hAnsi="Times New Roman"/>
          <w:sz w:val="24"/>
          <w:szCs w:val="24"/>
        </w:rPr>
        <w:t>8.</w:t>
      </w:r>
    </w:p>
  </w:endnote>
  <w:endnote w:id="2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James L.</w:t>
      </w:r>
      <w:r w:rsidRPr="003C478B">
        <w:rPr>
          <w:rFonts w:ascii="Times New Roman" w:hAnsi="Times New Roman"/>
          <w:sz w:val="24"/>
          <w:szCs w:val="24"/>
        </w:rPr>
        <w:t xml:space="preserve"> </w:t>
      </w:r>
      <w:r w:rsidRPr="003C478B">
        <w:rPr>
          <w:rStyle w:val="surname"/>
          <w:sz w:val="24"/>
          <w:szCs w:val="24"/>
        </w:rPr>
        <w:t>Barton</w:t>
      </w:r>
      <w:r w:rsidRPr="003C478B">
        <w:rPr>
          <w:rFonts w:ascii="Times New Roman" w:hAnsi="Times New Roman"/>
          <w:sz w:val="24"/>
          <w:szCs w:val="24"/>
        </w:rPr>
        <w:t xml:space="preserve">, </w:t>
      </w:r>
      <w:r w:rsidRPr="003C478B">
        <w:rPr>
          <w:rStyle w:val="booktitle"/>
          <w:sz w:val="24"/>
          <w:szCs w:val="24"/>
        </w:rPr>
        <w:t>Story of Near East Relief</w:t>
      </w:r>
      <w:del w:id="1987"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 xml:space="preserve"> </w:t>
      </w:r>
      <w:ins w:id="1988" w:author="Patterson Lamb" w:date="2014-08-09T19:40:00Z">
        <w:r>
          <w:rPr>
            <w:rFonts w:ascii="Times New Roman" w:hAnsi="Times New Roman"/>
            <w:sz w:val="24"/>
            <w:szCs w:val="24"/>
          </w:rPr>
          <w:t>(</w:t>
        </w:r>
      </w:ins>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Macmillan</w:t>
      </w:r>
      <w:r w:rsidRPr="003C478B">
        <w:rPr>
          <w:rFonts w:ascii="Times New Roman" w:hAnsi="Times New Roman"/>
          <w:sz w:val="24"/>
          <w:szCs w:val="24"/>
        </w:rPr>
        <w:t xml:space="preserve">, </w:t>
      </w:r>
      <w:r w:rsidRPr="003C478B">
        <w:rPr>
          <w:rStyle w:val="date"/>
          <w:rFonts w:ascii="Times New Roman" w:hAnsi="Times New Roman"/>
          <w:sz w:val="24"/>
          <w:szCs w:val="24"/>
        </w:rPr>
        <w:t>1930</w:t>
      </w:r>
      <w:ins w:id="1989" w:author="Patterson Lamb" w:date="2014-08-09T19:40: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viii–ix</w:t>
      </w:r>
      <w:r w:rsidRPr="003C478B">
        <w:rPr>
          <w:rFonts w:ascii="Times New Roman" w:hAnsi="Times New Roman"/>
          <w:sz w:val="24"/>
          <w:szCs w:val="24"/>
        </w:rPr>
        <w:t>.</w:t>
      </w:r>
    </w:p>
  </w:endnote>
  <w:endnote w:id="2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Ibid.</w:t>
      </w:r>
      <w:ins w:id="1991" w:author="Patterson Lamb" w:date="2014-08-09T19:40:00Z">
        <w:r>
          <w:rPr>
            <w:rFonts w:ascii="Times New Roman" w:hAnsi="Times New Roman"/>
            <w:sz w:val="24"/>
            <w:szCs w:val="24"/>
          </w:rPr>
          <w:t>,</w:t>
        </w:r>
      </w:ins>
      <w:r w:rsidRPr="003C478B">
        <w:rPr>
          <w:rFonts w:ascii="Times New Roman" w:hAnsi="Times New Roman"/>
          <w:sz w:val="24"/>
          <w:szCs w:val="24"/>
        </w:rPr>
        <w:t xml:space="preserve"> xi</w:t>
      </w:r>
      <w:ins w:id="1992" w:author="Patterson Lamb" w:date="2014-08-09T19:40:00Z">
        <w:r>
          <w:rPr>
            <w:rFonts w:ascii="Times New Roman" w:hAnsi="Times New Roman"/>
            <w:sz w:val="24"/>
            <w:szCs w:val="24"/>
          </w:rPr>
          <w:t>.</w:t>
        </w:r>
      </w:ins>
    </w:p>
  </w:endnote>
  <w:endnote w:id="2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2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32.</w:t>
      </w:r>
    </w:p>
  </w:endnote>
  <w:endnote w:id="2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Sarah Miglio, “America’s Sacred Duty: Near East Relief and the Armenian Crisis, 1915–1930,” </w:t>
      </w:r>
      <w:r w:rsidRPr="003C478B">
        <w:rPr>
          <w:rStyle w:val="Hyperlink"/>
          <w:rFonts w:ascii="Times New Roman" w:hAnsi="Times New Roman"/>
          <w:sz w:val="24"/>
          <w:szCs w:val="24"/>
        </w:rPr>
        <w:t>www.rockarch.org/publications/resrep/miglio.pdf</w:t>
      </w:r>
      <w:r w:rsidRPr="003C478B">
        <w:rPr>
          <w:rFonts w:ascii="Times New Roman" w:hAnsi="Times New Roman"/>
          <w:sz w:val="24"/>
          <w:szCs w:val="24"/>
        </w:rPr>
        <w:t>, p. 6.</w:t>
      </w:r>
    </w:p>
  </w:endnote>
  <w:endnote w:id="2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Center </w:t>
      </w:r>
      <w:del w:id="2008" w:author="Patterson Lamb" w:date="2014-08-09T19:40:00Z">
        <w:r w:rsidRPr="003C478B" w:rsidDel="005614A1">
          <w:rPr>
            <w:rFonts w:ascii="Times New Roman" w:hAnsi="Times New Roman"/>
            <w:sz w:val="24"/>
            <w:szCs w:val="24"/>
          </w:rPr>
          <w:delText>F</w:delText>
        </w:r>
      </w:del>
      <w:ins w:id="2009" w:author="Patterson Lamb" w:date="2014-08-09T19:40:00Z">
        <w:r>
          <w:rPr>
            <w:rFonts w:ascii="Times New Roman" w:hAnsi="Times New Roman"/>
            <w:sz w:val="24"/>
            <w:szCs w:val="24"/>
          </w:rPr>
          <w:t>f</w:t>
        </w:r>
      </w:ins>
      <w:r w:rsidRPr="003C478B">
        <w:rPr>
          <w:rFonts w:ascii="Times New Roman" w:hAnsi="Times New Roman"/>
          <w:sz w:val="24"/>
          <w:szCs w:val="24"/>
        </w:rPr>
        <w:t>or Holocaust and Genocide Studies</w:t>
      </w:r>
      <w:ins w:id="2010" w:author="Patterson Lamb" w:date="2014-08-09T19:40:00Z">
        <w:r>
          <w:rPr>
            <w:rFonts w:ascii="Times New Roman" w:hAnsi="Times New Roman"/>
            <w:sz w:val="24"/>
            <w:szCs w:val="24"/>
          </w:rPr>
          <w:t>,</w:t>
        </w:r>
      </w:ins>
      <w:r w:rsidRPr="003C478B">
        <w:rPr>
          <w:rFonts w:ascii="Times New Roman" w:hAnsi="Times New Roman"/>
          <w:sz w:val="24"/>
          <w:szCs w:val="24"/>
        </w:rPr>
        <w:t xml:space="preserve"> University of Minnesota </w:t>
      </w:r>
      <w:r w:rsidRPr="003C478B">
        <w:rPr>
          <w:rStyle w:val="Hyperlink"/>
          <w:rFonts w:ascii="Times New Roman" w:hAnsi="Times New Roman"/>
          <w:sz w:val="24"/>
          <w:szCs w:val="24"/>
        </w:rPr>
        <w:t>www.chgs.umn.edu/histories/armenian/theArmenians/nearEast.html</w:t>
      </w:r>
      <w:ins w:id="2011" w:author="Patterson Lamb" w:date="2014-08-09T19:40:00Z">
        <w:r>
          <w:rPr>
            <w:rStyle w:val="Hyperlink"/>
            <w:rFonts w:ascii="Times New Roman" w:hAnsi="Times New Roman"/>
            <w:sz w:val="24"/>
            <w:szCs w:val="24"/>
          </w:rPr>
          <w:t>.</w:t>
        </w:r>
      </w:ins>
    </w:p>
  </w:endnote>
  <w:endnote w:id="2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“Delicious Horrors,” 49.</w:t>
      </w:r>
    </w:p>
  </w:endnote>
  <w:endnote w:id="2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Style w:val="Hyperlink"/>
          <w:rFonts w:ascii="Times New Roman" w:hAnsi="Times New Roman"/>
          <w:sz w:val="24"/>
          <w:szCs w:val="24"/>
        </w:rPr>
        <w:t>www.google.com/url?q=http://www.armenews.com/IMG/Revised_NER_POSTER_The_University_Of_Minnesota_Light_1_.doc&amp;sa=U&amp;ei=_r4UUp2hGOSqiAK71YBI&amp;ved=0CA4QFjAD&amp;client=internal-uds-cse&amp;usg=AFQjCNGLgTbvgKEuF7e7oYytRXStujLLZw</w:t>
      </w:r>
      <w:ins w:id="2052" w:author="Patterson Lamb" w:date="2014-08-09T19:40:00Z">
        <w:r>
          <w:rPr>
            <w:rStyle w:val="Hyperlink"/>
            <w:rFonts w:ascii="Times New Roman" w:hAnsi="Times New Roman"/>
            <w:sz w:val="24"/>
            <w:szCs w:val="24"/>
          </w:rPr>
          <w:t>.</w:t>
        </w:r>
      </w:ins>
    </w:p>
  </w:endnote>
  <w:endnote w:id="2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Heather Curtis’s </w:t>
      </w:r>
      <w:del w:id="2074" w:author="Patterson Lamb" w:date="2014-08-09T19:40:00Z">
        <w:r w:rsidRPr="003C478B" w:rsidDel="005614A1">
          <w:rPr>
            <w:rFonts w:ascii="Times New Roman" w:hAnsi="Times New Roman"/>
            <w:sz w:val="24"/>
            <w:szCs w:val="24"/>
          </w:rPr>
          <w:delText xml:space="preserve">essay </w:delText>
        </w:r>
      </w:del>
      <w:ins w:id="2075" w:author="Patterson Lamb" w:date="2014-08-09T19:40: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 also Watenpaugh, “The League of Nations’ Rescue of Armenian Genocide Survivors.”</w:t>
      </w:r>
    </w:p>
  </w:endnote>
  <w:endnote w:id="2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w:t>
      </w:r>
      <w:r w:rsidRPr="003C478B">
        <w:rPr>
          <w:rStyle w:val="forename"/>
          <w:sz w:val="24"/>
          <w:szCs w:val="24"/>
        </w:rPr>
        <w:t>William G.</w:t>
      </w:r>
      <w:r w:rsidRPr="003C478B">
        <w:rPr>
          <w:rFonts w:ascii="Times New Roman" w:hAnsi="Times New Roman"/>
          <w:sz w:val="24"/>
          <w:szCs w:val="24"/>
        </w:rPr>
        <w:t xml:space="preserve"> </w:t>
      </w:r>
      <w:r w:rsidRPr="003C478B">
        <w:rPr>
          <w:rStyle w:val="surname"/>
          <w:sz w:val="24"/>
          <w:szCs w:val="24"/>
        </w:rPr>
        <w:t>McLoughlin</w:t>
      </w:r>
      <w:r w:rsidRPr="003C478B">
        <w:rPr>
          <w:rFonts w:ascii="Times New Roman" w:hAnsi="Times New Roman"/>
          <w:sz w:val="24"/>
          <w:szCs w:val="24"/>
        </w:rPr>
        <w:t xml:space="preserve">, </w:t>
      </w:r>
      <w:r w:rsidRPr="003C478B">
        <w:rPr>
          <w:rStyle w:val="booktitle"/>
          <w:sz w:val="24"/>
          <w:szCs w:val="24"/>
        </w:rPr>
        <w:t>The Meaning of Henry Ward Beecher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Alfred A. Knopf</w:t>
      </w:r>
      <w:r w:rsidRPr="003C478B">
        <w:rPr>
          <w:rFonts w:ascii="Times New Roman" w:hAnsi="Times New Roman"/>
          <w:sz w:val="24"/>
          <w:szCs w:val="24"/>
        </w:rPr>
        <w:t xml:space="preserve">, </w:t>
      </w:r>
      <w:r w:rsidRPr="003C478B">
        <w:rPr>
          <w:rStyle w:val="date"/>
          <w:rFonts w:ascii="Times New Roman" w:hAnsi="Times New Roman"/>
          <w:sz w:val="24"/>
          <w:szCs w:val="24"/>
        </w:rPr>
        <w:t>1970</w:t>
      </w:r>
      <w:r w:rsidRPr="003C478B">
        <w:rPr>
          <w:rFonts w:ascii="Times New Roman" w:hAnsi="Times New Roman"/>
          <w:sz w:val="24"/>
          <w:szCs w:val="24"/>
        </w:rPr>
        <w:t>), chapter 4.</w:t>
      </w:r>
    </w:p>
  </w:endnote>
  <w:endnote w:id="2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vertAlign w:val="superscript"/>
        </w:rPr>
        <w:t xml:space="preserve"> </w:t>
      </w:r>
      <w:r w:rsidRPr="003C478B">
        <w:rPr>
          <w:rStyle w:val="forename"/>
          <w:sz w:val="24"/>
          <w:szCs w:val="24"/>
        </w:rPr>
        <w:t>Walt</w:t>
      </w:r>
      <w:r w:rsidRPr="003C478B">
        <w:rPr>
          <w:rFonts w:ascii="Times New Roman" w:hAnsi="Times New Roman"/>
          <w:sz w:val="24"/>
          <w:szCs w:val="24"/>
        </w:rPr>
        <w:t xml:space="preserve"> </w:t>
      </w:r>
      <w:r w:rsidRPr="003C478B">
        <w:rPr>
          <w:rStyle w:val="surname"/>
          <w:sz w:val="24"/>
          <w:szCs w:val="24"/>
        </w:rPr>
        <w:t>Whitman</w:t>
      </w:r>
      <w:r w:rsidRPr="003C478B">
        <w:rPr>
          <w:rFonts w:ascii="Times New Roman" w:hAnsi="Times New Roman"/>
          <w:sz w:val="24"/>
          <w:szCs w:val="24"/>
        </w:rPr>
        <w:t xml:space="preserve">, </w:t>
      </w:r>
      <w:r w:rsidRPr="003C478B">
        <w:rPr>
          <w:rStyle w:val="booktitle"/>
          <w:sz w:val="24"/>
          <w:szCs w:val="24"/>
        </w:rPr>
        <w:t>Leaves of Grass</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Holt, Rinehart, Winston</w:t>
      </w:r>
      <w:r w:rsidRPr="003C478B">
        <w:rPr>
          <w:rFonts w:ascii="Times New Roman" w:hAnsi="Times New Roman"/>
          <w:sz w:val="24"/>
          <w:szCs w:val="24"/>
        </w:rPr>
        <w:t xml:space="preserve">, </w:t>
      </w:r>
      <w:r w:rsidRPr="003C478B">
        <w:rPr>
          <w:rStyle w:val="date"/>
          <w:rFonts w:ascii="Times New Roman" w:hAnsi="Times New Roman"/>
          <w:sz w:val="24"/>
          <w:szCs w:val="24"/>
        </w:rPr>
        <w:t>1949</w:t>
      </w:r>
      <w:r w:rsidRPr="003C478B">
        <w:rPr>
          <w:rFonts w:ascii="Times New Roman" w:hAnsi="Times New Roman"/>
          <w:sz w:val="24"/>
          <w:szCs w:val="24"/>
        </w:rPr>
        <w:t>).</w:t>
      </w:r>
    </w:p>
  </w:endnote>
  <w:endnote w:id="2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Ariga Nagao, speech to Chinese philanthropists, Shanghai, </w:t>
      </w:r>
      <w:del w:id="2155" w:author="Patterson Lamb" w:date="2014-08-10T10:13:00Z">
        <w:r w:rsidRPr="003C478B" w:rsidDel="00DB6BBD">
          <w:rPr>
            <w:rFonts w:ascii="Times New Roman" w:hAnsi="Times New Roman"/>
            <w:sz w:val="24"/>
            <w:szCs w:val="24"/>
          </w:rPr>
          <w:delText xml:space="preserve">November </w:delText>
        </w:r>
      </w:del>
      <w:r w:rsidRPr="003C478B">
        <w:rPr>
          <w:rFonts w:ascii="Times New Roman" w:hAnsi="Times New Roman"/>
          <w:sz w:val="24"/>
          <w:szCs w:val="24"/>
        </w:rPr>
        <w:t>19</w:t>
      </w:r>
      <w:ins w:id="2156" w:author="Patterson Lamb" w:date="2014-08-10T10:13:00Z">
        <w:r w:rsidRPr="00DB6BBD">
          <w:rPr>
            <w:rFonts w:ascii="Times New Roman" w:hAnsi="Times New Roman"/>
            <w:sz w:val="24"/>
            <w:szCs w:val="24"/>
          </w:rPr>
          <w:t xml:space="preserve"> </w:t>
        </w:r>
        <w:r w:rsidRPr="003C478B">
          <w:rPr>
            <w:rFonts w:ascii="Times New Roman" w:hAnsi="Times New Roman"/>
            <w:sz w:val="24"/>
            <w:szCs w:val="24"/>
          </w:rPr>
          <w:t>November</w:t>
        </w:r>
      </w:ins>
      <w:del w:id="2157" w:author="Patterson Lamb" w:date="2014-08-10T10:13:00Z">
        <w:r w:rsidRPr="003C478B" w:rsidDel="00DB6BBD">
          <w:rPr>
            <w:rFonts w:ascii="Times New Roman" w:hAnsi="Times New Roman"/>
            <w:sz w:val="24"/>
            <w:szCs w:val="24"/>
          </w:rPr>
          <w:delText>,</w:delText>
        </w:r>
      </w:del>
      <w:r w:rsidRPr="003C478B">
        <w:rPr>
          <w:rFonts w:ascii="Times New Roman" w:hAnsi="Times New Roman"/>
          <w:sz w:val="24"/>
          <w:szCs w:val="24"/>
        </w:rPr>
        <w:t xml:space="preserve"> 1912. </w:t>
      </w:r>
      <w:r w:rsidRPr="003C478B">
        <w:rPr>
          <w:rFonts w:ascii="Times New Roman" w:hAnsi="Times New Roman"/>
          <w:i/>
          <w:sz w:val="24"/>
          <w:szCs w:val="24"/>
        </w:rPr>
        <w:t>Zhongguo Hongshizihui Zazhi</w:t>
      </w:r>
      <w:r w:rsidRPr="003C478B">
        <w:rPr>
          <w:rFonts w:ascii="Times New Roman" w:hAnsi="Times New Roman"/>
          <w:sz w:val="24"/>
          <w:szCs w:val="24"/>
        </w:rPr>
        <w:t xml:space="preserve"> 1 (May 1913).</w:t>
      </w:r>
    </w:p>
  </w:endnote>
  <w:endnote w:id="2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Cf. chapters by Twomey, Curtis, and Grant in this volume; also Rosario</w:t>
      </w:r>
      <w:ins w:id="2158" w:author="Patterson Lamb" w:date="2014-08-10T10:13:00Z">
        <w:r>
          <w:rPr>
            <w:rFonts w:ascii="Times New Roman" w:hAnsi="Times New Roman"/>
            <w:sz w:val="24"/>
            <w:szCs w:val="24"/>
          </w:rPr>
          <w:t>,</w:t>
        </w:r>
      </w:ins>
      <w:r w:rsidRPr="003C478B">
        <w:rPr>
          <w:rFonts w:ascii="Times New Roman" w:eastAsia="MS Mincho" w:hAnsi="Times New Roman"/>
          <w:sz w:val="24"/>
          <w:szCs w:val="24"/>
        </w:rPr>
        <w:t xml:space="preserve"> “</w:t>
      </w:r>
      <w:del w:id="2159" w:author="Patterson Lamb" w:date="2014-08-10T10:14:00Z">
        <w:r w:rsidRPr="003C478B" w:rsidDel="00DB6BBD">
          <w:rPr>
            <w:rFonts w:ascii="Times New Roman" w:eastAsia="MS Mincho" w:hAnsi="Times New Roman"/>
            <w:sz w:val="24"/>
            <w:szCs w:val="24"/>
          </w:rPr>
          <w:delText>’</w:delText>
        </w:r>
      </w:del>
      <w:ins w:id="2160" w:author="Patterson Lamb" w:date="2014-08-10T10:14:00Z">
        <w:r>
          <w:rPr>
            <w:rFonts w:ascii="Times New Roman" w:eastAsia="MS Mincho" w:hAnsi="Times New Roman"/>
            <w:sz w:val="24"/>
            <w:szCs w:val="24"/>
          </w:rPr>
          <w:t>‘</w:t>
        </w:r>
      </w:ins>
      <w:r w:rsidRPr="003C478B">
        <w:rPr>
          <w:rFonts w:ascii="Times New Roman" w:eastAsia="MS Mincho" w:hAnsi="Times New Roman"/>
          <w:sz w:val="24"/>
          <w:szCs w:val="24"/>
        </w:rPr>
        <w:t>Delicious Horrors</w:t>
      </w:r>
      <w:ins w:id="2161" w:author="Patterson Lamb" w:date="2014-08-10T10:14:00Z">
        <w:r>
          <w:rPr>
            <w:rFonts w:ascii="Times New Roman" w:eastAsia="MS Mincho" w:hAnsi="Times New Roman"/>
            <w:sz w:val="24"/>
            <w:szCs w:val="24"/>
          </w:rPr>
          <w:t>,</w:t>
        </w:r>
      </w:ins>
      <w:r w:rsidRPr="003C478B">
        <w:rPr>
          <w:rFonts w:ascii="Times New Roman" w:eastAsia="MS Mincho" w:hAnsi="Times New Roman"/>
          <w:sz w:val="24"/>
          <w:szCs w:val="24"/>
        </w:rPr>
        <w:t>’” and Irwin</w:t>
      </w:r>
      <w:r w:rsidRPr="003C478B">
        <w:rPr>
          <w:rFonts w:ascii="Times New Roman" w:hAnsi="Times New Roman"/>
          <w:sz w:val="24"/>
          <w:szCs w:val="24"/>
        </w:rPr>
        <w:t xml:space="preserve">, </w:t>
      </w:r>
      <w:r w:rsidRPr="003C478B">
        <w:rPr>
          <w:rFonts w:ascii="Times New Roman" w:hAnsi="Times New Roman"/>
          <w:i/>
          <w:sz w:val="24"/>
          <w:szCs w:val="24"/>
        </w:rPr>
        <w:t>Making the World Safe</w:t>
      </w:r>
      <w:r w:rsidRPr="003C478B">
        <w:rPr>
          <w:rFonts w:ascii="Times New Roman" w:hAnsi="Times New Roman"/>
          <w:sz w:val="24"/>
          <w:szCs w:val="24"/>
        </w:rPr>
        <w:t>, 87–</w:t>
      </w:r>
      <w:del w:id="2162" w:author="Patterson Lamb" w:date="2014-08-10T10:14:00Z">
        <w:r w:rsidRPr="003C478B" w:rsidDel="00DB6BBD">
          <w:rPr>
            <w:rFonts w:ascii="Times New Roman" w:hAnsi="Times New Roman"/>
            <w:sz w:val="24"/>
            <w:szCs w:val="24"/>
          </w:rPr>
          <w:delText>8</w:delText>
        </w:r>
      </w:del>
      <w:r w:rsidRPr="003C478B">
        <w:rPr>
          <w:rFonts w:ascii="Times New Roman" w:hAnsi="Times New Roman"/>
          <w:sz w:val="24"/>
          <w:szCs w:val="24"/>
        </w:rPr>
        <w:t>8.</w:t>
      </w:r>
    </w:p>
  </w:endnote>
  <w:endnote w:id="2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There is little written on indigenous Chinese photography. Roberts, </w:t>
      </w:r>
      <w:r w:rsidRPr="003C478B">
        <w:rPr>
          <w:rFonts w:ascii="Times New Roman" w:eastAsia="MS Mincho" w:hAnsi="Times New Roman"/>
          <w:i/>
          <w:iCs/>
          <w:sz w:val="24"/>
          <w:szCs w:val="24"/>
        </w:rPr>
        <w:t>Photography and China</w:t>
      </w:r>
      <w:r w:rsidRPr="003C478B">
        <w:rPr>
          <w:rFonts w:ascii="Times New Roman" w:hAnsi="Times New Roman"/>
          <w:sz w:val="24"/>
          <w:szCs w:val="24"/>
        </w:rPr>
        <w:t xml:space="preserve">; Oliver Moore suggests he has work forthcoming; Carlos Rojas in Morris, ed., </w:t>
      </w:r>
      <w:r w:rsidRPr="003C478B">
        <w:rPr>
          <w:rFonts w:ascii="Times New Roman" w:eastAsia="MS Mincho" w:hAnsi="Times New Roman"/>
          <w:i/>
          <w:sz w:val="24"/>
          <w:szCs w:val="24"/>
        </w:rPr>
        <w:t>Photographies East</w:t>
      </w:r>
      <w:r w:rsidRPr="003C478B">
        <w:rPr>
          <w:rFonts w:ascii="Times New Roman" w:eastAsia="MS Mincho" w:hAnsi="Times New Roman"/>
          <w:sz w:val="24"/>
          <w:szCs w:val="24"/>
        </w:rPr>
        <w:t xml:space="preserve">; Cody and Terpak, eds., </w:t>
      </w:r>
      <w:r w:rsidRPr="003C478B">
        <w:rPr>
          <w:rFonts w:ascii="Times New Roman" w:eastAsia="MS Mincho" w:hAnsi="Times New Roman"/>
          <w:i/>
          <w:sz w:val="24"/>
          <w:szCs w:val="24"/>
        </w:rPr>
        <w:t>Brush and Shutter</w:t>
      </w:r>
      <w:r w:rsidRPr="003C478B">
        <w:rPr>
          <w:rFonts w:ascii="Times New Roman" w:eastAsia="MS Mincho" w:hAnsi="Times New Roman"/>
          <w:sz w:val="24"/>
          <w:szCs w:val="24"/>
        </w:rPr>
        <w:t>.</w:t>
      </w:r>
    </w:p>
  </w:endnote>
  <w:endnote w:id="2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Lau, </w:t>
      </w:r>
      <w:r w:rsidRPr="003C478B">
        <w:rPr>
          <w:rFonts w:ascii="Times New Roman" w:eastAsia="MS Mincho" w:hAnsi="Times New Roman"/>
          <w:i/>
          <w:sz w:val="24"/>
          <w:szCs w:val="24"/>
        </w:rPr>
        <w:t xml:space="preserve">Picturing the Chinese; </w:t>
      </w:r>
      <w:r w:rsidRPr="003C478B">
        <w:rPr>
          <w:rFonts w:ascii="Times New Roman" w:eastAsia="MS Mincho" w:hAnsi="Times New Roman"/>
          <w:sz w:val="24"/>
          <w:szCs w:val="24"/>
        </w:rPr>
        <w:t>Thiriez</w:t>
      </w:r>
      <w:r w:rsidRPr="003C478B">
        <w:rPr>
          <w:rFonts w:ascii="Times New Roman" w:eastAsia="MS Mincho" w:hAnsi="Times New Roman"/>
          <w:i/>
          <w:sz w:val="24"/>
          <w:szCs w:val="24"/>
        </w:rPr>
        <w:t>, Barbarian Lens</w:t>
      </w:r>
      <w:r w:rsidRPr="003C478B">
        <w:rPr>
          <w:rFonts w:ascii="Times New Roman" w:eastAsia="MS Mincho" w:hAnsi="Times New Roman"/>
          <w:bCs/>
          <w:sz w:val="24"/>
          <w:szCs w:val="24"/>
        </w:rPr>
        <w:t xml:space="preserve">; </w:t>
      </w:r>
      <w:r w:rsidRPr="003C478B">
        <w:rPr>
          <w:rFonts w:ascii="Times New Roman" w:hAnsi="Times New Roman"/>
          <w:sz w:val="24"/>
          <w:szCs w:val="24"/>
        </w:rPr>
        <w:t xml:space="preserve">James Hevia in Morris, ed., </w:t>
      </w:r>
      <w:r w:rsidRPr="003C478B">
        <w:rPr>
          <w:rFonts w:ascii="Times New Roman" w:hAnsi="Times New Roman"/>
          <w:i/>
          <w:sz w:val="24"/>
          <w:szCs w:val="24"/>
        </w:rPr>
        <w:t>Photographies East.</w:t>
      </w:r>
    </w:p>
  </w:endnote>
  <w:endnote w:id="2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Chinese homogeneity is mythical and apparent only to non-Chinese.</w:t>
      </w:r>
    </w:p>
  </w:endnote>
  <w:endnote w:id="2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term is different from the traditional term for “charity,” </w:t>
      </w:r>
      <w:r w:rsidRPr="003C478B">
        <w:rPr>
          <w:rFonts w:ascii="Times New Roman" w:hAnsi="Times New Roman"/>
          <w:i/>
          <w:sz w:val="24"/>
          <w:szCs w:val="24"/>
        </w:rPr>
        <w:t>cishanshiye</w:t>
      </w:r>
      <w:r w:rsidRPr="003C478B">
        <w:rPr>
          <w:rFonts w:ascii="Times New Roman" w:hAnsi="Times New Roman"/>
          <w:sz w:val="24"/>
          <w:szCs w:val="24"/>
        </w:rPr>
        <w:t>.</w:t>
      </w:r>
    </w:p>
  </w:endnote>
  <w:endnote w:id="2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author does not believe in the empirical validity of the biological category “race.”</w:t>
      </w:r>
    </w:p>
  </w:endnote>
  <w:endnote w:id="2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Edgerton-Tarpley, </w:t>
      </w:r>
      <w:r w:rsidRPr="003C478B">
        <w:rPr>
          <w:rFonts w:ascii="Times New Roman" w:hAnsi="Times New Roman"/>
          <w:i/>
          <w:sz w:val="24"/>
          <w:szCs w:val="24"/>
        </w:rPr>
        <w:t>Tears from Iron</w:t>
      </w:r>
      <w:r w:rsidRPr="003C478B">
        <w:rPr>
          <w:rFonts w:ascii="Times New Roman" w:hAnsi="Times New Roman"/>
          <w:sz w:val="24"/>
          <w:szCs w:val="24"/>
        </w:rPr>
        <w:t>.</w:t>
      </w:r>
    </w:p>
  </w:endnote>
  <w:endnote w:id="2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Pierre Fuller,</w:t>
      </w:r>
      <w:r w:rsidRPr="003C478B">
        <w:rPr>
          <w:rFonts w:ascii="Times New Roman" w:eastAsia="Arial Unicode MS" w:hAnsi="Times New Roman"/>
          <w:sz w:val="24"/>
          <w:szCs w:val="24"/>
        </w:rPr>
        <w:t xml:space="preserve"> “North China Famine Revisited: Unsung Native Relief in the Warlord Era, 1920–1921,” </w:t>
      </w:r>
      <w:r w:rsidRPr="003C478B">
        <w:rPr>
          <w:rFonts w:ascii="Times New Roman" w:eastAsia="Arial Unicode MS" w:hAnsi="Times New Roman"/>
          <w:i/>
          <w:sz w:val="24"/>
          <w:szCs w:val="24"/>
        </w:rPr>
        <w:t>Modern Asian Studies</w:t>
      </w:r>
      <w:r w:rsidRPr="003C478B">
        <w:rPr>
          <w:rFonts w:ascii="Times New Roman" w:eastAsia="Arial Unicode MS" w:hAnsi="Times New Roman"/>
          <w:sz w:val="24"/>
          <w:szCs w:val="24"/>
        </w:rPr>
        <w:t xml:space="preserve"> 2012.</w:t>
      </w:r>
      <w:ins w:id="2179" w:author="Patterson Lamb" w:date="2014-08-10T10:33:00Z">
        <w:r>
          <w:rPr>
            <w:rFonts w:ascii="Times New Roman" w:eastAsia="Arial Unicode MS" w:hAnsi="Times New Roman"/>
            <w:b/>
            <w:sz w:val="24"/>
            <w:szCs w:val="24"/>
          </w:rPr>
          <w:t>&lt;AU: Please give vol., issue, and page numbers.</w:t>
        </w:r>
      </w:ins>
    </w:p>
  </w:endnote>
  <w:endnote w:id="2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Tobie</w:t>
      </w:r>
      <w:r w:rsidRPr="003C478B">
        <w:rPr>
          <w:rFonts w:ascii="Times New Roman" w:hAnsi="Times New Roman"/>
          <w:sz w:val="24"/>
          <w:szCs w:val="24"/>
        </w:rPr>
        <w:t xml:space="preserve"> </w:t>
      </w:r>
      <w:r w:rsidRPr="003C478B">
        <w:rPr>
          <w:rStyle w:val="surname"/>
          <w:sz w:val="24"/>
          <w:szCs w:val="24"/>
        </w:rPr>
        <w:t>Meyer-Fong</w:t>
      </w:r>
      <w:r w:rsidRPr="003C478B">
        <w:rPr>
          <w:rFonts w:ascii="Times New Roman" w:hAnsi="Times New Roman"/>
          <w:sz w:val="24"/>
          <w:szCs w:val="24"/>
        </w:rPr>
        <w:t xml:space="preserve">, </w:t>
      </w:r>
      <w:r w:rsidRPr="003C478B">
        <w:rPr>
          <w:rStyle w:val="booktitle"/>
          <w:sz w:val="24"/>
          <w:szCs w:val="24"/>
        </w:rPr>
        <w:t>What Remains: Coming to Terms with Civil War in 19th-Century China</w:t>
      </w:r>
      <w:r w:rsidRPr="003C478B">
        <w:rPr>
          <w:rFonts w:ascii="Times New Roman" w:hAnsi="Times New Roman"/>
          <w:sz w:val="24"/>
          <w:szCs w:val="24"/>
        </w:rPr>
        <w:t xml:space="preserve"> (</w:t>
      </w:r>
      <w:ins w:id="2183" w:author="Patterson Lamb" w:date="2014-08-10T10:33: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w:t>
      </w:r>
    </w:p>
  </w:endnote>
  <w:endnote w:id="2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Joan</w:t>
      </w:r>
      <w:r w:rsidRPr="003C478B">
        <w:rPr>
          <w:rFonts w:ascii="Times New Roman" w:hAnsi="Times New Roman"/>
          <w:sz w:val="24"/>
          <w:szCs w:val="24"/>
        </w:rPr>
        <w:t xml:space="preserve"> </w:t>
      </w:r>
      <w:r w:rsidRPr="003C478B">
        <w:rPr>
          <w:rStyle w:val="surname"/>
          <w:sz w:val="24"/>
          <w:szCs w:val="24"/>
        </w:rPr>
        <w:t>Judge</w:t>
      </w:r>
      <w:r w:rsidRPr="003C478B">
        <w:rPr>
          <w:rFonts w:ascii="Times New Roman" w:hAnsi="Times New Roman"/>
          <w:sz w:val="24"/>
          <w:szCs w:val="24"/>
        </w:rPr>
        <w:t xml:space="preserve">, </w:t>
      </w:r>
      <w:r w:rsidRPr="003C478B">
        <w:rPr>
          <w:rStyle w:val="booktitle"/>
          <w:sz w:val="24"/>
          <w:szCs w:val="24"/>
        </w:rPr>
        <w:t>Print and Politics</w:t>
      </w:r>
      <w:r w:rsidRPr="003C478B">
        <w:rPr>
          <w:rFonts w:ascii="Times New Roman" w:hAnsi="Times New Roman"/>
          <w:sz w:val="24"/>
          <w:szCs w:val="24"/>
        </w:rPr>
        <w:t xml:space="preserve"> (</w:t>
      </w:r>
      <w:ins w:id="2196" w:author="Patterson Lamb" w:date="2014-08-10T10:33: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 xml:space="preserve">), </w:t>
      </w:r>
      <w:r w:rsidRPr="003C478B">
        <w:rPr>
          <w:rStyle w:val="pageextent"/>
          <w:sz w:val="24"/>
          <w:szCs w:val="24"/>
        </w:rPr>
        <w:t>17–18</w:t>
      </w:r>
      <w:r w:rsidRPr="003C478B">
        <w:rPr>
          <w:rFonts w:ascii="Times New Roman" w:hAnsi="Times New Roman"/>
          <w:sz w:val="24"/>
          <w:szCs w:val="24"/>
        </w:rPr>
        <w:t>.</w:t>
      </w:r>
    </w:p>
  </w:endnote>
  <w:endnote w:id="2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Meyer-Fong, 52, 226.</w:t>
      </w:r>
    </w:p>
  </w:endnote>
  <w:endnote w:id="2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Meyer-Fong, 51–63</w:t>
      </w:r>
      <w:ins w:id="2212" w:author="Patterson Lamb" w:date="2014-08-10T10:33:00Z">
        <w:r>
          <w:rPr>
            <w:rFonts w:ascii="Times New Roman" w:hAnsi="Times New Roman"/>
            <w:sz w:val="24"/>
            <w:szCs w:val="24"/>
          </w:rPr>
          <w:t>,</w:t>
        </w:r>
      </w:ins>
      <w:r w:rsidRPr="003C478B">
        <w:rPr>
          <w:rFonts w:ascii="Times New Roman" w:hAnsi="Times New Roman"/>
          <w:sz w:val="24"/>
          <w:szCs w:val="24"/>
        </w:rPr>
        <w:t xml:space="preserve"> for images and a detailed description of this pamphlet.</w:t>
      </w:r>
    </w:p>
  </w:endnote>
  <w:endnote w:id="2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Edgerton-Tarpley, 132–</w:t>
      </w:r>
      <w:del w:id="2213" w:author="Patterson Lamb" w:date="2014-08-10T10:37:00Z">
        <w:r w:rsidRPr="003C478B" w:rsidDel="009B66AD">
          <w:rPr>
            <w:rFonts w:ascii="Times New Roman" w:hAnsi="Times New Roman"/>
            <w:sz w:val="24"/>
            <w:szCs w:val="24"/>
          </w:rPr>
          <w:delText>1</w:delText>
        </w:r>
      </w:del>
      <w:r w:rsidRPr="003C478B">
        <w:rPr>
          <w:rFonts w:ascii="Times New Roman" w:hAnsi="Times New Roman"/>
          <w:sz w:val="24"/>
          <w:szCs w:val="24"/>
        </w:rPr>
        <w:t>41.</w:t>
      </w:r>
    </w:p>
  </w:endnote>
  <w:endnote w:id="2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Shenbao</w:t>
      </w:r>
      <w:r w:rsidRPr="003C478B">
        <w:rPr>
          <w:rFonts w:ascii="Times New Roman" w:hAnsi="Times New Roman"/>
          <w:sz w:val="24"/>
          <w:szCs w:val="24"/>
        </w:rPr>
        <w:t>, 15 March</w:t>
      </w:r>
      <w:del w:id="2218" w:author="Patterson Lamb" w:date="2014-08-10T10:33:00Z">
        <w:r w:rsidRPr="003C478B" w:rsidDel="00294322">
          <w:rPr>
            <w:rFonts w:ascii="Times New Roman" w:hAnsi="Times New Roman"/>
            <w:sz w:val="24"/>
            <w:szCs w:val="24"/>
          </w:rPr>
          <w:delText>,</w:delText>
        </w:r>
      </w:del>
      <w:r w:rsidRPr="003C478B">
        <w:rPr>
          <w:rFonts w:ascii="Times New Roman" w:hAnsi="Times New Roman"/>
          <w:sz w:val="24"/>
          <w:szCs w:val="24"/>
        </w:rPr>
        <w:t xml:space="preserve"> 1878, 1.</w:t>
      </w:r>
    </w:p>
  </w:endnote>
  <w:endnote w:id="2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De Tocqueville, </w:t>
      </w:r>
      <w:r w:rsidRPr="003C478B">
        <w:rPr>
          <w:rFonts w:ascii="Times New Roman" w:hAnsi="Times New Roman"/>
          <w:i/>
          <w:sz w:val="24"/>
          <w:szCs w:val="24"/>
        </w:rPr>
        <w:t>Democracy in America</w:t>
      </w:r>
      <w:r w:rsidRPr="003C478B">
        <w:rPr>
          <w:rFonts w:ascii="Times New Roman" w:hAnsi="Times New Roman"/>
          <w:sz w:val="24"/>
          <w:szCs w:val="24"/>
        </w:rPr>
        <w:t xml:space="preserve">, Book II, </w:t>
      </w:r>
      <w:del w:id="2222" w:author="Patterson Lamb" w:date="2014-08-10T10:35:00Z">
        <w:r w:rsidRPr="003C478B" w:rsidDel="00294322">
          <w:rPr>
            <w:rFonts w:ascii="Times New Roman" w:hAnsi="Times New Roman"/>
            <w:sz w:val="24"/>
            <w:szCs w:val="24"/>
          </w:rPr>
          <w:delText xml:space="preserve">Chapter </w:delText>
        </w:r>
      </w:del>
      <w:ins w:id="2223" w:author="Patterson Lamb" w:date="2014-08-10T10:35:00Z">
        <w:r>
          <w:rPr>
            <w:rFonts w:ascii="Times New Roman" w:hAnsi="Times New Roman"/>
            <w:sz w:val="24"/>
            <w:szCs w:val="24"/>
          </w:rPr>
          <w:t>c</w:t>
        </w:r>
        <w:r w:rsidRPr="003C478B">
          <w:rPr>
            <w:rFonts w:ascii="Times New Roman" w:hAnsi="Times New Roman"/>
            <w:sz w:val="24"/>
            <w:szCs w:val="24"/>
          </w:rPr>
          <w:t xml:space="preserve">hapter </w:t>
        </w:r>
      </w:ins>
      <w:r w:rsidRPr="003C478B">
        <w:rPr>
          <w:rFonts w:ascii="Times New Roman" w:hAnsi="Times New Roman"/>
          <w:sz w:val="24"/>
          <w:szCs w:val="24"/>
        </w:rPr>
        <w:t xml:space="preserve">5 from </w:t>
      </w:r>
      <w:r w:rsidRPr="003C478B">
        <w:rPr>
          <w:rStyle w:val="Hyperlink"/>
          <w:rFonts w:ascii="Times New Roman" w:hAnsi="Times New Roman"/>
          <w:sz w:val="24"/>
          <w:szCs w:val="24"/>
        </w:rPr>
        <w:t>http://xroads.virginia.edu/~HYPER/DETOC/ch2_05.htm</w:t>
      </w:r>
      <w:ins w:id="2224" w:author="Patterson Lamb" w:date="2014-08-10T10:34:00Z">
        <w:r>
          <w:rPr>
            <w:rStyle w:val="Hyperlink"/>
            <w:rFonts w:ascii="Times New Roman" w:hAnsi="Times New Roman"/>
            <w:sz w:val="24"/>
            <w:szCs w:val="24"/>
          </w:rPr>
          <w:t>.</w:t>
        </w:r>
      </w:ins>
    </w:p>
  </w:endnote>
  <w:endnote w:id="2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Smith, </w:t>
      </w:r>
      <w:r w:rsidRPr="003C478B">
        <w:rPr>
          <w:rFonts w:ascii="Times New Roman" w:hAnsi="Times New Roman"/>
          <w:i/>
          <w:sz w:val="24"/>
          <w:szCs w:val="24"/>
        </w:rPr>
        <w:t>The Art of Doing Good</w:t>
      </w:r>
      <w:r w:rsidRPr="003C478B">
        <w:rPr>
          <w:rFonts w:ascii="Times New Roman" w:hAnsi="Times New Roman"/>
          <w:sz w:val="24"/>
          <w:szCs w:val="24"/>
        </w:rPr>
        <w:t xml:space="preserve">; </w:t>
      </w:r>
      <w:r w:rsidRPr="003C478B">
        <w:rPr>
          <w:rStyle w:val="forename"/>
          <w:sz w:val="24"/>
          <w:szCs w:val="24"/>
        </w:rPr>
        <w:t>Tsu Yu</w:t>
      </w:r>
      <w:r w:rsidRPr="003C478B">
        <w:rPr>
          <w:rFonts w:ascii="Times New Roman" w:hAnsi="Times New Roman"/>
          <w:sz w:val="24"/>
          <w:szCs w:val="24"/>
        </w:rPr>
        <w:t xml:space="preserve"> </w:t>
      </w:r>
      <w:r w:rsidRPr="003C478B">
        <w:rPr>
          <w:rStyle w:val="surname"/>
          <w:sz w:val="24"/>
          <w:szCs w:val="24"/>
        </w:rPr>
        <w:t>Yue</w:t>
      </w:r>
      <w:r w:rsidRPr="003C478B">
        <w:rPr>
          <w:rFonts w:ascii="Times New Roman" w:hAnsi="Times New Roman"/>
          <w:sz w:val="24"/>
          <w:szCs w:val="24"/>
        </w:rPr>
        <w:t xml:space="preserve">, </w:t>
      </w:r>
      <w:r w:rsidRPr="003C478B">
        <w:rPr>
          <w:rStyle w:val="booktitle"/>
          <w:sz w:val="24"/>
          <w:szCs w:val="24"/>
        </w:rPr>
        <w:t xml:space="preserve">The Spirit of Chinese Philanthropy: A Study in Mutual Aid </w:t>
      </w:r>
      <w:r w:rsidRPr="003C478B">
        <w:rPr>
          <w:rFonts w:ascii="Times New Roman" w:hAnsi="Times New Roman"/>
          <w:sz w:val="24"/>
          <w:szCs w:val="24"/>
        </w:rPr>
        <w:t>(</w:t>
      </w:r>
      <w:r w:rsidRPr="003C478B">
        <w:rPr>
          <w:rStyle w:val="publisher"/>
          <w:sz w:val="24"/>
          <w:szCs w:val="24"/>
        </w:rPr>
        <w:t>Forgotten Books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ins w:id="2227" w:author="Patterson Lamb" w:date="2014-08-10T10:34:00Z">
        <w:r>
          <w:rPr>
            <w:rFonts w:ascii="Times New Roman" w:hAnsi="Times New Roman"/>
            <w:b/>
            <w:sz w:val="24"/>
            <w:szCs w:val="24"/>
          </w:rPr>
          <w:t>&lt;AU: Please add city&gt;</w:t>
        </w:r>
      </w:ins>
      <w:r w:rsidRPr="003C478B">
        <w:rPr>
          <w:rFonts w:ascii="Times New Roman" w:hAnsi="Times New Roman"/>
          <w:sz w:val="24"/>
          <w:szCs w:val="24"/>
        </w:rPr>
        <w:t xml:space="preserve">originally published 1912); </w:t>
      </w:r>
      <w:r w:rsidRPr="003C478B">
        <w:rPr>
          <w:rStyle w:val="forename"/>
          <w:sz w:val="24"/>
          <w:szCs w:val="24"/>
        </w:rPr>
        <w:t>Angela</w:t>
      </w:r>
      <w:r w:rsidRPr="003C478B">
        <w:rPr>
          <w:rFonts w:ascii="Times New Roman" w:hAnsi="Times New Roman"/>
          <w:sz w:val="24"/>
          <w:szCs w:val="24"/>
        </w:rPr>
        <w:t xml:space="preserve"> </w:t>
      </w:r>
      <w:r w:rsidRPr="003C478B">
        <w:rPr>
          <w:rStyle w:val="surname"/>
          <w:sz w:val="24"/>
          <w:szCs w:val="24"/>
        </w:rPr>
        <w:t>Leung</w:t>
      </w:r>
      <w:r w:rsidRPr="003C478B">
        <w:rPr>
          <w:rFonts w:ascii="Times New Roman" w:hAnsi="Times New Roman"/>
          <w:sz w:val="24"/>
          <w:szCs w:val="24"/>
        </w:rPr>
        <w:t xml:space="preserve"> (Liang </w:t>
      </w:r>
      <w:r w:rsidRPr="003C478B">
        <w:rPr>
          <w:rStyle w:val="chaptertitle"/>
          <w:sz w:val="24"/>
          <w:szCs w:val="24"/>
        </w:rPr>
        <w:t>Qizi</w:t>
      </w:r>
      <w:r w:rsidRPr="003C478B">
        <w:rPr>
          <w:rFonts w:ascii="Times New Roman" w:hAnsi="Times New Roman"/>
          <w:sz w:val="24"/>
          <w:szCs w:val="24"/>
        </w:rPr>
        <w:t xml:space="preserve">), </w:t>
      </w:r>
      <w:r w:rsidRPr="003C478B">
        <w:rPr>
          <w:rStyle w:val="booktitle"/>
          <w:sz w:val="24"/>
          <w:szCs w:val="24"/>
        </w:rPr>
        <w:t>Shishan yu jiaohua: Ming-Qing di cishan zuzhi</w:t>
      </w:r>
      <w:r w:rsidRPr="003C478B">
        <w:rPr>
          <w:rFonts w:ascii="Times New Roman" w:hAnsi="Times New Roman"/>
          <w:sz w:val="24"/>
          <w:szCs w:val="24"/>
        </w:rPr>
        <w:t xml:space="preserve"> (Charity and Moral Transformation: Philanthropic Organizations of the Ming and Qing periods) (</w:t>
      </w:r>
      <w:r w:rsidRPr="003C478B">
        <w:rPr>
          <w:rStyle w:val="placeofpub"/>
          <w:sz w:val="24"/>
          <w:szCs w:val="24"/>
        </w:rPr>
        <w:t>Taipei</w:t>
      </w:r>
      <w:r w:rsidRPr="003C478B">
        <w:rPr>
          <w:rFonts w:ascii="Times New Roman" w:hAnsi="Times New Roman"/>
          <w:sz w:val="24"/>
          <w:szCs w:val="24"/>
        </w:rPr>
        <w:t xml:space="preserve">: </w:t>
      </w:r>
      <w:r w:rsidRPr="003C478B">
        <w:rPr>
          <w:rStyle w:val="publisher"/>
          <w:sz w:val="24"/>
          <w:szCs w:val="24"/>
        </w:rPr>
        <w:t>Linking Publishers</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50.</w:t>
      </w:r>
    </w:p>
  </w:endnote>
  <w:endnote w:id="2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Cynthia</w:t>
      </w:r>
      <w:r w:rsidRPr="003C478B">
        <w:rPr>
          <w:rFonts w:ascii="Times New Roman" w:hAnsi="Times New Roman"/>
          <w:sz w:val="24"/>
          <w:szCs w:val="24"/>
        </w:rPr>
        <w:t xml:space="preserve"> </w:t>
      </w:r>
      <w:r w:rsidRPr="003C478B">
        <w:rPr>
          <w:rStyle w:val="surname"/>
          <w:sz w:val="24"/>
          <w:szCs w:val="24"/>
        </w:rPr>
        <w:t>Brokaw</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Style w:val="booktitle"/>
          <w:sz w:val="24"/>
          <w:szCs w:val="24"/>
        </w:rPr>
        <w:t>Ledgers of Merit and Demerit</w:t>
      </w:r>
      <w:r w:rsidRPr="003C478B">
        <w:rPr>
          <w:rFonts w:ascii="Times New Roman" w:hAnsi="Times New Roman"/>
          <w:sz w:val="24"/>
          <w:szCs w:val="24"/>
        </w:rPr>
        <w:t xml:space="preserve"> (</w:t>
      </w:r>
      <w:ins w:id="2241" w:author="Patterson Lamb" w:date="2014-08-10T10:34:00Z">
        <w:r>
          <w:rPr>
            <w:rFonts w:ascii="Times New Roman" w:hAnsi="Times New Roman"/>
            <w:sz w:val="24"/>
            <w:szCs w:val="24"/>
          </w:rPr>
          <w:t xml:space="preserve">Princeton, NJ: </w:t>
        </w:r>
      </w:ins>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1991</w:t>
      </w:r>
      <w:r w:rsidRPr="003C478B">
        <w:rPr>
          <w:rFonts w:ascii="Times New Roman" w:hAnsi="Times New Roman"/>
          <w:sz w:val="24"/>
          <w:szCs w:val="24"/>
        </w:rPr>
        <w:t>).</w:t>
      </w:r>
    </w:p>
  </w:endnote>
  <w:endnote w:id="2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Susan</w:t>
      </w:r>
      <w:r w:rsidRPr="003C478B">
        <w:rPr>
          <w:rFonts w:ascii="Times New Roman" w:hAnsi="Times New Roman"/>
          <w:sz w:val="24"/>
          <w:szCs w:val="24"/>
        </w:rPr>
        <w:t xml:space="preserve"> </w:t>
      </w:r>
      <w:r w:rsidRPr="003C478B">
        <w:rPr>
          <w:rStyle w:val="surname"/>
          <w:sz w:val="24"/>
          <w:szCs w:val="24"/>
        </w:rPr>
        <w:t>Mann</w:t>
      </w:r>
      <w:r w:rsidRPr="003C478B">
        <w:rPr>
          <w:rFonts w:ascii="Times New Roman" w:hAnsi="Times New Roman"/>
          <w:sz w:val="24"/>
          <w:szCs w:val="24"/>
        </w:rPr>
        <w:t xml:space="preserve">, </w:t>
      </w:r>
      <w:r w:rsidRPr="003C478B">
        <w:rPr>
          <w:rStyle w:val="booktitle"/>
          <w:sz w:val="24"/>
          <w:szCs w:val="24"/>
        </w:rPr>
        <w:t>Local Merchants and the Chinese Bureaucracy, 1750–1950</w:t>
      </w:r>
      <w:r w:rsidRPr="003C478B">
        <w:rPr>
          <w:rFonts w:ascii="Times New Roman" w:hAnsi="Times New Roman"/>
          <w:sz w:val="24"/>
          <w:szCs w:val="24"/>
        </w:rPr>
        <w:t xml:space="preserve"> (</w:t>
      </w:r>
      <w:r w:rsidRPr="003C478B">
        <w:rPr>
          <w:rStyle w:val="placeofpub"/>
          <w:sz w:val="24"/>
          <w:szCs w:val="24"/>
        </w:rPr>
        <w:t>Stanford</w:t>
      </w:r>
      <w:ins w:id="2242" w:author="Patterson Lamb" w:date="2014-08-10T10:34:00Z">
        <w:r>
          <w:rPr>
            <w:rStyle w:val="placeofpub"/>
            <w:sz w:val="24"/>
            <w:szCs w:val="24"/>
          </w:rPr>
          <w:t>, CA</w:t>
        </w:r>
      </w:ins>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develops this idea, particularly in </w:t>
      </w:r>
      <w:del w:id="2243" w:author="Patterson Lamb" w:date="2014-08-10T10:34:00Z">
        <w:r w:rsidRPr="003C478B" w:rsidDel="00294322">
          <w:rPr>
            <w:rFonts w:ascii="Times New Roman" w:hAnsi="Times New Roman"/>
            <w:sz w:val="24"/>
            <w:szCs w:val="24"/>
          </w:rPr>
          <w:delText xml:space="preserve">Chapter </w:delText>
        </w:r>
      </w:del>
      <w:ins w:id="2244" w:author="Patterson Lamb" w:date="2014-08-10T10:34:00Z">
        <w:r>
          <w:rPr>
            <w:rFonts w:ascii="Times New Roman" w:hAnsi="Times New Roman"/>
            <w:sz w:val="24"/>
            <w:szCs w:val="24"/>
          </w:rPr>
          <w:t>c</w:t>
        </w:r>
        <w:r w:rsidRPr="003C478B">
          <w:rPr>
            <w:rFonts w:ascii="Times New Roman" w:hAnsi="Times New Roman"/>
            <w:sz w:val="24"/>
            <w:szCs w:val="24"/>
          </w:rPr>
          <w:t xml:space="preserve">hapter </w:t>
        </w:r>
      </w:ins>
      <w:r w:rsidRPr="003C478B">
        <w:rPr>
          <w:rFonts w:ascii="Times New Roman" w:hAnsi="Times New Roman"/>
          <w:sz w:val="24"/>
          <w:szCs w:val="24"/>
        </w:rPr>
        <w:t>2.</w:t>
      </w:r>
    </w:p>
  </w:endnote>
  <w:endnote w:id="2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Mann, </w:t>
      </w:r>
      <w:del w:id="2245" w:author="Patterson Lamb" w:date="2014-08-10T10:36:00Z">
        <w:r w:rsidRPr="003C478B" w:rsidDel="009B66AD">
          <w:rPr>
            <w:rFonts w:ascii="Times New Roman" w:hAnsi="Times New Roman"/>
            <w:sz w:val="24"/>
            <w:szCs w:val="24"/>
          </w:rPr>
          <w:delText xml:space="preserve">p. </w:delText>
        </w:r>
      </w:del>
      <w:r w:rsidRPr="003C478B">
        <w:rPr>
          <w:rFonts w:ascii="Times New Roman" w:hAnsi="Times New Roman"/>
          <w:sz w:val="24"/>
          <w:szCs w:val="24"/>
        </w:rPr>
        <w:t>12–13.</w:t>
      </w:r>
    </w:p>
  </w:endnote>
  <w:endnote w:id="2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Prominent Chinese intellectual Yan Fu translated Thomas Huxley’s </w:t>
      </w:r>
      <w:r w:rsidRPr="003C478B">
        <w:rPr>
          <w:rFonts w:ascii="Times New Roman" w:hAnsi="Times New Roman"/>
          <w:i/>
          <w:sz w:val="24"/>
          <w:szCs w:val="24"/>
        </w:rPr>
        <w:t>Evolution and Ethics</w:t>
      </w:r>
      <w:r w:rsidRPr="003C478B">
        <w:rPr>
          <w:rFonts w:ascii="Times New Roman" w:hAnsi="Times New Roman"/>
          <w:sz w:val="24"/>
          <w:szCs w:val="24"/>
        </w:rPr>
        <w:t xml:space="preserve"> into Chinese in the mid-1890s, popularizing these ideas. </w:t>
      </w:r>
      <w:r w:rsidRPr="003C478B">
        <w:rPr>
          <w:rStyle w:val="forename"/>
          <w:sz w:val="24"/>
          <w:szCs w:val="24"/>
        </w:rPr>
        <w:t>Jonathan</w:t>
      </w:r>
      <w:r w:rsidRPr="003C478B">
        <w:rPr>
          <w:rFonts w:ascii="Times New Roman" w:hAnsi="Times New Roman"/>
          <w:sz w:val="24"/>
          <w:szCs w:val="24"/>
        </w:rPr>
        <w:t xml:space="preserve"> </w:t>
      </w:r>
      <w:r w:rsidRPr="003C478B">
        <w:rPr>
          <w:rStyle w:val="surname"/>
          <w:sz w:val="24"/>
          <w:szCs w:val="24"/>
        </w:rPr>
        <w:t>Spence</w:t>
      </w:r>
      <w:r w:rsidRPr="003C478B">
        <w:rPr>
          <w:rFonts w:ascii="Times New Roman" w:hAnsi="Times New Roman"/>
          <w:sz w:val="24"/>
          <w:szCs w:val="24"/>
        </w:rPr>
        <w:t xml:space="preserve">, </w:t>
      </w:r>
      <w:r w:rsidRPr="003C478B">
        <w:rPr>
          <w:rStyle w:val="booktitle"/>
          <w:sz w:val="24"/>
          <w:szCs w:val="24"/>
        </w:rPr>
        <w:t>The Search for Modern China</w:t>
      </w:r>
      <w:r w:rsidRPr="003C478B">
        <w:rPr>
          <w:rFonts w:ascii="Times New Roman" w:hAnsi="Times New Roman"/>
          <w:sz w:val="24"/>
          <w:szCs w:val="24"/>
        </w:rPr>
        <w:t xml:space="preserve"> (</w:t>
      </w:r>
      <w:ins w:id="2250" w:author="Patterson Lamb" w:date="2014-08-10T10:37:00Z">
        <w:r>
          <w:rPr>
            <w:rFonts w:ascii="Times New Roman" w:hAnsi="Times New Roman"/>
            <w:sz w:val="24"/>
            <w:szCs w:val="24"/>
          </w:rPr>
          <w:t xml:space="preserve">New York: </w:t>
        </w:r>
      </w:ins>
      <w:r w:rsidRPr="003C478B">
        <w:rPr>
          <w:rStyle w:val="publisher"/>
          <w:sz w:val="24"/>
          <w:szCs w:val="24"/>
        </w:rPr>
        <w:t>Norton</w:t>
      </w:r>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 xml:space="preserve">), </w:t>
      </w:r>
      <w:r w:rsidRPr="003C478B">
        <w:rPr>
          <w:rStyle w:val="pageextent"/>
          <w:sz w:val="24"/>
          <w:szCs w:val="24"/>
        </w:rPr>
        <w:t>301</w:t>
      </w:r>
      <w:r w:rsidRPr="003C478B">
        <w:rPr>
          <w:rFonts w:ascii="Times New Roman" w:hAnsi="Times New Roman"/>
          <w:sz w:val="24"/>
          <w:szCs w:val="24"/>
        </w:rPr>
        <w:t>.</w:t>
      </w:r>
    </w:p>
  </w:endnote>
  <w:endnote w:id="2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Rebecca</w:t>
      </w:r>
      <w:r w:rsidRPr="003C478B">
        <w:rPr>
          <w:rFonts w:ascii="Times New Roman" w:hAnsi="Times New Roman"/>
          <w:sz w:val="24"/>
          <w:szCs w:val="24"/>
        </w:rPr>
        <w:t xml:space="preserve"> </w:t>
      </w:r>
      <w:r w:rsidRPr="003C478B">
        <w:rPr>
          <w:rStyle w:val="surname"/>
          <w:sz w:val="24"/>
          <w:szCs w:val="24"/>
        </w:rPr>
        <w:t>Karl</w:t>
      </w:r>
      <w:r w:rsidRPr="003C478B">
        <w:rPr>
          <w:rFonts w:ascii="Times New Roman" w:hAnsi="Times New Roman"/>
          <w:sz w:val="24"/>
          <w:szCs w:val="24"/>
        </w:rPr>
        <w:t xml:space="preserve">, </w:t>
      </w:r>
      <w:r w:rsidRPr="003C478B">
        <w:rPr>
          <w:rStyle w:val="booktitle"/>
          <w:sz w:val="24"/>
          <w:szCs w:val="24"/>
        </w:rPr>
        <w:t>Staging the World: Chinese Nationalism at the Turn of the 20th Century</w:t>
      </w:r>
      <w:r w:rsidRPr="003C478B">
        <w:rPr>
          <w:rFonts w:ascii="Times New Roman" w:hAnsi="Times New Roman"/>
          <w:i/>
          <w:sz w:val="24"/>
          <w:szCs w:val="24"/>
        </w:rPr>
        <w:t xml:space="preserve"> </w:t>
      </w:r>
      <w:r w:rsidRPr="003C478B">
        <w:rPr>
          <w:rFonts w:ascii="Times New Roman" w:hAnsi="Times New Roman"/>
          <w:sz w:val="24"/>
          <w:szCs w:val="24"/>
        </w:rPr>
        <w:t>(</w:t>
      </w:r>
      <w:ins w:id="2251" w:author="Patterson Lamb" w:date="2014-08-10T10:37:00Z">
        <w:r>
          <w:rPr>
            <w:rFonts w:ascii="Times New Roman" w:hAnsi="Times New Roman"/>
            <w:sz w:val="24"/>
            <w:szCs w:val="24"/>
          </w:rPr>
          <w:t xml:space="preserve">Durham, NC: </w:t>
        </w:r>
      </w:ins>
      <w:r w:rsidRPr="003C478B">
        <w:rPr>
          <w:rStyle w:val="publisher"/>
          <w:sz w:val="24"/>
          <w:szCs w:val="24"/>
        </w:rPr>
        <w:t>Duke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 discusses this beautifully.</w:t>
      </w:r>
    </w:p>
  </w:endnote>
  <w:endnote w:id="2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Reeves, “The Changing Nature of Chinese Philanthropy in Late Qing China.”</w:t>
      </w:r>
    </w:p>
  </w:endnote>
  <w:endnote w:id="2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North China Herald</w:t>
      </w:r>
      <w:r w:rsidRPr="003C478B">
        <w:rPr>
          <w:rFonts w:ascii="Times New Roman" w:hAnsi="Times New Roman"/>
          <w:sz w:val="24"/>
          <w:szCs w:val="24"/>
        </w:rPr>
        <w:t xml:space="preserve">; </w:t>
      </w:r>
      <w:r w:rsidRPr="003C478B">
        <w:rPr>
          <w:rFonts w:ascii="Times New Roman" w:hAnsi="Times New Roman"/>
          <w:i/>
          <w:iCs/>
          <w:sz w:val="24"/>
          <w:szCs w:val="24"/>
        </w:rPr>
        <w:t>Zhongguo Hongshizihui ershi zhounian jiniance</w:t>
      </w:r>
      <w:r w:rsidRPr="003C478B">
        <w:rPr>
          <w:rFonts w:ascii="Times New Roman" w:hAnsi="Times New Roman"/>
          <w:sz w:val="24"/>
          <w:szCs w:val="24"/>
        </w:rPr>
        <w:t xml:space="preserve"> (The Twentieth Anniversary Celebration of the Red Cross Society of China) (hereafter ZHEJ) (Shanghai, 1924), </w:t>
      </w:r>
      <w:ins w:id="2253" w:author="Patterson Lamb" w:date="2014-08-10T10:38:00Z">
        <w:r>
          <w:rPr>
            <w:rFonts w:ascii="Times New Roman" w:hAnsi="Times New Roman"/>
            <w:b/>
            <w:sz w:val="24"/>
            <w:szCs w:val="24"/>
          </w:rPr>
          <w:t>&lt;AU: Please give publisher&gt;</w:t>
        </w:r>
      </w:ins>
      <w:r w:rsidRPr="003C478B">
        <w:rPr>
          <w:rFonts w:ascii="Times New Roman" w:hAnsi="Times New Roman"/>
          <w:i/>
          <w:iCs/>
          <w:sz w:val="24"/>
          <w:szCs w:val="24"/>
        </w:rPr>
        <w:t>dashi gangmu</w:t>
      </w:r>
      <w:r w:rsidRPr="003C478B">
        <w:rPr>
          <w:rFonts w:ascii="Times New Roman" w:hAnsi="Times New Roman"/>
          <w:sz w:val="24"/>
          <w:szCs w:val="24"/>
        </w:rPr>
        <w:t xml:space="preserve"> section, 1.</w:t>
      </w:r>
    </w:p>
  </w:endnote>
  <w:endnote w:id="2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Zhongguo Hongshizihui zazhi</w:t>
      </w:r>
      <w:r w:rsidRPr="003C478B">
        <w:rPr>
          <w:rFonts w:ascii="Times New Roman" w:hAnsi="Times New Roman"/>
          <w:sz w:val="24"/>
          <w:szCs w:val="24"/>
        </w:rPr>
        <w:t xml:space="preserve"> 1 (May 1913), 1.</w:t>
      </w:r>
    </w:p>
  </w:endnote>
  <w:endnote w:id="2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Beijing zazhi</w:t>
      </w:r>
      <w:r w:rsidRPr="003C478B">
        <w:rPr>
          <w:rFonts w:ascii="Times New Roman" w:hAnsi="Times New Roman"/>
          <w:sz w:val="24"/>
          <w:szCs w:val="24"/>
        </w:rPr>
        <w:t xml:space="preserve"> (Peking Magazine) 2 (1904), 22–</w:t>
      </w:r>
      <w:del w:id="2256" w:author="Patterson Lamb" w:date="2014-08-10T10:38:00Z">
        <w:r w:rsidRPr="003C478B" w:rsidDel="009B66AD">
          <w:rPr>
            <w:rFonts w:ascii="Times New Roman" w:hAnsi="Times New Roman"/>
            <w:sz w:val="24"/>
            <w:szCs w:val="24"/>
          </w:rPr>
          <w:delText>2</w:delText>
        </w:r>
      </w:del>
      <w:r w:rsidRPr="003C478B">
        <w:rPr>
          <w:rFonts w:ascii="Times New Roman" w:hAnsi="Times New Roman"/>
          <w:sz w:val="24"/>
          <w:szCs w:val="24"/>
        </w:rPr>
        <w:t>3.</w:t>
      </w:r>
    </w:p>
  </w:endnote>
  <w:endnote w:id="2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Style w:val="forename"/>
          <w:sz w:val="24"/>
          <w:szCs w:val="24"/>
        </w:rPr>
        <w:t>Tiao Shui</w:t>
      </w:r>
      <w:r w:rsidRPr="003C478B">
        <w:rPr>
          <w:rFonts w:ascii="Times New Roman" w:hAnsi="Times New Roman"/>
          <w:sz w:val="24"/>
          <w:szCs w:val="24"/>
        </w:rPr>
        <w:t xml:space="preserve"> </w:t>
      </w:r>
      <w:r w:rsidRPr="003C478B">
        <w:rPr>
          <w:rStyle w:val="surname"/>
          <w:sz w:val="24"/>
          <w:szCs w:val="24"/>
        </w:rPr>
        <w:t>Waishi</w:t>
      </w:r>
      <w:r w:rsidRPr="003C478B">
        <w:rPr>
          <w:rFonts w:ascii="Times New Roman" w:hAnsi="Times New Roman"/>
          <w:sz w:val="24"/>
          <w:szCs w:val="24"/>
        </w:rPr>
        <w:t xml:space="preserve">, </w:t>
      </w:r>
      <w:r w:rsidRPr="003C478B">
        <w:rPr>
          <w:rStyle w:val="booktitle"/>
          <w:sz w:val="24"/>
          <w:szCs w:val="24"/>
        </w:rPr>
        <w:t>Shen Dunhe</w:t>
      </w:r>
      <w:r w:rsidRPr="003C478B">
        <w:rPr>
          <w:rFonts w:ascii="Times New Roman" w:hAnsi="Times New Roman"/>
          <w:sz w:val="24"/>
          <w:szCs w:val="24"/>
        </w:rPr>
        <w:t xml:space="preserve"> (</w:t>
      </w:r>
      <w:r w:rsidRPr="003C478B">
        <w:rPr>
          <w:rStyle w:val="placeofpub"/>
          <w:sz w:val="24"/>
          <w:szCs w:val="24"/>
        </w:rPr>
        <w:t>Shanghai</w:t>
      </w:r>
      <w:r w:rsidRPr="003C478B">
        <w:rPr>
          <w:rFonts w:ascii="Times New Roman" w:hAnsi="Times New Roman"/>
          <w:sz w:val="24"/>
          <w:szCs w:val="24"/>
        </w:rPr>
        <w:t xml:space="preserve">: </w:t>
      </w:r>
      <w:r w:rsidRPr="003C478B">
        <w:rPr>
          <w:rStyle w:val="publisher"/>
          <w:sz w:val="24"/>
          <w:szCs w:val="24"/>
        </w:rPr>
        <w:t>Jicheng Tushugongsi</w:t>
      </w:r>
      <w:r w:rsidRPr="003C478B">
        <w:rPr>
          <w:rFonts w:ascii="Times New Roman" w:hAnsi="Times New Roman"/>
          <w:sz w:val="24"/>
          <w:szCs w:val="24"/>
        </w:rPr>
        <w:t xml:space="preserve">, </w:t>
      </w:r>
      <w:r w:rsidRPr="003C478B">
        <w:rPr>
          <w:rStyle w:val="date"/>
          <w:rFonts w:ascii="Times New Roman" w:hAnsi="Times New Roman"/>
          <w:sz w:val="24"/>
          <w:szCs w:val="24"/>
        </w:rPr>
        <w:t>1911</w:t>
      </w:r>
      <w:r w:rsidRPr="003C478B">
        <w:rPr>
          <w:rFonts w:ascii="Times New Roman" w:hAnsi="Times New Roman"/>
          <w:sz w:val="24"/>
          <w:szCs w:val="24"/>
        </w:rPr>
        <w:t>).</w:t>
      </w:r>
    </w:p>
  </w:endnote>
  <w:endnote w:id="2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Moorehead, </w:t>
      </w:r>
      <w:r w:rsidRPr="003C478B">
        <w:rPr>
          <w:rFonts w:ascii="Times New Roman" w:hAnsi="Times New Roman"/>
          <w:i/>
          <w:sz w:val="24"/>
          <w:szCs w:val="24"/>
        </w:rPr>
        <w:t>Dunant’s Dream</w:t>
      </w:r>
      <w:r w:rsidRPr="003C478B">
        <w:rPr>
          <w:rFonts w:ascii="Times New Roman" w:hAnsi="Times New Roman"/>
          <w:sz w:val="24"/>
          <w:szCs w:val="24"/>
        </w:rPr>
        <w:t>, 168.</w:t>
      </w:r>
    </w:p>
  </w:endnote>
  <w:endnote w:id="2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Checkland, </w:t>
      </w:r>
      <w:r w:rsidRPr="003C478B">
        <w:rPr>
          <w:rFonts w:ascii="Times New Roman" w:hAnsi="Times New Roman"/>
          <w:i/>
          <w:sz w:val="24"/>
          <w:szCs w:val="24"/>
        </w:rPr>
        <w:t>Humanitarianism and the Emperor’s Japan.</w:t>
      </w:r>
    </w:p>
  </w:endnote>
  <w:endnote w:id="2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the Jean S. and Frederic A. Sharf Collection at the Museum of Fine Arts, Boston, reproduced in </w:t>
      </w:r>
      <w:r w:rsidRPr="005600E9">
        <w:rPr>
          <w:rFonts w:ascii="Times New Roman" w:hAnsi="Times New Roman"/>
          <w:i/>
          <w:sz w:val="24"/>
          <w:szCs w:val="24"/>
          <w:rPrChange w:id="2268" w:author="Patterson Lamb" w:date="2014-08-10T10:38:00Z">
            <w:rPr>
              <w:rFonts w:ascii="Times New Roman" w:hAnsi="Times New Roman"/>
              <w:sz w:val="24"/>
              <w:szCs w:val="24"/>
            </w:rPr>
          </w:rPrChange>
        </w:rPr>
        <w:t>Throwing Off Asia III</w:t>
      </w:r>
      <w:del w:id="2269" w:author="Patterson Lamb" w:date="2014-08-10T10:38:00Z">
        <w:r w:rsidRPr="003C478B" w:rsidDel="009B66AD">
          <w:rPr>
            <w:rFonts w:ascii="Times New Roman" w:hAnsi="Times New Roman"/>
            <w:sz w:val="24"/>
            <w:szCs w:val="24"/>
          </w:rPr>
          <w:delText>”</w:delText>
        </w:r>
      </w:del>
      <w:r w:rsidRPr="003C478B">
        <w:rPr>
          <w:rFonts w:ascii="Times New Roman" w:hAnsi="Times New Roman"/>
          <w:sz w:val="24"/>
          <w:szCs w:val="24"/>
        </w:rPr>
        <w:t xml:space="preserve"> by John W. Dower – </w:t>
      </w:r>
      <w:del w:id="2270" w:author="Patterson Lamb" w:date="2014-08-10T10:35:00Z">
        <w:r w:rsidRPr="003C478B" w:rsidDel="00294322">
          <w:rPr>
            <w:rFonts w:ascii="Times New Roman" w:hAnsi="Times New Roman"/>
            <w:sz w:val="24"/>
            <w:szCs w:val="24"/>
          </w:rPr>
          <w:delText>C</w:delText>
        </w:r>
      </w:del>
      <w:ins w:id="2271" w:author="Patterson Lamb" w:date="2014-08-10T10:35:00Z">
        <w:r>
          <w:rPr>
            <w:rFonts w:ascii="Times New Roman" w:hAnsi="Times New Roman"/>
            <w:sz w:val="24"/>
            <w:szCs w:val="24"/>
          </w:rPr>
          <w:t>c</w:t>
        </w:r>
      </w:ins>
      <w:r w:rsidRPr="003C478B">
        <w:rPr>
          <w:rFonts w:ascii="Times New Roman" w:hAnsi="Times New Roman"/>
          <w:sz w:val="24"/>
          <w:szCs w:val="24"/>
        </w:rPr>
        <w:t xml:space="preserve">hapter </w:t>
      </w:r>
      <w:del w:id="2272" w:author="Patterson Lamb" w:date="2014-08-10T10:55:00Z">
        <w:r w:rsidRPr="003C478B" w:rsidDel="00850D03">
          <w:rPr>
            <w:rFonts w:ascii="Times New Roman" w:hAnsi="Times New Roman"/>
            <w:sz w:val="24"/>
            <w:szCs w:val="24"/>
          </w:rPr>
          <w:delText>Two</w:delText>
        </w:r>
      </w:del>
      <w:ins w:id="2273" w:author="Patterson Lamb" w:date="2014-08-10T10:55:00Z">
        <w:r>
          <w:rPr>
            <w:rFonts w:ascii="Times New Roman" w:hAnsi="Times New Roman"/>
            <w:sz w:val="24"/>
            <w:szCs w:val="24"/>
          </w:rPr>
          <w:t>2</w:t>
        </w:r>
      </w:ins>
      <w:r w:rsidRPr="003C478B">
        <w:rPr>
          <w:rFonts w:ascii="Times New Roman" w:hAnsi="Times New Roman"/>
          <w:sz w:val="24"/>
          <w:szCs w:val="24"/>
        </w:rPr>
        <w:t>, “Old Media, New Enemy</w:t>
      </w:r>
      <w:ins w:id="2274" w:author="Patterson Lamb" w:date="2014-08-10T10:39:00Z">
        <w:r>
          <w:rPr>
            <w:rFonts w:ascii="Times New Roman" w:hAnsi="Times New Roman"/>
            <w:sz w:val="24"/>
            <w:szCs w:val="24"/>
          </w:rPr>
          <w:t>,</w:t>
        </w:r>
      </w:ins>
      <w:r w:rsidRPr="003C478B">
        <w:rPr>
          <w:rFonts w:ascii="Times New Roman" w:hAnsi="Times New Roman"/>
          <w:sz w:val="24"/>
          <w:szCs w:val="24"/>
        </w:rPr>
        <w:t xml:space="preserve">” </w:t>
      </w:r>
      <w:r w:rsidRPr="005600E9">
        <w:rPr>
          <w:rFonts w:ascii="Times New Roman" w:hAnsi="Times New Roman"/>
          <w:bCs/>
          <w:sz w:val="24"/>
          <w:szCs w:val="24"/>
          <w:rPrChange w:id="2275" w:author="Patterson Lamb" w:date="2014-08-10T10:38:00Z">
            <w:rPr>
              <w:rFonts w:ascii="Times New Roman" w:hAnsi="Times New Roman"/>
              <w:b/>
              <w:bCs/>
              <w:sz w:val="24"/>
              <w:szCs w:val="24"/>
            </w:rPr>
          </w:rPrChange>
        </w:rPr>
        <w:t>2</w:t>
      </w:r>
      <w:r>
        <w:rPr>
          <w:rFonts w:ascii="Times New Roman" w:hAnsi="Times New Roman"/>
          <w:bCs/>
          <w:sz w:val="24"/>
          <w:szCs w:val="24"/>
        </w:rPr>
        <w:t>–</w:t>
      </w:r>
      <w:r w:rsidRPr="005600E9">
        <w:rPr>
          <w:rFonts w:ascii="Times New Roman" w:hAnsi="Times New Roman"/>
          <w:bCs/>
          <w:sz w:val="24"/>
          <w:szCs w:val="24"/>
          <w:rPrChange w:id="2276" w:author="Patterson Lamb" w:date="2014-08-10T10:38:00Z">
            <w:rPr>
              <w:rFonts w:ascii="Times New Roman" w:hAnsi="Times New Roman"/>
              <w:b/>
              <w:bCs/>
              <w:sz w:val="24"/>
              <w:szCs w:val="24"/>
            </w:rPr>
          </w:rPrChange>
        </w:rPr>
        <w:t>2</w:t>
      </w:r>
      <w:ins w:id="2277" w:author="Patterson Lamb" w:date="2014-08-10T10:39:00Z">
        <w:r>
          <w:rPr>
            <w:rFonts w:ascii="Times New Roman" w:hAnsi="Times New Roman"/>
            <w:sz w:val="24"/>
            <w:szCs w:val="24"/>
          </w:rPr>
          <w:t>,</w:t>
        </w:r>
      </w:ins>
      <w:r w:rsidRPr="005600E9">
        <w:rPr>
          <w:rFonts w:ascii="Times New Roman" w:hAnsi="Times New Roman"/>
          <w:sz w:val="24"/>
          <w:szCs w:val="24"/>
          <w:rPrChange w:id="2278" w:author="Patterson Lamb" w:date="2014-08-10T10:39:00Z">
            <w:rPr>
              <w:rFonts w:ascii="Times New Roman" w:hAnsi="Times New Roman"/>
              <w:b/>
              <w:sz w:val="24"/>
              <w:szCs w:val="24"/>
            </w:rPr>
          </w:rPrChange>
        </w:rPr>
        <w:t xml:space="preserve"> </w:t>
      </w:r>
      <w:r w:rsidRPr="003C478B">
        <w:rPr>
          <w:rFonts w:ascii="Times New Roman" w:hAnsi="Times New Roman"/>
          <w:sz w:val="24"/>
          <w:szCs w:val="24"/>
        </w:rPr>
        <w:t xml:space="preserve">Massachusetts Institute of Technology © 2008 Visualizing Cultures </w:t>
      </w:r>
      <w:r w:rsidRPr="003C478B">
        <w:rPr>
          <w:rStyle w:val="Hyperlink"/>
          <w:rFonts w:ascii="Times New Roman" w:hAnsi="Times New Roman"/>
          <w:sz w:val="24"/>
          <w:szCs w:val="24"/>
        </w:rPr>
        <w:t>http://visualizingcultures.mit.edu</w:t>
      </w:r>
      <w:ins w:id="2279" w:author="Patterson Lamb" w:date="2014-08-10T10:39:00Z">
        <w:r>
          <w:rPr>
            <w:rStyle w:val="Hyperlink"/>
            <w:rFonts w:ascii="Times New Roman" w:hAnsi="Times New Roman"/>
            <w:sz w:val="24"/>
            <w:szCs w:val="24"/>
          </w:rPr>
          <w:t>.</w:t>
        </w:r>
      </w:ins>
    </w:p>
  </w:endnote>
  <w:endnote w:id="2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Reeves, “The Power of Mercy,” </w:t>
      </w:r>
      <w:ins w:id="2281" w:author="Patterson Lamb" w:date="2014-08-10T10:35:00Z">
        <w:r>
          <w:rPr>
            <w:rFonts w:ascii="Times New Roman" w:hAnsi="Times New Roman"/>
            <w:sz w:val="24"/>
            <w:szCs w:val="24"/>
          </w:rPr>
          <w:t>c</w:t>
        </w:r>
      </w:ins>
      <w:del w:id="2282" w:author="Patterson Lamb" w:date="2014-08-10T10:35:00Z">
        <w:r w:rsidRPr="003C478B" w:rsidDel="00294322">
          <w:rPr>
            <w:rFonts w:ascii="Times New Roman" w:hAnsi="Times New Roman"/>
            <w:sz w:val="24"/>
            <w:szCs w:val="24"/>
          </w:rPr>
          <w:delText>C</w:delText>
        </w:r>
      </w:del>
      <w:r w:rsidRPr="003C478B">
        <w:rPr>
          <w:rFonts w:ascii="Times New Roman" w:hAnsi="Times New Roman"/>
          <w:sz w:val="24"/>
          <w:szCs w:val="24"/>
        </w:rPr>
        <w:t>hapter 1.</w:t>
      </w:r>
    </w:p>
  </w:endnote>
  <w:endnote w:id="2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Shen’s articles in the </w:t>
      </w:r>
      <w:r w:rsidRPr="003C478B">
        <w:rPr>
          <w:rFonts w:ascii="Times New Roman" w:hAnsi="Times New Roman"/>
          <w:i/>
          <w:sz w:val="24"/>
          <w:szCs w:val="24"/>
        </w:rPr>
        <w:t>Shenbao</w:t>
      </w:r>
      <w:r w:rsidRPr="003C478B">
        <w:rPr>
          <w:rFonts w:ascii="Times New Roman" w:hAnsi="Times New Roman"/>
          <w:sz w:val="24"/>
          <w:szCs w:val="24"/>
        </w:rPr>
        <w:t xml:space="preserve"> trumpet the Red Cross’</w:t>
      </w:r>
      <w:ins w:id="2283" w:author="Patterson Lamb" w:date="2014-08-10T10:39:00Z">
        <w:r>
          <w:rPr>
            <w:rFonts w:ascii="Times New Roman" w:hAnsi="Times New Roman"/>
            <w:sz w:val="24"/>
            <w:szCs w:val="24"/>
          </w:rPr>
          <w:t>s</w:t>
        </w:r>
      </w:ins>
      <w:r w:rsidRPr="003C478B">
        <w:rPr>
          <w:rFonts w:ascii="Times New Roman" w:hAnsi="Times New Roman"/>
          <w:sz w:val="24"/>
          <w:szCs w:val="24"/>
        </w:rPr>
        <w:t xml:space="preserve"> intrinsic neutrality; for example, he provides a translation of the Red Cross Treaty (the Geneva Convention) which discusses neutrality in </w:t>
      </w:r>
      <w:r w:rsidRPr="003C478B">
        <w:rPr>
          <w:rFonts w:ascii="Times New Roman" w:hAnsi="Times New Roman"/>
          <w:i/>
          <w:sz w:val="24"/>
          <w:szCs w:val="24"/>
        </w:rPr>
        <w:t>Shenbao</w:t>
      </w:r>
      <w:r w:rsidRPr="003C478B">
        <w:rPr>
          <w:rFonts w:ascii="Times New Roman" w:hAnsi="Times New Roman"/>
          <w:sz w:val="24"/>
          <w:szCs w:val="24"/>
        </w:rPr>
        <w:t>, 30 March 1904, 3.</w:t>
      </w:r>
    </w:p>
  </w:endnote>
  <w:endnote w:id="2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 Chimin</w:t>
      </w:r>
      <w:r w:rsidRPr="003C478B">
        <w:rPr>
          <w:rFonts w:ascii="Times New Roman" w:hAnsi="Times New Roman"/>
          <w:sz w:val="24"/>
          <w:szCs w:val="24"/>
        </w:rPr>
        <w:t xml:space="preserve"> </w:t>
      </w:r>
      <w:r w:rsidRPr="003C478B">
        <w:rPr>
          <w:rStyle w:val="surname"/>
          <w:sz w:val="24"/>
          <w:szCs w:val="24"/>
        </w:rPr>
        <w:t>Wong</w:t>
      </w:r>
      <w:r w:rsidRPr="003C478B">
        <w:rPr>
          <w:rFonts w:ascii="Times New Roman" w:hAnsi="Times New Roman"/>
          <w:sz w:val="24"/>
          <w:szCs w:val="24"/>
        </w:rPr>
        <w:t xml:space="preserve"> and </w:t>
      </w:r>
      <w:r w:rsidRPr="003C478B">
        <w:rPr>
          <w:rStyle w:val="forename"/>
          <w:sz w:val="24"/>
          <w:szCs w:val="24"/>
        </w:rPr>
        <w:t>Wu</w:t>
      </w:r>
      <w:r w:rsidRPr="003C478B">
        <w:rPr>
          <w:rFonts w:ascii="Times New Roman" w:hAnsi="Times New Roman"/>
          <w:sz w:val="24"/>
          <w:szCs w:val="24"/>
        </w:rPr>
        <w:t xml:space="preserve"> </w:t>
      </w:r>
      <w:r w:rsidRPr="003C478B">
        <w:rPr>
          <w:rStyle w:val="surname"/>
          <w:sz w:val="24"/>
          <w:szCs w:val="24"/>
        </w:rPr>
        <w:t>Lien-Teh</w:t>
      </w:r>
      <w:r w:rsidRPr="003C478B">
        <w:rPr>
          <w:rFonts w:ascii="Times New Roman" w:hAnsi="Times New Roman"/>
          <w:sz w:val="24"/>
          <w:szCs w:val="24"/>
        </w:rPr>
        <w:t xml:space="preserve">, </w:t>
      </w:r>
      <w:r w:rsidRPr="003C478B">
        <w:rPr>
          <w:rStyle w:val="booktitle"/>
          <w:sz w:val="24"/>
          <w:szCs w:val="24"/>
        </w:rPr>
        <w:t>History of Chinese Medicine</w:t>
      </w:r>
      <w:r w:rsidRPr="003C478B">
        <w:rPr>
          <w:rFonts w:ascii="Times New Roman" w:hAnsi="Times New Roman"/>
          <w:sz w:val="24"/>
          <w:szCs w:val="24"/>
        </w:rPr>
        <w:t>, 2</w:t>
      </w:r>
      <w:ins w:id="2287" w:author="Patterson Lamb" w:date="2014-08-10T10:39:00Z">
        <w:r>
          <w:rPr>
            <w:rFonts w:ascii="Times New Roman" w:hAnsi="Times New Roman"/>
            <w:sz w:val="24"/>
            <w:szCs w:val="24"/>
          </w:rPr>
          <w:t>n</w:t>
        </w:r>
      </w:ins>
      <w:r w:rsidRPr="003C478B">
        <w:rPr>
          <w:rFonts w:ascii="Times New Roman" w:hAnsi="Times New Roman"/>
          <w:sz w:val="24"/>
          <w:szCs w:val="24"/>
        </w:rPr>
        <w:t>d. ed. (</w:t>
      </w:r>
      <w:r w:rsidRPr="003C478B">
        <w:rPr>
          <w:rStyle w:val="placeofpub"/>
          <w:sz w:val="24"/>
          <w:szCs w:val="24"/>
        </w:rPr>
        <w:t>Taipei</w:t>
      </w:r>
      <w:r w:rsidRPr="003C478B">
        <w:rPr>
          <w:rFonts w:ascii="Times New Roman" w:hAnsi="Times New Roman"/>
          <w:sz w:val="24"/>
          <w:szCs w:val="24"/>
        </w:rPr>
        <w:t xml:space="preserve">: </w:t>
      </w:r>
      <w:r w:rsidRPr="003C478B">
        <w:rPr>
          <w:rStyle w:val="publisher"/>
          <w:sz w:val="24"/>
          <w:szCs w:val="24"/>
        </w:rPr>
        <w:t>Southern Materials Center</w:t>
      </w:r>
      <w:del w:id="2288" w:author="Patterson Lamb" w:date="2014-08-10T10:39:00Z">
        <w:r w:rsidRPr="003C478B" w:rsidDel="009B66AD">
          <w:rPr>
            <w:rStyle w:val="publisher"/>
            <w:sz w:val="24"/>
            <w:szCs w:val="24"/>
          </w:rPr>
          <w:delText xml:space="preserve"> Inc.</w:delText>
        </w:r>
      </w:del>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571</w:t>
      </w:r>
      <w:r w:rsidRPr="003C478B">
        <w:rPr>
          <w:rFonts w:ascii="Times New Roman" w:hAnsi="Times New Roman"/>
          <w:sz w:val="24"/>
          <w:szCs w:val="24"/>
        </w:rPr>
        <w:t xml:space="preserve">; also </w:t>
      </w:r>
      <w:r w:rsidRPr="003C478B">
        <w:rPr>
          <w:rStyle w:val="forename"/>
          <w:sz w:val="24"/>
          <w:szCs w:val="24"/>
        </w:rPr>
        <w:t>Timothy</w:t>
      </w:r>
      <w:r w:rsidRPr="003C478B">
        <w:rPr>
          <w:rFonts w:ascii="Times New Roman" w:hAnsi="Times New Roman"/>
          <w:sz w:val="24"/>
          <w:szCs w:val="24"/>
        </w:rPr>
        <w:t xml:space="preserve"> </w:t>
      </w:r>
      <w:r w:rsidRPr="003C478B">
        <w:rPr>
          <w:rStyle w:val="surname"/>
          <w:sz w:val="24"/>
          <w:szCs w:val="24"/>
        </w:rPr>
        <w:t>Richard</w:t>
      </w:r>
      <w:r w:rsidRPr="003C478B">
        <w:rPr>
          <w:rFonts w:ascii="Times New Roman" w:hAnsi="Times New Roman"/>
          <w:sz w:val="24"/>
          <w:szCs w:val="24"/>
        </w:rPr>
        <w:t xml:space="preserve">, </w:t>
      </w:r>
      <w:r w:rsidRPr="003C478B">
        <w:rPr>
          <w:rStyle w:val="booktitle"/>
          <w:sz w:val="24"/>
          <w:szCs w:val="24"/>
        </w:rPr>
        <w:t>Forty-Five Years in China</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Frederick A. Stokes</w:t>
      </w:r>
      <w:del w:id="2289" w:author="Patterson Lamb" w:date="2014-08-10T10:39:00Z">
        <w:r w:rsidRPr="003C478B" w:rsidDel="009B66AD">
          <w:rPr>
            <w:rStyle w:val="publisher"/>
            <w:sz w:val="24"/>
            <w:szCs w:val="24"/>
          </w:rPr>
          <w:delText xml:space="preserve"> Co.</w:delText>
        </w:r>
      </w:del>
      <w:r w:rsidRPr="003C478B">
        <w:rPr>
          <w:rFonts w:ascii="Times New Roman" w:hAnsi="Times New Roman"/>
          <w:sz w:val="24"/>
          <w:szCs w:val="24"/>
        </w:rPr>
        <w:t xml:space="preserve">, </w:t>
      </w:r>
      <w:r w:rsidRPr="003C478B">
        <w:rPr>
          <w:rStyle w:val="date"/>
          <w:rFonts w:ascii="Times New Roman" w:hAnsi="Times New Roman"/>
          <w:sz w:val="24"/>
          <w:szCs w:val="24"/>
        </w:rPr>
        <w:t>1916</w:t>
      </w:r>
      <w:r w:rsidRPr="003C478B">
        <w:rPr>
          <w:rFonts w:ascii="Times New Roman" w:hAnsi="Times New Roman"/>
          <w:sz w:val="24"/>
          <w:szCs w:val="24"/>
        </w:rPr>
        <w:t xml:space="preserve">), </w:t>
      </w:r>
      <w:r w:rsidRPr="003C478B">
        <w:rPr>
          <w:rStyle w:val="pageextent"/>
          <w:sz w:val="24"/>
          <w:szCs w:val="24"/>
        </w:rPr>
        <w:t>322</w:t>
      </w:r>
      <w:ins w:id="2290" w:author="Patterson Lamb" w:date="2014-08-10T10:39:00Z">
        <w:r>
          <w:rPr>
            <w:rStyle w:val="pageextent"/>
            <w:sz w:val="24"/>
            <w:szCs w:val="24"/>
          </w:rPr>
          <w:t>,</w:t>
        </w:r>
      </w:ins>
      <w:r w:rsidRPr="003C478B">
        <w:rPr>
          <w:rFonts w:ascii="Times New Roman" w:hAnsi="Times New Roman"/>
          <w:sz w:val="24"/>
          <w:szCs w:val="24"/>
        </w:rPr>
        <w:t xml:space="preserve"> and </w:t>
      </w:r>
      <w:r w:rsidRPr="003C478B">
        <w:rPr>
          <w:rFonts w:ascii="Times New Roman" w:hAnsi="Times New Roman"/>
          <w:i/>
          <w:sz w:val="24"/>
          <w:szCs w:val="24"/>
        </w:rPr>
        <w:t>Shenbao</w:t>
      </w:r>
      <w:r w:rsidRPr="003C478B">
        <w:rPr>
          <w:rFonts w:ascii="Times New Roman" w:hAnsi="Times New Roman"/>
          <w:sz w:val="24"/>
          <w:szCs w:val="24"/>
        </w:rPr>
        <w:t xml:space="preserve">, 14 March 1904 and </w:t>
      </w:r>
      <w:r w:rsidRPr="003C478B">
        <w:rPr>
          <w:rFonts w:ascii="Times New Roman" w:hAnsi="Times New Roman"/>
          <w:i/>
          <w:sz w:val="24"/>
          <w:szCs w:val="24"/>
        </w:rPr>
        <w:t>passim</w:t>
      </w:r>
      <w:r w:rsidRPr="003C478B">
        <w:rPr>
          <w:rFonts w:ascii="Times New Roman" w:hAnsi="Times New Roman"/>
          <w:sz w:val="24"/>
          <w:szCs w:val="24"/>
        </w:rPr>
        <w:t xml:space="preserve"> throughout late March and April.</w:t>
      </w:r>
    </w:p>
  </w:endnote>
  <w:endnote w:id="2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Mary Backus</w:t>
      </w:r>
      <w:r w:rsidRPr="003C478B">
        <w:rPr>
          <w:rFonts w:ascii="Times New Roman" w:hAnsi="Times New Roman"/>
          <w:sz w:val="24"/>
          <w:szCs w:val="24"/>
        </w:rPr>
        <w:t xml:space="preserve"> </w:t>
      </w:r>
      <w:r w:rsidRPr="003C478B">
        <w:rPr>
          <w:rStyle w:val="surname"/>
          <w:sz w:val="24"/>
          <w:szCs w:val="24"/>
        </w:rPr>
        <w:t>Rankin</w:t>
      </w:r>
      <w:r w:rsidRPr="003C478B">
        <w:rPr>
          <w:rFonts w:ascii="Times New Roman" w:hAnsi="Times New Roman"/>
          <w:sz w:val="24"/>
          <w:szCs w:val="24"/>
        </w:rPr>
        <w:t xml:space="preserve">, </w:t>
      </w:r>
      <w:r w:rsidRPr="003C478B">
        <w:rPr>
          <w:rStyle w:val="booktitle"/>
          <w:sz w:val="24"/>
          <w:szCs w:val="24"/>
        </w:rPr>
        <w:t>Elite Activism and Political Transformation in China</w:t>
      </w:r>
      <w:r w:rsidRPr="003C478B">
        <w:rPr>
          <w:rFonts w:ascii="Times New Roman" w:hAnsi="Times New Roman"/>
          <w:sz w:val="24"/>
          <w:szCs w:val="24"/>
        </w:rPr>
        <w:t xml:space="preserve"> (</w:t>
      </w:r>
      <w:r w:rsidRPr="003C478B">
        <w:rPr>
          <w:rStyle w:val="placeofpub"/>
          <w:sz w:val="24"/>
          <w:szCs w:val="24"/>
        </w:rPr>
        <w:t>Stanford</w:t>
      </w:r>
      <w:ins w:id="2293" w:author="Patterson Lamb" w:date="2014-08-10T10:39:00Z">
        <w:r>
          <w:rPr>
            <w:rStyle w:val="placeofpub"/>
            <w:sz w:val="24"/>
            <w:szCs w:val="24"/>
          </w:rPr>
          <w:t>, CA</w:t>
        </w:r>
      </w:ins>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1986</w:t>
      </w:r>
      <w:r w:rsidRPr="003C478B">
        <w:rPr>
          <w:rFonts w:ascii="Times New Roman" w:hAnsi="Times New Roman"/>
          <w:sz w:val="24"/>
          <w:szCs w:val="24"/>
        </w:rPr>
        <w:t xml:space="preserve">); Edgerton-Tarpley, </w:t>
      </w:r>
      <w:r w:rsidRPr="003C478B">
        <w:rPr>
          <w:rFonts w:ascii="Times New Roman" w:hAnsi="Times New Roman"/>
          <w:i/>
          <w:sz w:val="24"/>
          <w:szCs w:val="24"/>
        </w:rPr>
        <w:t>Tears from Iron</w:t>
      </w:r>
      <w:r w:rsidRPr="003C478B">
        <w:rPr>
          <w:rFonts w:ascii="Times New Roman" w:hAnsi="Times New Roman"/>
          <w:sz w:val="24"/>
          <w:szCs w:val="24"/>
        </w:rPr>
        <w:t>.</w:t>
      </w:r>
    </w:p>
  </w:endnote>
  <w:endnote w:id="2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Shenbao </w:t>
      </w:r>
      <w:ins w:id="2296" w:author="Patterson Lamb" w:date="2014-08-10T10:40:00Z">
        <w:r w:rsidRPr="003C478B">
          <w:rPr>
            <w:rFonts w:ascii="Times New Roman" w:hAnsi="Times New Roman"/>
            <w:sz w:val="24"/>
            <w:szCs w:val="24"/>
          </w:rPr>
          <w:t xml:space="preserve">29, 30 </w:t>
        </w:r>
      </w:ins>
      <w:r w:rsidRPr="003C478B">
        <w:rPr>
          <w:rFonts w:ascii="Times New Roman" w:hAnsi="Times New Roman"/>
          <w:sz w:val="24"/>
          <w:szCs w:val="24"/>
        </w:rPr>
        <w:t xml:space="preserve">July </w:t>
      </w:r>
      <w:del w:id="2297" w:author="Patterson Lamb" w:date="2014-08-10T10:40:00Z">
        <w:r w:rsidRPr="003C478B" w:rsidDel="009B66AD">
          <w:rPr>
            <w:rFonts w:ascii="Times New Roman" w:hAnsi="Times New Roman"/>
            <w:sz w:val="24"/>
            <w:szCs w:val="24"/>
          </w:rPr>
          <w:delText xml:space="preserve">29, 30, </w:delText>
        </w:r>
      </w:del>
      <w:r w:rsidRPr="003C478B">
        <w:rPr>
          <w:rFonts w:ascii="Times New Roman" w:hAnsi="Times New Roman"/>
          <w:sz w:val="24"/>
          <w:szCs w:val="24"/>
        </w:rPr>
        <w:t xml:space="preserve">1904; </w:t>
      </w:r>
      <w:r w:rsidRPr="003C478B">
        <w:rPr>
          <w:rFonts w:ascii="Times New Roman" w:hAnsi="Times New Roman"/>
          <w:i/>
          <w:sz w:val="24"/>
          <w:szCs w:val="24"/>
        </w:rPr>
        <w:t>Beijing zazhi</w:t>
      </w:r>
      <w:r w:rsidRPr="003C478B">
        <w:rPr>
          <w:rFonts w:ascii="Times New Roman" w:hAnsi="Times New Roman"/>
          <w:sz w:val="24"/>
          <w:szCs w:val="24"/>
        </w:rPr>
        <w:t xml:space="preserve"> 3 (1904): 32–</w:t>
      </w:r>
      <w:del w:id="2298" w:author="Patterson Lamb" w:date="2014-08-10T10:55:00Z">
        <w:r w:rsidRPr="003C478B" w:rsidDel="00850D03">
          <w:rPr>
            <w:rFonts w:ascii="Times New Roman" w:hAnsi="Times New Roman"/>
            <w:sz w:val="24"/>
            <w:szCs w:val="24"/>
          </w:rPr>
          <w:delText>3</w:delText>
        </w:r>
      </w:del>
      <w:r w:rsidRPr="003C478B">
        <w:rPr>
          <w:rFonts w:ascii="Times New Roman" w:hAnsi="Times New Roman"/>
          <w:sz w:val="24"/>
          <w:szCs w:val="24"/>
        </w:rPr>
        <w:t xml:space="preserve">7; </w:t>
      </w:r>
      <w:r w:rsidRPr="003C478B">
        <w:rPr>
          <w:rFonts w:ascii="Times New Roman" w:hAnsi="Times New Roman"/>
          <w:i/>
          <w:sz w:val="24"/>
          <w:szCs w:val="24"/>
        </w:rPr>
        <w:t>Red Cross Society Articles of Association</w:t>
      </w:r>
      <w:r w:rsidRPr="003C478B">
        <w:rPr>
          <w:rFonts w:ascii="Times New Roman" w:hAnsi="Times New Roman"/>
          <w:sz w:val="24"/>
          <w:szCs w:val="24"/>
        </w:rPr>
        <w:t xml:space="preserve">, Shanghai 1912; </w:t>
      </w:r>
      <w:r w:rsidRPr="003C478B">
        <w:rPr>
          <w:rFonts w:ascii="Times New Roman" w:hAnsi="Times New Roman"/>
          <w:i/>
          <w:sz w:val="24"/>
          <w:szCs w:val="24"/>
        </w:rPr>
        <w:t>Chinese Red Cross Society Central Committee Articles of Association</w:t>
      </w:r>
      <w:r w:rsidRPr="003C478B">
        <w:rPr>
          <w:rFonts w:ascii="Times New Roman" w:hAnsi="Times New Roman"/>
          <w:sz w:val="24"/>
          <w:szCs w:val="24"/>
        </w:rPr>
        <w:t>, Shanghai 1922.</w:t>
      </w:r>
    </w:p>
  </w:endnote>
  <w:endnote w:id="2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Beijing zazhi</w:t>
      </w:r>
      <w:r w:rsidRPr="003C478B">
        <w:rPr>
          <w:rFonts w:ascii="Times New Roman" w:hAnsi="Times New Roman"/>
          <w:sz w:val="24"/>
          <w:szCs w:val="24"/>
        </w:rPr>
        <w:t xml:space="preserve"> 3 (1904): 32–37.</w:t>
      </w:r>
    </w:p>
  </w:endnote>
  <w:endnote w:id="2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Reeves, “The Changing Nature of Chinese Philanthropy,” discusses the marriage of technology and philanthropy.</w:t>
      </w:r>
    </w:p>
  </w:endnote>
  <w:endnote w:id="2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Shanghai International Red Cross News Bulletin</w:t>
      </w:r>
      <w:r w:rsidRPr="003C478B">
        <w:rPr>
          <w:rFonts w:ascii="Times New Roman" w:hAnsi="Times New Roman"/>
          <w:sz w:val="24"/>
          <w:szCs w:val="24"/>
        </w:rPr>
        <w:t xml:space="preserve"> (1938), 2.</w:t>
      </w:r>
    </w:p>
  </w:endnote>
  <w:endnote w:id="2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Fonts w:ascii="Times New Roman" w:hAnsi="Times New Roman"/>
          <w:i/>
          <w:sz w:val="24"/>
          <w:szCs w:val="24"/>
          <w:lang w:val="it-IT"/>
        </w:rPr>
        <w:t>Zhonghuaminguo Hongshizihui Bainianhuishi 1904–2003</w:t>
      </w:r>
      <w:r w:rsidRPr="003C478B">
        <w:rPr>
          <w:rFonts w:ascii="Times New Roman" w:hAnsi="Times New Roman"/>
          <w:sz w:val="24"/>
          <w:szCs w:val="24"/>
          <w:lang w:val="it-IT"/>
        </w:rPr>
        <w:t xml:space="preserve"> (Taipei: Chinese Red Cross, 2004), 108–</w:t>
      </w:r>
      <w:del w:id="2304" w:author="Patterson Lamb" w:date="2014-08-10T10:41:00Z">
        <w:r w:rsidRPr="003C478B" w:rsidDel="009B66AD">
          <w:rPr>
            <w:rFonts w:ascii="Times New Roman" w:hAnsi="Times New Roman"/>
            <w:sz w:val="24"/>
            <w:szCs w:val="24"/>
            <w:lang w:val="it-IT"/>
          </w:rPr>
          <w:delText>1</w:delText>
        </w:r>
      </w:del>
      <w:r w:rsidRPr="003C478B">
        <w:rPr>
          <w:rFonts w:ascii="Times New Roman" w:hAnsi="Times New Roman"/>
          <w:sz w:val="24"/>
          <w:szCs w:val="24"/>
          <w:lang w:val="it-IT"/>
        </w:rPr>
        <w:t>15.</w:t>
      </w:r>
    </w:p>
  </w:endnote>
  <w:endnote w:id="2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 55; </w:t>
      </w:r>
      <w:r w:rsidRPr="003C478B">
        <w:rPr>
          <w:rFonts w:ascii="Times New Roman" w:hAnsi="Times New Roman"/>
          <w:i/>
          <w:sz w:val="24"/>
          <w:szCs w:val="24"/>
        </w:rPr>
        <w:t>Hongshizihui Lishiziliao Xuanpian, 1904–1949</w:t>
      </w:r>
      <w:r w:rsidRPr="003C478B">
        <w:rPr>
          <w:rFonts w:ascii="Times New Roman" w:hAnsi="Times New Roman"/>
          <w:sz w:val="24"/>
          <w:szCs w:val="24"/>
        </w:rPr>
        <w:t xml:space="preserve"> (Selected Historical Materials of the Red Cross Society, 1904–1949) (Nanjing: Nanjing Daxue chubanshe, 1993) 155.</w:t>
      </w:r>
    </w:p>
  </w:endnote>
  <w:endnote w:id="2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Zhang</w:t>
      </w:r>
      <w:r w:rsidRPr="003C478B">
        <w:rPr>
          <w:rFonts w:ascii="Times New Roman" w:hAnsi="Times New Roman"/>
          <w:sz w:val="24"/>
          <w:szCs w:val="24"/>
        </w:rPr>
        <w:t xml:space="preserve"> </w:t>
      </w:r>
      <w:r w:rsidRPr="003C478B">
        <w:rPr>
          <w:rStyle w:val="surname"/>
          <w:sz w:val="24"/>
          <w:szCs w:val="24"/>
        </w:rPr>
        <w:t>Yufa</w:t>
      </w:r>
      <w:r w:rsidRPr="003C478B">
        <w:rPr>
          <w:rFonts w:ascii="Times New Roman" w:hAnsi="Times New Roman"/>
          <w:sz w:val="24"/>
          <w:szCs w:val="24"/>
        </w:rPr>
        <w:t xml:space="preserve">, ed., </w:t>
      </w:r>
      <w:r w:rsidRPr="003C478B">
        <w:rPr>
          <w:rStyle w:val="booktitle"/>
          <w:sz w:val="24"/>
          <w:szCs w:val="24"/>
        </w:rPr>
        <w:t>Zhonghua Minguo Hongshizihui Bainian Huishi, 1904–2003</w:t>
      </w:r>
      <w:r w:rsidRPr="003C478B">
        <w:rPr>
          <w:rFonts w:ascii="Times New Roman" w:hAnsi="Times New Roman"/>
          <w:sz w:val="24"/>
          <w:szCs w:val="24"/>
        </w:rPr>
        <w:t xml:space="preserve"> (</w:t>
      </w:r>
      <w:r w:rsidRPr="003C478B">
        <w:rPr>
          <w:rStyle w:val="placeofpub"/>
          <w:sz w:val="24"/>
          <w:szCs w:val="24"/>
        </w:rPr>
        <w:t>Taibei</w:t>
      </w:r>
      <w:r w:rsidRPr="003C478B">
        <w:rPr>
          <w:rFonts w:ascii="Times New Roman" w:hAnsi="Times New Roman"/>
          <w:sz w:val="24"/>
          <w:szCs w:val="24"/>
        </w:rPr>
        <w:t xml:space="preserve">, </w:t>
      </w:r>
      <w:r w:rsidRPr="003C478B">
        <w:rPr>
          <w:rStyle w:val="date"/>
          <w:rFonts w:ascii="Times New Roman" w:hAnsi="Times New Roman"/>
          <w:sz w:val="24"/>
          <w:szCs w:val="24"/>
        </w:rPr>
        <w:t>2004</w:t>
      </w:r>
      <w:r w:rsidRPr="003C478B">
        <w:rPr>
          <w:rFonts w:ascii="Times New Roman" w:hAnsi="Times New Roman"/>
          <w:sz w:val="24"/>
          <w:szCs w:val="24"/>
        </w:rPr>
        <w:t xml:space="preserve">), </w:t>
      </w:r>
      <w:r w:rsidRPr="003C478B">
        <w:rPr>
          <w:rStyle w:val="pageextent"/>
          <w:sz w:val="24"/>
          <w:szCs w:val="24"/>
        </w:rPr>
        <w:t>269</w:t>
      </w:r>
      <w:r w:rsidRPr="003C478B">
        <w:rPr>
          <w:rFonts w:ascii="Times New Roman" w:hAnsi="Times New Roman"/>
          <w:sz w:val="24"/>
          <w:szCs w:val="24"/>
        </w:rPr>
        <w:t>, 279.</w:t>
      </w:r>
      <w:ins w:id="2307" w:author="Patterson Lamb" w:date="2014-08-10T10:41:00Z">
        <w:r>
          <w:rPr>
            <w:rFonts w:ascii="Times New Roman" w:hAnsi="Times New Roman"/>
            <w:sz w:val="24"/>
            <w:szCs w:val="24"/>
          </w:rPr>
          <w:t xml:space="preserve"> </w:t>
        </w:r>
        <w:r>
          <w:rPr>
            <w:rFonts w:ascii="Times New Roman" w:hAnsi="Times New Roman"/>
            <w:b/>
            <w:sz w:val="24"/>
            <w:szCs w:val="24"/>
          </w:rPr>
          <w:t>&lt;AU: Publisher?&gt;</w:t>
        </w:r>
      </w:ins>
    </w:p>
  </w:endnote>
  <w:endnote w:id="2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The Red Swastika Society (Hongwanzi Hui), founded in 1922, was explicitly modeled on the Red Cross pattern</w:t>
      </w:r>
      <w:del w:id="2308" w:author="Patterson Lamb" w:date="2014-08-10T10:41:00Z">
        <w:r w:rsidRPr="003C478B" w:rsidDel="009B66AD">
          <w:rPr>
            <w:rFonts w:ascii="Times New Roman" w:hAnsi="Times New Roman"/>
            <w:sz w:val="24"/>
            <w:szCs w:val="24"/>
          </w:rPr>
          <w:delText>,</w:delText>
        </w:r>
      </w:del>
      <w:r w:rsidRPr="003C478B">
        <w:rPr>
          <w:rFonts w:ascii="Times New Roman" w:hAnsi="Times New Roman"/>
          <w:sz w:val="24"/>
          <w:szCs w:val="24"/>
        </w:rPr>
        <w:t xml:space="preserve"> but took a Buddhist symbol as its namesake and the syncretic Dao Yuan (the Society of the Way) ideology as its creed. </w:t>
      </w:r>
      <w:r w:rsidRPr="003C478B">
        <w:rPr>
          <w:rStyle w:val="forename"/>
          <w:sz w:val="24"/>
          <w:szCs w:val="24"/>
        </w:rPr>
        <w:t>Thomas David</w:t>
      </w:r>
      <w:r w:rsidRPr="003C478B">
        <w:rPr>
          <w:rFonts w:ascii="Times New Roman" w:hAnsi="Times New Roman"/>
          <w:sz w:val="24"/>
          <w:szCs w:val="24"/>
        </w:rPr>
        <w:t xml:space="preserve"> </w:t>
      </w:r>
      <w:r w:rsidRPr="003C478B">
        <w:rPr>
          <w:rStyle w:val="surname"/>
          <w:sz w:val="24"/>
          <w:szCs w:val="24"/>
        </w:rPr>
        <w:t>DuBois</w:t>
      </w:r>
      <w:r w:rsidRPr="003C478B">
        <w:rPr>
          <w:rFonts w:ascii="Times New Roman" w:hAnsi="Times New Roman"/>
          <w:sz w:val="24"/>
          <w:szCs w:val="24"/>
        </w:rPr>
        <w:t>, “</w:t>
      </w:r>
      <w:r w:rsidRPr="003C478B">
        <w:rPr>
          <w:rStyle w:val="Articletitle"/>
          <w:sz w:val="24"/>
          <w:szCs w:val="24"/>
        </w:rPr>
        <w:t>The Salvation of Religion? Public Charity and the New Religions of the Early Republic,</w:t>
      </w:r>
      <w:r w:rsidRPr="003C478B">
        <w:rPr>
          <w:rFonts w:ascii="Times New Roman" w:hAnsi="Times New Roman"/>
          <w:sz w:val="24"/>
          <w:szCs w:val="24"/>
        </w:rPr>
        <w:t xml:space="preserve">” </w:t>
      </w:r>
      <w:r w:rsidRPr="003C478B">
        <w:rPr>
          <w:rStyle w:val="journal-title"/>
          <w:sz w:val="24"/>
          <w:szCs w:val="24"/>
        </w:rPr>
        <w:t>Minsuquyi</w:t>
      </w:r>
      <w:r w:rsidRPr="003C478B">
        <w:rPr>
          <w:rFonts w:ascii="Times New Roman" w:hAnsi="Times New Roman"/>
          <w:sz w:val="24"/>
          <w:szCs w:val="24"/>
        </w:rPr>
        <w:t xml:space="preserve"> </w:t>
      </w:r>
      <w:r w:rsidRPr="003C478B">
        <w:rPr>
          <w:rStyle w:val="volume"/>
          <w:sz w:val="24"/>
          <w:szCs w:val="24"/>
        </w:rPr>
        <w:t>172</w:t>
      </w:r>
      <w:r w:rsidRPr="003C478B">
        <w:rPr>
          <w:rFonts w:ascii="Times New Roman" w:hAnsi="Times New Roman"/>
          <w:sz w:val="24"/>
          <w:szCs w:val="24"/>
        </w:rPr>
        <w:t xml:space="preserve"> (</w:t>
      </w:r>
      <w:ins w:id="2309" w:author="Patterson Lamb" w:date="2014-08-10T10:58:00Z">
        <w:r>
          <w:rPr>
            <w:rFonts w:ascii="Times New Roman" w:hAnsi="Times New Roman"/>
            <w:sz w:val="24"/>
            <w:szCs w:val="24"/>
          </w:rPr>
          <w:t xml:space="preserve">June </w:t>
        </w:r>
      </w:ins>
      <w:r w:rsidRPr="003C478B">
        <w:rPr>
          <w:rStyle w:val="date"/>
          <w:rFonts w:ascii="Times New Roman" w:hAnsi="Times New Roman"/>
          <w:sz w:val="24"/>
          <w:szCs w:val="24"/>
        </w:rPr>
        <w:t>2011</w:t>
      </w:r>
      <w:del w:id="2310" w:author="Patterson Lamb" w:date="2014-08-10T10:58:00Z">
        <w:r w:rsidRPr="003C478B" w:rsidDel="0045729D">
          <w:rPr>
            <w:rFonts w:ascii="Times New Roman" w:hAnsi="Times New Roman"/>
            <w:sz w:val="24"/>
            <w:szCs w:val="24"/>
          </w:rPr>
          <w:delText>.6</w:delText>
        </w:r>
      </w:del>
      <w:r w:rsidRPr="003C478B">
        <w:rPr>
          <w:rFonts w:ascii="Times New Roman" w:hAnsi="Times New Roman"/>
          <w:sz w:val="24"/>
          <w:szCs w:val="24"/>
        </w:rPr>
        <w:t xml:space="preserve">): </w:t>
      </w:r>
      <w:r w:rsidRPr="003C478B">
        <w:rPr>
          <w:rStyle w:val="pageextent"/>
          <w:sz w:val="24"/>
          <w:szCs w:val="24"/>
        </w:rPr>
        <w:t>73–126</w:t>
      </w:r>
      <w:r w:rsidRPr="003C478B">
        <w:rPr>
          <w:rFonts w:ascii="Times New Roman" w:hAnsi="Times New Roman"/>
          <w:sz w:val="24"/>
          <w:szCs w:val="24"/>
        </w:rPr>
        <w:t xml:space="preserve">; also </w:t>
      </w:r>
      <w:r w:rsidRPr="003C478B">
        <w:rPr>
          <w:rStyle w:val="forename"/>
          <w:sz w:val="24"/>
          <w:szCs w:val="24"/>
        </w:rPr>
        <w:t>Rebecca</w:t>
      </w:r>
      <w:r w:rsidRPr="003C478B">
        <w:rPr>
          <w:rFonts w:ascii="Times New Roman" w:hAnsi="Times New Roman"/>
          <w:sz w:val="24"/>
          <w:szCs w:val="24"/>
        </w:rPr>
        <w:t xml:space="preserve"> </w:t>
      </w:r>
      <w:r w:rsidRPr="003C478B">
        <w:rPr>
          <w:rStyle w:val="surname"/>
          <w:sz w:val="24"/>
          <w:szCs w:val="24"/>
        </w:rPr>
        <w:t>Nedostup</w:t>
      </w:r>
      <w:r w:rsidRPr="003C478B">
        <w:rPr>
          <w:rFonts w:ascii="Times New Roman" w:hAnsi="Times New Roman"/>
          <w:sz w:val="24"/>
          <w:szCs w:val="24"/>
        </w:rPr>
        <w:t xml:space="preserve">, </w:t>
      </w:r>
      <w:r w:rsidRPr="003C478B">
        <w:rPr>
          <w:rStyle w:val="booktitle"/>
          <w:sz w:val="24"/>
          <w:szCs w:val="24"/>
        </w:rPr>
        <w:t>Superstitious Regimes</w:t>
      </w:r>
      <w:r w:rsidRPr="003C478B">
        <w:rPr>
          <w:rFonts w:ascii="Times New Roman" w:hAnsi="Times New Roman"/>
          <w:sz w:val="24"/>
          <w:szCs w:val="24"/>
        </w:rPr>
        <w:t xml:space="preserve"> (</w:t>
      </w:r>
      <w:r w:rsidRPr="003C478B">
        <w:rPr>
          <w:rStyle w:val="publisher"/>
          <w:sz w:val="24"/>
          <w:szCs w:val="24"/>
        </w:rPr>
        <w:t>HUP</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60–</w:t>
      </w:r>
      <w:del w:id="2311" w:author="Patterson Lamb" w:date="2014-08-10T10:42:00Z">
        <w:r w:rsidRPr="003C478B" w:rsidDel="009B66AD">
          <w:rPr>
            <w:rStyle w:val="pageextent"/>
            <w:sz w:val="24"/>
            <w:szCs w:val="24"/>
          </w:rPr>
          <w:delText>6</w:delText>
        </w:r>
      </w:del>
      <w:r w:rsidRPr="003C478B">
        <w:rPr>
          <w:rStyle w:val="pageextent"/>
          <w:sz w:val="24"/>
          <w:szCs w:val="24"/>
        </w:rPr>
        <w:t>6</w:t>
      </w:r>
      <w:r w:rsidRPr="003C478B">
        <w:rPr>
          <w:rFonts w:ascii="Times New Roman" w:hAnsi="Times New Roman"/>
          <w:sz w:val="24"/>
          <w:szCs w:val="24"/>
        </w:rPr>
        <w:t>.</w:t>
      </w:r>
      <w:ins w:id="2312" w:author="Patterson Lamb" w:date="2014-08-10T10:42:00Z">
        <w:r>
          <w:rPr>
            <w:rFonts w:ascii="Times New Roman" w:hAnsi="Times New Roman"/>
            <w:b/>
            <w:sz w:val="24"/>
            <w:szCs w:val="24"/>
          </w:rPr>
          <w:t>&lt;AU: Please spell HUP and give city&gt;</w:t>
        </w:r>
      </w:ins>
    </w:p>
  </w:endnote>
  <w:endnote w:id="2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Bulletin International des Socié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té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s de la Croix-Rouge</w:t>
      </w:r>
      <w:r w:rsidRPr="003C478B">
        <w:rPr>
          <w:rFonts w:ascii="Times New Roman" w:hAnsi="Times New Roman"/>
          <w:sz w:val="24"/>
          <w:szCs w:val="24"/>
        </w:rPr>
        <w:t xml:space="preserve"> (Geneva: Comite International)</w:t>
      </w:r>
      <w:ins w:id="2313" w:author="Patterson Lamb" w:date="2014-08-10T10:42:00Z">
        <w:r>
          <w:rPr>
            <w:rFonts w:ascii="Times New Roman" w:hAnsi="Times New Roman"/>
            <w:sz w:val="24"/>
            <w:szCs w:val="24"/>
          </w:rPr>
          <w:t>,</w:t>
        </w:r>
      </w:ins>
      <w:r w:rsidRPr="003C478B">
        <w:rPr>
          <w:rFonts w:ascii="Times New Roman" w:hAnsi="Times New Roman"/>
          <w:sz w:val="24"/>
          <w:szCs w:val="24"/>
        </w:rPr>
        <w:t xml:space="preserve"> 139 (July 1904), 190. There is much confusion over the actual date of China’s adherence to this Convention and to the Geneva Convention of 1906.</w:t>
      </w:r>
    </w:p>
  </w:endnote>
  <w:endnote w:id="2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Bulletin International des Socié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té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s de la Croix-Rouge</w:t>
      </w:r>
      <w:r w:rsidRPr="003C478B">
        <w:rPr>
          <w:rFonts w:ascii="Times New Roman" w:hAnsi="Times New Roman"/>
          <w:sz w:val="24"/>
          <w:szCs w:val="24"/>
        </w:rPr>
        <w:t xml:space="preserve"> (Geneva: Comite International)</w:t>
      </w:r>
      <w:ins w:id="2319" w:author="Patterson Lamb" w:date="2014-08-10T10:42:00Z">
        <w:r>
          <w:rPr>
            <w:rFonts w:ascii="Times New Roman" w:hAnsi="Times New Roman"/>
            <w:sz w:val="24"/>
            <w:szCs w:val="24"/>
          </w:rPr>
          <w:t>,</w:t>
        </w:r>
      </w:ins>
      <w:r w:rsidRPr="003C478B">
        <w:rPr>
          <w:rFonts w:ascii="Times New Roman" w:hAnsi="Times New Roman"/>
          <w:sz w:val="24"/>
          <w:szCs w:val="24"/>
        </w:rPr>
        <w:t xml:space="preserve"> 169 (January 1912), 8–9.</w:t>
      </w:r>
    </w:p>
  </w:endnote>
  <w:endnote w:id="3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Few of these stories have been documented except in Red Cross-sponsored hagiographies. The history of the Japanese Red Cross is an exception; see Checkland.</w:t>
      </w:r>
    </w:p>
  </w:endnote>
  <w:endnote w:id="3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w:t>
      </w:r>
      <w:ins w:id="2321" w:author="Patterson Lamb" w:date="2014-08-10T10:43:00Z">
        <w:r>
          <w:rPr>
            <w:rFonts w:ascii="Times New Roman" w:hAnsi="Times New Roman"/>
            <w:sz w:val="24"/>
            <w:szCs w:val="24"/>
          </w:rPr>
          <w:t>,</w:t>
        </w:r>
      </w:ins>
      <w:r w:rsidRPr="003C478B">
        <w:rPr>
          <w:rFonts w:ascii="Times New Roman" w:hAnsi="Times New Roman"/>
          <w:sz w:val="24"/>
          <w:szCs w:val="24"/>
        </w:rPr>
        <w:t xml:space="preserve"> 25–26.</w:t>
      </w:r>
      <w:ins w:id="2322" w:author="Patterson Lamb" w:date="2014-08-10T10:43:00Z">
        <w:r>
          <w:rPr>
            <w:rFonts w:ascii="Times New Roman" w:hAnsi="Times New Roman"/>
            <w:sz w:val="24"/>
            <w:szCs w:val="24"/>
          </w:rPr>
          <w:t xml:space="preserve"> </w:t>
        </w:r>
      </w:ins>
    </w:p>
  </w:endnote>
  <w:endnote w:id="3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w:t>
      </w:r>
      <w:ins w:id="2324" w:author="Patterson Lamb" w:date="2014-08-10T10:43:00Z">
        <w:r>
          <w:rPr>
            <w:rFonts w:ascii="Times New Roman" w:hAnsi="Times New Roman"/>
            <w:sz w:val="24"/>
            <w:szCs w:val="24"/>
          </w:rPr>
          <w:t>,</w:t>
        </w:r>
      </w:ins>
      <w:r w:rsidRPr="003C478B">
        <w:rPr>
          <w:rFonts w:ascii="Times New Roman" w:hAnsi="Times New Roman"/>
          <w:sz w:val="24"/>
          <w:szCs w:val="24"/>
        </w:rPr>
        <w:t xml:space="preserve"> 20.</w:t>
      </w:r>
    </w:p>
  </w:endnote>
  <w:endnote w:id="3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in the </w:t>
      </w:r>
      <w:r w:rsidRPr="003C478B">
        <w:rPr>
          <w:rFonts w:ascii="Times New Roman" w:hAnsi="Times New Roman"/>
          <w:i/>
          <w:sz w:val="24"/>
          <w:szCs w:val="24"/>
        </w:rPr>
        <w:t xml:space="preserve">Dongfang Zazhi </w:t>
      </w:r>
      <w:r w:rsidRPr="003C478B">
        <w:rPr>
          <w:rFonts w:ascii="Times New Roman" w:hAnsi="Times New Roman"/>
          <w:sz w:val="24"/>
          <w:szCs w:val="24"/>
        </w:rPr>
        <w:t>10</w:t>
      </w:r>
      <w:ins w:id="2327" w:author="Patterson Lamb" w:date="2014-08-10T10:43:00Z">
        <w:r>
          <w:rPr>
            <w:rFonts w:ascii="Times New Roman" w:hAnsi="Times New Roman"/>
            <w:sz w:val="24"/>
            <w:szCs w:val="24"/>
          </w:rPr>
          <w:t>, no.</w:t>
        </w:r>
      </w:ins>
      <w:del w:id="2328" w:author="Patterson Lamb" w:date="2014-08-10T10:43:00Z">
        <w:r w:rsidRPr="003C478B" w:rsidDel="009B66AD">
          <w:rPr>
            <w:rFonts w:ascii="Times New Roman" w:hAnsi="Times New Roman"/>
            <w:sz w:val="24"/>
            <w:szCs w:val="24"/>
          </w:rPr>
          <w:delText>(</w:delText>
        </w:r>
      </w:del>
      <w:ins w:id="2329" w:author="Patterson Lamb" w:date="2014-08-10T10:43:00Z">
        <w:r>
          <w:rPr>
            <w:rFonts w:ascii="Times New Roman" w:hAnsi="Times New Roman"/>
            <w:sz w:val="24"/>
            <w:szCs w:val="24"/>
          </w:rPr>
          <w:t xml:space="preserve"> </w:t>
        </w:r>
      </w:ins>
      <w:r w:rsidRPr="003C478B">
        <w:rPr>
          <w:rFonts w:ascii="Times New Roman" w:hAnsi="Times New Roman"/>
          <w:sz w:val="24"/>
          <w:szCs w:val="24"/>
        </w:rPr>
        <w:t>2</w:t>
      </w:r>
      <w:del w:id="2330" w:author="Patterson Lamb" w:date="2014-08-10T10:44:00Z">
        <w:r w:rsidRPr="003C478B" w:rsidDel="009B66AD">
          <w:rPr>
            <w:rFonts w:ascii="Times New Roman" w:hAnsi="Times New Roman"/>
            <w:sz w:val="24"/>
            <w:szCs w:val="24"/>
          </w:rPr>
          <w:delText>),</w:delText>
        </w:r>
      </w:del>
      <w:r w:rsidRPr="003C478B">
        <w:rPr>
          <w:rFonts w:ascii="Times New Roman" w:hAnsi="Times New Roman"/>
          <w:sz w:val="24"/>
          <w:szCs w:val="24"/>
        </w:rPr>
        <w:t xml:space="preserve"> </w:t>
      </w:r>
      <w:ins w:id="2331" w:author="Patterson Lamb" w:date="2014-08-10T10:44:00Z">
        <w:r>
          <w:rPr>
            <w:rFonts w:ascii="Times New Roman" w:hAnsi="Times New Roman"/>
            <w:sz w:val="24"/>
            <w:szCs w:val="24"/>
          </w:rPr>
          <w:t>(</w:t>
        </w:r>
      </w:ins>
      <w:r w:rsidRPr="003C478B">
        <w:rPr>
          <w:rFonts w:ascii="Times New Roman" w:hAnsi="Times New Roman"/>
          <w:sz w:val="24"/>
          <w:szCs w:val="24"/>
        </w:rPr>
        <w:t>1 August 1913</w:t>
      </w:r>
      <w:ins w:id="2332" w:author="Patterson Lamb" w:date="2014-08-10T10:44:00Z">
        <w:r>
          <w:rPr>
            <w:rFonts w:ascii="Times New Roman" w:hAnsi="Times New Roman"/>
            <w:sz w:val="24"/>
            <w:szCs w:val="24"/>
          </w:rPr>
          <w:t>)</w:t>
        </w:r>
      </w:ins>
      <w:r w:rsidRPr="003C478B">
        <w:rPr>
          <w:rFonts w:ascii="Times New Roman" w:hAnsi="Times New Roman"/>
          <w:sz w:val="24"/>
          <w:szCs w:val="24"/>
        </w:rPr>
        <w:t>.</w:t>
      </w:r>
    </w:p>
  </w:endnote>
  <w:endnote w:id="3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w:t>
      </w:r>
      <w:r w:rsidRPr="003C478B">
        <w:rPr>
          <w:rFonts w:ascii="Times New Roman" w:hAnsi="Times New Roman"/>
          <w:i/>
          <w:sz w:val="24"/>
          <w:szCs w:val="24"/>
        </w:rPr>
        <w:t>Photography and China,</w:t>
      </w:r>
      <w:r w:rsidRPr="003C478B">
        <w:rPr>
          <w:rFonts w:ascii="Times New Roman" w:hAnsi="Times New Roman"/>
          <w:sz w:val="24"/>
          <w:szCs w:val="24"/>
        </w:rPr>
        <w:t xml:space="preserve"> 53.</w:t>
      </w:r>
    </w:p>
  </w:endnote>
  <w:endnote w:id="3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revealing cross-cultural comparison of Red Cross societies’ entry into publication, cf. Irwin</w:t>
      </w:r>
      <w:ins w:id="2333" w:author="Patterson Lamb" w:date="2014-08-10T10:44:00Z">
        <w:r>
          <w:rPr>
            <w:rFonts w:ascii="Times New Roman" w:hAnsi="Times New Roman"/>
            <w:sz w:val="24"/>
            <w:szCs w:val="24"/>
          </w:rPr>
          <w:t>,</w:t>
        </w:r>
      </w:ins>
      <w:r w:rsidRPr="003C478B">
        <w:rPr>
          <w:rFonts w:ascii="Times New Roman" w:hAnsi="Times New Roman"/>
          <w:sz w:val="24"/>
          <w:szCs w:val="24"/>
        </w:rPr>
        <w:t xml:space="preserve"> 83–90, which discusses the origins and rise of the American Red Cross magazine.</w:t>
      </w:r>
    </w:p>
  </w:endnote>
  <w:endnote w:id="3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w:t>
      </w:r>
      <w:r w:rsidRPr="003C478B">
        <w:rPr>
          <w:rFonts w:ascii="Times New Roman" w:hAnsi="Times New Roman"/>
          <w:i/>
          <w:sz w:val="24"/>
          <w:szCs w:val="24"/>
        </w:rPr>
        <w:t xml:space="preserve">Photography and China, </w:t>
      </w:r>
      <w:r w:rsidRPr="003C478B">
        <w:rPr>
          <w:rFonts w:ascii="Times New Roman" w:hAnsi="Times New Roman"/>
          <w:sz w:val="24"/>
          <w:szCs w:val="24"/>
        </w:rPr>
        <w:t>27.</w:t>
      </w:r>
    </w:p>
  </w:endnote>
  <w:endnote w:id="3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Brief History of the carte de visite,” </w:t>
      </w:r>
      <w:r w:rsidRPr="003C478B">
        <w:rPr>
          <w:rStyle w:val="Hyperlink"/>
          <w:rFonts w:ascii="Times New Roman" w:hAnsi="Times New Roman"/>
          <w:sz w:val="24"/>
          <w:szCs w:val="24"/>
        </w:rPr>
        <w:t>http://www.photographymuseum.com/histsw.htm</w:t>
      </w:r>
      <w:ins w:id="2345" w:author="Patterson Lamb" w:date="2014-08-10T10:44:00Z">
        <w:r>
          <w:rPr>
            <w:rStyle w:val="Hyperlink"/>
            <w:rFonts w:ascii="Times New Roman" w:hAnsi="Times New Roman"/>
            <w:sz w:val="24"/>
            <w:szCs w:val="24"/>
          </w:rPr>
          <w:t>.</w:t>
        </w:r>
      </w:ins>
    </w:p>
  </w:endnote>
  <w:endnote w:id="3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Morris, 124–</w:t>
      </w:r>
      <w:del w:id="2347" w:author="Patterson Lamb" w:date="2014-08-10T10:44:00Z">
        <w:r w:rsidRPr="003C478B" w:rsidDel="009B66AD">
          <w:rPr>
            <w:rFonts w:ascii="Times New Roman" w:hAnsi="Times New Roman"/>
            <w:sz w:val="24"/>
            <w:szCs w:val="24"/>
          </w:rPr>
          <w:delText>12</w:delText>
        </w:r>
      </w:del>
      <w:r w:rsidRPr="003C478B">
        <w:rPr>
          <w:rFonts w:ascii="Times New Roman" w:hAnsi="Times New Roman"/>
          <w:sz w:val="24"/>
          <w:szCs w:val="24"/>
        </w:rPr>
        <w:t>6.</w:t>
      </w:r>
    </w:p>
  </w:endnote>
  <w:endnote w:id="3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interesting and important analysis of the efficacy of celebrity portraiture in the advancement of philanthropic causes, see “Why Photos of One Direction Won’t Save Us from Global Warming,” </w:t>
      </w:r>
      <w:r w:rsidRPr="003C478B">
        <w:rPr>
          <w:rFonts w:ascii="Times New Roman" w:hAnsi="Times New Roman"/>
          <w:i/>
          <w:sz w:val="24"/>
          <w:szCs w:val="24"/>
        </w:rPr>
        <w:t>The Guardian</w:t>
      </w:r>
      <w:r w:rsidRPr="003C478B">
        <w:rPr>
          <w:rFonts w:ascii="Times New Roman" w:hAnsi="Times New Roman"/>
          <w:sz w:val="24"/>
          <w:szCs w:val="24"/>
        </w:rPr>
        <w:t>, 25 January 2013</w:t>
      </w:r>
      <w:ins w:id="2348" w:author="Patterson Lamb" w:date="2014-08-10T10:45: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http://www.guardian.co.uk/environment/blog/2013/jan/25/one-direction-climate-comms</w:t>
      </w:r>
      <w:ins w:id="2349" w:author="Patterson Lamb" w:date="2014-08-10T10:45:00Z">
        <w:r>
          <w:rPr>
            <w:rStyle w:val="Hyperlink"/>
            <w:rFonts w:ascii="Times New Roman" w:hAnsi="Times New Roman"/>
            <w:sz w:val="24"/>
            <w:szCs w:val="24"/>
          </w:rPr>
          <w:t>.</w:t>
        </w:r>
      </w:ins>
    </w:p>
  </w:endnote>
  <w:endnote w:id="3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42.</w:t>
      </w:r>
    </w:p>
  </w:endnote>
  <w:endnote w:id="3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Regine Thiriez, “Photography and Portraiture in Nineteenth-Century China,” </w:t>
      </w:r>
      <w:r w:rsidRPr="003C478B">
        <w:rPr>
          <w:rFonts w:ascii="Times New Roman" w:hAnsi="Times New Roman"/>
          <w:i/>
          <w:sz w:val="24"/>
          <w:szCs w:val="24"/>
        </w:rPr>
        <w:t>East Asian History</w:t>
      </w:r>
      <w:del w:id="2355" w:author="Patterson Lamb" w:date="2014-08-10T11:01:00Z">
        <w:r w:rsidRPr="003C478B" w:rsidDel="0045729D">
          <w:rPr>
            <w:rFonts w:ascii="Times New Roman" w:hAnsi="Times New Roman"/>
            <w:sz w:val="24"/>
            <w:szCs w:val="24"/>
          </w:rPr>
          <w:delText>,</w:delText>
        </w:r>
      </w:del>
      <w:r w:rsidRPr="003C478B">
        <w:rPr>
          <w:rFonts w:ascii="Times New Roman" w:hAnsi="Times New Roman"/>
          <w:sz w:val="24"/>
          <w:szCs w:val="24"/>
        </w:rPr>
        <w:t xml:space="preserve"> </w:t>
      </w:r>
      <w:del w:id="2356" w:author="Patterson Lamb" w:date="2014-08-10T11:01:00Z">
        <w:r w:rsidRPr="003C478B" w:rsidDel="0045729D">
          <w:rPr>
            <w:rFonts w:ascii="Times New Roman" w:hAnsi="Times New Roman"/>
            <w:sz w:val="24"/>
            <w:szCs w:val="24"/>
          </w:rPr>
          <w:delText xml:space="preserve">numbers </w:delText>
        </w:r>
      </w:del>
      <w:r w:rsidRPr="003C478B">
        <w:rPr>
          <w:rFonts w:ascii="Times New Roman" w:hAnsi="Times New Roman"/>
          <w:sz w:val="24"/>
          <w:szCs w:val="24"/>
        </w:rPr>
        <w:t>1</w:t>
      </w:r>
      <w:ins w:id="2357" w:author="Patterson Lamb" w:date="2014-08-10T11:01:00Z">
        <w:r>
          <w:rPr>
            <w:rFonts w:ascii="Times New Roman" w:hAnsi="Times New Roman"/>
            <w:sz w:val="24"/>
            <w:szCs w:val="24"/>
          </w:rPr>
          <w:t>7</w:t>
        </w:r>
      </w:ins>
      <w:r w:rsidRPr="003C478B">
        <w:rPr>
          <w:rFonts w:ascii="Times New Roman" w:hAnsi="Times New Roman"/>
          <w:sz w:val="24"/>
          <w:szCs w:val="24"/>
        </w:rPr>
        <w:t>/18 (June/December</w:t>
      </w:r>
      <w:del w:id="2358" w:author="Patterson Lamb" w:date="2014-08-10T10:45:00Z">
        <w:r w:rsidRPr="003C478B" w:rsidDel="009B66AD">
          <w:rPr>
            <w:rFonts w:ascii="Times New Roman" w:hAnsi="Times New Roman"/>
            <w:sz w:val="24"/>
            <w:szCs w:val="24"/>
          </w:rPr>
          <w:delText>),</w:delText>
        </w:r>
      </w:del>
      <w:r w:rsidRPr="003C478B">
        <w:rPr>
          <w:rFonts w:ascii="Times New Roman" w:hAnsi="Times New Roman"/>
          <w:sz w:val="24"/>
          <w:szCs w:val="24"/>
        </w:rPr>
        <w:t xml:space="preserve"> 1999</w:t>
      </w:r>
      <w:ins w:id="2359" w:author="Patterson Lamb" w:date="2014-08-10T10:45:00Z">
        <w:r>
          <w:rPr>
            <w:rFonts w:ascii="Times New Roman" w:hAnsi="Times New Roman"/>
            <w:sz w:val="24"/>
            <w:szCs w:val="24"/>
          </w:rPr>
          <w:t>)</w:t>
        </w:r>
      </w:ins>
      <w:del w:id="2360" w:author="Patterson Lamb" w:date="2014-08-10T11:01:00Z">
        <w:r w:rsidRPr="003C478B" w:rsidDel="0045729D">
          <w:rPr>
            <w:rFonts w:ascii="Times New Roman" w:hAnsi="Times New Roman"/>
            <w:sz w:val="24"/>
            <w:szCs w:val="24"/>
          </w:rPr>
          <w:delText>.</w:delText>
        </w:r>
      </w:del>
      <w:ins w:id="2361" w:author="Patterson Lamb" w:date="2014-08-10T11:01:00Z">
        <w:r>
          <w:rPr>
            <w:rFonts w:ascii="Times New Roman" w:hAnsi="Times New Roman"/>
            <w:sz w:val="24"/>
            <w:szCs w:val="24"/>
          </w:rPr>
          <w:t>: 77–102.</w:t>
        </w:r>
      </w:ins>
    </w:p>
  </w:endnote>
  <w:endnote w:id="3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2364" w:author="Patterson Lamb" w:date="2014-08-10T10:46:00Z">
        <w:r>
          <w:rPr>
            <w:rFonts w:ascii="Times New Roman" w:hAnsi="Times New Roman"/>
            <w:sz w:val="24"/>
            <w:szCs w:val="24"/>
          </w:rPr>
          <w:t xml:space="preserve">Evelyn </w:t>
        </w:r>
      </w:ins>
      <w:r w:rsidRPr="003C478B">
        <w:rPr>
          <w:rStyle w:val="surname"/>
          <w:sz w:val="24"/>
          <w:szCs w:val="24"/>
        </w:rPr>
        <w:t>Rawski</w:t>
      </w:r>
      <w:r w:rsidRPr="003C478B">
        <w:rPr>
          <w:rFonts w:ascii="Times New Roman" w:hAnsi="Times New Roman"/>
          <w:sz w:val="24"/>
          <w:szCs w:val="24"/>
        </w:rPr>
        <w:t xml:space="preserve"> and</w:t>
      </w:r>
      <w:ins w:id="2365" w:author="Patterson Lamb" w:date="2014-08-10T10:46:00Z">
        <w:r>
          <w:rPr>
            <w:rFonts w:ascii="Times New Roman" w:hAnsi="Times New Roman"/>
            <w:sz w:val="24"/>
            <w:szCs w:val="24"/>
          </w:rPr>
          <w:t xml:space="preserve"> Jan</w:t>
        </w:r>
      </w:ins>
      <w:r w:rsidRPr="003C478B">
        <w:rPr>
          <w:rFonts w:ascii="Times New Roman" w:hAnsi="Times New Roman"/>
          <w:sz w:val="24"/>
          <w:szCs w:val="24"/>
        </w:rPr>
        <w:t xml:space="preserve"> </w:t>
      </w:r>
      <w:r w:rsidRPr="003C478B">
        <w:rPr>
          <w:rStyle w:val="surname"/>
          <w:sz w:val="24"/>
          <w:szCs w:val="24"/>
        </w:rPr>
        <w:t>Stuart</w:t>
      </w:r>
      <w:r w:rsidRPr="003C478B">
        <w:rPr>
          <w:rFonts w:ascii="Times New Roman" w:hAnsi="Times New Roman"/>
          <w:sz w:val="24"/>
          <w:szCs w:val="24"/>
        </w:rPr>
        <w:t xml:space="preserve">, </w:t>
      </w:r>
      <w:r w:rsidRPr="003C478B">
        <w:rPr>
          <w:rStyle w:val="booktitle"/>
          <w:sz w:val="24"/>
          <w:szCs w:val="24"/>
        </w:rPr>
        <w:t>Worshiping the Ancestors</w:t>
      </w:r>
      <w:r w:rsidRPr="003C478B">
        <w:rPr>
          <w:rFonts w:ascii="Times New Roman" w:hAnsi="Times New Roman"/>
          <w:sz w:val="24"/>
          <w:szCs w:val="24"/>
        </w:rPr>
        <w:t xml:space="preserve"> (</w:t>
      </w:r>
      <w:ins w:id="2366" w:author="Patterson Lamb" w:date="2014-08-10T10:46: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xml:space="preserve">), </w:t>
      </w:r>
      <w:r w:rsidRPr="003C478B">
        <w:rPr>
          <w:rStyle w:val="pageextent"/>
          <w:sz w:val="24"/>
          <w:szCs w:val="24"/>
        </w:rPr>
        <w:t>166–</w:t>
      </w:r>
      <w:del w:id="2367" w:author="Patterson Lamb" w:date="2014-08-10T10:46:00Z">
        <w:r w:rsidRPr="003C478B" w:rsidDel="009B66AD">
          <w:rPr>
            <w:rStyle w:val="pageextent"/>
            <w:sz w:val="24"/>
            <w:szCs w:val="24"/>
          </w:rPr>
          <w:delText>16</w:delText>
        </w:r>
      </w:del>
      <w:r w:rsidRPr="003C478B">
        <w:rPr>
          <w:rStyle w:val="pageextent"/>
          <w:sz w:val="24"/>
          <w:szCs w:val="24"/>
        </w:rPr>
        <w:t>7</w:t>
      </w:r>
      <w:r w:rsidRPr="003C478B">
        <w:rPr>
          <w:rFonts w:ascii="Times New Roman" w:hAnsi="Times New Roman"/>
          <w:sz w:val="24"/>
          <w:szCs w:val="24"/>
        </w:rPr>
        <w:t>.</w:t>
      </w:r>
    </w:p>
  </w:endnote>
  <w:endnote w:id="3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3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w:t>
      </w:r>
      <w:ins w:id="2368" w:author="Patterson Lamb" w:date="2014-08-10T10:46:00Z">
        <w:r>
          <w:rPr>
            <w:rFonts w:ascii="Times New Roman" w:hAnsi="Times New Roman"/>
            <w:sz w:val="24"/>
            <w:szCs w:val="24"/>
          </w:rPr>
          <w:t>,</w:t>
        </w:r>
      </w:ins>
      <w:r w:rsidRPr="003C478B">
        <w:rPr>
          <w:rFonts w:ascii="Times New Roman" w:hAnsi="Times New Roman"/>
          <w:sz w:val="24"/>
          <w:szCs w:val="24"/>
        </w:rPr>
        <w:t xml:space="preserve"> 56. Rawski and Stuart, 167. This mania for portraits of dignitaries would reach its apogee in China during the Mao years, when the Mao portrait became omnipresent.</w:t>
      </w:r>
    </w:p>
  </w:endnote>
  <w:endnote w:id="3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Rarely women, except in group portraits of nurses.</w:t>
      </w:r>
    </w:p>
  </w:endnote>
  <w:endnote w:id="3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“Why Photos of One Direction Won’t Save Us.”</w:t>
      </w:r>
    </w:p>
  </w:endnote>
  <w:endnote w:id="3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Hongshizihui Zazhi</w:t>
      </w:r>
      <w:ins w:id="2380" w:author="Patterson Lamb" w:date="2014-08-10T10:47:00Z">
        <w:r>
          <w:rPr>
            <w:rFonts w:ascii="Times New Roman" w:hAnsi="Times New Roman"/>
            <w:sz w:val="24"/>
            <w:szCs w:val="24"/>
          </w:rPr>
          <w:t>,</w:t>
        </w:r>
      </w:ins>
      <w:r w:rsidRPr="003C478B">
        <w:rPr>
          <w:rFonts w:ascii="Times New Roman" w:hAnsi="Times New Roman"/>
          <w:sz w:val="24"/>
          <w:szCs w:val="24"/>
        </w:rPr>
        <w:t xml:space="preserve"> 1.</w:t>
      </w:r>
      <w:ins w:id="2381" w:author="Patterson Lamb" w:date="2014-08-10T10:47:00Z">
        <w:r>
          <w:rPr>
            <w:rFonts w:ascii="Times New Roman" w:hAnsi="Times New Roman"/>
            <w:sz w:val="24"/>
            <w:szCs w:val="24"/>
          </w:rPr>
          <w:t xml:space="preserve"> </w:t>
        </w:r>
      </w:ins>
    </w:p>
  </w:endnote>
  <w:endnote w:id="3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Hongshizihui Zazhi</w:t>
      </w:r>
      <w:ins w:id="2384" w:author="Patterson Lamb" w:date="2014-08-10T10:47:00Z">
        <w:r>
          <w:rPr>
            <w:rFonts w:ascii="Times New Roman" w:hAnsi="Times New Roman"/>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1.</w:t>
      </w:r>
    </w:p>
  </w:endnote>
  <w:endnote w:id="3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Zhongguo Hongshizihui Tianjinfenhui dierci Baogao</w:t>
      </w:r>
      <w:r w:rsidRPr="003C478B">
        <w:rPr>
          <w:rFonts w:ascii="Times New Roman" w:hAnsi="Times New Roman"/>
          <w:sz w:val="24"/>
          <w:szCs w:val="24"/>
        </w:rPr>
        <w:t xml:space="preserve"> (Chinese Red Cross Society Tianjin Chapter Report, #2) (Tianjin: Zhongguo Hongshizihui Tianjin fenhui</w:t>
      </w:r>
      <w:del w:id="2394" w:author="Patterson Lamb" w:date="2014-08-10T10:47:00Z">
        <w:r w:rsidRPr="003C478B" w:rsidDel="00850D03">
          <w:rPr>
            <w:rFonts w:ascii="Times New Roman" w:hAnsi="Times New Roman"/>
            <w:sz w:val="24"/>
            <w:szCs w:val="24"/>
          </w:rPr>
          <w:delText>)</w:delText>
        </w:r>
      </w:del>
      <w:r w:rsidRPr="003C478B">
        <w:rPr>
          <w:rFonts w:ascii="Times New Roman" w:hAnsi="Times New Roman"/>
          <w:sz w:val="24"/>
          <w:szCs w:val="24"/>
        </w:rPr>
        <w:t>, 1914) from Number Two Archives, (1001) (1872) (2). I have never seen the pictorial, although many of Tianjin’s photographs are reproduced in national Red Cross publications.</w:t>
      </w:r>
    </w:p>
  </w:endnote>
  <w:endnote w:id="3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sz w:val="24"/>
          <w:szCs w:val="24"/>
        </w:rPr>
        <w:t xml:space="preserve"> Haoshengzhide</w:t>
      </w:r>
      <w:r w:rsidRPr="003C478B">
        <w:rPr>
          <w:rFonts w:ascii="Times New Roman" w:hAnsi="Times New Roman"/>
          <w:sz w:val="24"/>
          <w:szCs w:val="24"/>
        </w:rPr>
        <w:t xml:space="preserve"> (Shanghai, 1914) available in Number Two Archives and in Federation Archives.</w:t>
      </w:r>
    </w:p>
  </w:endnote>
  <w:endnote w:id="3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the</w:t>
      </w:r>
      <w:r w:rsidRPr="003C478B">
        <w:rPr>
          <w:rFonts w:ascii="Times New Roman" w:hAnsi="Times New Roman"/>
          <w:i/>
          <w:sz w:val="24"/>
          <w:szCs w:val="24"/>
        </w:rPr>
        <w:t xml:space="preserve"> 1924 Twentieth Anniversary Commemorative Volume of the Chinese Red Cross Society </w:t>
      </w:r>
      <w:r w:rsidRPr="003C478B">
        <w:rPr>
          <w:rFonts w:ascii="Times New Roman" w:hAnsi="Times New Roman"/>
          <w:sz w:val="24"/>
          <w:szCs w:val="24"/>
        </w:rPr>
        <w:t>(ZHEJ), photographs command their own category in the table of contents</w:t>
      </w:r>
      <w:ins w:id="2401" w:author="Patterson Lamb" w:date="2014-08-10T10:48:00Z">
        <w:r>
          <w:rPr>
            <w:rFonts w:ascii="Times New Roman" w:hAnsi="Times New Roman"/>
            <w:sz w:val="24"/>
            <w:szCs w:val="24"/>
          </w:rPr>
          <w:t>,</w:t>
        </w:r>
      </w:ins>
      <w:r w:rsidRPr="003C478B">
        <w:rPr>
          <w:rFonts w:ascii="Times New Roman" w:hAnsi="Times New Roman"/>
          <w:sz w:val="24"/>
          <w:szCs w:val="24"/>
        </w:rPr>
        <w:t xml:space="preserve"> and the photography section is divided into three groups: Photographic Portraits, Photographs of Hospitals, and Photos of Relief Efforts. The portraits section is first and impressively populated with stars.</w:t>
      </w:r>
    </w:p>
  </w:endnote>
  <w:endnote w:id="3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Cf</w:t>
      </w:r>
      <w:ins w:id="2407" w:author="Patterson Lamb" w:date="2014-08-10T10:48:00Z">
        <w:r>
          <w:rPr>
            <w:rFonts w:ascii="Times New Roman" w:hAnsi="Times New Roman"/>
            <w:sz w:val="24"/>
            <w:szCs w:val="24"/>
          </w:rPr>
          <w:t>.</w:t>
        </w:r>
      </w:ins>
      <w:r w:rsidRPr="003C478B">
        <w:rPr>
          <w:rFonts w:ascii="Times New Roman" w:hAnsi="Times New Roman"/>
          <w:sz w:val="24"/>
          <w:szCs w:val="24"/>
        </w:rPr>
        <w:t xml:space="preserve"> Silvia Salvatici’s chapter in this volume.</w:t>
      </w:r>
    </w:p>
  </w:endnote>
  <w:endnote w:id="3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Fitzgerald</w:t>
      </w:r>
      <w:r w:rsidRPr="003C478B">
        <w:rPr>
          <w:rFonts w:ascii="Times New Roman" w:hAnsi="Times New Roman"/>
          <w:sz w:val="24"/>
          <w:szCs w:val="24"/>
        </w:rPr>
        <w:t xml:space="preserve"> discusses this trope brilliantly in his book </w:t>
      </w:r>
      <w:r w:rsidRPr="003C478B">
        <w:rPr>
          <w:rStyle w:val="booktitle"/>
          <w:sz w:val="24"/>
          <w:szCs w:val="24"/>
        </w:rPr>
        <w:t>Awakening China: Politics, Culture and Class</w:t>
      </w:r>
      <w:r w:rsidRPr="003C478B">
        <w:rPr>
          <w:rFonts w:ascii="Times New Roman" w:hAnsi="Times New Roman"/>
          <w:sz w:val="24"/>
          <w:szCs w:val="24"/>
        </w:rPr>
        <w:t xml:space="preserve"> (</w:t>
      </w:r>
      <w:ins w:id="2408" w:author="Patterson Lamb" w:date="2014-08-10T10:48: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3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Curtis in this volume; Rozario, “Delicious Horrors,” particularly 435–</w:t>
      </w:r>
      <w:del w:id="2412" w:author="Patterson Lamb" w:date="2014-08-10T10:49:00Z">
        <w:r w:rsidRPr="003C478B" w:rsidDel="00850D03">
          <w:rPr>
            <w:rFonts w:ascii="Times New Roman" w:hAnsi="Times New Roman"/>
            <w:sz w:val="24"/>
            <w:szCs w:val="24"/>
          </w:rPr>
          <w:delText>43</w:delText>
        </w:r>
      </w:del>
      <w:r w:rsidRPr="003C478B">
        <w:rPr>
          <w:rFonts w:ascii="Times New Roman" w:hAnsi="Times New Roman"/>
          <w:sz w:val="24"/>
          <w:szCs w:val="24"/>
        </w:rPr>
        <w:t>9; and Irwin, 87–</w:t>
      </w:r>
      <w:del w:id="2413" w:author="Patterson Lamb" w:date="2014-08-10T10:49:00Z">
        <w:r w:rsidRPr="003C478B" w:rsidDel="00850D03">
          <w:rPr>
            <w:rFonts w:ascii="Times New Roman" w:hAnsi="Times New Roman"/>
            <w:sz w:val="24"/>
            <w:szCs w:val="24"/>
          </w:rPr>
          <w:delText>8</w:delText>
        </w:r>
      </w:del>
      <w:r w:rsidRPr="003C478B">
        <w:rPr>
          <w:rFonts w:ascii="Times New Roman" w:hAnsi="Times New Roman"/>
          <w:sz w:val="24"/>
          <w:szCs w:val="24"/>
        </w:rPr>
        <w:t>8.</w:t>
      </w:r>
    </w:p>
  </w:endnote>
  <w:endnote w:id="3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Yomi Braester analyzes this event as photographic spectacle, applying the work of </w:t>
      </w:r>
      <w:r w:rsidRPr="003C478B">
        <w:rPr>
          <w:rStyle w:val="surname"/>
          <w:sz w:val="24"/>
          <w:szCs w:val="24"/>
        </w:rPr>
        <w:t>Sontag</w:t>
      </w:r>
      <w:r w:rsidRPr="003C478B">
        <w:rPr>
          <w:rFonts w:ascii="Times New Roman" w:hAnsi="Times New Roman"/>
          <w:sz w:val="24"/>
          <w:szCs w:val="24"/>
        </w:rPr>
        <w:t xml:space="preserve">, </w:t>
      </w:r>
      <w:r w:rsidRPr="003C478B">
        <w:rPr>
          <w:rStyle w:val="forename"/>
          <w:sz w:val="24"/>
          <w:szCs w:val="24"/>
        </w:rPr>
        <w:t>Barthes</w:t>
      </w:r>
      <w:r w:rsidRPr="003C478B">
        <w:rPr>
          <w:rFonts w:ascii="Times New Roman" w:hAnsi="Times New Roman"/>
          <w:sz w:val="24"/>
          <w:szCs w:val="24"/>
        </w:rPr>
        <w:t xml:space="preserve">, </w:t>
      </w:r>
      <w:r w:rsidRPr="003C478B">
        <w:rPr>
          <w:rStyle w:val="forename"/>
          <w:sz w:val="24"/>
          <w:szCs w:val="24"/>
        </w:rPr>
        <w:t>Rey</w:t>
      </w:r>
      <w:r w:rsidRPr="003C478B">
        <w:rPr>
          <w:rFonts w:ascii="Times New Roman" w:hAnsi="Times New Roman"/>
          <w:sz w:val="24"/>
          <w:szCs w:val="24"/>
        </w:rPr>
        <w:t xml:space="preserve"> </w:t>
      </w:r>
      <w:r w:rsidRPr="003C478B">
        <w:rPr>
          <w:rStyle w:val="surname"/>
          <w:sz w:val="24"/>
          <w:szCs w:val="24"/>
        </w:rPr>
        <w:t>Chow</w:t>
      </w:r>
      <w:r w:rsidRPr="003C478B">
        <w:rPr>
          <w:rFonts w:ascii="Times New Roman" w:hAnsi="Times New Roman"/>
          <w:sz w:val="24"/>
          <w:szCs w:val="24"/>
        </w:rPr>
        <w:t xml:space="preserve">, et al., </w:t>
      </w:r>
      <w:r w:rsidRPr="003C478B">
        <w:rPr>
          <w:rStyle w:val="booktitle"/>
          <w:sz w:val="24"/>
          <w:szCs w:val="24"/>
        </w:rPr>
        <w:t>Witness against History</w:t>
      </w:r>
      <w:r w:rsidRPr="003C478B">
        <w:rPr>
          <w:rFonts w:ascii="Times New Roman" w:hAnsi="Times New Roman"/>
          <w:i/>
          <w:sz w:val="24"/>
          <w:szCs w:val="24"/>
        </w:rPr>
        <w:t xml:space="preserve"> </w:t>
      </w:r>
      <w:ins w:id="2418" w:author="Patterson Lamb" w:date="2014-08-10T10:49:00Z">
        <w:r>
          <w:rPr>
            <w:rFonts w:ascii="Times New Roman" w:hAnsi="Times New Roman"/>
            <w:sz w:val="24"/>
            <w:szCs w:val="24"/>
          </w:rPr>
          <w:t>(</w:t>
        </w:r>
      </w:ins>
      <w:del w:id="2419" w:author="Patterson Lamb" w:date="2014-08-10T10:49:00Z">
        <w:r w:rsidRPr="005600E9">
          <w:rPr>
            <w:rFonts w:ascii="Times New Roman" w:hAnsi="Times New Roman"/>
            <w:sz w:val="24"/>
            <w:szCs w:val="24"/>
            <w:rPrChange w:id="2420" w:author="Patterson Lamb" w:date="2014-08-10T10:49:00Z">
              <w:rPr>
                <w:rFonts w:ascii="Times New Roman" w:hAnsi="Times New Roman"/>
                <w:i/>
                <w:sz w:val="24"/>
                <w:szCs w:val="24"/>
              </w:rPr>
            </w:rPrChange>
          </w:rPr>
          <w:delText>(</w:delText>
        </w:r>
      </w:del>
      <w:ins w:id="2421" w:author="Patterson Lamb" w:date="2014-08-10T10:49:00Z">
        <w:r>
          <w:rPr>
            <w:rFonts w:ascii="Times New Roman" w:hAnsi="Times New Roman"/>
            <w:sz w:val="24"/>
            <w:szCs w:val="24"/>
          </w:rPr>
          <w:t xml:space="preserve">Stanford, CA: </w:t>
        </w:r>
      </w:ins>
      <w:r w:rsidRPr="00850D03">
        <w:rPr>
          <w:rStyle w:val="publisher"/>
          <w:sz w:val="24"/>
          <w:szCs w:val="24"/>
        </w:rPr>
        <w:t>Stanford</w:t>
      </w:r>
      <w:r w:rsidRPr="003C478B">
        <w:rPr>
          <w:rStyle w:val="publisher"/>
          <w:sz w:val="24"/>
          <w:szCs w:val="24"/>
        </w:rPr>
        <w:t xml:space="preserv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pageextent"/>
          <w:sz w:val="24"/>
          <w:szCs w:val="24"/>
        </w:rPr>
        <w:t>36–40</w:t>
      </w:r>
      <w:r w:rsidRPr="003C478B">
        <w:rPr>
          <w:rFonts w:ascii="Times New Roman" w:hAnsi="Times New Roman"/>
          <w:sz w:val="24"/>
          <w:szCs w:val="24"/>
        </w:rPr>
        <w:t>.</w:t>
      </w:r>
    </w:p>
  </w:endnote>
  <w:endnote w:id="3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Hyperlink"/>
          <w:rFonts w:ascii="Times New Roman" w:hAnsi="Times New Roman"/>
          <w:sz w:val="24"/>
          <w:szCs w:val="24"/>
        </w:rPr>
        <w:t>http://mclc.osu.edu/rc/bios/lxbio.htm</w:t>
      </w:r>
      <w:r w:rsidRPr="003C478B">
        <w:rPr>
          <w:rFonts w:ascii="Times New Roman" w:hAnsi="Times New Roman"/>
          <w:sz w:val="24"/>
          <w:szCs w:val="24"/>
        </w:rPr>
        <w:t>.</w:t>
      </w:r>
    </w:p>
  </w:endnote>
  <w:endnote w:id="3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1917, violence erupted in Beijing when a northern general tried to restore the last Qing emperor, Puyi, to the throne. Tianjin’s Red Cross chapter sent emergency workers to Beijing to help with </w:t>
      </w:r>
      <w:ins w:id="2428" w:author="Patterson Lamb" w:date="2014-08-10T10:50:00Z">
        <w:r>
          <w:rPr>
            <w:rFonts w:ascii="Times New Roman" w:hAnsi="Times New Roman"/>
            <w:sz w:val="24"/>
            <w:szCs w:val="24"/>
          </w:rPr>
          <w:t xml:space="preserve">victims of </w:t>
        </w:r>
      </w:ins>
      <w:r w:rsidRPr="003C478B">
        <w:rPr>
          <w:rFonts w:ascii="Times New Roman" w:hAnsi="Times New Roman"/>
          <w:sz w:val="24"/>
          <w:szCs w:val="24"/>
        </w:rPr>
        <w:t xml:space="preserve">the carnage. Financial records from this event, dated </w:t>
      </w:r>
      <w:ins w:id="2429" w:author="Patterson Lamb" w:date="2014-08-10T10:50:00Z">
        <w:r>
          <w:rPr>
            <w:rFonts w:ascii="Times New Roman" w:hAnsi="Times New Roman"/>
            <w:sz w:val="24"/>
            <w:szCs w:val="24"/>
          </w:rPr>
          <w:t xml:space="preserve">7 </w:t>
        </w:r>
      </w:ins>
      <w:r w:rsidRPr="003C478B">
        <w:rPr>
          <w:rFonts w:ascii="Times New Roman" w:hAnsi="Times New Roman"/>
          <w:sz w:val="24"/>
          <w:szCs w:val="24"/>
        </w:rPr>
        <w:t>July</w:t>
      </w:r>
      <w:del w:id="2430" w:author="Patterson Lamb" w:date="2014-08-10T10:50:00Z">
        <w:r w:rsidRPr="003C478B" w:rsidDel="00850D03">
          <w:rPr>
            <w:rFonts w:ascii="Times New Roman" w:hAnsi="Times New Roman"/>
            <w:sz w:val="24"/>
            <w:szCs w:val="24"/>
          </w:rPr>
          <w:delText xml:space="preserve"> 7-</w:delText>
        </w:r>
      </w:del>
      <w:ins w:id="2431" w:author="Patterson Lamb" w:date="2014-08-10T10:50:00Z">
        <w:r>
          <w:rPr>
            <w:rFonts w:ascii="Times New Roman" w:hAnsi="Times New Roman"/>
            <w:sz w:val="24"/>
            <w:szCs w:val="24"/>
          </w:rPr>
          <w:t xml:space="preserve">–5 </w:t>
        </w:r>
      </w:ins>
      <w:r w:rsidRPr="003C478B">
        <w:rPr>
          <w:rFonts w:ascii="Times New Roman" w:hAnsi="Times New Roman"/>
          <w:sz w:val="24"/>
          <w:szCs w:val="24"/>
        </w:rPr>
        <w:t xml:space="preserve">August </w:t>
      </w:r>
      <w:del w:id="2432" w:author="Patterson Lamb" w:date="2014-08-10T10:50:00Z">
        <w:r w:rsidRPr="003C478B" w:rsidDel="00850D03">
          <w:rPr>
            <w:rFonts w:ascii="Times New Roman" w:hAnsi="Times New Roman"/>
            <w:sz w:val="24"/>
            <w:szCs w:val="24"/>
          </w:rPr>
          <w:delText>5,</w:delText>
        </w:r>
      </w:del>
      <w:r w:rsidRPr="003C478B">
        <w:rPr>
          <w:rFonts w:ascii="Times New Roman" w:hAnsi="Times New Roman"/>
          <w:sz w:val="24"/>
          <w:szCs w:val="24"/>
        </w:rPr>
        <w:t xml:space="preserve"> 1917 come from the Number Two Archives in Nanjing (476) (3234). Records were submitted to the Red Cross Central Committee on </w:t>
      </w:r>
      <w:ins w:id="2433" w:author="Patterson Lamb" w:date="2014-08-10T10:50:00Z">
        <w:r>
          <w:rPr>
            <w:rFonts w:ascii="Times New Roman" w:hAnsi="Times New Roman"/>
            <w:sz w:val="24"/>
            <w:szCs w:val="24"/>
          </w:rPr>
          <w:t xml:space="preserve">12 </w:t>
        </w:r>
      </w:ins>
      <w:r w:rsidRPr="003C478B">
        <w:rPr>
          <w:rFonts w:ascii="Times New Roman" w:hAnsi="Times New Roman"/>
          <w:sz w:val="24"/>
          <w:szCs w:val="24"/>
        </w:rPr>
        <w:t xml:space="preserve">November </w:t>
      </w:r>
      <w:del w:id="2434" w:author="Patterson Lamb" w:date="2014-08-10T10:50:00Z">
        <w:r w:rsidRPr="003C478B" w:rsidDel="00850D03">
          <w:rPr>
            <w:rFonts w:ascii="Times New Roman" w:hAnsi="Times New Roman"/>
            <w:sz w:val="24"/>
            <w:szCs w:val="24"/>
          </w:rPr>
          <w:delText xml:space="preserve">12, </w:delText>
        </w:r>
      </w:del>
      <w:r w:rsidRPr="003C478B">
        <w:rPr>
          <w:rFonts w:ascii="Times New Roman" w:hAnsi="Times New Roman"/>
          <w:sz w:val="24"/>
          <w:szCs w:val="24"/>
        </w:rPr>
        <w:t>1917.</w:t>
      </w:r>
    </w:p>
  </w:endnote>
  <w:endnote w:id="3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Leo Ou-fan</w:t>
      </w:r>
      <w:r w:rsidRPr="003C478B">
        <w:rPr>
          <w:rFonts w:ascii="Times New Roman" w:hAnsi="Times New Roman"/>
          <w:sz w:val="24"/>
          <w:szCs w:val="24"/>
        </w:rPr>
        <w:t xml:space="preserve"> </w:t>
      </w:r>
      <w:r w:rsidRPr="003C478B">
        <w:rPr>
          <w:rStyle w:val="surname"/>
          <w:sz w:val="24"/>
          <w:szCs w:val="24"/>
        </w:rPr>
        <w:t>Lee</w:t>
      </w:r>
      <w:r w:rsidRPr="003C478B">
        <w:rPr>
          <w:rFonts w:ascii="Times New Roman" w:hAnsi="Times New Roman"/>
          <w:sz w:val="24"/>
          <w:szCs w:val="24"/>
        </w:rPr>
        <w:t>, ‪</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Style w:val="booktitle"/>
          <w:sz w:val="24"/>
          <w:szCs w:val="24"/>
        </w:rPr>
        <w:t>Shanghai Modern</w:t>
      </w:r>
      <w:r w:rsidRPr="003C478B">
        <w:rPr>
          <w:rStyle w:val="booktitle"/>
          <w:rFonts w:eastAsia="MS Mincho"/>
          <w:sz w:val="24"/>
          <w:szCs w:val="24"/>
        </w:rPr>
        <w:t>‬</w:t>
      </w:r>
      <w:r w:rsidRPr="003C478B">
        <w:rPr>
          <w:rStyle w:val="booktitle"/>
          <w:rFonts w:eastAsia="MS Mincho"/>
          <w:sz w:val="24"/>
          <w:szCs w:val="24"/>
        </w:rPr>
        <w:fldChar w:fldCharType="begin"/>
      </w:r>
      <w:r w:rsidRPr="003C478B">
        <w:rPr>
          <w:rStyle w:val="booktitle"/>
          <w:rFonts w:eastAsia="MS Mincho"/>
          <w:sz w:val="24"/>
          <w:szCs w:val="24"/>
        </w:rPr>
        <w:instrText xml:space="preserve"> SET  MS Mincho  \* MERGEFORMAT </w:instrText>
      </w:r>
      <w:r w:rsidRPr="003C478B">
        <w:rPr>
          <w:rStyle w:val="booktitle"/>
          <w:rFonts w:eastAsia="MS Mincho"/>
          <w:sz w:val="24"/>
          <w:szCs w:val="24"/>
        </w:rPr>
        <w:fldChar w:fldCharType="separate"/>
      </w:r>
      <w:r w:rsidRPr="003C478B">
        <w:rPr>
          <w:rStyle w:val="booktitle"/>
          <w:rFonts w:eastAsia="MS Mincho"/>
          <w:noProof/>
          <w:sz w:val="24"/>
          <w:szCs w:val="24"/>
        </w:rPr>
        <w:t>Mincho</w:t>
      </w:r>
      <w:r w:rsidRPr="003C478B">
        <w:rPr>
          <w:rStyle w:val="booktitle"/>
          <w:rFonts w:eastAsia="MS Mincho"/>
          <w:sz w:val="24"/>
          <w:szCs w:val="24"/>
        </w:rPr>
        <w:fldChar w:fldCharType="end"/>
      </w:r>
      <w:r w:rsidRPr="003C478B">
        <w:rPr>
          <w:rStyle w:val="booktitle"/>
          <w:sz w:val="24"/>
          <w:szCs w:val="24"/>
        </w:rPr>
        <w:t>:</w:t>
      </w:r>
      <w:r w:rsidRPr="003C478B">
        <w:rPr>
          <w:rStyle w:val="booktitle"/>
          <w:b/>
          <w:sz w:val="24"/>
          <w:szCs w:val="24"/>
        </w:rPr>
        <w:t xml:space="preserve"> </w:t>
      </w:r>
      <w:r w:rsidRPr="003C478B">
        <w:rPr>
          <w:rStyle w:val="booktitle"/>
          <w:rFonts w:eastAsia="MS Mincho"/>
          <w:sz w:val="24"/>
          <w:szCs w:val="24"/>
        </w:rPr>
        <w:t>‪</w:t>
      </w:r>
      <w:r w:rsidRPr="003C478B">
        <w:rPr>
          <w:rStyle w:val="booktitle"/>
          <w:rFonts w:eastAsia="MS Mincho"/>
          <w:i w:val="0"/>
          <w:sz w:val="24"/>
          <w:szCs w:val="24"/>
        </w:rPr>
        <w:fldChar w:fldCharType="begin"/>
      </w:r>
      <w:r w:rsidRPr="003C478B">
        <w:rPr>
          <w:rStyle w:val="booktitle"/>
          <w:rFonts w:eastAsia="MS Mincho"/>
          <w:i w:val="0"/>
          <w:sz w:val="24"/>
          <w:szCs w:val="24"/>
        </w:rPr>
        <w:instrText xml:space="preserve"> SET  MS Mincho  \* MERGEFORMAT </w:instrText>
      </w:r>
      <w:r w:rsidRPr="003C478B">
        <w:rPr>
          <w:rStyle w:val="booktitle"/>
          <w:rFonts w:eastAsia="MS Mincho"/>
          <w:i w:val="0"/>
          <w:sz w:val="24"/>
          <w:szCs w:val="24"/>
        </w:rPr>
        <w:fldChar w:fldCharType="separate"/>
      </w:r>
      <w:bookmarkStart w:id="2446" w:name="MS"/>
      <w:r w:rsidRPr="003C478B">
        <w:rPr>
          <w:rStyle w:val="booktitle"/>
          <w:rFonts w:eastAsia="MS Mincho"/>
          <w:i w:val="0"/>
          <w:noProof/>
          <w:sz w:val="24"/>
          <w:szCs w:val="24"/>
        </w:rPr>
        <w:t>Mincho</w:t>
      </w:r>
      <w:bookmarkEnd w:id="2446"/>
      <w:r w:rsidRPr="003C478B">
        <w:rPr>
          <w:rStyle w:val="booktitle"/>
          <w:rFonts w:eastAsia="MS Mincho"/>
          <w:i w:val="0"/>
          <w:sz w:val="24"/>
          <w:szCs w:val="24"/>
        </w:rPr>
        <w:fldChar w:fldCharType="end"/>
      </w:r>
      <w:r w:rsidRPr="003C478B">
        <w:rPr>
          <w:rStyle w:val="booktitle"/>
          <w:sz w:val="24"/>
          <w:szCs w:val="24"/>
        </w:rPr>
        <w:t>The Flowering of a New Urban Culture in China, 1930–1945</w:t>
      </w:r>
      <w:r w:rsidRPr="003C478B">
        <w:rPr>
          <w:rFonts w:ascii="Times New Roman" w:hAnsi="Times New Roman"/>
          <w:i/>
          <w:sz w:val="24"/>
          <w:szCs w:val="24"/>
        </w:rPr>
        <w:t>‬</w:t>
      </w:r>
      <w:r w:rsidRPr="003C478B">
        <w:rPr>
          <w:rFonts w:ascii="Times New Roman" w:hAnsi="Times New Roman"/>
          <w:i/>
          <w:sz w:val="24"/>
          <w:szCs w:val="24"/>
          <w:highlight w:val="green"/>
        </w:rPr>
        <w:fldChar w:fldCharType="begin"/>
      </w:r>
      <w:r w:rsidRPr="003C478B">
        <w:rPr>
          <w:rFonts w:ascii="Times New Roman" w:hAnsi="Times New Roman"/>
          <w:i/>
          <w:sz w:val="24"/>
          <w:szCs w:val="24"/>
          <w:highlight w:val="green"/>
        </w:rPr>
        <w:instrText xml:space="preserve"> SET  Times New Roman  \* MERGEFORMAT </w:instrText>
      </w:r>
      <w:r w:rsidRPr="003C478B">
        <w:rPr>
          <w:rFonts w:ascii="Times New Roman" w:hAnsi="Times New Roman"/>
          <w:i/>
          <w:sz w:val="24"/>
          <w:szCs w:val="24"/>
          <w:highlight w:val="green"/>
        </w:rPr>
        <w:fldChar w:fldCharType="separate"/>
      </w:r>
      <w:r w:rsidRPr="003C478B">
        <w:rPr>
          <w:rFonts w:ascii="Times New Roman" w:hAnsi="Times New Roman"/>
          <w:i/>
          <w:noProof/>
          <w:sz w:val="24"/>
          <w:szCs w:val="24"/>
          <w:highlight w:val="green"/>
        </w:rPr>
        <w:t>New</w:t>
      </w:r>
      <w:r w:rsidRPr="003C478B">
        <w:rPr>
          <w:rFonts w:ascii="Times New Roman" w:hAnsi="Times New Roman"/>
          <w:i/>
          <w:sz w:val="24"/>
          <w:szCs w:val="24"/>
          <w:highlight w:val="green"/>
        </w:rPr>
        <w:fldChar w:fldCharType="end"/>
      </w:r>
      <w:r w:rsidRPr="003C478B">
        <w:rPr>
          <w:rFonts w:ascii="Times New Roman" w:hAnsi="Times New Roman"/>
          <w:sz w:val="24"/>
          <w:szCs w:val="24"/>
        </w:rPr>
        <w:t xml:space="preserve"> (</w:t>
      </w:r>
      <w:ins w:id="2447" w:author="Patterson Lamb" w:date="2014-08-10T10:50:00Z">
        <w:r>
          <w:rPr>
            <w:rFonts w:ascii="Times New Roman" w:hAnsi="Times New Roman"/>
            <w:sz w:val="24"/>
            <w:szCs w:val="24"/>
          </w:rPr>
          <w:t xml:space="preserve">Cambridge, MA: </w:t>
        </w:r>
      </w:ins>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offers a cogent discussion of what modernity meant in China in this period.‬</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p>
  </w:endnote>
  <w:endnote w:id="3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Traditionally, jackets and pants were women’s or coolie’s wear in China.</w:t>
      </w:r>
    </w:p>
  </w:endnote>
  <w:endnote w:id="3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Francesca Piana’s chapter in this volume discusses this phenomenon in the </w:t>
      </w:r>
      <w:del w:id="2452" w:author="Patterson Lamb" w:date="2014-08-10T10:51:00Z">
        <w:r w:rsidRPr="003C478B" w:rsidDel="00850D03">
          <w:rPr>
            <w:rFonts w:ascii="Times New Roman" w:hAnsi="Times New Roman"/>
            <w:sz w:val="24"/>
            <w:szCs w:val="24"/>
          </w:rPr>
          <w:delText>west</w:delText>
        </w:r>
      </w:del>
      <w:ins w:id="2453" w:author="Patterson Lamb" w:date="2014-08-10T10:51:00Z">
        <w:r>
          <w:rPr>
            <w:rFonts w:ascii="Times New Roman" w:hAnsi="Times New Roman"/>
            <w:sz w:val="24"/>
            <w:szCs w:val="24"/>
          </w:rPr>
          <w:t>W</w:t>
        </w:r>
        <w:r w:rsidRPr="003C478B">
          <w:rPr>
            <w:rFonts w:ascii="Times New Roman" w:hAnsi="Times New Roman"/>
            <w:sz w:val="24"/>
            <w:szCs w:val="24"/>
          </w:rPr>
          <w:t>est</w:t>
        </w:r>
      </w:ins>
      <w:r w:rsidRPr="003C478B">
        <w:rPr>
          <w:rFonts w:ascii="Times New Roman" w:hAnsi="Times New Roman"/>
          <w:sz w:val="24"/>
          <w:szCs w:val="24"/>
        </w:rPr>
        <w:t>.</w:t>
      </w:r>
    </w:p>
  </w:endnote>
  <w:endnote w:id="3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Chinese Red Cross Activities Told in Pictures Series No. III </w:t>
      </w:r>
      <w:r w:rsidRPr="003C478B">
        <w:rPr>
          <w:rFonts w:ascii="Times New Roman" w:hAnsi="Times New Roman"/>
          <w:sz w:val="24"/>
          <w:szCs w:val="24"/>
        </w:rPr>
        <w:t xml:space="preserve">(1930), </w:t>
      </w:r>
      <w:del w:id="2456" w:author="Patterson Lamb" w:date="2014-08-10T10:35:00Z">
        <w:r w:rsidRPr="003C478B" w:rsidDel="00294322">
          <w:rPr>
            <w:rFonts w:ascii="Times New Roman" w:hAnsi="Times New Roman"/>
            <w:sz w:val="24"/>
            <w:szCs w:val="24"/>
          </w:rPr>
          <w:delText>C</w:delText>
        </w:r>
      </w:del>
      <w:ins w:id="2457" w:author="Patterson Lamb" w:date="2014-08-10T10:35:00Z">
        <w:r>
          <w:rPr>
            <w:rFonts w:ascii="Times New Roman" w:hAnsi="Times New Roman"/>
            <w:sz w:val="24"/>
            <w:szCs w:val="24"/>
          </w:rPr>
          <w:t>c</w:t>
        </w:r>
      </w:ins>
      <w:r w:rsidRPr="003C478B">
        <w:rPr>
          <w:rFonts w:ascii="Times New Roman" w:hAnsi="Times New Roman"/>
          <w:sz w:val="24"/>
          <w:szCs w:val="24"/>
        </w:rPr>
        <w:t xml:space="preserve">hapter </w:t>
      </w:r>
      <w:del w:id="2458" w:author="Patterson Lamb" w:date="2014-08-10T11:02:00Z">
        <w:r w:rsidRPr="003C478B" w:rsidDel="0045729D">
          <w:rPr>
            <w:rFonts w:ascii="Times New Roman" w:hAnsi="Times New Roman"/>
            <w:sz w:val="24"/>
            <w:szCs w:val="24"/>
          </w:rPr>
          <w:delText>II,</w:delText>
        </w:r>
      </w:del>
      <w:ins w:id="2459" w:author="Patterson Lamb" w:date="2014-08-10T11:02:00Z">
        <w:r>
          <w:rPr>
            <w:rFonts w:ascii="Times New Roman" w:hAnsi="Times New Roman"/>
            <w:sz w:val="24"/>
            <w:szCs w:val="24"/>
          </w:rPr>
          <w:t>2,</w:t>
        </w:r>
      </w:ins>
      <w:r w:rsidRPr="003C478B">
        <w:rPr>
          <w:rFonts w:ascii="Times New Roman" w:hAnsi="Times New Roman"/>
          <w:sz w:val="24"/>
          <w:szCs w:val="24"/>
        </w:rPr>
        <w:t xml:space="preserve"> np.</w:t>
      </w:r>
    </w:p>
  </w:endnote>
  <w:endnote w:id="3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w:t>
      </w:r>
      <w:ins w:id="2470" w:author="Patterson Lamb" w:date="2014-08-10T10:51:00Z">
        <w:r>
          <w:rPr>
            <w:rFonts w:ascii="Times New Roman" w:hAnsi="Times New Roman"/>
            <w:sz w:val="24"/>
            <w:szCs w:val="24"/>
          </w:rPr>
          <w:t xml:space="preserve"> </w:t>
        </w:r>
      </w:ins>
      <w:r w:rsidRPr="003C478B">
        <w:rPr>
          <w:rFonts w:ascii="Times New Roman" w:hAnsi="Times New Roman"/>
          <w:sz w:val="24"/>
          <w:szCs w:val="24"/>
        </w:rPr>
        <w:t xml:space="preserve">Y. Wong, </w:t>
      </w:r>
      <w:r w:rsidRPr="003C478B">
        <w:rPr>
          <w:rFonts w:ascii="Times New Roman" w:hAnsi="Times New Roman"/>
          <w:i/>
          <w:sz w:val="24"/>
          <w:szCs w:val="24"/>
        </w:rPr>
        <w:t>The Chinese Red Cross Activities Told in Pictures</w:t>
      </w:r>
      <w:r w:rsidRPr="003C478B">
        <w:rPr>
          <w:rFonts w:ascii="Times New Roman" w:hAnsi="Times New Roman"/>
          <w:sz w:val="24"/>
          <w:szCs w:val="24"/>
        </w:rPr>
        <w:t>, published in English by the Chinese Red Cross Central Committee, Shanghai (probably 1928) (stamped by American Red Cross Library, acquired in Federation Archives).</w:t>
      </w:r>
    </w:p>
  </w:endnote>
  <w:endnote w:id="3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Chinese Red Cross Activities Told in Pictures</w:t>
      </w:r>
      <w:r w:rsidRPr="003C478B">
        <w:rPr>
          <w:rFonts w:ascii="Times New Roman" w:hAnsi="Times New Roman"/>
          <w:sz w:val="24"/>
          <w:szCs w:val="24"/>
        </w:rPr>
        <w:t xml:space="preserve"> (probably 1928), np.</w:t>
      </w:r>
    </w:p>
  </w:endnote>
  <w:endnote w:id="3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Chinese Red Cross Activities Told in Pictures Series No. III</w:t>
      </w:r>
      <w:r w:rsidRPr="003C478B">
        <w:rPr>
          <w:rFonts w:ascii="Times New Roman" w:hAnsi="Times New Roman"/>
          <w:sz w:val="24"/>
          <w:szCs w:val="24"/>
        </w:rPr>
        <w:t>.</w:t>
      </w:r>
    </w:p>
  </w:endnote>
  <w:endnote w:id="3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 2.</w:t>
      </w:r>
    </w:p>
  </w:endnote>
  <w:endnote w:id="3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iconic photo “Bloody Saturday” of a Chinese infant stranded on railway tracks after a 1937 Japanese bomb attack on a Shanghai rail station is one such photo. Although taken by a Chinese photographer, this photo was explicitly intended for a Western audience. </w:t>
      </w:r>
      <w:r w:rsidRPr="003C478B">
        <w:rPr>
          <w:rStyle w:val="Hyperlink"/>
          <w:rFonts w:ascii="Times New Roman" w:hAnsi="Times New Roman"/>
          <w:sz w:val="24"/>
          <w:szCs w:val="24"/>
        </w:rPr>
        <w:t>http://en.wikipedia.org/wiki/Bloody_Saturday_(photograph)</w:t>
      </w:r>
      <w:ins w:id="2506" w:author="Patterson Lamb" w:date="2014-08-10T10:52:00Z">
        <w:r>
          <w:rPr>
            <w:rStyle w:val="Hyperlink"/>
            <w:rFonts w:ascii="Times New Roman" w:hAnsi="Times New Roman"/>
            <w:sz w:val="24"/>
            <w:szCs w:val="24"/>
          </w:rPr>
          <w:t>.</w:t>
        </w:r>
      </w:ins>
    </w:p>
  </w:endnote>
  <w:endnote w:id="3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film </w:t>
      </w:r>
      <w:r w:rsidRPr="003C478B">
        <w:rPr>
          <w:rFonts w:ascii="Times New Roman" w:hAnsi="Times New Roman"/>
          <w:i/>
          <w:sz w:val="24"/>
          <w:szCs w:val="24"/>
        </w:rPr>
        <w:t xml:space="preserve">Making Mao </w:t>
      </w:r>
      <w:r w:rsidRPr="003C478B">
        <w:rPr>
          <w:rFonts w:ascii="Times New Roman" w:hAnsi="Times New Roman"/>
          <w:sz w:val="24"/>
          <w:szCs w:val="24"/>
        </w:rPr>
        <w:t>(dir: Galen Yeo, produced by Moving Visual Co., 2009) about Maoist propaganda elucidates this visual history.</w:t>
      </w:r>
    </w:p>
  </w:endnote>
  <w:endnote w:id="3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It is important to note the origins and destinations of the photos from this event. Photos for China’s own audiences are well represented here: </w:t>
      </w:r>
      <w:r w:rsidRPr="003C478B">
        <w:rPr>
          <w:rStyle w:val="Hyperlink"/>
          <w:rFonts w:ascii="Times New Roman" w:hAnsi="Times New Roman"/>
          <w:sz w:val="24"/>
          <w:szCs w:val="24"/>
        </w:rPr>
        <w:t>http://www.china-quake.com</w:t>
      </w:r>
    </w:p>
  </w:endnote>
  <w:endnote w:id="339">
    <w:p w:rsidR="005600E9" w:rsidRPr="003C478B" w:rsidRDefault="005600E9" w:rsidP="003C478B">
      <w:pPr>
        <w:pStyle w:val="EN"/>
        <w:spacing w:line="480" w:lineRule="auto"/>
        <w:rPr>
          <w:rFonts w:ascii="Times New Roman" w:hAnsi="Times New Roman"/>
          <w:sz w:val="24"/>
          <w:szCs w:val="24"/>
        </w:rPr>
      </w:pPr>
      <w:r w:rsidRPr="003C478B">
        <w:rPr>
          <w:rFonts w:ascii="Times New Roman" w:hAnsi="Times New Roman"/>
          <w:sz w:val="24"/>
          <w:szCs w:val="24"/>
        </w:rPr>
        <w:t xml:space="preserve">I would like to thank the editors of this volume, Heide Fehrenbach and Davide Rodogno, for their comments on earlier drafts of this </w:t>
      </w:r>
      <w:del w:id="2522" w:author="Patterson Lamb" w:date="2014-08-10T12:17:00Z">
        <w:r w:rsidRPr="003C478B" w:rsidDel="003F06CE">
          <w:rPr>
            <w:rFonts w:ascii="Times New Roman" w:hAnsi="Times New Roman"/>
            <w:sz w:val="24"/>
            <w:szCs w:val="24"/>
          </w:rPr>
          <w:delText>essay</w:delText>
        </w:r>
      </w:del>
      <w:ins w:id="2523" w:author="Patterson Lamb" w:date="2014-08-10T12:17:00Z">
        <w:r>
          <w:rPr>
            <w:rFonts w:ascii="Times New Roman" w:hAnsi="Times New Roman"/>
            <w:sz w:val="24"/>
            <w:szCs w:val="24"/>
          </w:rPr>
          <w:t>chapter</w:t>
        </w:r>
      </w:ins>
      <w:r w:rsidRPr="003C478B">
        <w:rPr>
          <w:rFonts w:ascii="Times New Roman" w:hAnsi="Times New Roman"/>
          <w:sz w:val="24"/>
          <w:szCs w:val="24"/>
        </w:rPr>
        <w:t>. Gianni Haver, Julia Irwin, Andre Liebich, Samuel Moyn, Daniel Palmieri, and Amalia Ribi Forclaz also provided useful insights. Thanks also goes to Fania Khan Mohammad, Fabrizio Bensi, and Marina Meier of the ICRC. This project was supported by the Swiss National Science Foundation.</w:t>
      </w:r>
    </w:p>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sz w:val="24"/>
          <w:szCs w:val="24"/>
          <w:lang w:val="fr-FR"/>
        </w:rPr>
        <w:t xml:space="preserve">Archives </w:t>
      </w:r>
      <w:r w:rsidRPr="003C478B">
        <w:rPr>
          <w:rFonts w:ascii="Times New Roman" w:hAnsi="Times New Roman"/>
          <w:sz w:val="24"/>
          <w:szCs w:val="24"/>
          <w:lang w:val="fr-CA"/>
        </w:rPr>
        <w:t>of the International Committee of the Red Cross (AICRC), CR49,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s-verbal des dé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lé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gues de la direction de la Croix-Rouge suisse, des pré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sidents des sections de la Croix-Rouge Suisse et de la Commission de Propagande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tenue à</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Berne, 12 septembre 1920.</w:t>
      </w:r>
    </w:p>
  </w:endnote>
  <w:endnote w:id="3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fr-FR"/>
        </w:rPr>
        <w:t>AICRC, Commission mixte, vol. 15, Ré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sumé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de l’activité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du CICR au cours de l’anné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e 1921. </w:t>
      </w:r>
      <w:r w:rsidRPr="003C478B">
        <w:rPr>
          <w:rFonts w:ascii="Times New Roman" w:hAnsi="Times New Roman"/>
          <w:sz w:val="24"/>
          <w:szCs w:val="24"/>
        </w:rPr>
        <w:t>Among the most important organizations</w:t>
      </w:r>
      <w:del w:id="2527" w:author="Patterson Lamb" w:date="2014-08-10T12:18:00Z">
        <w:r w:rsidRPr="003C478B" w:rsidDel="003F06CE">
          <w:rPr>
            <w:rFonts w:ascii="Times New Roman" w:hAnsi="Times New Roman"/>
            <w:sz w:val="24"/>
            <w:szCs w:val="24"/>
          </w:rPr>
          <w:delText>,</w:delText>
        </w:r>
      </w:del>
      <w:r w:rsidRPr="003C478B">
        <w:rPr>
          <w:rFonts w:ascii="Times New Roman" w:hAnsi="Times New Roman"/>
          <w:sz w:val="24"/>
          <w:szCs w:val="24"/>
        </w:rPr>
        <w:t xml:space="preserve"> </w:t>
      </w:r>
      <w:del w:id="2528" w:author="Patterson Lamb" w:date="2014-08-10T12:18:00Z">
        <w:r w:rsidRPr="003C478B" w:rsidDel="003F06CE">
          <w:rPr>
            <w:rFonts w:ascii="Times New Roman" w:hAnsi="Times New Roman"/>
            <w:sz w:val="24"/>
            <w:szCs w:val="24"/>
          </w:rPr>
          <w:delText xml:space="preserve">which </w:delText>
        </w:r>
      </w:del>
      <w:ins w:id="2529" w:author="Patterson Lamb" w:date="2014-08-10T12:18:00Z">
        <w:r>
          <w:rPr>
            <w:rFonts w:ascii="Times New Roman" w:hAnsi="Times New Roman"/>
            <w:sz w:val="24"/>
            <w:szCs w:val="24"/>
          </w:rPr>
          <w:t>that</w:t>
        </w:r>
        <w:r w:rsidRPr="003C478B">
          <w:rPr>
            <w:rFonts w:ascii="Times New Roman" w:hAnsi="Times New Roman"/>
            <w:sz w:val="24"/>
            <w:szCs w:val="24"/>
          </w:rPr>
          <w:t xml:space="preserve"> </w:t>
        </w:r>
      </w:ins>
      <w:r w:rsidRPr="003C478B">
        <w:rPr>
          <w:rFonts w:ascii="Times New Roman" w:hAnsi="Times New Roman"/>
          <w:sz w:val="24"/>
          <w:szCs w:val="24"/>
        </w:rPr>
        <w:t>attended the conference</w:t>
      </w:r>
      <w:del w:id="2530" w:author="Patterson Lamb" w:date="2014-08-10T12:18:00Z">
        <w:r w:rsidRPr="003C478B" w:rsidDel="003F06CE">
          <w:rPr>
            <w:rFonts w:ascii="Times New Roman" w:hAnsi="Times New Roman"/>
            <w:sz w:val="24"/>
            <w:szCs w:val="24"/>
          </w:rPr>
          <w:delText>,</w:delText>
        </w:r>
      </w:del>
      <w:r w:rsidRPr="003C478B">
        <w:rPr>
          <w:rFonts w:ascii="Times New Roman" w:hAnsi="Times New Roman"/>
          <w:sz w:val="24"/>
          <w:szCs w:val="24"/>
        </w:rPr>
        <w:t xml:space="preserve"> we find the League of Nations, the International Labour Organization, the League of the Red Cross Societies, the </w:t>
      </w:r>
      <w:r w:rsidRPr="005600E9">
        <w:rPr>
          <w:rFonts w:ascii="Times New Roman" w:hAnsi="Times New Roman"/>
          <w:sz w:val="24"/>
          <w:szCs w:val="24"/>
          <w:rPrChange w:id="2531" w:author="Patterson Lamb" w:date="2014-08-10T12:18:00Z">
            <w:rPr>
              <w:rFonts w:ascii="Times New Roman" w:hAnsi="Times New Roman"/>
              <w:i/>
              <w:sz w:val="24"/>
              <w:szCs w:val="24"/>
            </w:rPr>
          </w:rPrChange>
        </w:rPr>
        <w:t>Union Internationale de Secours aux Enfants</w:t>
      </w:r>
      <w:r w:rsidRPr="003C478B">
        <w:rPr>
          <w:rFonts w:ascii="Times New Roman" w:hAnsi="Times New Roman"/>
          <w:sz w:val="24"/>
          <w:szCs w:val="24"/>
        </w:rPr>
        <w:t xml:space="preserve">, the Save the Children Fund, the </w:t>
      </w:r>
      <w:r w:rsidRPr="005600E9">
        <w:rPr>
          <w:rFonts w:ascii="Times New Roman" w:hAnsi="Times New Roman"/>
          <w:sz w:val="24"/>
          <w:szCs w:val="24"/>
          <w:rPrChange w:id="2532" w:author="Patterson Lamb" w:date="2014-08-10T12:18:00Z">
            <w:rPr>
              <w:rFonts w:ascii="Times New Roman" w:hAnsi="Times New Roman"/>
              <w:i/>
              <w:sz w:val="24"/>
              <w:szCs w:val="24"/>
            </w:rPr>
          </w:rPrChange>
        </w:rPr>
        <w:t>Oeuvre des Chevaliers Italiens de Malte</w:t>
      </w:r>
      <w:r w:rsidRPr="003C478B">
        <w:rPr>
          <w:rFonts w:ascii="Times New Roman" w:hAnsi="Times New Roman"/>
          <w:sz w:val="24"/>
          <w:szCs w:val="24"/>
        </w:rPr>
        <w:t>, the YMCA, and the International Council of Women.</w:t>
      </w:r>
    </w:p>
  </w:endnote>
  <w:endnote w:id="3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Article 9 of the Resolutions of the Geneva International Conference of 1863 states that “the committees and sections of different countries may meet in international assemblies to communicate the results of their experiences and to agree on measures to be taken in the interest of the work.”</w:t>
      </w:r>
    </w:p>
  </w:endnote>
  <w:endnote w:id="3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Red Cross movement is composed of the ICRC, which plays the role of intermediary among the constituent parts</w:t>
      </w:r>
      <w:del w:id="2541" w:author="Patterson Lamb" w:date="2014-08-10T12:19:00Z">
        <w:r w:rsidRPr="003C478B" w:rsidDel="003F06CE">
          <w:rPr>
            <w:rFonts w:ascii="Times New Roman" w:hAnsi="Times New Roman"/>
            <w:sz w:val="24"/>
            <w:szCs w:val="24"/>
          </w:rPr>
          <w:delText>,</w:delText>
        </w:r>
      </w:del>
      <w:ins w:id="2542" w:author="Patterson Lamb" w:date="2014-08-10T12:19:00Z">
        <w:r>
          <w:rPr>
            <w:rFonts w:ascii="Times New Roman" w:hAnsi="Times New Roman"/>
            <w:sz w:val="24"/>
            <w:szCs w:val="24"/>
          </w:rPr>
          <w:t>;</w:t>
        </w:r>
      </w:ins>
      <w:r w:rsidRPr="003C478B">
        <w:rPr>
          <w:rFonts w:ascii="Times New Roman" w:hAnsi="Times New Roman"/>
          <w:sz w:val="24"/>
          <w:szCs w:val="24"/>
        </w:rPr>
        <w:t xml:space="preserve"> the International Federation of the Red Cross and Red Crescent Societies (renamed after the League of the Red Cross Societies in 1991)</w:t>
      </w:r>
      <w:del w:id="2543" w:author="Patterson Lamb" w:date="2014-08-10T12:19:00Z">
        <w:r w:rsidRPr="003C478B" w:rsidDel="003F06CE">
          <w:rPr>
            <w:rFonts w:ascii="Times New Roman" w:hAnsi="Times New Roman"/>
            <w:sz w:val="24"/>
            <w:szCs w:val="24"/>
          </w:rPr>
          <w:delText>,</w:delText>
        </w:r>
      </w:del>
      <w:ins w:id="2544" w:author="Patterson Lamb" w:date="2014-08-10T12:19:00Z">
        <w:r>
          <w:rPr>
            <w:rFonts w:ascii="Times New Roman" w:hAnsi="Times New Roman"/>
            <w:sz w:val="24"/>
            <w:szCs w:val="24"/>
          </w:rPr>
          <w:t>;</w:t>
        </w:r>
      </w:ins>
      <w:r w:rsidRPr="003C478B">
        <w:rPr>
          <w:rFonts w:ascii="Times New Roman" w:hAnsi="Times New Roman"/>
          <w:sz w:val="24"/>
          <w:szCs w:val="24"/>
        </w:rPr>
        <w:t xml:space="preserve"> and national societies, of which there are more than 180 today.</w:t>
      </w:r>
    </w:p>
  </w:endnote>
  <w:endnote w:id="3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Ciraolo attempted to create an organization to mobili</w:t>
      </w:r>
      <w:del w:id="2546" w:author="Patterson Lamb" w:date="2014-08-10T12:19:00Z">
        <w:r w:rsidRPr="003C478B" w:rsidDel="003F06CE">
          <w:rPr>
            <w:rFonts w:ascii="Times New Roman" w:hAnsi="Times New Roman"/>
            <w:sz w:val="24"/>
            <w:szCs w:val="24"/>
          </w:rPr>
          <w:delText>s</w:delText>
        </w:r>
      </w:del>
      <w:ins w:id="2547" w:author="Patterson Lamb" w:date="2014-08-10T12:19:00Z">
        <w:r>
          <w:rPr>
            <w:rFonts w:ascii="Times New Roman" w:hAnsi="Times New Roman"/>
            <w:sz w:val="24"/>
            <w:szCs w:val="24"/>
          </w:rPr>
          <w:t>z</w:t>
        </w:r>
      </w:ins>
      <w:r w:rsidRPr="003C478B">
        <w:rPr>
          <w:rFonts w:ascii="Times New Roman" w:hAnsi="Times New Roman"/>
          <w:sz w:val="24"/>
          <w:szCs w:val="24"/>
        </w:rPr>
        <w:t>e in the event of a natural disaster. Hutchinson, “Disasters and the International Order.”</w:t>
      </w:r>
    </w:p>
  </w:endnote>
  <w:endnote w:id="3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overview on the visual humanitarianism of the ICRC, see Moorehead, ed., </w:t>
      </w:r>
      <w:r w:rsidRPr="003C478B">
        <w:rPr>
          <w:rFonts w:ascii="Times New Roman" w:hAnsi="Times New Roman"/>
          <w:i/>
          <w:sz w:val="24"/>
          <w:szCs w:val="24"/>
        </w:rPr>
        <w:t>Humanity in War</w:t>
      </w:r>
      <w:r w:rsidRPr="003C478B">
        <w:rPr>
          <w:rFonts w:ascii="Times New Roman" w:hAnsi="Times New Roman"/>
          <w:sz w:val="24"/>
          <w:szCs w:val="24"/>
        </w:rPr>
        <w:t>. This volume followed an exhibit organized at the headquarters of the organization, entitled “Humanity in War. From the Mid-19th Century to the Conflicts of Today.” Some of the postcards portraying the ICRC can be found in the Centre d’Iconographie Gé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né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voise. See “sé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rie carte postale classe 46.”</w:t>
      </w:r>
    </w:p>
  </w:endnote>
  <w:endnote w:id="3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 far, the topic of the visual humanitarianism of the ICRC has received little attention. A few exceptions are</w:t>
      </w:r>
      <w:del w:id="2548" w:author="Patterson Lamb" w:date="2014-08-10T12:19:00Z">
        <w:r w:rsidRPr="003C478B" w:rsidDel="003F06CE">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sz w:val="24"/>
          <w:szCs w:val="24"/>
          <w:lang w:val="fr-CA"/>
        </w:rPr>
        <w:t>International Review of the Red Cross (IRRC), Enrico Natale, “Quand l’humanitaire commenç</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ait à</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faire son cinema: les films du CICR des anné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es 1920s</w:t>
      </w:r>
      <w:ins w:id="2549" w:author="Patterson Lamb" w:date="2014-08-10T12:20:00Z">
        <w:r>
          <w:rPr>
            <w:rFonts w:ascii="Times New Roman" w:hAnsi="Times New Roman"/>
            <w:sz w:val="24"/>
            <w:szCs w:val="24"/>
            <w:lang w:val="fr-CA"/>
          </w:rPr>
          <w:t>,</w:t>
        </w:r>
      </w:ins>
      <w:r w:rsidRPr="003C478B">
        <w:rPr>
          <w:rFonts w:ascii="Times New Roman" w:hAnsi="Times New Roman"/>
          <w:bCs/>
          <w:sz w:val="24"/>
          <w:szCs w:val="24"/>
          <w:lang w:val="fr-CA"/>
        </w:rPr>
        <w:t>”</w:t>
      </w:r>
      <w:r w:rsidRPr="003C478B">
        <w:rPr>
          <w:rFonts w:ascii="Times New Roman" w:hAnsi="Times New Roman"/>
          <w:sz w:val="24"/>
          <w:szCs w:val="24"/>
          <w:lang w:val="fr-CA"/>
        </w:rPr>
        <w:t xml:space="preserve"> 854 (2004): 415–</w:t>
      </w:r>
      <w:del w:id="2550" w:author="Patterson Lamb" w:date="2014-08-10T12:20:00Z">
        <w:r w:rsidRPr="003C478B" w:rsidDel="003F06CE">
          <w:rPr>
            <w:rFonts w:ascii="Times New Roman" w:hAnsi="Times New Roman"/>
            <w:sz w:val="24"/>
            <w:szCs w:val="24"/>
            <w:lang w:val="fr-CA"/>
          </w:rPr>
          <w:delText>4</w:delText>
        </w:r>
      </w:del>
      <w:r w:rsidRPr="003C478B">
        <w:rPr>
          <w:rFonts w:ascii="Times New Roman" w:hAnsi="Times New Roman"/>
          <w:sz w:val="24"/>
          <w:szCs w:val="24"/>
          <w:lang w:val="fr-CA"/>
        </w:rPr>
        <w:t>37</w:t>
      </w:r>
      <w:del w:id="2551" w:author="Patterson Lamb" w:date="2014-08-10T12:25:00Z">
        <w:r w:rsidRPr="003C478B" w:rsidDel="003F06CE">
          <w:rPr>
            <w:rFonts w:ascii="Times New Roman" w:hAnsi="Times New Roman"/>
            <w:sz w:val="24"/>
            <w:szCs w:val="24"/>
            <w:lang w:val="fr-CA"/>
          </w:rPr>
          <w:delText>.</w:delText>
        </w:r>
      </w:del>
      <w:ins w:id="2552" w:author="Patterson Lamb" w:date="2014-08-10T12:25:00Z">
        <w:r>
          <w:rPr>
            <w:rFonts w:ascii="Times New Roman" w:hAnsi="Times New Roman"/>
            <w:sz w:val="24"/>
            <w:szCs w:val="24"/>
            <w:lang w:val="fr-CA"/>
          </w:rPr>
          <w:t>;</w:t>
        </w:r>
      </w:ins>
      <w:r w:rsidRPr="003C478B">
        <w:rPr>
          <w:rFonts w:ascii="Times New Roman" w:hAnsi="Times New Roman"/>
          <w:sz w:val="24"/>
          <w:szCs w:val="24"/>
          <w:lang w:val="fr-CA"/>
        </w:rPr>
        <w:t xml:space="preserve"> </w:t>
      </w:r>
      <w:r w:rsidRPr="003C478B">
        <w:rPr>
          <w:rStyle w:val="forename"/>
          <w:sz w:val="24"/>
          <w:szCs w:val="24"/>
        </w:rPr>
        <w:t>Sé</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bastian</w:t>
      </w:r>
      <w:r w:rsidRPr="003C478B">
        <w:rPr>
          <w:rFonts w:ascii="Times New Roman" w:hAnsi="Times New Roman"/>
          <w:sz w:val="24"/>
          <w:szCs w:val="24"/>
          <w:lang w:val="fr-CA"/>
        </w:rPr>
        <w:t xml:space="preserve"> </w:t>
      </w:r>
      <w:r w:rsidRPr="003C478B">
        <w:rPr>
          <w:rStyle w:val="surname"/>
          <w:sz w:val="24"/>
          <w:szCs w:val="24"/>
        </w:rPr>
        <w:t>Farré</w:t>
      </w:r>
      <w:r w:rsidRPr="003C478B">
        <w:rPr>
          <w:rStyle w:val="surname"/>
          <w:sz w:val="24"/>
          <w:szCs w:val="24"/>
        </w:rPr>
        <w:fldChar w:fldCharType="begin"/>
      </w:r>
      <w:r w:rsidRPr="003C478B">
        <w:rPr>
          <w:rStyle w:val="surname"/>
          <w:sz w:val="24"/>
          <w:szCs w:val="24"/>
        </w:rPr>
        <w:instrText xml:space="preserve"> SET  Times New Roman  \* MERGEFORMAT </w:instrText>
      </w:r>
      <w:r w:rsidRPr="003C478B">
        <w:rPr>
          <w:rStyle w:val="surname"/>
          <w:sz w:val="24"/>
          <w:szCs w:val="24"/>
        </w:rPr>
        <w:fldChar w:fldCharType="separate"/>
      </w:r>
      <w:r w:rsidRPr="003C478B">
        <w:rPr>
          <w:rStyle w:val="surname"/>
          <w:noProof/>
          <w:sz w:val="24"/>
          <w:szCs w:val="24"/>
        </w:rPr>
        <w:t>New</w:t>
      </w:r>
      <w:r w:rsidRPr="003C478B">
        <w:rPr>
          <w:rStyle w:val="surname"/>
          <w:sz w:val="24"/>
          <w:szCs w:val="24"/>
        </w:rPr>
        <w:fldChar w:fldCharType="end"/>
      </w:r>
      <w:r w:rsidRPr="003C478B">
        <w:rPr>
          <w:rFonts w:ascii="Times New Roman" w:hAnsi="Times New Roman"/>
          <w:sz w:val="24"/>
          <w:szCs w:val="24"/>
          <w:lang w:val="fr-CA"/>
        </w:rPr>
        <w:t xml:space="preserve"> and </w:t>
      </w:r>
      <w:r w:rsidRPr="003C478B">
        <w:rPr>
          <w:rStyle w:val="forename"/>
          <w:sz w:val="24"/>
          <w:szCs w:val="24"/>
        </w:rPr>
        <w:t>Yan</w:t>
      </w:r>
      <w:r w:rsidRPr="003C478B">
        <w:rPr>
          <w:rFonts w:ascii="Times New Roman" w:hAnsi="Times New Roman"/>
          <w:sz w:val="24"/>
          <w:szCs w:val="24"/>
          <w:lang w:val="fr-CA"/>
        </w:rPr>
        <w:t xml:space="preserve"> </w:t>
      </w:r>
      <w:r w:rsidRPr="003C478B">
        <w:rPr>
          <w:rStyle w:val="surname"/>
          <w:sz w:val="24"/>
          <w:szCs w:val="24"/>
        </w:rPr>
        <w:t>Schubert</w:t>
      </w:r>
      <w:r w:rsidRPr="003C478B">
        <w:rPr>
          <w:rFonts w:ascii="Times New Roman" w:hAnsi="Times New Roman"/>
          <w:sz w:val="24"/>
          <w:szCs w:val="24"/>
          <w:lang w:val="fr-CA"/>
        </w:rPr>
        <w:t>, “</w:t>
      </w:r>
      <w:r w:rsidRPr="003C478B">
        <w:rPr>
          <w:rStyle w:val="Articletitle"/>
          <w:sz w:val="24"/>
          <w:szCs w:val="24"/>
        </w:rPr>
        <w:t>Le dé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legué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 xml:space="preserve"> du CICR Maurice Rossel et les photographies de Theresienstadt</w:t>
      </w:r>
      <w:ins w:id="2553" w:author="Patterson Lamb" w:date="2014-08-10T12:20:00Z">
        <w:r>
          <w:rPr>
            <w:rStyle w:val="Articletitle"/>
            <w:sz w:val="24"/>
            <w:szCs w:val="24"/>
          </w:rPr>
          <w:t>,</w:t>
        </w:r>
      </w:ins>
      <w:r w:rsidRPr="003C478B">
        <w:rPr>
          <w:rFonts w:ascii="Times New Roman" w:hAnsi="Times New Roman"/>
          <w:bCs/>
          <w:sz w:val="24"/>
          <w:szCs w:val="24"/>
          <w:lang w:val="fr-CA"/>
        </w:rPr>
        <w:t xml:space="preserve">” </w:t>
      </w:r>
      <w:r w:rsidRPr="003C478B">
        <w:rPr>
          <w:rStyle w:val="journal-title"/>
          <w:sz w:val="24"/>
          <w:szCs w:val="24"/>
        </w:rPr>
        <w:t>Le Mouvement Social</w:t>
      </w:r>
      <w:r w:rsidRPr="003C478B">
        <w:rPr>
          <w:rFonts w:ascii="Times New Roman" w:hAnsi="Times New Roman"/>
          <w:bCs/>
          <w:sz w:val="24"/>
          <w:szCs w:val="24"/>
          <w:lang w:val="fr-CA"/>
        </w:rPr>
        <w:t xml:space="preserve"> </w:t>
      </w:r>
      <w:r w:rsidRPr="003C478B">
        <w:rPr>
          <w:rStyle w:val="volume"/>
          <w:sz w:val="24"/>
          <w:szCs w:val="24"/>
        </w:rPr>
        <w:t>227</w:t>
      </w:r>
      <w:r w:rsidRPr="003C478B">
        <w:rPr>
          <w:rFonts w:ascii="Times New Roman" w:hAnsi="Times New Roman"/>
          <w:bCs/>
          <w:sz w:val="24"/>
          <w:szCs w:val="24"/>
          <w:lang w:val="fr-CA"/>
        </w:rPr>
        <w:t xml:space="preserve"> (</w:t>
      </w:r>
      <w:r w:rsidRPr="003C478B">
        <w:rPr>
          <w:rStyle w:val="date"/>
          <w:rFonts w:ascii="Times New Roman" w:hAnsi="Times New Roman"/>
          <w:sz w:val="24"/>
          <w:szCs w:val="24"/>
        </w:rPr>
        <w:t>2009</w:t>
      </w:r>
      <w:r w:rsidRPr="003C478B">
        <w:rPr>
          <w:rFonts w:ascii="Times New Roman" w:hAnsi="Times New Roman"/>
          <w:bCs/>
          <w:sz w:val="24"/>
          <w:szCs w:val="24"/>
          <w:lang w:val="fr-CA"/>
        </w:rPr>
        <w:t xml:space="preserve">): </w:t>
      </w:r>
      <w:r w:rsidRPr="003C478B">
        <w:rPr>
          <w:rStyle w:val="pageextent"/>
          <w:sz w:val="24"/>
          <w:szCs w:val="24"/>
        </w:rPr>
        <w:t>65–83</w:t>
      </w:r>
      <w:del w:id="2554" w:author="Patterson Lamb" w:date="2014-08-10T12:25:00Z">
        <w:r w:rsidRPr="003C478B" w:rsidDel="003F06CE">
          <w:rPr>
            <w:rFonts w:ascii="Times New Roman" w:hAnsi="Times New Roman"/>
            <w:bCs/>
            <w:sz w:val="24"/>
            <w:szCs w:val="24"/>
            <w:lang w:val="fr-CA"/>
          </w:rPr>
          <w:delText>.</w:delText>
        </w:r>
      </w:del>
      <w:ins w:id="2555" w:author="Patterson Lamb" w:date="2014-08-10T12:25:00Z">
        <w:r>
          <w:rPr>
            <w:rFonts w:ascii="Times New Roman" w:hAnsi="Times New Roman"/>
            <w:bCs/>
            <w:sz w:val="24"/>
            <w:szCs w:val="24"/>
            <w:lang w:val="fr-CA"/>
          </w:rPr>
          <w:t>;</w:t>
        </w:r>
      </w:ins>
      <w:r w:rsidRPr="003C478B">
        <w:rPr>
          <w:rFonts w:ascii="Times New Roman" w:hAnsi="Times New Roman"/>
          <w:bCs/>
          <w:sz w:val="24"/>
          <w:szCs w:val="24"/>
          <w:lang w:val="fr-CA"/>
        </w:rPr>
        <w:t xml:space="preserve"> </w:t>
      </w:r>
      <w:r w:rsidRPr="003C478B">
        <w:rPr>
          <w:rStyle w:val="forename"/>
          <w:sz w:val="24"/>
          <w:szCs w:val="24"/>
          <w:lang w:val="it-IT"/>
        </w:rPr>
        <w:t>Marina</w:t>
      </w:r>
      <w:r w:rsidRPr="003C478B">
        <w:rPr>
          <w:rFonts w:ascii="Times New Roman" w:hAnsi="Times New Roman"/>
          <w:bCs/>
          <w:sz w:val="24"/>
          <w:szCs w:val="24"/>
          <w:lang w:val="fr-CA"/>
        </w:rPr>
        <w:t xml:space="preserve"> </w:t>
      </w:r>
      <w:r w:rsidRPr="003C478B">
        <w:rPr>
          <w:rStyle w:val="surname"/>
          <w:sz w:val="24"/>
          <w:szCs w:val="24"/>
          <w:lang w:val="it-IT"/>
        </w:rPr>
        <w:t>Meier</w:t>
      </w:r>
      <w:r w:rsidRPr="003C478B">
        <w:rPr>
          <w:rFonts w:ascii="Times New Roman" w:hAnsi="Times New Roman"/>
          <w:bCs/>
          <w:sz w:val="24"/>
          <w:szCs w:val="24"/>
          <w:lang w:val="fr-CA"/>
        </w:rPr>
        <w:t xml:space="preserve"> and </w:t>
      </w:r>
      <w:r w:rsidRPr="003C478B">
        <w:rPr>
          <w:rStyle w:val="forename"/>
          <w:sz w:val="24"/>
          <w:szCs w:val="24"/>
          <w:lang w:val="it-IT"/>
        </w:rPr>
        <w:t>Daniel</w:t>
      </w:r>
      <w:r w:rsidRPr="003C478B">
        <w:rPr>
          <w:rFonts w:ascii="Times New Roman" w:hAnsi="Times New Roman"/>
          <w:bCs/>
          <w:sz w:val="24"/>
          <w:szCs w:val="24"/>
          <w:lang w:val="fr-CA"/>
        </w:rPr>
        <w:t xml:space="preserve"> </w:t>
      </w:r>
      <w:r w:rsidRPr="003C478B">
        <w:rPr>
          <w:rStyle w:val="surname"/>
          <w:sz w:val="24"/>
          <w:szCs w:val="24"/>
          <w:lang w:val="it-IT"/>
        </w:rPr>
        <w:t>Palmieri</w:t>
      </w:r>
      <w:r w:rsidRPr="003C478B">
        <w:rPr>
          <w:rFonts w:ascii="Times New Roman" w:hAnsi="Times New Roman"/>
          <w:bCs/>
          <w:sz w:val="24"/>
          <w:szCs w:val="24"/>
          <w:lang w:val="fr-CA"/>
        </w:rPr>
        <w:t xml:space="preserve">, </w:t>
      </w:r>
      <w:r w:rsidRPr="003C478B">
        <w:rPr>
          <w:rFonts w:ascii="Times New Roman" w:hAnsi="Times New Roman"/>
          <w:sz w:val="24"/>
          <w:szCs w:val="24"/>
          <w:lang w:val="fr-CA"/>
        </w:rPr>
        <w:t>“</w:t>
      </w:r>
      <w:r w:rsidRPr="003C478B">
        <w:rPr>
          <w:rStyle w:val="chaptertitle"/>
          <w:sz w:val="24"/>
          <w:szCs w:val="24"/>
          <w:lang w:val="it-IT"/>
        </w:rPr>
        <w:t>Les É</w:t>
      </w:r>
      <w:r w:rsidRPr="003C478B">
        <w:rPr>
          <w:rStyle w:val="chaptertitle"/>
          <w:sz w:val="24"/>
          <w:szCs w:val="24"/>
          <w:lang w:val="it-IT"/>
        </w:rPr>
        <w:fldChar w:fldCharType="begin"/>
      </w:r>
      <w:r w:rsidRPr="003C478B">
        <w:rPr>
          <w:rStyle w:val="chaptertitle"/>
          <w:sz w:val="24"/>
          <w:szCs w:val="24"/>
          <w:lang w:val="it-IT"/>
        </w:rPr>
        <w:instrText xml:space="preserve"> SET  Times New Roman  \* MERGEFORMAT </w:instrText>
      </w:r>
      <w:r w:rsidRPr="003C478B">
        <w:rPr>
          <w:rStyle w:val="chaptertitle"/>
          <w:sz w:val="24"/>
          <w:szCs w:val="24"/>
          <w:lang w:val="it-IT"/>
        </w:rPr>
        <w:fldChar w:fldCharType="separate"/>
      </w:r>
      <w:r w:rsidRPr="003C478B">
        <w:rPr>
          <w:rStyle w:val="chaptertitle"/>
          <w:noProof/>
          <w:sz w:val="24"/>
          <w:szCs w:val="24"/>
          <w:lang w:val="it-IT"/>
        </w:rPr>
        <w:t>New</w:t>
      </w:r>
      <w:r w:rsidRPr="003C478B">
        <w:rPr>
          <w:rStyle w:val="chaptertitle"/>
          <w:sz w:val="24"/>
          <w:szCs w:val="24"/>
          <w:lang w:val="it-IT"/>
        </w:rPr>
        <w:fldChar w:fldCharType="end"/>
      </w:r>
      <w:r w:rsidRPr="003C478B">
        <w:rPr>
          <w:rStyle w:val="chaptertitle"/>
          <w:sz w:val="24"/>
          <w:szCs w:val="24"/>
          <w:lang w:val="it-IT"/>
        </w:rPr>
        <w:t>quivoques du Ciné</w:t>
      </w:r>
      <w:r w:rsidRPr="003C478B">
        <w:rPr>
          <w:rStyle w:val="chaptertitle"/>
          <w:sz w:val="24"/>
          <w:szCs w:val="24"/>
          <w:lang w:val="it-IT"/>
        </w:rPr>
        <w:fldChar w:fldCharType="begin"/>
      </w:r>
      <w:r w:rsidRPr="003C478B">
        <w:rPr>
          <w:rStyle w:val="chaptertitle"/>
          <w:sz w:val="24"/>
          <w:szCs w:val="24"/>
          <w:lang w:val="it-IT"/>
        </w:rPr>
        <w:instrText xml:space="preserve"> SET  Times New Roman  \* MERGEFORMAT </w:instrText>
      </w:r>
      <w:r w:rsidRPr="003C478B">
        <w:rPr>
          <w:rStyle w:val="chaptertitle"/>
          <w:sz w:val="24"/>
          <w:szCs w:val="24"/>
          <w:lang w:val="it-IT"/>
        </w:rPr>
        <w:fldChar w:fldCharType="separate"/>
      </w:r>
      <w:r w:rsidRPr="003C478B">
        <w:rPr>
          <w:rStyle w:val="chaptertitle"/>
          <w:noProof/>
          <w:sz w:val="24"/>
          <w:szCs w:val="24"/>
          <w:lang w:val="it-IT"/>
        </w:rPr>
        <w:t>New</w:t>
      </w:r>
      <w:r w:rsidRPr="003C478B">
        <w:rPr>
          <w:rStyle w:val="chaptertitle"/>
          <w:sz w:val="24"/>
          <w:szCs w:val="24"/>
          <w:lang w:val="it-IT"/>
        </w:rPr>
        <w:fldChar w:fldCharType="end"/>
      </w:r>
      <w:r w:rsidRPr="003C478B">
        <w:rPr>
          <w:rStyle w:val="chaptertitle"/>
          <w:sz w:val="24"/>
          <w:szCs w:val="24"/>
          <w:lang w:val="it-IT"/>
        </w:rPr>
        <w:t>ma Humanitaire. L’exemple d’Helft helfen (1948),</w:t>
      </w:r>
      <w:r w:rsidRPr="003C478B">
        <w:rPr>
          <w:rFonts w:ascii="Times New Roman" w:hAnsi="Times New Roman"/>
          <w:bCs/>
          <w:sz w:val="24"/>
          <w:szCs w:val="24"/>
          <w:lang w:val="fr-CA"/>
        </w:rPr>
        <w:t xml:space="preserve">” in </w:t>
      </w:r>
      <w:r w:rsidRPr="003C478B">
        <w:rPr>
          <w:rStyle w:val="booktitle"/>
          <w:sz w:val="24"/>
          <w:szCs w:val="24"/>
          <w:lang w:val="it-IT"/>
        </w:rPr>
        <w:t>La Guerre aprè</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s la Guerre. Images et Construction des Imaginaires de Guerre dans l’Europe du XXe siè</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cle</w:t>
      </w:r>
      <w:r w:rsidRPr="003C478B">
        <w:rPr>
          <w:rFonts w:ascii="Times New Roman" w:hAnsi="Times New Roman"/>
          <w:bCs/>
          <w:sz w:val="24"/>
          <w:szCs w:val="24"/>
          <w:lang w:val="fr-CA"/>
        </w:rPr>
        <w:t xml:space="preserve">, ed. </w:t>
      </w:r>
      <w:r w:rsidRPr="003C478B">
        <w:rPr>
          <w:rStyle w:val="forename"/>
          <w:sz w:val="24"/>
          <w:szCs w:val="24"/>
        </w:rPr>
        <w:t>Christian</w:t>
      </w:r>
      <w:r w:rsidRPr="003C478B">
        <w:rPr>
          <w:rFonts w:ascii="Times New Roman" w:hAnsi="Times New Roman"/>
          <w:bCs/>
          <w:sz w:val="24"/>
          <w:szCs w:val="24"/>
          <w:lang w:val="fr-CA"/>
        </w:rPr>
        <w:t xml:space="preserve"> </w:t>
      </w:r>
      <w:r w:rsidRPr="003C478B">
        <w:rPr>
          <w:rStyle w:val="surname"/>
          <w:sz w:val="24"/>
          <w:szCs w:val="24"/>
        </w:rPr>
        <w:t>Delporte</w:t>
      </w:r>
      <w:r w:rsidRPr="003C478B">
        <w:rPr>
          <w:rFonts w:ascii="Times New Roman" w:hAnsi="Times New Roman"/>
          <w:sz w:val="24"/>
          <w:szCs w:val="24"/>
        </w:rPr>
        <w:t xml:space="preserve"> </w:t>
      </w:r>
      <w:del w:id="2556" w:author="Patterson Lamb" w:date="2014-08-10T12:20:00Z">
        <w:r w:rsidRPr="003C478B" w:rsidDel="003F06CE">
          <w:rPr>
            <w:rFonts w:ascii="Times New Roman" w:hAnsi="Times New Roman"/>
            <w:bCs/>
            <w:sz w:val="24"/>
            <w:szCs w:val="24"/>
            <w:lang w:val="fr-CA"/>
          </w:rPr>
          <w:delText xml:space="preserve">et. </w:delText>
        </w:r>
      </w:del>
      <w:r w:rsidRPr="003C478B">
        <w:rPr>
          <w:rFonts w:ascii="Times New Roman" w:hAnsi="Times New Roman"/>
          <w:bCs/>
          <w:sz w:val="24"/>
          <w:szCs w:val="24"/>
          <w:lang w:val="fr-CA"/>
        </w:rPr>
        <w:t>(</w:t>
      </w:r>
      <w:r w:rsidRPr="003C478B">
        <w:rPr>
          <w:rStyle w:val="placeofpub"/>
          <w:sz w:val="24"/>
          <w:szCs w:val="24"/>
        </w:rPr>
        <w:t>Paris</w:t>
      </w:r>
      <w:r w:rsidRPr="003C478B">
        <w:rPr>
          <w:rFonts w:ascii="Times New Roman" w:hAnsi="Times New Roman"/>
          <w:bCs/>
          <w:sz w:val="24"/>
          <w:szCs w:val="24"/>
          <w:lang w:val="fr-CA"/>
        </w:rPr>
        <w:t xml:space="preserve">, </w:t>
      </w:r>
      <w:r w:rsidRPr="003C478B">
        <w:rPr>
          <w:rStyle w:val="publisher"/>
          <w:sz w:val="24"/>
          <w:szCs w:val="24"/>
        </w:rPr>
        <w:t>Nouveau Monde É</w:t>
      </w:r>
      <w:r w:rsidRPr="003C478B">
        <w:rPr>
          <w:rStyle w:val="publisher"/>
          <w:sz w:val="24"/>
          <w:szCs w:val="24"/>
        </w:rPr>
        <w:fldChar w:fldCharType="begin"/>
      </w:r>
      <w:r w:rsidRPr="003C478B">
        <w:rPr>
          <w:rStyle w:val="publisher"/>
          <w:sz w:val="24"/>
          <w:szCs w:val="24"/>
        </w:rPr>
        <w:instrText xml:space="preserve"> SET  Times New Roman  \* MERGEFORMAT </w:instrText>
      </w:r>
      <w:r w:rsidRPr="003C478B">
        <w:rPr>
          <w:rStyle w:val="publisher"/>
          <w:sz w:val="24"/>
          <w:szCs w:val="24"/>
        </w:rPr>
        <w:fldChar w:fldCharType="separate"/>
      </w:r>
      <w:r w:rsidRPr="003C478B">
        <w:rPr>
          <w:rStyle w:val="publisher"/>
          <w:noProof/>
          <w:sz w:val="24"/>
          <w:szCs w:val="24"/>
        </w:rPr>
        <w:t>New</w:t>
      </w:r>
      <w:r w:rsidRPr="003C478B">
        <w:rPr>
          <w:rStyle w:val="publisher"/>
          <w:sz w:val="24"/>
          <w:szCs w:val="24"/>
        </w:rPr>
        <w:fldChar w:fldCharType="end"/>
      </w:r>
      <w:r w:rsidRPr="003C478B">
        <w:rPr>
          <w:rStyle w:val="publisher"/>
          <w:sz w:val="24"/>
          <w:szCs w:val="24"/>
        </w:rPr>
        <w:t>ditions</w:t>
      </w:r>
      <w:r w:rsidRPr="003C478B">
        <w:rPr>
          <w:rFonts w:ascii="Times New Roman" w:hAnsi="Times New Roman"/>
          <w:bCs/>
          <w:sz w:val="24"/>
          <w:szCs w:val="24"/>
          <w:lang w:val="fr-CA"/>
        </w:rPr>
        <w:t xml:space="preserve">, </w:t>
      </w:r>
      <w:r w:rsidRPr="003C478B">
        <w:rPr>
          <w:rStyle w:val="date"/>
          <w:rFonts w:ascii="Times New Roman" w:hAnsi="Times New Roman"/>
          <w:sz w:val="24"/>
          <w:szCs w:val="24"/>
        </w:rPr>
        <w:t>2010</w:t>
      </w:r>
      <w:r w:rsidRPr="003C478B">
        <w:rPr>
          <w:rFonts w:ascii="Times New Roman" w:hAnsi="Times New Roman"/>
          <w:bCs/>
          <w:sz w:val="24"/>
          <w:szCs w:val="24"/>
          <w:lang w:val="fr-CA"/>
        </w:rPr>
        <w:t xml:space="preserve">), </w:t>
      </w:r>
      <w:r w:rsidRPr="003C478B">
        <w:rPr>
          <w:rStyle w:val="pageextent"/>
          <w:sz w:val="24"/>
          <w:szCs w:val="24"/>
        </w:rPr>
        <w:t>65–80</w:t>
      </w:r>
      <w:del w:id="2557" w:author="Patterson Lamb" w:date="2014-08-10T12:25:00Z">
        <w:r w:rsidRPr="003C478B" w:rsidDel="003F06CE">
          <w:rPr>
            <w:rFonts w:ascii="Times New Roman" w:hAnsi="Times New Roman"/>
            <w:bCs/>
            <w:sz w:val="24"/>
            <w:szCs w:val="24"/>
            <w:lang w:val="fr-CA"/>
          </w:rPr>
          <w:delText>.</w:delText>
        </w:r>
      </w:del>
      <w:ins w:id="2558" w:author="Patterson Lamb" w:date="2014-08-10T12:25:00Z">
        <w:r>
          <w:rPr>
            <w:rFonts w:ascii="Times New Roman" w:hAnsi="Times New Roman"/>
            <w:bCs/>
            <w:sz w:val="24"/>
            <w:szCs w:val="24"/>
            <w:lang w:val="fr-CA"/>
          </w:rPr>
          <w:t>;</w:t>
        </w:r>
      </w:ins>
      <w:r w:rsidRPr="003C478B">
        <w:rPr>
          <w:rFonts w:ascii="Times New Roman" w:hAnsi="Times New Roman"/>
          <w:bCs/>
          <w:sz w:val="24"/>
          <w:szCs w:val="24"/>
          <w:lang w:val="fr-CA"/>
        </w:rPr>
        <w:t xml:space="preserve"> </w:t>
      </w:r>
      <w:r w:rsidRPr="003C478B">
        <w:rPr>
          <w:rStyle w:val="forename"/>
          <w:sz w:val="24"/>
          <w:szCs w:val="24"/>
        </w:rPr>
        <w:t>Fania Khan</w:t>
      </w:r>
      <w:r w:rsidRPr="003C478B">
        <w:rPr>
          <w:rFonts w:ascii="Times New Roman" w:hAnsi="Times New Roman"/>
          <w:sz w:val="24"/>
          <w:szCs w:val="24"/>
          <w:lang w:val="fr-CA"/>
        </w:rPr>
        <w:t xml:space="preserve"> </w:t>
      </w:r>
      <w:r w:rsidRPr="003C478B">
        <w:rPr>
          <w:rStyle w:val="surname"/>
          <w:sz w:val="24"/>
          <w:szCs w:val="24"/>
        </w:rPr>
        <w:t>Mohammad</w:t>
      </w:r>
      <w:r w:rsidRPr="003C478B">
        <w:rPr>
          <w:rFonts w:ascii="Times New Roman" w:hAnsi="Times New Roman"/>
          <w:sz w:val="24"/>
          <w:szCs w:val="24"/>
          <w:lang w:val="fr-CA"/>
        </w:rPr>
        <w:t xml:space="preserve"> and </w:t>
      </w:r>
      <w:r w:rsidRPr="003C478B">
        <w:rPr>
          <w:rStyle w:val="forename"/>
          <w:sz w:val="24"/>
          <w:szCs w:val="24"/>
        </w:rPr>
        <w:t>Daniel</w:t>
      </w:r>
      <w:r w:rsidRPr="003C478B">
        <w:rPr>
          <w:rFonts w:ascii="Times New Roman" w:hAnsi="Times New Roman"/>
          <w:sz w:val="24"/>
          <w:szCs w:val="24"/>
          <w:lang w:val="fr-CA"/>
        </w:rPr>
        <w:t xml:space="preserve"> </w:t>
      </w:r>
      <w:r w:rsidRPr="003C478B">
        <w:rPr>
          <w:rStyle w:val="surname"/>
          <w:sz w:val="24"/>
          <w:szCs w:val="24"/>
        </w:rPr>
        <w:t>Palmieri</w:t>
      </w:r>
      <w:r w:rsidRPr="003C478B">
        <w:rPr>
          <w:rFonts w:ascii="Times New Roman" w:hAnsi="Times New Roman"/>
          <w:sz w:val="24"/>
          <w:szCs w:val="24"/>
          <w:lang w:val="fr-CA"/>
        </w:rPr>
        <w:t>, “</w:t>
      </w:r>
      <w:r w:rsidRPr="003C478B">
        <w:rPr>
          <w:rStyle w:val="chaptertitle"/>
          <w:sz w:val="24"/>
          <w:szCs w:val="24"/>
        </w:rPr>
        <w:t>Des morts et des nus: le regard du CICR sur la malnutrition extrê</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me en temps de guerre (1940–1950),</w:t>
      </w:r>
      <w:r w:rsidRPr="003C478B">
        <w:rPr>
          <w:rFonts w:ascii="Times New Roman" w:hAnsi="Times New Roman"/>
          <w:bCs/>
          <w:sz w:val="24"/>
          <w:szCs w:val="24"/>
          <w:lang w:val="fr-CA"/>
        </w:rPr>
        <w:t>”</w:t>
      </w:r>
      <w:r w:rsidRPr="003C478B">
        <w:rPr>
          <w:rFonts w:ascii="Times New Roman" w:hAnsi="Times New Roman"/>
          <w:sz w:val="24"/>
          <w:szCs w:val="24"/>
          <w:lang w:val="fr-CA"/>
        </w:rPr>
        <w:t xml:space="preserve"> in </w:t>
      </w:r>
      <w:r w:rsidRPr="003C478B">
        <w:rPr>
          <w:rStyle w:val="booktitle"/>
          <w:sz w:val="24"/>
          <w:szCs w:val="24"/>
        </w:rPr>
        <w:t>Mé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moires croisé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es autour des deux Guerres mondiales</w:t>
      </w:r>
      <w:r w:rsidRPr="003C478B">
        <w:rPr>
          <w:rFonts w:ascii="Times New Roman" w:hAnsi="Times New Roman"/>
          <w:sz w:val="24"/>
          <w:szCs w:val="24"/>
          <w:lang w:val="fr-CA"/>
        </w:rPr>
        <w:t xml:space="preserve">, ed. </w:t>
      </w:r>
      <w:r w:rsidRPr="003C478B">
        <w:rPr>
          <w:rStyle w:val="forename"/>
          <w:sz w:val="24"/>
          <w:szCs w:val="24"/>
        </w:rPr>
        <w:t>René</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e</w:t>
      </w:r>
      <w:r w:rsidRPr="003C478B">
        <w:rPr>
          <w:rFonts w:ascii="Times New Roman" w:hAnsi="Times New Roman"/>
          <w:sz w:val="24"/>
          <w:szCs w:val="24"/>
        </w:rPr>
        <w:t xml:space="preserve"> </w:t>
      </w:r>
      <w:r w:rsidRPr="003C478B">
        <w:rPr>
          <w:rStyle w:val="surname"/>
          <w:sz w:val="24"/>
          <w:szCs w:val="24"/>
        </w:rPr>
        <w:t>Dickason</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publisher"/>
          <w:sz w:val="24"/>
          <w:szCs w:val="24"/>
        </w:rPr>
        <w:t>Mare &amp; Martin</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pageextent"/>
          <w:sz w:val="24"/>
          <w:szCs w:val="24"/>
        </w:rPr>
        <w:t>85–104</w:t>
      </w:r>
      <w:del w:id="2559" w:author="Patterson Lamb" w:date="2014-08-10T12:25:00Z">
        <w:r w:rsidRPr="003C478B" w:rsidDel="003F06CE">
          <w:rPr>
            <w:rFonts w:ascii="Times New Roman" w:hAnsi="Times New Roman"/>
            <w:sz w:val="24"/>
            <w:szCs w:val="24"/>
          </w:rPr>
          <w:delText>.</w:delText>
        </w:r>
      </w:del>
      <w:ins w:id="2560" w:author="Patterson Lamb" w:date="2014-08-10T12:25:00Z">
        <w:r>
          <w:rPr>
            <w:rFonts w:ascii="Times New Roman" w:hAnsi="Times New Roman"/>
            <w:sz w:val="24"/>
            <w:szCs w:val="24"/>
          </w:rPr>
          <w:t>;</w:t>
        </w:r>
      </w:ins>
      <w:r w:rsidRPr="003C478B">
        <w:rPr>
          <w:rFonts w:ascii="Times New Roman" w:hAnsi="Times New Roman"/>
          <w:sz w:val="24"/>
          <w:szCs w:val="24"/>
        </w:rPr>
        <w:t xml:space="preserve"> IRRC, Valé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rie Gorin, “Looking Back </w:t>
      </w:r>
      <w:del w:id="2561" w:author="Patterson Lamb" w:date="2014-08-10T12:21:00Z">
        <w:r w:rsidRPr="003C478B" w:rsidDel="003F06CE">
          <w:rPr>
            <w:rFonts w:ascii="Times New Roman" w:hAnsi="Times New Roman"/>
            <w:sz w:val="24"/>
            <w:szCs w:val="24"/>
          </w:rPr>
          <w:delText xml:space="preserve">Over </w:delText>
        </w:r>
      </w:del>
      <w:ins w:id="2562" w:author="Patterson Lamb" w:date="2014-08-10T12:21:00Z">
        <w:r>
          <w:rPr>
            <w:rFonts w:ascii="Times New Roman" w:hAnsi="Times New Roman"/>
            <w:sz w:val="24"/>
            <w:szCs w:val="24"/>
          </w:rPr>
          <w:t>o</w:t>
        </w:r>
        <w:r w:rsidRPr="003C478B">
          <w:rPr>
            <w:rFonts w:ascii="Times New Roman" w:hAnsi="Times New Roman"/>
            <w:sz w:val="24"/>
            <w:szCs w:val="24"/>
          </w:rPr>
          <w:t xml:space="preserve">ver </w:t>
        </w:r>
      </w:ins>
      <w:r w:rsidRPr="003C478B">
        <w:rPr>
          <w:rFonts w:ascii="Times New Roman" w:hAnsi="Times New Roman"/>
          <w:sz w:val="24"/>
          <w:szCs w:val="24"/>
        </w:rPr>
        <w:t>150 Years of Humanitarian Action: The Photographic Archives of the ICRC</w:t>
      </w:r>
      <w:ins w:id="2563" w:author="Patterson Lamb" w:date="2014-08-10T12:21:00Z">
        <w:r>
          <w:rPr>
            <w:rFonts w:ascii="Times New Roman" w:hAnsi="Times New Roman"/>
            <w:sz w:val="24"/>
            <w:szCs w:val="24"/>
          </w:rPr>
          <w:t>,</w:t>
        </w:r>
      </w:ins>
      <w:r w:rsidRPr="003C478B">
        <w:rPr>
          <w:rFonts w:ascii="Times New Roman" w:hAnsi="Times New Roman"/>
          <w:sz w:val="24"/>
          <w:szCs w:val="24"/>
        </w:rPr>
        <w:t>” 888 (2012): 1–31. None of these studies have considered more than one visual tool, whereas this chapter adopts a comparative approach.</w:t>
      </w:r>
    </w:p>
  </w:endnote>
  <w:endnote w:id="3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CR89, annexe 2, Liste des documents reç</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us par le CICR pour l’exposition.</w:t>
      </w:r>
      <w:ins w:id="2569" w:author="Patterson Lamb" w:date="2014-08-13T11:18:00Z">
        <w:r>
          <w:rPr>
            <w:rFonts w:ascii="Times New Roman" w:hAnsi="Times New Roman"/>
            <w:sz w:val="24"/>
            <w:szCs w:val="24"/>
            <w:lang w:val="fr-CA"/>
          </w:rPr>
          <w:t xml:space="preserve"> </w:t>
        </w:r>
        <w:r>
          <w:rPr>
            <w:rFonts w:ascii="Times New Roman" w:hAnsi="Times New Roman"/>
            <w:b/>
            <w:sz w:val="24"/>
            <w:szCs w:val="24"/>
            <w:lang w:val="fr-CA"/>
          </w:rPr>
          <w:t>&lt;AU : Please give a city&gt;</w:t>
        </w:r>
      </w:ins>
    </w:p>
  </w:endnote>
  <w:endnote w:id="3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i/>
          <w:iCs/>
          <w:sz w:val="24"/>
          <w:szCs w:val="24"/>
          <w:lang w:val="fr-CA"/>
        </w:rPr>
        <w:t>Compte rendu de la 10e Confé</w:t>
      </w:r>
      <w:r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rence internationale de la Croix-Rouge tenue à</w:t>
      </w:r>
      <w:r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 xml:space="preserve"> Genè</w:t>
      </w:r>
      <w:r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ve, du 30 mars au 7 avril 1921</w:t>
      </w:r>
      <w:r w:rsidRPr="003C478B">
        <w:rPr>
          <w:rFonts w:ascii="Times New Roman" w:hAnsi="Times New Roman"/>
          <w:sz w:val="24"/>
          <w:szCs w:val="24"/>
          <w:lang w:val="fr-CA"/>
        </w:rPr>
        <w:t xml:space="preserve"> (Genè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w:t>
      </w:r>
      <w:del w:id="2570" w:author="Patterson Lamb" w:date="2014-08-10T12:21:00Z">
        <w:r w:rsidRPr="003C478B" w:rsidDel="003F06CE">
          <w:rPr>
            <w:rFonts w:ascii="Times New Roman" w:hAnsi="Times New Roman"/>
            <w:sz w:val="24"/>
            <w:szCs w:val="24"/>
            <w:lang w:val="fr-CA"/>
          </w:rPr>
          <w:delText>,</w:delText>
        </w:r>
      </w:del>
      <w:ins w:id="2571" w:author="Patterson Lamb" w:date="2014-08-10T12:21:00Z">
        <w:r>
          <w:rPr>
            <w:rFonts w:ascii="Times New Roman" w:hAnsi="Times New Roman"/>
            <w:sz w:val="24"/>
            <w:szCs w:val="24"/>
            <w:lang w:val="fr-CA"/>
          </w:rPr>
          <w:t> :</w:t>
        </w:r>
      </w:ins>
      <w:r w:rsidRPr="003C478B">
        <w:rPr>
          <w:rFonts w:ascii="Times New Roman" w:hAnsi="Times New Roman"/>
          <w:sz w:val="24"/>
          <w:szCs w:val="24"/>
          <w:lang w:val="fr-CA"/>
        </w:rPr>
        <w:t xml:space="preserve"> Imprimerie Albert Renaud, 1921), 8235–</w:t>
      </w:r>
      <w:del w:id="2572" w:author="Patterson Lamb" w:date="2014-08-10T12:21:00Z">
        <w:r w:rsidRPr="003C478B" w:rsidDel="003F06CE">
          <w:rPr>
            <w:rFonts w:ascii="Times New Roman" w:hAnsi="Times New Roman"/>
            <w:sz w:val="24"/>
            <w:szCs w:val="24"/>
            <w:lang w:val="fr-CA"/>
          </w:rPr>
          <w:delText>823</w:delText>
        </w:r>
      </w:del>
      <w:r w:rsidRPr="003C478B">
        <w:rPr>
          <w:rFonts w:ascii="Times New Roman" w:hAnsi="Times New Roman"/>
          <w:sz w:val="24"/>
          <w:szCs w:val="24"/>
          <w:lang w:val="fr-CA"/>
        </w:rPr>
        <w:t>6.</w:t>
      </w:r>
    </w:p>
  </w:endnote>
  <w:endnote w:id="3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Paulmann, “</w:t>
      </w:r>
      <w:r w:rsidRPr="003C478B">
        <w:rPr>
          <w:rFonts w:ascii="Times New Roman" w:hAnsi="Times New Roman"/>
          <w:bCs/>
          <w:sz w:val="24"/>
          <w:szCs w:val="24"/>
        </w:rPr>
        <w:t xml:space="preserve">Conjunctures,” </w:t>
      </w:r>
      <w:r w:rsidRPr="003C478B">
        <w:rPr>
          <w:rFonts w:ascii="Times New Roman" w:hAnsi="Times New Roman"/>
          <w:sz w:val="24"/>
          <w:szCs w:val="24"/>
        </w:rPr>
        <w:t>223.</w:t>
      </w:r>
    </w:p>
  </w:endnote>
  <w:endnote w:id="3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Pierre-Yves</w:t>
      </w:r>
      <w:r w:rsidRPr="003C478B">
        <w:rPr>
          <w:rFonts w:ascii="Times New Roman" w:hAnsi="Times New Roman"/>
          <w:sz w:val="24"/>
          <w:szCs w:val="24"/>
          <w:lang w:val="fr-FR"/>
        </w:rPr>
        <w:t xml:space="preserve"> </w:t>
      </w:r>
      <w:r w:rsidRPr="003C478B">
        <w:rPr>
          <w:rStyle w:val="surname"/>
          <w:sz w:val="24"/>
          <w:szCs w:val="24"/>
        </w:rPr>
        <w:t>Saunier</w:t>
      </w:r>
      <w:r w:rsidRPr="003C478B">
        <w:rPr>
          <w:rFonts w:ascii="Times New Roman" w:hAnsi="Times New Roman"/>
          <w:sz w:val="24"/>
          <w:szCs w:val="24"/>
          <w:lang w:val="fr-FR"/>
        </w:rPr>
        <w:t>, “</w:t>
      </w:r>
      <w:r w:rsidRPr="003C478B">
        <w:rPr>
          <w:rStyle w:val="Articletitle"/>
          <w:sz w:val="24"/>
          <w:szCs w:val="24"/>
        </w:rPr>
        <w:t>Circulations, connexions et espaces transnationaux</w:t>
      </w:r>
      <w:r w:rsidRPr="003C478B">
        <w:rPr>
          <w:rFonts w:ascii="Times New Roman" w:hAnsi="Times New Roman"/>
          <w:sz w:val="24"/>
          <w:szCs w:val="24"/>
        </w:rPr>
        <w:t>”</w:t>
      </w:r>
      <w:r w:rsidRPr="003C478B">
        <w:rPr>
          <w:rFonts w:ascii="Times New Roman" w:hAnsi="Times New Roman"/>
          <w:sz w:val="24"/>
          <w:szCs w:val="24"/>
          <w:lang w:val="fr-FR"/>
        </w:rPr>
        <w:t xml:space="preserve"> </w:t>
      </w:r>
      <w:r w:rsidRPr="003C478B">
        <w:rPr>
          <w:rStyle w:val="journal-title"/>
          <w:sz w:val="24"/>
          <w:szCs w:val="24"/>
        </w:rPr>
        <w:t>Genè</w:t>
      </w:r>
      <w:r w:rsidRPr="003C478B">
        <w:rPr>
          <w:rStyle w:val="journal-title"/>
          <w:sz w:val="24"/>
          <w:szCs w:val="24"/>
        </w:rPr>
        <w:fldChar w:fldCharType="begin"/>
      </w:r>
      <w:r w:rsidRPr="003C478B">
        <w:rPr>
          <w:rStyle w:val="journal-title"/>
          <w:sz w:val="24"/>
          <w:szCs w:val="24"/>
        </w:rPr>
        <w:instrText xml:space="preserve"> SET  Times New Roman  \* MERGEFORMAT </w:instrText>
      </w:r>
      <w:r w:rsidRPr="003C478B">
        <w:rPr>
          <w:rStyle w:val="journal-title"/>
          <w:sz w:val="24"/>
          <w:szCs w:val="24"/>
        </w:rPr>
        <w:fldChar w:fldCharType="separate"/>
      </w:r>
      <w:r w:rsidRPr="003C478B">
        <w:rPr>
          <w:rStyle w:val="journal-title"/>
          <w:noProof/>
          <w:sz w:val="24"/>
          <w:szCs w:val="24"/>
        </w:rPr>
        <w:t>New</w:t>
      </w:r>
      <w:r w:rsidRPr="003C478B">
        <w:rPr>
          <w:rStyle w:val="journal-title"/>
          <w:sz w:val="24"/>
          <w:szCs w:val="24"/>
        </w:rPr>
        <w:fldChar w:fldCharType="end"/>
      </w:r>
      <w:r w:rsidRPr="003C478B">
        <w:rPr>
          <w:rStyle w:val="journal-title"/>
          <w:sz w:val="24"/>
          <w:szCs w:val="24"/>
        </w:rPr>
        <w:t>ses</w:t>
      </w:r>
      <w:del w:id="2573" w:author="Patterson Lamb" w:date="2014-08-10T12:21:00Z">
        <w:r w:rsidRPr="003C478B" w:rsidDel="003F06CE">
          <w:rPr>
            <w:rFonts w:ascii="Times New Roman" w:hAnsi="Times New Roman"/>
            <w:sz w:val="24"/>
            <w:szCs w:val="24"/>
            <w:lang w:val="fr-FR"/>
          </w:rPr>
          <w:delText>,</w:delText>
        </w:r>
      </w:del>
      <w:r w:rsidRPr="003C478B">
        <w:rPr>
          <w:rFonts w:ascii="Times New Roman" w:hAnsi="Times New Roman"/>
          <w:sz w:val="24"/>
          <w:szCs w:val="24"/>
          <w:lang w:val="fr-FR"/>
        </w:rPr>
        <w:t xml:space="preserve"> </w:t>
      </w:r>
      <w:r w:rsidRPr="003C478B">
        <w:rPr>
          <w:rStyle w:val="volume"/>
          <w:sz w:val="24"/>
          <w:szCs w:val="24"/>
        </w:rPr>
        <w:t>57</w:t>
      </w:r>
      <w:r w:rsidRPr="003C478B">
        <w:rPr>
          <w:rFonts w:ascii="Times New Roman" w:hAnsi="Times New Roman"/>
          <w:sz w:val="24"/>
          <w:szCs w:val="24"/>
          <w:lang w:val="fr-FR"/>
        </w:rPr>
        <w:t xml:space="preserve"> (</w:t>
      </w:r>
      <w:r w:rsidRPr="003C478B">
        <w:rPr>
          <w:rStyle w:val="date"/>
          <w:rFonts w:ascii="Times New Roman" w:hAnsi="Times New Roman"/>
          <w:sz w:val="24"/>
          <w:szCs w:val="24"/>
        </w:rPr>
        <w:t>2004</w:t>
      </w:r>
      <w:r w:rsidRPr="003C478B">
        <w:rPr>
          <w:rFonts w:ascii="Times New Roman" w:hAnsi="Times New Roman"/>
          <w:sz w:val="24"/>
          <w:szCs w:val="24"/>
          <w:lang w:val="fr-FR"/>
        </w:rPr>
        <w:t xml:space="preserve">): </w:t>
      </w:r>
      <w:r w:rsidRPr="003C478B">
        <w:rPr>
          <w:rStyle w:val="pageextent"/>
          <w:sz w:val="24"/>
          <w:szCs w:val="24"/>
        </w:rPr>
        <w:t>110–26</w:t>
      </w:r>
      <w:del w:id="2574" w:author="Patterson Lamb" w:date="2014-08-10T12:26:00Z">
        <w:r w:rsidRPr="003C478B" w:rsidDel="003F06CE">
          <w:rPr>
            <w:rFonts w:ascii="Times New Roman" w:hAnsi="Times New Roman"/>
            <w:sz w:val="24"/>
            <w:szCs w:val="24"/>
            <w:lang w:val="fr-FR"/>
          </w:rPr>
          <w:delText>.</w:delText>
        </w:r>
      </w:del>
      <w:ins w:id="2575" w:author="Patterson Lamb" w:date="2014-08-10T12:26: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rPr>
        <w:t>Patricia</w:t>
      </w:r>
      <w:r w:rsidRPr="003C478B">
        <w:rPr>
          <w:rFonts w:ascii="Times New Roman" w:hAnsi="Times New Roman"/>
          <w:sz w:val="24"/>
          <w:szCs w:val="24"/>
        </w:rPr>
        <w:t xml:space="preserve"> </w:t>
      </w:r>
      <w:r w:rsidRPr="003C478B">
        <w:rPr>
          <w:rStyle w:val="surname"/>
          <w:sz w:val="24"/>
          <w:szCs w:val="24"/>
        </w:rPr>
        <w:t>Clavin</w:t>
      </w:r>
      <w:r w:rsidRPr="003C478B">
        <w:rPr>
          <w:rFonts w:ascii="Times New Roman" w:hAnsi="Times New Roman"/>
          <w:sz w:val="24"/>
          <w:szCs w:val="24"/>
        </w:rPr>
        <w:t>, “</w:t>
      </w:r>
      <w:r w:rsidRPr="003C478B">
        <w:rPr>
          <w:rStyle w:val="Articletitle"/>
          <w:sz w:val="24"/>
          <w:szCs w:val="24"/>
        </w:rPr>
        <w:t>Defining Transnationalism</w:t>
      </w:r>
      <w:ins w:id="2576" w:author="Patterson Lamb" w:date="2014-08-10T12:21:00Z">
        <w:r>
          <w:rPr>
            <w:rStyle w:val="Articletitle"/>
            <w:sz w:val="24"/>
            <w:szCs w:val="24"/>
          </w:rPr>
          <w:t>,</w:t>
        </w:r>
      </w:ins>
      <w:r w:rsidRPr="003C478B">
        <w:rPr>
          <w:rFonts w:ascii="Times New Roman" w:hAnsi="Times New Roman"/>
          <w:sz w:val="24"/>
          <w:szCs w:val="24"/>
        </w:rPr>
        <w:t xml:space="preserve">” </w:t>
      </w:r>
      <w:r w:rsidRPr="003C478B">
        <w:rPr>
          <w:rStyle w:val="journal-title"/>
          <w:sz w:val="24"/>
          <w:szCs w:val="24"/>
        </w:rPr>
        <w:t>Contemporary European History</w:t>
      </w:r>
      <w:r w:rsidRPr="003C478B">
        <w:rPr>
          <w:rFonts w:ascii="Times New Roman" w:hAnsi="Times New Roman"/>
          <w:sz w:val="24"/>
          <w:szCs w:val="24"/>
        </w:rPr>
        <w:t xml:space="preserve"> </w:t>
      </w:r>
      <w:r w:rsidRPr="003C478B">
        <w:rPr>
          <w:rStyle w:val="volume"/>
          <w:sz w:val="24"/>
          <w:szCs w:val="24"/>
        </w:rPr>
        <w:t>14</w:t>
      </w:r>
      <w:del w:id="2577" w:author="Patterson Lamb" w:date="2014-08-10T12:21:00Z">
        <w:r w:rsidRPr="003C478B" w:rsidDel="003F06CE">
          <w:rPr>
            <w:rFonts w:ascii="Times New Roman" w:hAnsi="Times New Roman"/>
            <w:sz w:val="24"/>
            <w:szCs w:val="24"/>
          </w:rPr>
          <w:delText>,</w:delText>
        </w:r>
      </w:del>
      <w:ins w:id="2578" w:author="Patterson Lamb" w:date="2014-08-10T12:21:00Z">
        <w:r>
          <w:rPr>
            <w:rFonts w:ascii="Times New Roman" w:hAnsi="Times New Roman"/>
            <w:sz w:val="24"/>
            <w:szCs w:val="24"/>
          </w:rPr>
          <w:t>, no.</w:t>
        </w:r>
      </w:ins>
      <w:r w:rsidRPr="003C478B">
        <w:rPr>
          <w:rFonts w:ascii="Times New Roman" w:hAnsi="Times New Roman"/>
          <w:sz w:val="24"/>
          <w:szCs w:val="24"/>
        </w:rPr>
        <w:t xml:space="preserve"> </w:t>
      </w:r>
      <w:r w:rsidRPr="003C478B">
        <w:rPr>
          <w:rStyle w:val="Issueno"/>
          <w:rFonts w:ascii="Times New Roman" w:hAnsi="Times New Roman"/>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421–</w:t>
      </w:r>
      <w:del w:id="2579" w:author="Patterson Lamb" w:date="2014-08-10T12:22:00Z">
        <w:r w:rsidRPr="003C478B" w:rsidDel="003F06CE">
          <w:rPr>
            <w:rStyle w:val="pageextent"/>
            <w:sz w:val="24"/>
            <w:szCs w:val="24"/>
          </w:rPr>
          <w:delText>4</w:delText>
        </w:r>
      </w:del>
      <w:r w:rsidRPr="003C478B">
        <w:rPr>
          <w:rStyle w:val="pageextent"/>
          <w:sz w:val="24"/>
          <w:szCs w:val="24"/>
        </w:rPr>
        <w:t>39</w:t>
      </w:r>
      <w:r w:rsidRPr="003C478B">
        <w:rPr>
          <w:rFonts w:ascii="Times New Roman" w:hAnsi="Times New Roman"/>
          <w:sz w:val="24"/>
          <w:szCs w:val="24"/>
        </w:rPr>
        <w:t>.</w:t>
      </w:r>
    </w:p>
  </w:endnote>
  <w:endnote w:id="3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chapter is based on published and unpublished material, written and visual sources from the ICRC, postcards held at the </w:t>
      </w:r>
      <w:r w:rsidRPr="005600E9">
        <w:rPr>
          <w:rFonts w:ascii="Times New Roman" w:hAnsi="Times New Roman"/>
          <w:sz w:val="24"/>
          <w:szCs w:val="24"/>
          <w:rPrChange w:id="2582" w:author="Patterson Lamb" w:date="2014-08-10T12:22:00Z">
            <w:rPr>
              <w:rFonts w:ascii="Times New Roman" w:hAnsi="Times New Roman"/>
              <w:i/>
              <w:sz w:val="24"/>
              <w:szCs w:val="24"/>
            </w:rPr>
          </w:rPrChange>
        </w:rPr>
        <w:t>Centre d</w:t>
      </w:r>
      <w:r>
        <w:rPr>
          <w:rFonts w:ascii="Times New Roman" w:hAnsi="Times New Roman"/>
          <w:sz w:val="24"/>
          <w:szCs w:val="24"/>
        </w:rPr>
        <w:t>’</w:t>
      </w:r>
      <w:r w:rsidRPr="005600E9">
        <w:rPr>
          <w:rFonts w:ascii="Times New Roman" w:hAnsi="Times New Roman"/>
          <w:sz w:val="24"/>
          <w:szCs w:val="24"/>
          <w:rPrChange w:id="2583" w:author="Patterson Lamb" w:date="2014-08-10T12:22:00Z">
            <w:rPr>
              <w:rFonts w:ascii="Times New Roman" w:hAnsi="Times New Roman"/>
              <w:i/>
              <w:sz w:val="24"/>
              <w:szCs w:val="24"/>
            </w:rPr>
          </w:rPrChange>
        </w:rPr>
        <w:t>Iconographie Gé</w:t>
      </w:r>
      <w:r w:rsidRPr="005600E9">
        <w:rPr>
          <w:rFonts w:ascii="Times New Roman" w:hAnsi="Times New Roman"/>
          <w:sz w:val="24"/>
          <w:szCs w:val="24"/>
          <w:rPrChange w:id="2584" w:author="Patterson Lamb" w:date="2014-08-10T12:22:00Z">
            <w:rPr>
              <w:rFonts w:ascii="Times New Roman" w:hAnsi="Times New Roman"/>
              <w:sz w:val="24"/>
              <w:szCs w:val="24"/>
            </w:rPr>
          </w:rPrChange>
        </w:rPr>
        <w:fldChar w:fldCharType="begin"/>
      </w:r>
      <w:r w:rsidRPr="005600E9">
        <w:rPr>
          <w:rFonts w:ascii="Times New Roman" w:hAnsi="Times New Roman"/>
          <w:sz w:val="24"/>
          <w:szCs w:val="24"/>
          <w:rPrChange w:id="2585" w:author="Patterson Lamb" w:date="2014-08-10T12:22:00Z">
            <w:rPr>
              <w:rFonts w:ascii="Times New Roman" w:hAnsi="Times New Roman"/>
              <w:i/>
              <w:sz w:val="24"/>
              <w:szCs w:val="24"/>
            </w:rPr>
          </w:rPrChange>
        </w:rPr>
        <w:instrText xml:space="preserve"> SET  Times New Roman  </w:instrText>
      </w:r>
      <w:r>
        <w:rPr>
          <w:rFonts w:ascii="Times New Roman" w:hAnsi="Times New Roman"/>
          <w:sz w:val="24"/>
          <w:szCs w:val="24"/>
        </w:rPr>
        <w:instrText>\</w:instrText>
      </w:r>
      <w:r w:rsidRPr="005600E9">
        <w:rPr>
          <w:rFonts w:ascii="Times New Roman" w:hAnsi="Times New Roman"/>
          <w:sz w:val="24"/>
          <w:szCs w:val="24"/>
          <w:rPrChange w:id="2586" w:author="Patterson Lamb" w:date="2014-08-10T12:22:00Z">
            <w:rPr>
              <w:rFonts w:ascii="Times New Roman" w:hAnsi="Times New Roman"/>
              <w:i/>
              <w:sz w:val="24"/>
              <w:szCs w:val="24"/>
            </w:rPr>
          </w:rPrChange>
        </w:rPr>
        <w:instrText xml:space="preserve">* MERGEFORMAT </w:instrText>
      </w:r>
      <w:r w:rsidRPr="005600E9">
        <w:rPr>
          <w:rFonts w:ascii="Times New Roman" w:hAnsi="Times New Roman"/>
          <w:sz w:val="24"/>
          <w:szCs w:val="24"/>
          <w:rPrChange w:id="2587" w:author="Patterson Lamb" w:date="2014-08-10T12:22:00Z">
            <w:rPr>
              <w:rFonts w:ascii="Times New Roman" w:hAnsi="Times New Roman"/>
              <w:sz w:val="24"/>
              <w:szCs w:val="24"/>
            </w:rPr>
          </w:rPrChange>
        </w:rPr>
        <w:fldChar w:fldCharType="separate"/>
      </w:r>
      <w:r w:rsidRPr="005600E9">
        <w:rPr>
          <w:rFonts w:ascii="Times New Roman" w:hAnsi="Times New Roman"/>
          <w:noProof/>
          <w:sz w:val="24"/>
          <w:szCs w:val="24"/>
          <w:rPrChange w:id="2588" w:author="Patterson Lamb" w:date="2014-08-10T12:22:00Z">
            <w:rPr>
              <w:rFonts w:ascii="Times New Roman" w:hAnsi="Times New Roman"/>
              <w:i/>
              <w:noProof/>
              <w:sz w:val="24"/>
              <w:szCs w:val="24"/>
            </w:rPr>
          </w:rPrChange>
        </w:rPr>
        <w:t>New</w:t>
      </w:r>
      <w:r w:rsidRPr="005600E9">
        <w:rPr>
          <w:rFonts w:ascii="Times New Roman" w:hAnsi="Times New Roman"/>
          <w:sz w:val="24"/>
          <w:szCs w:val="24"/>
          <w:rPrChange w:id="2589" w:author="Patterson Lamb" w:date="2014-08-10T12:22:00Z">
            <w:rPr>
              <w:rFonts w:ascii="Times New Roman" w:hAnsi="Times New Roman"/>
              <w:sz w:val="24"/>
              <w:szCs w:val="24"/>
            </w:rPr>
          </w:rPrChange>
        </w:rPr>
        <w:fldChar w:fldCharType="end"/>
      </w:r>
      <w:r w:rsidRPr="005600E9">
        <w:rPr>
          <w:rFonts w:ascii="Times New Roman" w:hAnsi="Times New Roman"/>
          <w:sz w:val="24"/>
          <w:szCs w:val="24"/>
          <w:rPrChange w:id="2590" w:author="Patterson Lamb" w:date="2014-08-10T12:22:00Z">
            <w:rPr>
              <w:rFonts w:ascii="Times New Roman" w:hAnsi="Times New Roman"/>
              <w:i/>
              <w:sz w:val="24"/>
              <w:szCs w:val="24"/>
            </w:rPr>
          </w:rPrChange>
        </w:rPr>
        <w:t>né</w:t>
      </w:r>
      <w:r w:rsidRPr="005600E9">
        <w:rPr>
          <w:rFonts w:ascii="Times New Roman" w:hAnsi="Times New Roman"/>
          <w:sz w:val="24"/>
          <w:szCs w:val="24"/>
          <w:rPrChange w:id="2591" w:author="Patterson Lamb" w:date="2014-08-10T12:22:00Z">
            <w:rPr>
              <w:rFonts w:ascii="Times New Roman" w:hAnsi="Times New Roman"/>
              <w:sz w:val="24"/>
              <w:szCs w:val="24"/>
            </w:rPr>
          </w:rPrChange>
        </w:rPr>
        <w:fldChar w:fldCharType="begin"/>
      </w:r>
      <w:r w:rsidRPr="005600E9">
        <w:rPr>
          <w:rFonts w:ascii="Times New Roman" w:hAnsi="Times New Roman"/>
          <w:sz w:val="24"/>
          <w:szCs w:val="24"/>
          <w:rPrChange w:id="2592" w:author="Patterson Lamb" w:date="2014-08-10T12:22:00Z">
            <w:rPr>
              <w:rFonts w:ascii="Times New Roman" w:hAnsi="Times New Roman"/>
              <w:i/>
              <w:sz w:val="24"/>
              <w:szCs w:val="24"/>
            </w:rPr>
          </w:rPrChange>
        </w:rPr>
        <w:instrText xml:space="preserve"> SET  Times New Roman  </w:instrText>
      </w:r>
      <w:r>
        <w:rPr>
          <w:rFonts w:ascii="Times New Roman" w:hAnsi="Times New Roman"/>
          <w:sz w:val="24"/>
          <w:szCs w:val="24"/>
        </w:rPr>
        <w:instrText>\</w:instrText>
      </w:r>
      <w:r w:rsidRPr="005600E9">
        <w:rPr>
          <w:rFonts w:ascii="Times New Roman" w:hAnsi="Times New Roman"/>
          <w:sz w:val="24"/>
          <w:szCs w:val="24"/>
          <w:rPrChange w:id="2593" w:author="Patterson Lamb" w:date="2014-08-10T12:22:00Z">
            <w:rPr>
              <w:rFonts w:ascii="Times New Roman" w:hAnsi="Times New Roman"/>
              <w:i/>
              <w:sz w:val="24"/>
              <w:szCs w:val="24"/>
            </w:rPr>
          </w:rPrChange>
        </w:rPr>
        <w:instrText xml:space="preserve">* MERGEFORMAT </w:instrText>
      </w:r>
      <w:r w:rsidRPr="005600E9">
        <w:rPr>
          <w:rFonts w:ascii="Times New Roman" w:hAnsi="Times New Roman"/>
          <w:sz w:val="24"/>
          <w:szCs w:val="24"/>
          <w:rPrChange w:id="2594" w:author="Patterson Lamb" w:date="2014-08-10T12:22:00Z">
            <w:rPr>
              <w:rFonts w:ascii="Times New Roman" w:hAnsi="Times New Roman"/>
              <w:sz w:val="24"/>
              <w:szCs w:val="24"/>
            </w:rPr>
          </w:rPrChange>
        </w:rPr>
        <w:fldChar w:fldCharType="separate"/>
      </w:r>
      <w:r w:rsidRPr="005600E9">
        <w:rPr>
          <w:rFonts w:ascii="Times New Roman" w:hAnsi="Times New Roman"/>
          <w:noProof/>
          <w:sz w:val="24"/>
          <w:szCs w:val="24"/>
          <w:rPrChange w:id="2595" w:author="Patterson Lamb" w:date="2014-08-10T12:22:00Z">
            <w:rPr>
              <w:rFonts w:ascii="Times New Roman" w:hAnsi="Times New Roman"/>
              <w:i/>
              <w:noProof/>
              <w:sz w:val="24"/>
              <w:szCs w:val="24"/>
            </w:rPr>
          </w:rPrChange>
        </w:rPr>
        <w:t>New</w:t>
      </w:r>
      <w:r w:rsidRPr="005600E9">
        <w:rPr>
          <w:rFonts w:ascii="Times New Roman" w:hAnsi="Times New Roman"/>
          <w:sz w:val="24"/>
          <w:szCs w:val="24"/>
          <w:rPrChange w:id="2596" w:author="Patterson Lamb" w:date="2014-08-10T12:22:00Z">
            <w:rPr>
              <w:rFonts w:ascii="Times New Roman" w:hAnsi="Times New Roman"/>
              <w:sz w:val="24"/>
              <w:szCs w:val="24"/>
            </w:rPr>
          </w:rPrChange>
        </w:rPr>
        <w:fldChar w:fldCharType="end"/>
      </w:r>
      <w:r w:rsidRPr="005600E9">
        <w:rPr>
          <w:rFonts w:ascii="Times New Roman" w:hAnsi="Times New Roman"/>
          <w:sz w:val="24"/>
          <w:szCs w:val="24"/>
          <w:rPrChange w:id="2597" w:author="Patterson Lamb" w:date="2014-08-10T12:22:00Z">
            <w:rPr>
              <w:rFonts w:ascii="Times New Roman" w:hAnsi="Times New Roman"/>
              <w:i/>
              <w:sz w:val="24"/>
              <w:szCs w:val="24"/>
            </w:rPr>
          </w:rPrChange>
        </w:rPr>
        <w:t>voise</w:t>
      </w:r>
      <w:r w:rsidRPr="003C478B">
        <w:rPr>
          <w:rFonts w:ascii="Times New Roman" w:hAnsi="Times New Roman"/>
          <w:sz w:val="24"/>
          <w:szCs w:val="24"/>
        </w:rPr>
        <w:t>, articles published in the French</w:t>
      </w:r>
      <w:ins w:id="2598" w:author="Patterson Lamb" w:date="2014-08-10T12:22:00Z">
        <w:r>
          <w:rPr>
            <w:rFonts w:ascii="Times New Roman" w:hAnsi="Times New Roman"/>
            <w:sz w:val="24"/>
            <w:szCs w:val="24"/>
          </w:rPr>
          <w:t>-</w:t>
        </w:r>
      </w:ins>
      <w:r w:rsidRPr="003C478B">
        <w:rPr>
          <w:rFonts w:ascii="Times New Roman" w:hAnsi="Times New Roman"/>
          <w:sz w:val="24"/>
          <w:szCs w:val="24"/>
        </w:rPr>
        <w:t xml:space="preserve"> and German</w:t>
      </w:r>
      <w:del w:id="2599" w:author="Patterson Lamb" w:date="2014-08-10T12:22:00Z">
        <w:r w:rsidRPr="003C478B" w:rsidDel="003F06CE">
          <w:rPr>
            <w:rFonts w:ascii="Times New Roman" w:hAnsi="Times New Roman"/>
            <w:sz w:val="24"/>
            <w:szCs w:val="24"/>
          </w:rPr>
          <w:delText xml:space="preserve"> </w:delText>
        </w:r>
      </w:del>
      <w:ins w:id="2600" w:author="Patterson Lamb" w:date="2014-08-10T12:22:00Z">
        <w:r>
          <w:rPr>
            <w:rFonts w:ascii="Times New Roman" w:hAnsi="Times New Roman"/>
            <w:sz w:val="24"/>
            <w:szCs w:val="24"/>
          </w:rPr>
          <w:t>-</w:t>
        </w:r>
      </w:ins>
      <w:r w:rsidRPr="003C478B">
        <w:rPr>
          <w:rFonts w:ascii="Times New Roman" w:hAnsi="Times New Roman"/>
          <w:sz w:val="24"/>
          <w:szCs w:val="24"/>
        </w:rPr>
        <w:t>speaking Swiss press, as well as comparative knowledge of other contemporary humanitarian organizations.</w:t>
      </w:r>
    </w:p>
  </w:endnote>
  <w:endnote w:id="3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During the 1920s, the term “propaganda” did not yet have the negative meaning that totalitarian regimes gave it during the following decade.</w:t>
      </w:r>
    </w:p>
  </w:endnote>
  <w:endnote w:id="352">
    <w:p w:rsidR="005600E9" w:rsidRDefault="005600E9" w:rsidP="005600E9">
      <w:pPr>
        <w:pStyle w:val="EN"/>
        <w:spacing w:line="480" w:lineRule="auto"/>
        <w:ind w:left="230" w:hanging="230"/>
        <w:jc w:val="left"/>
        <w:pPrChange w:id="2614" w:author="Patterson Lamb" w:date="2014-08-10T12:23: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For the history of the ICRC, see </w:t>
      </w:r>
      <w:r w:rsidRPr="003C478B">
        <w:rPr>
          <w:rStyle w:val="forename"/>
          <w:sz w:val="24"/>
          <w:szCs w:val="24"/>
        </w:rPr>
        <w:t>David P.</w:t>
      </w:r>
      <w:r w:rsidRPr="003C478B">
        <w:rPr>
          <w:rFonts w:ascii="Times New Roman" w:hAnsi="Times New Roman"/>
          <w:sz w:val="24"/>
          <w:szCs w:val="24"/>
        </w:rPr>
        <w:t xml:space="preserve"> </w:t>
      </w:r>
      <w:r w:rsidRPr="003C478B">
        <w:rPr>
          <w:rStyle w:val="surname"/>
          <w:sz w:val="24"/>
          <w:szCs w:val="24"/>
        </w:rPr>
        <w:t>Forsythe</w:t>
      </w:r>
      <w:r w:rsidRPr="003C478B">
        <w:rPr>
          <w:rFonts w:ascii="Times New Roman" w:hAnsi="Times New Roman"/>
          <w:sz w:val="24"/>
          <w:szCs w:val="24"/>
        </w:rPr>
        <w:t xml:space="preserve">, </w:t>
      </w:r>
      <w:r w:rsidRPr="003C478B">
        <w:rPr>
          <w:rStyle w:val="booktitle"/>
          <w:sz w:val="24"/>
          <w:szCs w:val="24"/>
        </w:rPr>
        <w:t xml:space="preserve">Humanitarian Politics, </w:t>
      </w:r>
      <w:del w:id="2615" w:author="Patterson Lamb" w:date="2014-08-10T12:22:00Z">
        <w:r w:rsidRPr="003C478B" w:rsidDel="003F06CE">
          <w:rPr>
            <w:rStyle w:val="booktitle"/>
            <w:sz w:val="24"/>
            <w:szCs w:val="24"/>
          </w:rPr>
          <w:delText>T</w:delText>
        </w:r>
      </w:del>
      <w:ins w:id="2616" w:author="Patterson Lamb" w:date="2014-08-10T12:22:00Z">
        <w:r>
          <w:rPr>
            <w:rStyle w:val="booktitle"/>
            <w:sz w:val="24"/>
            <w:szCs w:val="24"/>
          </w:rPr>
          <w:t>t</w:t>
        </w:r>
      </w:ins>
      <w:r w:rsidRPr="003C478B">
        <w:rPr>
          <w:rStyle w:val="booktitle"/>
          <w:sz w:val="24"/>
          <w:szCs w:val="24"/>
        </w:rPr>
        <w:t>he International Committee of the Red Cross</w:t>
      </w:r>
      <w:r w:rsidRPr="003C478B">
        <w:rPr>
          <w:rFonts w:ascii="Times New Roman" w:hAnsi="Times New Roman"/>
          <w:sz w:val="24"/>
          <w:szCs w:val="24"/>
        </w:rPr>
        <w:t xml:space="preserve"> (</w:t>
      </w:r>
      <w:r w:rsidRPr="003C478B">
        <w:rPr>
          <w:rStyle w:val="placeofpub"/>
          <w:sz w:val="24"/>
          <w:szCs w:val="24"/>
        </w:rPr>
        <w:t>Baltimore</w:t>
      </w:r>
      <w:r w:rsidRPr="003C478B">
        <w:rPr>
          <w:rFonts w:ascii="Times New Roman" w:hAnsi="Times New Roman"/>
          <w:sz w:val="24"/>
          <w:szCs w:val="24"/>
        </w:rPr>
        <w:t>,</w:t>
      </w:r>
      <w:ins w:id="2617" w:author="Patterson Lamb" w:date="2014-08-10T12:22:00Z">
        <w:r>
          <w:rPr>
            <w:rFonts w:ascii="Times New Roman" w:hAnsi="Times New Roman"/>
            <w:sz w:val="24"/>
            <w:szCs w:val="24"/>
          </w:rPr>
          <w:t xml:space="preserve"> MD:</w:t>
        </w:r>
      </w:ins>
      <w:r w:rsidRPr="003C478B">
        <w:rPr>
          <w:rFonts w:ascii="Times New Roman" w:hAnsi="Times New Roman"/>
          <w:sz w:val="24"/>
          <w:szCs w:val="24"/>
        </w:rPr>
        <w:t xml:space="preserve"> </w:t>
      </w:r>
      <w:del w:id="2618" w:author="Patterson Lamb" w:date="2014-08-10T12:22:00Z">
        <w:r w:rsidRPr="003C478B" w:rsidDel="003F06CE">
          <w:rPr>
            <w:rStyle w:val="publisher"/>
            <w:sz w:val="24"/>
            <w:szCs w:val="24"/>
          </w:rPr>
          <w:delText xml:space="preserve">The </w:delText>
        </w:r>
      </w:del>
      <w:r w:rsidRPr="003C478B">
        <w:rPr>
          <w:rStyle w:val="publisher"/>
          <w:sz w:val="24"/>
          <w:szCs w:val="24"/>
        </w:rPr>
        <w:t>John</w:t>
      </w:r>
      <w:ins w:id="2619" w:author="Patterson Lamb" w:date="2014-08-10T12:22:00Z">
        <w:r>
          <w:rPr>
            <w:rStyle w:val="publisher"/>
            <w:sz w:val="24"/>
            <w:szCs w:val="24"/>
          </w:rPr>
          <w:t>s</w:t>
        </w:r>
      </w:ins>
      <w:r w:rsidRPr="003C478B">
        <w:rPr>
          <w:rStyle w:val="publisher"/>
          <w:sz w:val="24"/>
          <w:szCs w:val="24"/>
        </w:rPr>
        <w:t xml:space="preserve"> Hopkins University Press</w:t>
      </w:r>
      <w:r w:rsidRPr="003C478B">
        <w:rPr>
          <w:rFonts w:ascii="Times New Roman" w:hAnsi="Times New Roman"/>
          <w:sz w:val="24"/>
          <w:szCs w:val="24"/>
        </w:rPr>
        <w:t xml:space="preserve">, </w:t>
      </w:r>
      <w:r w:rsidRPr="003C478B">
        <w:rPr>
          <w:rStyle w:val="surname"/>
          <w:sz w:val="24"/>
          <w:szCs w:val="24"/>
        </w:rPr>
        <w:t>1977</w:t>
      </w:r>
      <w:r w:rsidRPr="003C478B">
        <w:rPr>
          <w:rFonts w:ascii="Times New Roman" w:hAnsi="Times New Roman"/>
          <w:sz w:val="24"/>
          <w:szCs w:val="24"/>
        </w:rPr>
        <w:t>)</w:t>
      </w:r>
      <w:del w:id="2620" w:author="Patterson Lamb" w:date="2014-08-10T12:26:00Z">
        <w:r w:rsidRPr="003C478B" w:rsidDel="0099277B">
          <w:rPr>
            <w:rFonts w:ascii="Times New Roman" w:hAnsi="Times New Roman"/>
            <w:sz w:val="24"/>
            <w:szCs w:val="24"/>
          </w:rPr>
          <w:delText>.</w:delText>
        </w:r>
      </w:del>
      <w:ins w:id="2621" w:author="Patterson Lamb" w:date="2014-08-10T12:26:00Z">
        <w:r>
          <w:rPr>
            <w:rFonts w:ascii="Times New Roman" w:hAnsi="Times New Roman"/>
            <w:sz w:val="24"/>
            <w:szCs w:val="24"/>
          </w:rPr>
          <w:t>;</w:t>
        </w:r>
      </w:ins>
      <w:r w:rsidRPr="003C478B">
        <w:rPr>
          <w:rFonts w:ascii="Times New Roman" w:hAnsi="Times New Roman"/>
          <w:sz w:val="24"/>
          <w:szCs w:val="24"/>
        </w:rPr>
        <w:t xml:space="preserve"> </w:t>
      </w:r>
      <w:r w:rsidRPr="003C478B">
        <w:rPr>
          <w:rStyle w:val="forename"/>
          <w:sz w:val="24"/>
          <w:szCs w:val="24"/>
          <w:lang w:val="it-IT"/>
        </w:rPr>
        <w:t>André</w:t>
      </w:r>
      <w:r w:rsidRPr="003C478B">
        <w:rPr>
          <w:rStyle w:val="forename"/>
          <w:sz w:val="24"/>
          <w:szCs w:val="24"/>
          <w:lang w:val="it-IT"/>
        </w:rPr>
        <w:fldChar w:fldCharType="begin"/>
      </w:r>
      <w:r w:rsidRPr="003C478B">
        <w:rPr>
          <w:rStyle w:val="forename"/>
          <w:sz w:val="24"/>
          <w:szCs w:val="24"/>
          <w:lang w:val="it-IT"/>
        </w:rPr>
        <w:instrText xml:space="preserve"> SET  Times New Roman  \* MERGEFORMAT </w:instrText>
      </w:r>
      <w:r w:rsidRPr="003C478B">
        <w:rPr>
          <w:rStyle w:val="forename"/>
          <w:sz w:val="24"/>
          <w:szCs w:val="24"/>
          <w:lang w:val="it-IT"/>
        </w:rPr>
        <w:fldChar w:fldCharType="separate"/>
      </w:r>
      <w:r w:rsidRPr="003C478B">
        <w:rPr>
          <w:rStyle w:val="forename"/>
          <w:noProof/>
          <w:sz w:val="24"/>
          <w:szCs w:val="24"/>
          <w:lang w:val="it-IT"/>
        </w:rPr>
        <w:t>New</w:t>
      </w:r>
      <w:r w:rsidRPr="003C478B">
        <w:rPr>
          <w:rStyle w:val="forename"/>
          <w:sz w:val="24"/>
          <w:szCs w:val="24"/>
          <w:lang w:val="it-IT"/>
        </w:rPr>
        <w:fldChar w:fldCharType="end"/>
      </w:r>
      <w:r w:rsidRPr="003C478B">
        <w:rPr>
          <w:rFonts w:ascii="Times New Roman" w:hAnsi="Times New Roman"/>
          <w:sz w:val="24"/>
          <w:szCs w:val="24"/>
          <w:lang w:val="fr-FR"/>
        </w:rPr>
        <w:t xml:space="preserve"> </w:t>
      </w:r>
      <w:r w:rsidRPr="003C478B">
        <w:rPr>
          <w:rStyle w:val="surname"/>
          <w:sz w:val="24"/>
          <w:szCs w:val="24"/>
          <w:lang w:val="it-IT"/>
        </w:rPr>
        <w:t>Durand</w:t>
      </w:r>
      <w:r w:rsidRPr="003C478B">
        <w:rPr>
          <w:rFonts w:ascii="Times New Roman" w:hAnsi="Times New Roman"/>
          <w:sz w:val="24"/>
          <w:szCs w:val="24"/>
          <w:lang w:val="fr-FR"/>
        </w:rPr>
        <w:t xml:space="preserve">, </w:t>
      </w:r>
      <w:r w:rsidRPr="003C478B">
        <w:rPr>
          <w:rStyle w:val="booktitle"/>
          <w:sz w:val="24"/>
          <w:szCs w:val="24"/>
          <w:lang w:val="it-IT"/>
        </w:rPr>
        <w:t>Histoire du Comité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 xml:space="preserve"> International de la Croix-Rouge, De Sarajevo à</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 xml:space="preserve"> Hiroshima</w:t>
      </w:r>
      <w:r w:rsidRPr="003C478B">
        <w:rPr>
          <w:rFonts w:ascii="Times New Roman" w:hAnsi="Times New Roman"/>
          <w:sz w:val="24"/>
          <w:szCs w:val="24"/>
          <w:lang w:val="fr-FR"/>
        </w:rPr>
        <w:t xml:space="preserve"> (</w:t>
      </w:r>
      <w:r w:rsidRPr="003C478B">
        <w:rPr>
          <w:rStyle w:val="placeofpub"/>
          <w:sz w:val="24"/>
          <w:szCs w:val="24"/>
          <w:lang w:val="it-IT"/>
        </w:rPr>
        <w:t>Geneva</w:t>
      </w:r>
      <w:del w:id="2622" w:author="Patterson Lamb" w:date="2014-08-10T12:22:00Z">
        <w:r w:rsidRPr="003C478B" w:rsidDel="003F06CE">
          <w:rPr>
            <w:rFonts w:ascii="Times New Roman" w:hAnsi="Times New Roman"/>
            <w:sz w:val="24"/>
            <w:szCs w:val="24"/>
            <w:lang w:val="fr-FR"/>
          </w:rPr>
          <w:delText>,</w:delText>
        </w:r>
      </w:del>
      <w:ins w:id="2623" w:author="Patterson Lamb" w:date="2014-08-10T12:23:00Z">
        <w:r>
          <w:rPr>
            <w:rFonts w:ascii="Times New Roman" w:hAnsi="Times New Roman"/>
            <w:sz w:val="24"/>
            <w:szCs w:val="24"/>
            <w:lang w:val="fr-FR"/>
          </w:rPr>
          <w:t>:</w:t>
        </w:r>
      </w:ins>
      <w:r w:rsidRPr="003C478B">
        <w:rPr>
          <w:rFonts w:ascii="Times New Roman" w:hAnsi="Times New Roman"/>
          <w:sz w:val="24"/>
          <w:szCs w:val="24"/>
          <w:lang w:val="fr-FR"/>
        </w:rPr>
        <w:t xml:space="preserve"> </w:t>
      </w:r>
      <w:r w:rsidRPr="003C478B">
        <w:rPr>
          <w:rStyle w:val="publisher"/>
          <w:sz w:val="24"/>
          <w:szCs w:val="24"/>
          <w:lang w:val="it-IT"/>
        </w:rPr>
        <w:t>Institut Henry-Dunant</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1978</w:t>
      </w:r>
      <w:r w:rsidRPr="003C478B">
        <w:rPr>
          <w:rFonts w:ascii="Times New Roman" w:hAnsi="Times New Roman"/>
          <w:sz w:val="24"/>
          <w:szCs w:val="24"/>
          <w:lang w:val="fr-FR"/>
        </w:rPr>
        <w:t>)</w:t>
      </w:r>
      <w:del w:id="2624" w:author="Patterson Lamb" w:date="2014-08-10T12:26:00Z">
        <w:r w:rsidRPr="003C478B" w:rsidDel="0099277B">
          <w:rPr>
            <w:rFonts w:ascii="Times New Roman" w:hAnsi="Times New Roman"/>
            <w:sz w:val="24"/>
            <w:szCs w:val="24"/>
            <w:lang w:val="fr-FR"/>
          </w:rPr>
          <w:delText>.</w:delText>
        </w:r>
      </w:del>
      <w:ins w:id="2625" w:author="Patterson Lamb" w:date="2014-08-10T12:26: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lang w:val="it-IT"/>
        </w:rPr>
        <w:t>Pierre</w:t>
      </w:r>
      <w:r w:rsidRPr="003C478B">
        <w:rPr>
          <w:rFonts w:ascii="Times New Roman" w:hAnsi="Times New Roman"/>
          <w:sz w:val="24"/>
          <w:szCs w:val="24"/>
          <w:lang w:val="fr-FR"/>
        </w:rPr>
        <w:t xml:space="preserve"> </w:t>
      </w:r>
      <w:r w:rsidRPr="003C478B">
        <w:rPr>
          <w:rStyle w:val="surname"/>
          <w:sz w:val="24"/>
          <w:szCs w:val="24"/>
          <w:lang w:val="it-IT"/>
        </w:rPr>
        <w:t>Boissier</w:t>
      </w:r>
      <w:r w:rsidRPr="003C478B">
        <w:rPr>
          <w:rFonts w:ascii="Times New Roman" w:hAnsi="Times New Roman"/>
          <w:sz w:val="24"/>
          <w:szCs w:val="24"/>
          <w:lang w:val="fr-FR"/>
        </w:rPr>
        <w:t xml:space="preserve">, </w:t>
      </w:r>
      <w:r w:rsidRPr="003C478B">
        <w:rPr>
          <w:rStyle w:val="booktitle"/>
          <w:sz w:val="24"/>
          <w:szCs w:val="24"/>
          <w:lang w:val="it-IT"/>
        </w:rPr>
        <w:t>De Solfé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rino à</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 xml:space="preserve"> Tsoushima</w:t>
      </w:r>
      <w:r w:rsidRPr="003C478B">
        <w:rPr>
          <w:rFonts w:ascii="Times New Roman" w:hAnsi="Times New Roman"/>
          <w:sz w:val="24"/>
          <w:szCs w:val="24"/>
          <w:lang w:val="fr-FR"/>
        </w:rPr>
        <w:t xml:space="preserve"> (</w:t>
      </w:r>
      <w:r w:rsidRPr="003C478B">
        <w:rPr>
          <w:rStyle w:val="placeofpub"/>
          <w:sz w:val="24"/>
          <w:szCs w:val="24"/>
          <w:lang w:val="it-IT"/>
        </w:rPr>
        <w:t>Geneva</w:t>
      </w:r>
      <w:del w:id="2626" w:author="Patterson Lamb" w:date="2014-08-10T12:23:00Z">
        <w:r w:rsidRPr="003C478B" w:rsidDel="003F06CE">
          <w:rPr>
            <w:rFonts w:ascii="Times New Roman" w:hAnsi="Times New Roman"/>
            <w:sz w:val="24"/>
            <w:szCs w:val="24"/>
            <w:lang w:val="fr-FR"/>
          </w:rPr>
          <w:delText>,</w:delText>
        </w:r>
      </w:del>
      <w:ins w:id="2627" w:author="Patterson Lamb" w:date="2014-08-10T12:23:00Z">
        <w:r>
          <w:rPr>
            <w:rFonts w:ascii="Times New Roman" w:hAnsi="Times New Roman"/>
            <w:sz w:val="24"/>
            <w:szCs w:val="24"/>
            <w:lang w:val="fr-FR"/>
          </w:rPr>
          <w:t>:</w:t>
        </w:r>
      </w:ins>
      <w:r w:rsidRPr="003C478B">
        <w:rPr>
          <w:rFonts w:ascii="Times New Roman" w:hAnsi="Times New Roman"/>
          <w:sz w:val="24"/>
          <w:szCs w:val="24"/>
          <w:lang w:val="fr-FR"/>
        </w:rPr>
        <w:t xml:space="preserve"> </w:t>
      </w:r>
      <w:r w:rsidRPr="003C478B">
        <w:rPr>
          <w:rStyle w:val="publisher"/>
          <w:sz w:val="24"/>
          <w:szCs w:val="24"/>
          <w:lang w:val="it-IT"/>
        </w:rPr>
        <w:t>Institut Henry-Dunant</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1987</w:t>
      </w:r>
      <w:r w:rsidRPr="003C478B">
        <w:rPr>
          <w:rFonts w:ascii="Times New Roman" w:hAnsi="Times New Roman"/>
          <w:sz w:val="24"/>
          <w:szCs w:val="24"/>
          <w:lang w:val="fr-FR"/>
        </w:rPr>
        <w:t>)</w:t>
      </w:r>
      <w:del w:id="2628" w:author="Patterson Lamb" w:date="2014-08-10T12:26:00Z">
        <w:r w:rsidRPr="003C478B" w:rsidDel="0099277B">
          <w:rPr>
            <w:rFonts w:ascii="Times New Roman" w:hAnsi="Times New Roman"/>
            <w:sz w:val="24"/>
            <w:szCs w:val="24"/>
            <w:lang w:val="fr-FR"/>
          </w:rPr>
          <w:delText>.</w:delText>
        </w:r>
      </w:del>
      <w:ins w:id="2629" w:author="Patterson Lamb" w:date="2014-08-10T12:26: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rPr>
        <w:t>Jean-Claude</w:t>
      </w:r>
      <w:r w:rsidRPr="003C478B">
        <w:rPr>
          <w:rFonts w:ascii="Times New Roman" w:hAnsi="Times New Roman"/>
          <w:sz w:val="24"/>
          <w:szCs w:val="24"/>
          <w:lang w:val="fr-FR"/>
        </w:rPr>
        <w:t xml:space="preserve"> </w:t>
      </w:r>
      <w:r w:rsidRPr="003C478B">
        <w:rPr>
          <w:rStyle w:val="surname"/>
          <w:sz w:val="24"/>
          <w:szCs w:val="24"/>
        </w:rPr>
        <w:t>Favez</w:t>
      </w:r>
      <w:r w:rsidRPr="003C478B">
        <w:rPr>
          <w:rFonts w:ascii="Times New Roman" w:hAnsi="Times New Roman"/>
          <w:sz w:val="24"/>
          <w:szCs w:val="24"/>
          <w:lang w:val="fr-FR"/>
        </w:rPr>
        <w:t xml:space="preserve">, </w:t>
      </w:r>
      <w:r w:rsidRPr="003C478B">
        <w:rPr>
          <w:rStyle w:val="authororganisation"/>
          <w:sz w:val="24"/>
          <w:szCs w:val="24"/>
        </w:rPr>
        <w:t>avec la collaboration de Geneviè</w:t>
      </w:r>
      <w:r w:rsidRPr="003C478B">
        <w:rPr>
          <w:rStyle w:val="authororganisation"/>
          <w:sz w:val="24"/>
          <w:szCs w:val="24"/>
        </w:rPr>
        <w:fldChar w:fldCharType="begin"/>
      </w:r>
      <w:r w:rsidRPr="003C478B">
        <w:rPr>
          <w:rStyle w:val="authororganisation"/>
          <w:sz w:val="24"/>
          <w:szCs w:val="24"/>
        </w:rPr>
        <w:instrText xml:space="preserve"> SET  Times New Roman  \* MERGEFORMAT </w:instrText>
      </w:r>
      <w:r w:rsidRPr="003C478B">
        <w:rPr>
          <w:rStyle w:val="authororganisation"/>
          <w:sz w:val="24"/>
          <w:szCs w:val="24"/>
        </w:rPr>
        <w:fldChar w:fldCharType="separate"/>
      </w:r>
      <w:r w:rsidRPr="003C478B">
        <w:rPr>
          <w:rStyle w:val="authororganisation"/>
          <w:noProof/>
          <w:sz w:val="24"/>
          <w:szCs w:val="24"/>
        </w:rPr>
        <w:t>New</w:t>
      </w:r>
      <w:r w:rsidRPr="003C478B">
        <w:rPr>
          <w:rStyle w:val="authororganisation"/>
          <w:sz w:val="24"/>
          <w:szCs w:val="24"/>
        </w:rPr>
        <w:fldChar w:fldCharType="end"/>
      </w:r>
      <w:r w:rsidRPr="003C478B">
        <w:rPr>
          <w:rStyle w:val="authororganisation"/>
          <w:sz w:val="24"/>
          <w:szCs w:val="24"/>
        </w:rPr>
        <w:t>ve Billeter</w:t>
      </w:r>
      <w:r w:rsidRPr="003C478B">
        <w:rPr>
          <w:rFonts w:ascii="Times New Roman" w:hAnsi="Times New Roman"/>
          <w:sz w:val="24"/>
          <w:szCs w:val="24"/>
          <w:lang w:val="fr-FR"/>
        </w:rPr>
        <w:t xml:space="preserve">, </w:t>
      </w:r>
      <w:r w:rsidRPr="003C478B">
        <w:rPr>
          <w:rStyle w:val="booktitle"/>
          <w:sz w:val="24"/>
          <w:szCs w:val="24"/>
          <w:lang w:val="en-US"/>
        </w:rPr>
        <w:t>Une Mission Impossible? Le CICR, les Dé</w:t>
      </w:r>
      <w:r w:rsidRPr="003C478B">
        <w:rPr>
          <w:rStyle w:val="booktitle"/>
          <w:sz w:val="24"/>
          <w:szCs w:val="24"/>
          <w:lang w:val="en-US"/>
        </w:rPr>
        <w:fldChar w:fldCharType="begin"/>
      </w:r>
      <w:r w:rsidRPr="003C478B">
        <w:rPr>
          <w:rStyle w:val="booktitle"/>
          <w:sz w:val="24"/>
          <w:szCs w:val="24"/>
          <w:lang w:val="en-US"/>
        </w:rPr>
        <w:instrText xml:space="preserve"> SET  Times New Roman  \* MERGEFORMAT </w:instrText>
      </w:r>
      <w:r w:rsidRPr="003C478B">
        <w:rPr>
          <w:rStyle w:val="booktitle"/>
          <w:sz w:val="24"/>
          <w:szCs w:val="24"/>
          <w:lang w:val="en-US"/>
        </w:rPr>
        <w:fldChar w:fldCharType="separate"/>
      </w:r>
      <w:r w:rsidRPr="003C478B">
        <w:rPr>
          <w:rStyle w:val="booktitle"/>
          <w:noProof/>
          <w:sz w:val="24"/>
          <w:szCs w:val="24"/>
          <w:lang w:val="en-US"/>
        </w:rPr>
        <w:t>New</w:t>
      </w:r>
      <w:r w:rsidRPr="003C478B">
        <w:rPr>
          <w:rStyle w:val="booktitle"/>
          <w:sz w:val="24"/>
          <w:szCs w:val="24"/>
          <w:lang w:val="en-US"/>
        </w:rPr>
        <w:fldChar w:fldCharType="end"/>
      </w:r>
      <w:r w:rsidRPr="003C478B">
        <w:rPr>
          <w:rStyle w:val="booktitle"/>
          <w:sz w:val="24"/>
          <w:szCs w:val="24"/>
          <w:lang w:val="en-US"/>
        </w:rPr>
        <w:t>portations et les Camps de Concentration Nazis</w:t>
      </w:r>
      <w:r w:rsidRPr="003C478B">
        <w:rPr>
          <w:rFonts w:ascii="Times New Roman" w:hAnsi="Times New Roman"/>
          <w:sz w:val="24"/>
          <w:szCs w:val="24"/>
          <w:lang w:val="en-US"/>
        </w:rPr>
        <w:t xml:space="preserve"> (</w:t>
      </w:r>
      <w:r w:rsidRPr="003C478B">
        <w:rPr>
          <w:rStyle w:val="placeofpub"/>
          <w:sz w:val="24"/>
          <w:szCs w:val="24"/>
          <w:lang w:val="en-US"/>
        </w:rPr>
        <w:t>Lausanne</w:t>
      </w:r>
      <w:del w:id="2630" w:author="Patterson Lamb" w:date="2014-08-10T12:24:00Z">
        <w:r w:rsidRPr="003C478B" w:rsidDel="003F06CE">
          <w:rPr>
            <w:rFonts w:ascii="Times New Roman" w:hAnsi="Times New Roman"/>
            <w:sz w:val="24"/>
            <w:szCs w:val="24"/>
            <w:lang w:val="en-US"/>
          </w:rPr>
          <w:delText>,</w:delText>
        </w:r>
      </w:del>
      <w:ins w:id="2631" w:author="Patterson Lamb" w:date="2014-08-10T12:24:00Z">
        <w:r>
          <w:rPr>
            <w:rFonts w:ascii="Times New Roman" w:hAnsi="Times New Roman"/>
            <w:sz w:val="24"/>
            <w:szCs w:val="24"/>
            <w:lang w:val="en-US"/>
          </w:rPr>
          <w:t>:</w:t>
        </w:r>
      </w:ins>
      <w:r w:rsidRPr="003C478B">
        <w:rPr>
          <w:rFonts w:ascii="Times New Roman" w:hAnsi="Times New Roman"/>
          <w:sz w:val="24"/>
          <w:szCs w:val="24"/>
          <w:lang w:val="en-US"/>
        </w:rPr>
        <w:t xml:space="preserve"> </w:t>
      </w:r>
      <w:r w:rsidRPr="003C478B">
        <w:rPr>
          <w:rStyle w:val="publisher"/>
          <w:sz w:val="24"/>
          <w:szCs w:val="24"/>
          <w:lang w:val="en-US"/>
        </w:rPr>
        <w:t>É</w:t>
      </w:r>
      <w:r w:rsidRPr="003C478B">
        <w:rPr>
          <w:rStyle w:val="publisher"/>
          <w:sz w:val="24"/>
          <w:szCs w:val="24"/>
          <w:lang w:val="en-US"/>
        </w:rPr>
        <w:fldChar w:fldCharType="begin"/>
      </w:r>
      <w:r w:rsidRPr="003C478B">
        <w:rPr>
          <w:rStyle w:val="publisher"/>
          <w:sz w:val="24"/>
          <w:szCs w:val="24"/>
          <w:lang w:val="en-US"/>
        </w:rPr>
        <w:instrText xml:space="preserve"> SET  Times New Roman  \* MERGEFORMAT </w:instrText>
      </w:r>
      <w:r w:rsidRPr="003C478B">
        <w:rPr>
          <w:rStyle w:val="publisher"/>
          <w:sz w:val="24"/>
          <w:szCs w:val="24"/>
          <w:lang w:val="en-US"/>
        </w:rPr>
        <w:fldChar w:fldCharType="separate"/>
      </w:r>
      <w:r w:rsidRPr="003C478B">
        <w:rPr>
          <w:rStyle w:val="publisher"/>
          <w:noProof/>
          <w:sz w:val="24"/>
          <w:szCs w:val="24"/>
          <w:lang w:val="en-US"/>
        </w:rPr>
        <w:t>New</w:t>
      </w:r>
      <w:r w:rsidRPr="003C478B">
        <w:rPr>
          <w:rStyle w:val="publisher"/>
          <w:sz w:val="24"/>
          <w:szCs w:val="24"/>
          <w:lang w:val="en-US"/>
        </w:rPr>
        <w:fldChar w:fldCharType="end"/>
      </w:r>
      <w:r w:rsidRPr="003C478B">
        <w:rPr>
          <w:rStyle w:val="publisher"/>
          <w:sz w:val="24"/>
          <w:szCs w:val="24"/>
          <w:lang w:val="en-US"/>
        </w:rPr>
        <w:t>ditions Payot</w:t>
      </w:r>
      <w:r w:rsidRPr="003C478B">
        <w:rPr>
          <w:rFonts w:ascii="Times New Roman" w:hAnsi="Times New Roman"/>
          <w:sz w:val="24"/>
          <w:szCs w:val="24"/>
          <w:lang w:val="en-US"/>
        </w:rPr>
        <w:t xml:space="preserve">, </w:t>
      </w:r>
      <w:r w:rsidRPr="003C478B">
        <w:rPr>
          <w:rStyle w:val="surname"/>
          <w:sz w:val="24"/>
          <w:szCs w:val="24"/>
          <w:lang w:val="en-US"/>
        </w:rPr>
        <w:t>1988</w:t>
      </w:r>
      <w:r w:rsidRPr="003C478B">
        <w:rPr>
          <w:rFonts w:ascii="Times New Roman" w:hAnsi="Times New Roman"/>
          <w:sz w:val="24"/>
          <w:szCs w:val="24"/>
          <w:lang w:val="en-US"/>
        </w:rPr>
        <w:t xml:space="preserve">); Moorehead, </w:t>
      </w:r>
      <w:r w:rsidRPr="003C478B">
        <w:rPr>
          <w:rFonts w:ascii="Times New Roman" w:hAnsi="Times New Roman"/>
          <w:i/>
          <w:sz w:val="24"/>
          <w:szCs w:val="24"/>
          <w:lang w:val="en-US"/>
        </w:rPr>
        <w:t>Dunant’s Dream</w:t>
      </w:r>
      <w:r w:rsidRPr="003C478B">
        <w:rPr>
          <w:rFonts w:ascii="Times New Roman" w:hAnsi="Times New Roman"/>
          <w:sz w:val="24"/>
          <w:szCs w:val="24"/>
          <w:lang w:val="en-US"/>
        </w:rPr>
        <w:t xml:space="preserve">; </w:t>
      </w:r>
      <w:r w:rsidRPr="003C478B">
        <w:rPr>
          <w:rStyle w:val="forename"/>
          <w:sz w:val="24"/>
          <w:szCs w:val="24"/>
        </w:rPr>
        <w:t>David P.</w:t>
      </w:r>
      <w:r w:rsidRPr="003C478B">
        <w:rPr>
          <w:rFonts w:ascii="Times New Roman" w:hAnsi="Times New Roman"/>
          <w:sz w:val="24"/>
          <w:szCs w:val="24"/>
        </w:rPr>
        <w:t xml:space="preserve"> </w:t>
      </w:r>
      <w:r w:rsidRPr="003C478B">
        <w:rPr>
          <w:rStyle w:val="surname"/>
          <w:sz w:val="24"/>
          <w:szCs w:val="24"/>
        </w:rPr>
        <w:t>Forsythe</w:t>
      </w:r>
      <w:r w:rsidRPr="003C478B">
        <w:rPr>
          <w:rFonts w:ascii="Times New Roman" w:hAnsi="Times New Roman"/>
          <w:sz w:val="24"/>
          <w:szCs w:val="24"/>
        </w:rPr>
        <w:t xml:space="preserve">, </w:t>
      </w:r>
      <w:r w:rsidRPr="003C478B">
        <w:rPr>
          <w:rStyle w:val="booktitle"/>
          <w:sz w:val="24"/>
          <w:szCs w:val="24"/>
        </w:rPr>
        <w:t>The Humanitarians, the International Committee of the Red Cross</w:t>
      </w:r>
      <w:r w:rsidRPr="003C478B">
        <w:rPr>
          <w:rFonts w:ascii="Times New Roman" w:hAnsi="Times New Roman"/>
          <w:sz w:val="24"/>
          <w:szCs w:val="24"/>
        </w:rPr>
        <w:t xml:space="preserve"> (</w:t>
      </w:r>
      <w:r w:rsidRPr="003C478B">
        <w:rPr>
          <w:rStyle w:val="placeofpub"/>
          <w:sz w:val="24"/>
          <w:szCs w:val="24"/>
        </w:rPr>
        <w:t>Cambridge</w:t>
      </w:r>
      <w:del w:id="2632" w:author="Patterson Lamb" w:date="2014-08-10T12:24:00Z">
        <w:r w:rsidRPr="003C478B" w:rsidDel="003F06CE">
          <w:rPr>
            <w:rFonts w:ascii="Times New Roman" w:hAnsi="Times New Roman"/>
            <w:sz w:val="24"/>
            <w:szCs w:val="24"/>
          </w:rPr>
          <w:delText>,</w:delText>
        </w:r>
      </w:del>
      <w:ins w:id="2633" w:author="Patterson Lamb" w:date="2014-08-10T12:24:00Z">
        <w:r>
          <w:rPr>
            <w:rFonts w:ascii="Times New Roman" w:hAnsi="Times New Roman"/>
            <w:sz w:val="24"/>
            <w:szCs w:val="24"/>
          </w:rPr>
          <w:t>:</w:t>
        </w:r>
      </w:ins>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w:t>
      </w:r>
      <w:del w:id="2634" w:author="Patterson Lamb" w:date="2014-08-10T12:26:00Z">
        <w:r w:rsidRPr="003C478B" w:rsidDel="0099277B">
          <w:rPr>
            <w:rFonts w:ascii="Times New Roman" w:hAnsi="Times New Roman"/>
            <w:sz w:val="24"/>
            <w:szCs w:val="24"/>
          </w:rPr>
          <w:delText>.</w:delText>
        </w:r>
      </w:del>
      <w:ins w:id="2635" w:author="Patterson Lamb" w:date="2014-08-10T12:26:00Z">
        <w:r>
          <w:rPr>
            <w:rFonts w:ascii="Times New Roman" w:hAnsi="Times New Roman"/>
            <w:sz w:val="24"/>
            <w:szCs w:val="24"/>
          </w:rPr>
          <w:t>;</w:t>
        </w:r>
      </w:ins>
      <w:r w:rsidRPr="003C478B">
        <w:rPr>
          <w:rFonts w:ascii="Times New Roman" w:hAnsi="Times New Roman"/>
          <w:sz w:val="24"/>
          <w:szCs w:val="24"/>
        </w:rPr>
        <w:t xml:space="preserve"> </w:t>
      </w:r>
      <w:r w:rsidRPr="003C478B">
        <w:rPr>
          <w:rStyle w:val="forename"/>
          <w:sz w:val="24"/>
          <w:szCs w:val="24"/>
        </w:rPr>
        <w:t>Rainer</w:t>
      </w:r>
      <w:r w:rsidRPr="003C478B">
        <w:rPr>
          <w:rFonts w:ascii="Times New Roman" w:hAnsi="Times New Roman"/>
          <w:sz w:val="24"/>
          <w:szCs w:val="24"/>
        </w:rPr>
        <w:t xml:space="preserve"> </w:t>
      </w:r>
      <w:r w:rsidRPr="003C478B">
        <w:rPr>
          <w:rStyle w:val="surname"/>
          <w:sz w:val="24"/>
          <w:szCs w:val="24"/>
        </w:rPr>
        <w:t>Baundendistel</w:t>
      </w:r>
      <w:r w:rsidRPr="003C478B">
        <w:rPr>
          <w:rFonts w:ascii="Times New Roman" w:hAnsi="Times New Roman"/>
          <w:sz w:val="24"/>
          <w:szCs w:val="24"/>
        </w:rPr>
        <w:t xml:space="preserve">, </w:t>
      </w:r>
      <w:r w:rsidRPr="003C478B">
        <w:rPr>
          <w:rStyle w:val="booktitle"/>
          <w:sz w:val="24"/>
          <w:szCs w:val="24"/>
        </w:rPr>
        <w:t xml:space="preserve">Between Bombs and Good Intentions: </w:t>
      </w:r>
      <w:del w:id="2636" w:author="Patterson Lamb" w:date="2014-08-10T12:24:00Z">
        <w:r w:rsidRPr="003C478B" w:rsidDel="003F06CE">
          <w:rPr>
            <w:rStyle w:val="booktitle"/>
            <w:sz w:val="24"/>
            <w:szCs w:val="24"/>
          </w:rPr>
          <w:delText>t</w:delText>
        </w:r>
      </w:del>
      <w:ins w:id="2637" w:author="Patterson Lamb" w:date="2014-08-10T12:24:00Z">
        <w:r>
          <w:rPr>
            <w:rStyle w:val="booktitle"/>
            <w:sz w:val="24"/>
            <w:szCs w:val="24"/>
          </w:rPr>
          <w:t>T</w:t>
        </w:r>
      </w:ins>
      <w:r w:rsidRPr="003C478B">
        <w:rPr>
          <w:rStyle w:val="booktitle"/>
          <w:sz w:val="24"/>
          <w:szCs w:val="24"/>
        </w:rPr>
        <w:t>he Red Cross and the Italo-Ethiopian War, 1935–1936</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del w:id="2638" w:author="Patterson Lamb" w:date="2014-08-10T12:24:00Z">
        <w:r w:rsidRPr="003C478B" w:rsidDel="003F06CE">
          <w:rPr>
            <w:rFonts w:ascii="Times New Roman" w:hAnsi="Times New Roman"/>
            <w:sz w:val="24"/>
            <w:szCs w:val="24"/>
          </w:rPr>
          <w:delText>,</w:delText>
        </w:r>
      </w:del>
      <w:ins w:id="2639" w:author="Patterson Lamb" w:date="2014-08-10T12:24:00Z">
        <w:r>
          <w:rPr>
            <w:rFonts w:ascii="Times New Roman" w:hAnsi="Times New Roman"/>
            <w:sz w:val="24"/>
            <w:szCs w:val="24"/>
          </w:rPr>
          <w:t>:</w:t>
        </w:r>
      </w:ins>
      <w:r w:rsidRPr="003C478B">
        <w:rPr>
          <w:rFonts w:ascii="Times New Roman" w:hAnsi="Times New Roman"/>
          <w:sz w:val="24"/>
          <w:szCs w:val="24"/>
        </w:rPr>
        <w:t xml:space="preserve"> </w:t>
      </w:r>
      <w:r w:rsidRPr="003C478B">
        <w:rPr>
          <w:rStyle w:val="publisher"/>
          <w:sz w:val="24"/>
          <w:szCs w:val="24"/>
        </w:rPr>
        <w:t>Berghahn Books</w:t>
      </w:r>
      <w:r w:rsidRPr="003C478B">
        <w:rPr>
          <w:rFonts w:ascii="Times New Roman" w:hAnsi="Times New Roman"/>
          <w:sz w:val="24"/>
          <w:szCs w:val="24"/>
        </w:rPr>
        <w:t xml:space="preserve">, </w:t>
      </w:r>
      <w:r w:rsidRPr="003C478B">
        <w:rPr>
          <w:rStyle w:val="date"/>
          <w:rFonts w:ascii="Times New Roman" w:hAnsi="Times New Roman"/>
          <w:sz w:val="24"/>
          <w:szCs w:val="24"/>
        </w:rPr>
        <w:t>2006</w:t>
      </w:r>
      <w:r w:rsidRPr="003C478B">
        <w:rPr>
          <w:rFonts w:ascii="Times New Roman" w:hAnsi="Times New Roman"/>
          <w:sz w:val="24"/>
          <w:szCs w:val="24"/>
        </w:rPr>
        <w:t>).</w:t>
      </w:r>
      <w:r w:rsidRPr="003C478B">
        <w:rPr>
          <w:rFonts w:ascii="Times New Roman" w:hAnsi="Times New Roman"/>
          <w:sz w:val="24"/>
          <w:szCs w:val="24"/>
          <w:lang w:val="en-US"/>
        </w:rPr>
        <w:t xml:space="preserve"> </w:t>
      </w:r>
      <w:r w:rsidRPr="003C478B">
        <w:rPr>
          <w:rFonts w:ascii="Times New Roman" w:hAnsi="Times New Roman"/>
          <w:sz w:val="24"/>
          <w:szCs w:val="24"/>
        </w:rPr>
        <w:t>At present, the ICRC still lacks an in-depth study, or due to the extent and difficulty of the task, a series, on the history of the organization, conceived and written by historians.</w:t>
      </w:r>
      <w:ins w:id="2640" w:author="Patterson Lamb" w:date="2014-08-10T12:24:00Z">
        <w:r>
          <w:rPr>
            <w:rFonts w:ascii="Times New Roman" w:hAnsi="Times New Roman"/>
            <w:sz w:val="24"/>
            <w:szCs w:val="24"/>
          </w:rPr>
          <w:t xml:space="preserve">  </w:t>
        </w:r>
      </w:ins>
    </w:p>
  </w:endnote>
  <w:endnote w:id="353">
    <w:p w:rsidR="005600E9" w:rsidRDefault="005600E9" w:rsidP="005600E9">
      <w:pPr>
        <w:pStyle w:val="EN"/>
        <w:spacing w:line="480" w:lineRule="auto"/>
        <w:ind w:left="230" w:hanging="230"/>
        <w:jc w:val="left"/>
        <w:pPrChange w:id="2644" w:author="Patterson Lamb" w:date="2014-08-10T12:23: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L’Agence internationale des prisonniers de guerre. Le CICR</w:t>
      </w:r>
      <w:r w:rsidRPr="003C478B">
        <w:rPr>
          <w:rFonts w:ascii="Times New Roman" w:hAnsi="Times New Roman"/>
          <w:sz w:val="24"/>
          <w:szCs w:val="24"/>
          <w:lang w:val="fr-CA"/>
        </w:rPr>
        <w:t xml:space="preserve"> dans la Premiè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re Guerre mondiale, Genè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 CICR, 2007. AICRC, Rapport gé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né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ral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sur son activité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de 1912 à</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1920, Geneva.</w:t>
      </w:r>
    </w:p>
  </w:endnote>
  <w:endnote w:id="3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IRRC, “La mission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pendant et aprè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la guerre,</w:t>
      </w:r>
      <w:r w:rsidRPr="003C478B">
        <w:rPr>
          <w:rFonts w:ascii="Times New Roman" w:hAnsi="Times New Roman"/>
          <w:iCs/>
          <w:sz w:val="24"/>
          <w:szCs w:val="24"/>
          <w:lang w:val="fr-CA"/>
        </w:rPr>
        <w:t>”</w:t>
      </w:r>
      <w:r w:rsidRPr="003C478B">
        <w:rPr>
          <w:rFonts w:ascii="Times New Roman" w:hAnsi="Times New Roman"/>
          <w:sz w:val="24"/>
          <w:szCs w:val="24"/>
          <w:lang w:val="fr-CA"/>
        </w:rPr>
        <w:t xml:space="preserve"> signé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par Edouard Neville, Adolphe D’Espine, Dr. F. Ferriè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re, and Alfred Gauthier, Genè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 27 novembre 1918, 75.</w:t>
      </w:r>
    </w:p>
  </w:endnote>
  <w:endnote w:id="3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Style w:val="forename"/>
          <w:sz w:val="24"/>
          <w:szCs w:val="24"/>
          <w:lang w:val="fr-CA"/>
        </w:rPr>
        <w:t>Francesca</w:t>
      </w:r>
      <w:r w:rsidRPr="003C478B">
        <w:rPr>
          <w:rFonts w:ascii="Times New Roman" w:hAnsi="Times New Roman"/>
          <w:sz w:val="24"/>
          <w:szCs w:val="24"/>
          <w:lang w:val="fr-CA"/>
        </w:rPr>
        <w:t xml:space="preserve"> </w:t>
      </w:r>
      <w:r w:rsidRPr="003C478B">
        <w:rPr>
          <w:rStyle w:val="surname"/>
          <w:sz w:val="24"/>
          <w:szCs w:val="24"/>
          <w:lang w:val="fr-CA"/>
        </w:rPr>
        <w:t>Piana</w:t>
      </w:r>
      <w:ins w:id="2651" w:author="Patterson Lamb" w:date="2014-08-10T12:27:00Z">
        <w:r>
          <w:rPr>
            <w:rStyle w:val="surname"/>
            <w:sz w:val="24"/>
            <w:szCs w:val="24"/>
            <w:lang w:val="fr-CA"/>
          </w:rPr>
          <w:t>,</w:t>
        </w:r>
      </w:ins>
      <w:r w:rsidRPr="003C478B">
        <w:rPr>
          <w:rStyle w:val="surname"/>
          <w:sz w:val="24"/>
          <w:szCs w:val="24"/>
          <w:lang w:val="fr-CA"/>
        </w:rPr>
        <w:t xml:space="preserve"> </w:t>
      </w:r>
      <w:r w:rsidRPr="003C478B">
        <w:rPr>
          <w:rFonts w:ascii="Times New Roman" w:hAnsi="Times New Roman"/>
          <w:sz w:val="24"/>
          <w:szCs w:val="24"/>
          <w:lang w:val="fr-CA"/>
        </w:rPr>
        <w:t>“</w:t>
      </w:r>
      <w:r w:rsidRPr="003C478B">
        <w:rPr>
          <w:rStyle w:val="Articletitle"/>
          <w:sz w:val="24"/>
          <w:szCs w:val="24"/>
          <w:lang w:val="fr-CA"/>
        </w:rPr>
        <w:t>L’humanitaire d’aprè</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s-guerre: prisonniers de guerre et ré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fugié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s russes dans la politique du Comité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 xml:space="preserve"> international de la Croix-Rouge et de la Socié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té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 xml:space="preserve"> des Nations</w:t>
      </w:r>
      <w:ins w:id="2652" w:author="Patterson Lamb" w:date="2014-08-10T12:27:00Z">
        <w:r>
          <w:rPr>
            <w:rStyle w:val="Articletitle"/>
            <w:sz w:val="24"/>
            <w:szCs w:val="24"/>
            <w:lang w:val="fr-CA"/>
          </w:rPr>
          <w:t>,</w:t>
        </w:r>
      </w:ins>
      <w:r w:rsidRPr="003C478B">
        <w:rPr>
          <w:rFonts w:ascii="Times New Roman" w:hAnsi="Times New Roman"/>
          <w:sz w:val="24"/>
          <w:szCs w:val="24"/>
          <w:lang w:val="fr-CA"/>
        </w:rPr>
        <w:t xml:space="preserve">” </w:t>
      </w:r>
      <w:r w:rsidRPr="003C478B">
        <w:rPr>
          <w:rStyle w:val="journal-title"/>
          <w:sz w:val="24"/>
          <w:szCs w:val="24"/>
          <w:lang w:val="fr-CA"/>
        </w:rPr>
        <w:t>Relations Internationales</w:t>
      </w:r>
      <w:r w:rsidRPr="003C478B">
        <w:rPr>
          <w:rFonts w:ascii="Times New Roman" w:hAnsi="Times New Roman"/>
          <w:sz w:val="24"/>
          <w:szCs w:val="24"/>
          <w:lang w:val="fr-CA"/>
        </w:rPr>
        <w:t xml:space="preserve"> </w:t>
      </w:r>
      <w:r w:rsidRPr="003C478B">
        <w:rPr>
          <w:rStyle w:val="volume"/>
          <w:sz w:val="24"/>
          <w:szCs w:val="24"/>
          <w:lang w:val="fr-CA"/>
        </w:rPr>
        <w:t>151</w:t>
      </w:r>
      <w:r w:rsidRPr="003C478B">
        <w:rPr>
          <w:rFonts w:ascii="Times New Roman" w:hAnsi="Times New Roman"/>
          <w:sz w:val="24"/>
          <w:szCs w:val="24"/>
          <w:lang w:val="fr-CA"/>
        </w:rPr>
        <w:t xml:space="preserve"> (</w:t>
      </w:r>
      <w:r w:rsidRPr="003C478B">
        <w:rPr>
          <w:rStyle w:val="date"/>
          <w:rFonts w:ascii="Times New Roman" w:hAnsi="Times New Roman"/>
          <w:sz w:val="24"/>
          <w:szCs w:val="24"/>
          <w:lang w:val="fr-CA"/>
        </w:rPr>
        <w:t>2012</w:t>
      </w:r>
      <w:r w:rsidRPr="003C478B">
        <w:rPr>
          <w:rFonts w:ascii="Times New Roman" w:hAnsi="Times New Roman"/>
          <w:sz w:val="24"/>
          <w:szCs w:val="24"/>
          <w:lang w:val="fr-CA"/>
        </w:rPr>
        <w:t xml:space="preserve">): </w:t>
      </w:r>
      <w:r w:rsidRPr="003C478B">
        <w:rPr>
          <w:rStyle w:val="pageextent"/>
          <w:sz w:val="24"/>
          <w:szCs w:val="24"/>
          <w:lang w:val="fr-CA"/>
        </w:rPr>
        <w:t>64</w:t>
      </w:r>
      <w:ins w:id="2653" w:author="Patterson Lamb" w:date="2014-08-10T12:27:00Z">
        <w:r>
          <w:rPr>
            <w:rStyle w:val="pageextent"/>
            <w:sz w:val="24"/>
            <w:szCs w:val="24"/>
            <w:lang w:val="fr-CA"/>
          </w:rPr>
          <w:t>.</w:t>
        </w:r>
      </w:ins>
    </w:p>
  </w:endnote>
  <w:endnote w:id="3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Irè</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ne</w:t>
      </w:r>
      <w:r w:rsidRPr="003C478B">
        <w:rPr>
          <w:rFonts w:ascii="Times New Roman" w:hAnsi="Times New Roman"/>
          <w:sz w:val="24"/>
          <w:szCs w:val="24"/>
          <w:lang w:val="fr-CA"/>
        </w:rPr>
        <w:t xml:space="preserve"> </w:t>
      </w:r>
      <w:r w:rsidRPr="003C478B">
        <w:rPr>
          <w:rStyle w:val="surname"/>
          <w:sz w:val="24"/>
          <w:szCs w:val="24"/>
        </w:rPr>
        <w:t>Herrmann</w:t>
      </w:r>
      <w:r w:rsidRPr="003C478B">
        <w:rPr>
          <w:rFonts w:ascii="Times New Roman" w:hAnsi="Times New Roman"/>
          <w:sz w:val="24"/>
          <w:szCs w:val="24"/>
          <w:lang w:val="fr-CA"/>
        </w:rPr>
        <w:t>, “</w:t>
      </w:r>
      <w:r w:rsidRPr="003C478B">
        <w:rPr>
          <w:rStyle w:val="Articletitle"/>
          <w:sz w:val="24"/>
          <w:szCs w:val="24"/>
        </w:rPr>
        <w:t>Dé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cripter la concurrence humanitaire: le conflit entre Croix-Rouge(s) aprè</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s 1918</w:t>
      </w:r>
      <w:ins w:id="2658" w:author="Patterson Lamb" w:date="2014-08-10T12:27:00Z">
        <w:r>
          <w:rPr>
            <w:rStyle w:val="Articletitle"/>
            <w:sz w:val="24"/>
            <w:szCs w:val="24"/>
          </w:rPr>
          <w:t>,</w:t>
        </w:r>
      </w:ins>
      <w:r w:rsidRPr="003C478B">
        <w:rPr>
          <w:rFonts w:ascii="Times New Roman" w:hAnsi="Times New Roman"/>
          <w:sz w:val="24"/>
          <w:szCs w:val="24"/>
          <w:lang w:val="fr-CA"/>
        </w:rPr>
        <w:t xml:space="preserve">” </w:t>
      </w:r>
      <w:r w:rsidRPr="003C478B">
        <w:rPr>
          <w:rStyle w:val="journal-title"/>
          <w:sz w:val="24"/>
          <w:szCs w:val="24"/>
        </w:rPr>
        <w:t>Relations Internationales</w:t>
      </w:r>
      <w:r w:rsidRPr="003C478B">
        <w:rPr>
          <w:rFonts w:ascii="Times New Roman" w:hAnsi="Times New Roman"/>
          <w:sz w:val="24"/>
          <w:szCs w:val="24"/>
          <w:lang w:val="fr-CA"/>
        </w:rPr>
        <w:t xml:space="preserve"> </w:t>
      </w:r>
      <w:r w:rsidRPr="003C478B">
        <w:rPr>
          <w:rStyle w:val="volume"/>
          <w:sz w:val="24"/>
          <w:szCs w:val="24"/>
        </w:rPr>
        <w:t>151</w:t>
      </w:r>
      <w:r w:rsidRPr="003C478B">
        <w:rPr>
          <w:rFonts w:ascii="Times New Roman" w:hAnsi="Times New Roman"/>
          <w:sz w:val="24"/>
          <w:szCs w:val="24"/>
          <w:lang w:val="fr-CA"/>
        </w:rPr>
        <w:t xml:space="preserve"> (</w:t>
      </w:r>
      <w:r w:rsidRPr="003C478B">
        <w:rPr>
          <w:rStyle w:val="date"/>
          <w:rFonts w:ascii="Times New Roman" w:hAnsi="Times New Roman"/>
          <w:sz w:val="24"/>
          <w:szCs w:val="24"/>
        </w:rPr>
        <w:t>2012</w:t>
      </w:r>
      <w:r w:rsidRPr="003C478B">
        <w:rPr>
          <w:rFonts w:ascii="Times New Roman" w:hAnsi="Times New Roman"/>
          <w:sz w:val="24"/>
          <w:szCs w:val="24"/>
          <w:lang w:val="fr-CA"/>
        </w:rPr>
        <w:t xml:space="preserve">): </w:t>
      </w:r>
      <w:r w:rsidRPr="003C478B">
        <w:rPr>
          <w:rStyle w:val="pageextent"/>
          <w:sz w:val="24"/>
          <w:szCs w:val="24"/>
        </w:rPr>
        <w:t>91–102</w:t>
      </w:r>
      <w:r w:rsidRPr="003C478B">
        <w:rPr>
          <w:rFonts w:ascii="Times New Roman" w:hAnsi="Times New Roman"/>
          <w:sz w:val="24"/>
          <w:szCs w:val="24"/>
          <w:lang w:val="fr-CA"/>
        </w:rPr>
        <w:t>.</w:t>
      </w:r>
    </w:p>
  </w:endnote>
  <w:endnote w:id="3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Hutchinson, </w:t>
      </w:r>
      <w:r w:rsidRPr="003C478B">
        <w:rPr>
          <w:rFonts w:ascii="Times New Roman" w:hAnsi="Times New Roman"/>
          <w:i/>
          <w:sz w:val="24"/>
          <w:szCs w:val="24"/>
        </w:rPr>
        <w:t>Champions of Charity</w:t>
      </w:r>
      <w:r w:rsidRPr="003C478B">
        <w:rPr>
          <w:rFonts w:ascii="Times New Roman" w:hAnsi="Times New Roman"/>
          <w:sz w:val="24"/>
          <w:szCs w:val="24"/>
        </w:rPr>
        <w:t>.</w:t>
      </w:r>
    </w:p>
  </w:endnote>
  <w:endnote w:id="3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Piana, “Towards the International Refugee Regime.”</w:t>
      </w:r>
    </w:p>
  </w:endnote>
  <w:endnote w:id="3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2666" w:author="Patterson Lamb" w:date="2014-08-10T12:28:00Z">
        <w:r>
          <w:rPr>
            <w:rFonts w:ascii="Times New Roman" w:hAnsi="Times New Roman"/>
            <w:sz w:val="24"/>
            <w:szCs w:val="24"/>
          </w:rPr>
          <w:t xml:space="preserve">Of the professionals, </w:t>
        </w:r>
      </w:ins>
      <w:r w:rsidRPr="003C478B">
        <w:rPr>
          <w:rFonts w:ascii="Times New Roman" w:hAnsi="Times New Roman"/>
          <w:sz w:val="24"/>
          <w:szCs w:val="24"/>
        </w:rPr>
        <w:t>1,600 work in the field, 900 at the headquarters. The local staff amount to 10,000 persons (last access</w:t>
      </w:r>
      <w:ins w:id="2667" w:author="Patterson Lamb" w:date="2014-08-10T12:27:00Z">
        <w:r>
          <w:rPr>
            <w:rFonts w:ascii="Times New Roman" w:hAnsi="Times New Roman"/>
            <w:sz w:val="24"/>
            <w:szCs w:val="24"/>
          </w:rPr>
          <w:t>ed</w:t>
        </w:r>
      </w:ins>
      <w:r w:rsidRPr="003C478B">
        <w:rPr>
          <w:rFonts w:ascii="Times New Roman" w:hAnsi="Times New Roman"/>
          <w:sz w:val="24"/>
          <w:szCs w:val="24"/>
        </w:rPr>
        <w:t xml:space="preserve"> November 1, 2013</w:t>
      </w:r>
      <w:ins w:id="2668" w:author="Patterson Lamb" w:date="2014-08-10T12:27: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http://www.icrc.org/eng/who-we-are/jobs/)</w:t>
      </w:r>
      <w:r w:rsidRPr="003C478B">
        <w:rPr>
          <w:rFonts w:ascii="Times New Roman" w:hAnsi="Times New Roman"/>
          <w:sz w:val="24"/>
          <w:szCs w:val="24"/>
        </w:rPr>
        <w:t>.</w:t>
      </w:r>
    </w:p>
  </w:endnote>
  <w:endnote w:id="3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IRRC, Brigitte Troyon</w:t>
      </w:r>
      <w:ins w:id="2669" w:author="Patterson Lamb" w:date="2014-08-10T12:28:00Z">
        <w:r>
          <w:rPr>
            <w:rFonts w:ascii="Times New Roman" w:hAnsi="Times New Roman"/>
            <w:sz w:val="24"/>
            <w:szCs w:val="24"/>
          </w:rPr>
          <w:t>,</w:t>
        </w:r>
      </w:ins>
      <w:r w:rsidRPr="003C478B">
        <w:rPr>
          <w:rFonts w:ascii="Times New Roman" w:hAnsi="Times New Roman"/>
          <w:sz w:val="24"/>
          <w:szCs w:val="24"/>
        </w:rPr>
        <w:t xml:space="preserve"> and Daniel Palmieri, “The ICRC Delegate: </w:t>
      </w:r>
      <w:del w:id="2670" w:author="Patterson Lamb" w:date="2014-08-10T12:29:00Z">
        <w:r w:rsidRPr="003C478B" w:rsidDel="0099277B">
          <w:rPr>
            <w:rFonts w:ascii="Times New Roman" w:hAnsi="Times New Roman"/>
            <w:sz w:val="24"/>
            <w:szCs w:val="24"/>
          </w:rPr>
          <w:delText>a</w:delText>
        </w:r>
      </w:del>
      <w:ins w:id="2671" w:author="Patterson Lamb" w:date="2014-08-10T12:29:00Z">
        <w:r>
          <w:rPr>
            <w:rFonts w:ascii="Times New Roman" w:hAnsi="Times New Roman"/>
            <w:sz w:val="24"/>
            <w:szCs w:val="24"/>
          </w:rPr>
          <w:t>A</w:t>
        </w:r>
      </w:ins>
      <w:r w:rsidRPr="003C478B">
        <w:rPr>
          <w:rFonts w:ascii="Times New Roman" w:hAnsi="Times New Roman"/>
          <w:sz w:val="24"/>
          <w:szCs w:val="24"/>
        </w:rPr>
        <w:t>n Exceptional Humanitarian Player?” 865 (2007): 103.</w:t>
      </w:r>
      <w:ins w:id="2672" w:author="Patterson Lamb" w:date="2014-08-10T12:29:00Z">
        <w:r>
          <w:rPr>
            <w:rFonts w:ascii="Times New Roman" w:hAnsi="Times New Roman"/>
            <w:b/>
            <w:sz w:val="24"/>
            <w:szCs w:val="24"/>
          </w:rPr>
          <w:t>&lt; “The ICRC Delegate” is the name of the article. What is the publication it appears in?&gt;</w:t>
        </w:r>
      </w:ins>
    </w:p>
  </w:endnote>
  <w:endnote w:id="3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Opposition to the work of the ICRC, especially to the organization’s financial support for the counter-revolutionary forces fighting against the Bolsheviks, came from socialist and communist circles within Switzerland. See “Die Aktion!” </w:t>
      </w:r>
      <w:r w:rsidRPr="003C478B">
        <w:rPr>
          <w:rFonts w:ascii="Times New Roman" w:hAnsi="Times New Roman"/>
          <w:i/>
          <w:sz w:val="24"/>
          <w:szCs w:val="24"/>
        </w:rPr>
        <w:t>Basler Vorwä</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rts</w:t>
      </w:r>
      <w:r w:rsidRPr="003C478B">
        <w:rPr>
          <w:rFonts w:ascii="Times New Roman" w:hAnsi="Times New Roman"/>
          <w:sz w:val="24"/>
          <w:szCs w:val="24"/>
        </w:rPr>
        <w:t xml:space="preserve"> </w:t>
      </w:r>
      <w:r w:rsidRPr="003C478B">
        <w:rPr>
          <w:rFonts w:ascii="Times New Roman" w:hAnsi="Times New Roman"/>
          <w:i/>
          <w:sz w:val="24"/>
          <w:szCs w:val="24"/>
        </w:rPr>
        <w:t>Offizielles Organ der Kommunistischen Partei der Schweiz</w:t>
      </w:r>
      <w:r w:rsidRPr="003C478B">
        <w:rPr>
          <w:rFonts w:ascii="Times New Roman" w:hAnsi="Times New Roman"/>
          <w:sz w:val="24"/>
          <w:szCs w:val="24"/>
        </w:rPr>
        <w:t xml:space="preserve">, </w:t>
      </w:r>
      <w:ins w:id="2682" w:author="Patterson Lamb" w:date="2014-08-10T12:30:00Z">
        <w:r w:rsidRPr="003C478B">
          <w:rPr>
            <w:rFonts w:ascii="Times New Roman" w:hAnsi="Times New Roman"/>
            <w:sz w:val="24"/>
            <w:szCs w:val="24"/>
          </w:rPr>
          <w:t>17</w:t>
        </w:r>
        <w:r>
          <w:rPr>
            <w:rFonts w:ascii="Times New Roman" w:hAnsi="Times New Roman"/>
            <w:sz w:val="24"/>
            <w:szCs w:val="24"/>
          </w:rPr>
          <w:t xml:space="preserve"> </w:t>
        </w:r>
      </w:ins>
      <w:r w:rsidRPr="003C478B">
        <w:rPr>
          <w:rFonts w:ascii="Times New Roman" w:hAnsi="Times New Roman"/>
          <w:sz w:val="24"/>
          <w:szCs w:val="24"/>
        </w:rPr>
        <w:t xml:space="preserve">March </w:t>
      </w:r>
      <w:del w:id="2683" w:author="Patterson Lamb" w:date="2014-08-10T12:30:00Z">
        <w:r w:rsidRPr="003C478B" w:rsidDel="0099277B">
          <w:rPr>
            <w:rFonts w:ascii="Times New Roman" w:hAnsi="Times New Roman"/>
            <w:sz w:val="24"/>
            <w:szCs w:val="24"/>
          </w:rPr>
          <w:delText>17</w:delText>
        </w:r>
        <w:r w:rsidRPr="003C478B" w:rsidDel="0099277B">
          <w:rPr>
            <w:rFonts w:ascii="Times New Roman" w:hAnsi="Times New Roman"/>
            <w:sz w:val="24"/>
            <w:szCs w:val="24"/>
            <w:vertAlign w:val="superscript"/>
            <w:lang w:val="fr-CA"/>
          </w:rPr>
          <w:delText>,</w:delText>
        </w:r>
        <w:r w:rsidRPr="003C478B" w:rsidDel="0099277B">
          <w:rPr>
            <w:rFonts w:ascii="Times New Roman" w:hAnsi="Times New Roman"/>
            <w:sz w:val="24"/>
            <w:szCs w:val="24"/>
          </w:rPr>
          <w:delText xml:space="preserve"> </w:delText>
        </w:r>
      </w:del>
      <w:r w:rsidRPr="003C478B">
        <w:rPr>
          <w:rFonts w:ascii="Times New Roman" w:hAnsi="Times New Roman"/>
          <w:sz w:val="24"/>
          <w:szCs w:val="24"/>
        </w:rPr>
        <w:t>1921, 1.</w:t>
      </w:r>
    </w:p>
  </w:endnote>
  <w:endnote w:id="3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Archival material on the Propaganda Commission is scarce. There is a gap between the meetings of December 1920 and July 1922.</w:t>
      </w:r>
    </w:p>
  </w:endnote>
  <w:endnote w:id="3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CR49/IV,</w:t>
      </w:r>
      <w:ins w:id="2684" w:author="Patterson Lamb" w:date="2014-08-10T12:30:00Z">
        <w:r>
          <w:rPr>
            <w:rFonts w:ascii="Times New Roman" w:hAnsi="Times New Roman"/>
            <w:sz w:val="24"/>
            <w:szCs w:val="24"/>
          </w:rPr>
          <w:t xml:space="preserve"> </w:t>
        </w:r>
      </w:ins>
      <w:r w:rsidRPr="003C478B">
        <w:rPr>
          <w:rFonts w:ascii="Times New Roman" w:hAnsi="Times New Roman"/>
          <w:sz w:val="24"/>
          <w:szCs w:val="24"/>
        </w:rPr>
        <w:t>1, Letter to Cheneviè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 </w:t>
      </w:r>
      <w:ins w:id="2685" w:author="Patterson Lamb" w:date="2014-08-10T12:30:00Z">
        <w:r w:rsidRPr="003C478B">
          <w:rPr>
            <w:rFonts w:ascii="Times New Roman" w:hAnsi="Times New Roman"/>
            <w:sz w:val="24"/>
            <w:szCs w:val="24"/>
          </w:rPr>
          <w:t>30</w:t>
        </w:r>
        <w:r>
          <w:rPr>
            <w:rFonts w:ascii="Times New Roman" w:hAnsi="Times New Roman"/>
            <w:sz w:val="24"/>
            <w:szCs w:val="24"/>
          </w:rPr>
          <w:t xml:space="preserve"> </w:t>
        </w:r>
      </w:ins>
      <w:r w:rsidRPr="003C478B">
        <w:rPr>
          <w:rFonts w:ascii="Times New Roman" w:hAnsi="Times New Roman"/>
          <w:sz w:val="24"/>
          <w:szCs w:val="24"/>
        </w:rPr>
        <w:t>April</w:t>
      </w:r>
      <w:del w:id="2686" w:author="Patterson Lamb" w:date="2014-08-10T12:30:00Z">
        <w:r w:rsidRPr="003C478B" w:rsidDel="0099277B">
          <w:rPr>
            <w:rFonts w:ascii="Times New Roman" w:hAnsi="Times New Roman"/>
            <w:sz w:val="24"/>
            <w:szCs w:val="24"/>
          </w:rPr>
          <w:delText xml:space="preserve"> 30</w:delText>
        </w:r>
        <w:r w:rsidRPr="003C478B" w:rsidDel="0099277B">
          <w:rPr>
            <w:rFonts w:ascii="Times New Roman" w:hAnsi="Times New Roman"/>
            <w:sz w:val="24"/>
            <w:szCs w:val="24"/>
            <w:vertAlign w:val="superscript"/>
          </w:rPr>
          <w:delText>,</w:delText>
        </w:r>
      </w:del>
      <w:r w:rsidRPr="003C478B">
        <w:rPr>
          <w:rFonts w:ascii="Times New Roman" w:hAnsi="Times New Roman"/>
          <w:sz w:val="24"/>
          <w:szCs w:val="24"/>
        </w:rPr>
        <w:t xml:space="preserve"> 1922.</w:t>
      </w:r>
      <w:ins w:id="2687" w:author="Patterson Lamb" w:date="2014-08-13T11:18:00Z">
        <w:r>
          <w:rPr>
            <w:rFonts w:ascii="Times New Roman" w:hAnsi="Times New Roman"/>
            <w:sz w:val="24"/>
            <w:szCs w:val="24"/>
          </w:rPr>
          <w:t xml:space="preserve"> </w:t>
        </w:r>
      </w:ins>
    </w:p>
  </w:endnote>
  <w:endnote w:id="3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CR49/V, 2, Letter from Cheneviè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 to Swiss Red Cross, </w:t>
      </w:r>
      <w:ins w:id="2688" w:author="Patterson Lamb" w:date="2014-08-10T12:30:00Z">
        <w:r w:rsidRPr="003C478B">
          <w:rPr>
            <w:rFonts w:ascii="Times New Roman" w:hAnsi="Times New Roman"/>
            <w:sz w:val="24"/>
            <w:szCs w:val="24"/>
          </w:rPr>
          <w:t>26</w:t>
        </w:r>
        <w:r>
          <w:rPr>
            <w:rFonts w:ascii="Times New Roman" w:hAnsi="Times New Roman"/>
            <w:sz w:val="24"/>
            <w:szCs w:val="24"/>
          </w:rPr>
          <w:t xml:space="preserve"> </w:t>
        </w:r>
      </w:ins>
      <w:r w:rsidRPr="003C478B">
        <w:rPr>
          <w:rFonts w:ascii="Times New Roman" w:hAnsi="Times New Roman"/>
          <w:sz w:val="24"/>
          <w:szCs w:val="24"/>
        </w:rPr>
        <w:t xml:space="preserve">September </w:t>
      </w:r>
      <w:del w:id="2689" w:author="Patterson Lamb" w:date="2014-08-10T12:30:00Z">
        <w:r w:rsidRPr="003C478B" w:rsidDel="0099277B">
          <w:rPr>
            <w:rFonts w:ascii="Times New Roman" w:hAnsi="Times New Roman"/>
            <w:sz w:val="24"/>
            <w:szCs w:val="24"/>
          </w:rPr>
          <w:delText>26</w:delText>
        </w:r>
        <w:r w:rsidRPr="003C478B" w:rsidDel="0099277B">
          <w:rPr>
            <w:rFonts w:ascii="Times New Roman" w:hAnsi="Times New Roman"/>
            <w:sz w:val="24"/>
            <w:szCs w:val="24"/>
            <w:vertAlign w:val="superscript"/>
          </w:rPr>
          <w:delText xml:space="preserve">, </w:delText>
        </w:r>
      </w:del>
      <w:r w:rsidRPr="003C478B">
        <w:rPr>
          <w:rFonts w:ascii="Times New Roman" w:hAnsi="Times New Roman"/>
          <w:sz w:val="24"/>
          <w:szCs w:val="24"/>
        </w:rPr>
        <w:t>1922.</w:t>
      </w:r>
    </w:p>
  </w:endnote>
  <w:endnote w:id="3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1919, the expenses of the ICRC included paying for the Agency for Prisoners of War, the staff working in Geneva, the delegates and their missions in the field, and the publication of the </w:t>
      </w:r>
      <w:r w:rsidRPr="005600E9">
        <w:rPr>
          <w:rFonts w:ascii="Times New Roman" w:hAnsi="Times New Roman"/>
          <w:i/>
          <w:sz w:val="24"/>
          <w:szCs w:val="24"/>
          <w:rPrChange w:id="2691" w:author="Patterson Lamb" w:date="2014-08-10T12:31:00Z">
            <w:rPr>
              <w:rFonts w:ascii="Times New Roman" w:hAnsi="Times New Roman"/>
              <w:sz w:val="24"/>
              <w:szCs w:val="24"/>
            </w:rPr>
          </w:rPrChange>
        </w:rPr>
        <w:t>Review</w:t>
      </w:r>
      <w:r w:rsidRPr="003C478B">
        <w:rPr>
          <w:rFonts w:ascii="Times New Roman" w:hAnsi="Times New Roman"/>
          <w:sz w:val="24"/>
          <w:szCs w:val="24"/>
        </w:rPr>
        <w:t xml:space="preserve">. AICRC, CR49, </w:t>
      </w:r>
      <w:del w:id="2692" w:author="Patterson Lamb" w:date="2014-08-10T12:31:00Z">
        <w:r w:rsidRPr="003C478B" w:rsidDel="0099277B">
          <w:rPr>
            <w:rFonts w:ascii="Times New Roman" w:hAnsi="Times New Roman"/>
            <w:sz w:val="24"/>
            <w:szCs w:val="24"/>
          </w:rPr>
          <w:delText xml:space="preserve">Letter </w:delText>
        </w:r>
      </w:del>
      <w:ins w:id="2693" w:author="Patterson Lamb" w:date="2014-08-10T12:31:00Z">
        <w:r>
          <w:rPr>
            <w:rFonts w:ascii="Times New Roman" w:hAnsi="Times New Roman"/>
            <w:sz w:val="24"/>
            <w:szCs w:val="24"/>
          </w:rPr>
          <w:t>l</w:t>
        </w:r>
        <w:r w:rsidRPr="003C478B">
          <w:rPr>
            <w:rFonts w:ascii="Times New Roman" w:hAnsi="Times New Roman"/>
            <w:sz w:val="24"/>
            <w:szCs w:val="24"/>
          </w:rPr>
          <w:t xml:space="preserve">etter </w:t>
        </w:r>
      </w:ins>
      <w:r w:rsidRPr="003C478B">
        <w:rPr>
          <w:rFonts w:ascii="Times New Roman" w:hAnsi="Times New Roman"/>
          <w:sz w:val="24"/>
          <w:szCs w:val="24"/>
        </w:rPr>
        <w:t xml:space="preserve">from the ICRC to the president and members of the High Federal Council, </w:t>
      </w:r>
      <w:ins w:id="2694" w:author="Patterson Lamb" w:date="2014-08-10T12:31:00Z">
        <w:r w:rsidRPr="003C478B">
          <w:rPr>
            <w:rFonts w:ascii="Times New Roman" w:hAnsi="Times New Roman"/>
            <w:sz w:val="24"/>
            <w:szCs w:val="24"/>
          </w:rPr>
          <w:t>9</w:t>
        </w:r>
        <w:r>
          <w:rPr>
            <w:rFonts w:ascii="Times New Roman" w:hAnsi="Times New Roman"/>
            <w:sz w:val="24"/>
            <w:szCs w:val="24"/>
            <w:vertAlign w:val="superscript"/>
          </w:rPr>
          <w:t xml:space="preserve"> </w:t>
        </w:r>
      </w:ins>
      <w:r w:rsidRPr="003C478B">
        <w:rPr>
          <w:rFonts w:ascii="Times New Roman" w:hAnsi="Times New Roman"/>
          <w:sz w:val="24"/>
          <w:szCs w:val="24"/>
        </w:rPr>
        <w:t>September</w:t>
      </w:r>
      <w:del w:id="2695" w:author="Patterson Lamb" w:date="2014-08-10T12:31:00Z">
        <w:r w:rsidRPr="003C478B" w:rsidDel="0099277B">
          <w:rPr>
            <w:rFonts w:ascii="Times New Roman" w:hAnsi="Times New Roman"/>
            <w:sz w:val="24"/>
            <w:szCs w:val="24"/>
          </w:rPr>
          <w:delText xml:space="preserve"> 9</w:delText>
        </w:r>
        <w:r w:rsidRPr="003C478B" w:rsidDel="0099277B">
          <w:rPr>
            <w:rFonts w:ascii="Times New Roman" w:hAnsi="Times New Roman"/>
            <w:sz w:val="24"/>
            <w:szCs w:val="24"/>
            <w:vertAlign w:val="superscript"/>
          </w:rPr>
          <w:delText>,</w:delText>
        </w:r>
      </w:del>
      <w:r w:rsidRPr="003C478B">
        <w:rPr>
          <w:rFonts w:ascii="Times New Roman" w:hAnsi="Times New Roman"/>
          <w:sz w:val="24"/>
          <w:szCs w:val="24"/>
        </w:rPr>
        <w:t xml:space="preserve"> 1919.</w:t>
      </w:r>
    </w:p>
  </w:endnote>
  <w:endnote w:id="3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Walter Lippmann quoted by Susan Sontag, “</w:t>
      </w:r>
      <w:del w:id="2698" w:author="Patterson Lamb" w:date="2014-08-10T12:31:00Z">
        <w:r w:rsidRPr="003C478B" w:rsidDel="0099277B">
          <w:rPr>
            <w:rFonts w:ascii="Times New Roman" w:hAnsi="Times New Roman"/>
            <w:sz w:val="24"/>
            <w:szCs w:val="24"/>
          </w:rPr>
          <w:delText xml:space="preserve">photographs </w:delText>
        </w:r>
      </w:del>
      <w:ins w:id="2699" w:author="Patterson Lamb" w:date="2014-08-10T12:31:00Z">
        <w:r>
          <w:rPr>
            <w:rFonts w:ascii="Times New Roman" w:hAnsi="Times New Roman"/>
            <w:sz w:val="24"/>
            <w:szCs w:val="24"/>
          </w:rPr>
          <w:t>P</w:t>
        </w:r>
        <w:r w:rsidRPr="003C478B">
          <w:rPr>
            <w:rFonts w:ascii="Times New Roman" w:hAnsi="Times New Roman"/>
            <w:sz w:val="24"/>
            <w:szCs w:val="24"/>
          </w:rPr>
          <w:t xml:space="preserve">hotographs </w:t>
        </w:r>
      </w:ins>
      <w:r w:rsidRPr="003C478B">
        <w:rPr>
          <w:rFonts w:ascii="Times New Roman" w:hAnsi="Times New Roman"/>
          <w:sz w:val="24"/>
          <w:szCs w:val="24"/>
        </w:rPr>
        <w:t xml:space="preserve">have the kind of authority over imagination today, which the printed word had yesterday, and the spoken word before that. They seem utterly real.” Sontag, </w:t>
      </w:r>
      <w:r w:rsidRPr="003C478B">
        <w:rPr>
          <w:rFonts w:ascii="Times New Roman" w:hAnsi="Times New Roman"/>
          <w:i/>
          <w:sz w:val="24"/>
          <w:szCs w:val="24"/>
        </w:rPr>
        <w:t>Regarding the Pain of Others</w:t>
      </w:r>
      <w:r w:rsidRPr="003C478B">
        <w:rPr>
          <w:rFonts w:ascii="Times New Roman" w:hAnsi="Times New Roman"/>
          <w:sz w:val="24"/>
          <w:szCs w:val="24"/>
        </w:rPr>
        <w:t>, 22.</w:t>
      </w:r>
    </w:p>
  </w:endnote>
  <w:endnote w:id="3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CR49/1.</w:t>
      </w:r>
      <w:r w:rsidRPr="003C478B">
        <w:rPr>
          <w:rFonts w:ascii="Times New Roman" w:hAnsi="Times New Roman"/>
          <w:sz w:val="24"/>
          <w:szCs w:val="24"/>
          <w:lang w:val="fr-FR"/>
        </w:rPr>
        <w:t>1, Appel au people suisse, Geneva, June 1919.</w:t>
      </w:r>
    </w:p>
  </w:endnote>
  <w:endnote w:id="3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AICRC, CR49/11, Procè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s-verbal, sé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ance de la commission de propaganda, 18 dé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cembre 1920.</w:t>
      </w:r>
    </w:p>
  </w:endnote>
  <w:endnote w:id="3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“La croix rouge au ciné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ma,” </w:t>
      </w:r>
      <w:r w:rsidRPr="003C478B">
        <w:rPr>
          <w:rFonts w:ascii="Times New Roman" w:hAnsi="Times New Roman"/>
          <w:i/>
          <w:iCs/>
          <w:sz w:val="24"/>
          <w:szCs w:val="24"/>
          <w:lang w:val="fr-FR"/>
        </w:rPr>
        <w:t>Le Gé</w:t>
      </w:r>
      <w:r w:rsidRPr="003C478B">
        <w:rPr>
          <w:rFonts w:ascii="Times New Roman" w:hAnsi="Times New Roman"/>
          <w:i/>
          <w:iCs/>
          <w:sz w:val="24"/>
          <w:szCs w:val="24"/>
          <w:lang w:val="fr-FR"/>
        </w:rPr>
        <w:fldChar w:fldCharType="begin"/>
      </w:r>
      <w:r w:rsidRPr="003C478B">
        <w:rPr>
          <w:rFonts w:ascii="Times New Roman" w:hAnsi="Times New Roman"/>
          <w:i/>
          <w:iCs/>
          <w:sz w:val="24"/>
          <w:szCs w:val="24"/>
          <w:lang w:val="fr-FR"/>
        </w:rPr>
        <w:instrText xml:space="preserve"> SET  Times New Roman  \* MERGEFORMAT </w:instrText>
      </w:r>
      <w:r w:rsidRPr="003C478B">
        <w:rPr>
          <w:rFonts w:ascii="Times New Roman" w:hAnsi="Times New Roman"/>
          <w:i/>
          <w:iCs/>
          <w:sz w:val="24"/>
          <w:szCs w:val="24"/>
          <w:lang w:val="fr-FR"/>
        </w:rPr>
        <w:fldChar w:fldCharType="separate"/>
      </w:r>
      <w:r w:rsidRPr="003C478B">
        <w:rPr>
          <w:rFonts w:ascii="Times New Roman" w:hAnsi="Times New Roman"/>
          <w:i/>
          <w:iCs/>
          <w:noProof/>
          <w:sz w:val="24"/>
          <w:szCs w:val="24"/>
          <w:lang w:val="fr-FR"/>
        </w:rPr>
        <w:t>New</w:t>
      </w:r>
      <w:r w:rsidRPr="003C478B">
        <w:rPr>
          <w:rFonts w:ascii="Times New Roman" w:hAnsi="Times New Roman"/>
          <w:i/>
          <w:iCs/>
          <w:sz w:val="24"/>
          <w:szCs w:val="24"/>
          <w:lang w:val="fr-FR"/>
        </w:rPr>
        <w:fldChar w:fldCharType="end"/>
      </w:r>
      <w:r w:rsidRPr="003C478B">
        <w:rPr>
          <w:rFonts w:ascii="Times New Roman" w:hAnsi="Times New Roman"/>
          <w:i/>
          <w:iCs/>
          <w:sz w:val="24"/>
          <w:szCs w:val="24"/>
          <w:lang w:val="fr-FR"/>
        </w:rPr>
        <w:t>né</w:t>
      </w:r>
      <w:r w:rsidRPr="003C478B">
        <w:rPr>
          <w:rFonts w:ascii="Times New Roman" w:hAnsi="Times New Roman"/>
          <w:i/>
          <w:iCs/>
          <w:sz w:val="24"/>
          <w:szCs w:val="24"/>
          <w:lang w:val="fr-FR"/>
        </w:rPr>
        <w:fldChar w:fldCharType="begin"/>
      </w:r>
      <w:r w:rsidRPr="003C478B">
        <w:rPr>
          <w:rFonts w:ascii="Times New Roman" w:hAnsi="Times New Roman"/>
          <w:i/>
          <w:iCs/>
          <w:sz w:val="24"/>
          <w:szCs w:val="24"/>
          <w:lang w:val="fr-FR"/>
        </w:rPr>
        <w:instrText xml:space="preserve"> SET  Times New Roman  \* MERGEFORMAT </w:instrText>
      </w:r>
      <w:r w:rsidRPr="003C478B">
        <w:rPr>
          <w:rFonts w:ascii="Times New Roman" w:hAnsi="Times New Roman"/>
          <w:i/>
          <w:iCs/>
          <w:sz w:val="24"/>
          <w:szCs w:val="24"/>
          <w:lang w:val="fr-FR"/>
        </w:rPr>
        <w:fldChar w:fldCharType="separate"/>
      </w:r>
      <w:r w:rsidRPr="003C478B">
        <w:rPr>
          <w:rFonts w:ascii="Times New Roman" w:hAnsi="Times New Roman"/>
          <w:i/>
          <w:iCs/>
          <w:noProof/>
          <w:sz w:val="24"/>
          <w:szCs w:val="24"/>
          <w:lang w:val="fr-FR"/>
        </w:rPr>
        <w:t>New</w:t>
      </w:r>
      <w:r w:rsidRPr="003C478B">
        <w:rPr>
          <w:rFonts w:ascii="Times New Roman" w:hAnsi="Times New Roman"/>
          <w:i/>
          <w:iCs/>
          <w:sz w:val="24"/>
          <w:szCs w:val="24"/>
          <w:lang w:val="fr-FR"/>
        </w:rPr>
        <w:fldChar w:fldCharType="end"/>
      </w:r>
      <w:r w:rsidRPr="003C478B">
        <w:rPr>
          <w:rFonts w:ascii="Times New Roman" w:hAnsi="Times New Roman"/>
          <w:i/>
          <w:iCs/>
          <w:sz w:val="24"/>
          <w:szCs w:val="24"/>
          <w:lang w:val="fr-FR"/>
        </w:rPr>
        <w:t>vois</w:t>
      </w:r>
      <w:r w:rsidRPr="003C478B">
        <w:rPr>
          <w:rFonts w:ascii="Times New Roman" w:hAnsi="Times New Roman"/>
          <w:sz w:val="24"/>
          <w:szCs w:val="24"/>
          <w:lang w:val="fr-FR"/>
        </w:rPr>
        <w:t xml:space="preserve">, </w:t>
      </w:r>
      <w:del w:id="2711" w:author="Patterson Lamb" w:date="2014-08-10T12:32:00Z">
        <w:r w:rsidRPr="003C478B" w:rsidDel="0099277B">
          <w:rPr>
            <w:rFonts w:ascii="Times New Roman" w:hAnsi="Times New Roman"/>
            <w:sz w:val="24"/>
            <w:szCs w:val="24"/>
            <w:lang w:val="fr-FR"/>
          </w:rPr>
          <w:delText xml:space="preserve">January </w:delText>
        </w:r>
      </w:del>
      <w:r w:rsidRPr="003C478B">
        <w:rPr>
          <w:rFonts w:ascii="Times New Roman" w:hAnsi="Times New Roman"/>
          <w:sz w:val="24"/>
          <w:szCs w:val="24"/>
          <w:lang w:val="fr-FR"/>
        </w:rPr>
        <w:t>15</w:t>
      </w:r>
      <w:del w:id="2712" w:author="Patterson Lamb" w:date="2014-08-10T12:32:00Z">
        <w:r w:rsidRPr="003C478B" w:rsidDel="0099277B">
          <w:rPr>
            <w:rFonts w:ascii="Times New Roman" w:hAnsi="Times New Roman"/>
            <w:sz w:val="24"/>
            <w:szCs w:val="24"/>
            <w:vertAlign w:val="superscript"/>
            <w:lang w:val="fr-FR"/>
          </w:rPr>
          <w:delText>,</w:delText>
        </w:r>
      </w:del>
      <w:r w:rsidRPr="003C478B">
        <w:rPr>
          <w:rFonts w:ascii="Times New Roman" w:hAnsi="Times New Roman"/>
          <w:sz w:val="24"/>
          <w:szCs w:val="24"/>
          <w:lang w:val="fr-FR"/>
        </w:rPr>
        <w:t xml:space="preserve"> </w:t>
      </w:r>
      <w:ins w:id="2713" w:author="Patterson Lamb" w:date="2014-08-10T12:32:00Z">
        <w:r w:rsidRPr="003C478B">
          <w:rPr>
            <w:rFonts w:ascii="Times New Roman" w:hAnsi="Times New Roman"/>
            <w:sz w:val="24"/>
            <w:szCs w:val="24"/>
            <w:lang w:val="fr-FR"/>
          </w:rPr>
          <w:t xml:space="preserve">January </w:t>
        </w:r>
      </w:ins>
      <w:r w:rsidRPr="003C478B">
        <w:rPr>
          <w:rFonts w:ascii="Times New Roman" w:hAnsi="Times New Roman"/>
          <w:sz w:val="24"/>
          <w:szCs w:val="24"/>
          <w:lang w:val="fr-FR"/>
        </w:rPr>
        <w:t>1921.</w:t>
      </w:r>
    </w:p>
  </w:endnote>
  <w:endnote w:id="3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w:t>
      </w:r>
      <w:r w:rsidRPr="005600E9">
        <w:rPr>
          <w:rFonts w:ascii="Times New Roman" w:hAnsi="Times New Roman"/>
          <w:i/>
          <w:sz w:val="24"/>
          <w:szCs w:val="24"/>
          <w:rPrChange w:id="2714" w:author="Patterson Lamb" w:date="2014-08-10T12:32:00Z">
            <w:rPr>
              <w:rFonts w:ascii="Times New Roman" w:hAnsi="Times New Roman"/>
              <w:sz w:val="24"/>
              <w:szCs w:val="24"/>
            </w:rPr>
          </w:rPrChange>
        </w:rPr>
        <w:t>Bulletin</w:t>
      </w:r>
      <w:r w:rsidRPr="003C478B">
        <w:rPr>
          <w:rFonts w:ascii="Times New Roman" w:hAnsi="Times New Roman"/>
          <w:sz w:val="24"/>
          <w:szCs w:val="24"/>
        </w:rPr>
        <w:t xml:space="preserve"> was created in 1869 and became </w:t>
      </w:r>
      <w:del w:id="2715" w:author="Patterson Lamb" w:date="2014-08-10T12:32:00Z">
        <w:r w:rsidRPr="003C478B" w:rsidDel="0099277B">
          <w:rPr>
            <w:rFonts w:ascii="Times New Roman" w:hAnsi="Times New Roman"/>
            <w:sz w:val="24"/>
            <w:szCs w:val="24"/>
          </w:rPr>
          <w:delText xml:space="preserve">The </w:delText>
        </w:r>
      </w:del>
      <w:ins w:id="2716" w:author="Patterson Lamb" w:date="2014-08-10T12:32:00Z">
        <w:r>
          <w:rPr>
            <w:rFonts w:ascii="Times New Roman" w:hAnsi="Times New Roman"/>
            <w:sz w:val="24"/>
            <w:szCs w:val="24"/>
          </w:rPr>
          <w:t>t</w:t>
        </w:r>
        <w:r w:rsidRPr="003C478B">
          <w:rPr>
            <w:rFonts w:ascii="Times New Roman" w:hAnsi="Times New Roman"/>
            <w:sz w:val="24"/>
            <w:szCs w:val="24"/>
          </w:rPr>
          <w:t xml:space="preserve">he </w:t>
        </w:r>
      </w:ins>
      <w:r w:rsidRPr="005600E9">
        <w:rPr>
          <w:rFonts w:ascii="Times New Roman" w:hAnsi="Times New Roman"/>
          <w:i/>
          <w:sz w:val="24"/>
          <w:szCs w:val="24"/>
          <w:rPrChange w:id="2717" w:author="Patterson Lamb" w:date="2014-08-10T12:32:00Z">
            <w:rPr>
              <w:rFonts w:ascii="Times New Roman" w:hAnsi="Times New Roman"/>
              <w:sz w:val="24"/>
              <w:szCs w:val="24"/>
            </w:rPr>
          </w:rPrChange>
        </w:rPr>
        <w:t>International Review of the Red Cross</w:t>
      </w:r>
      <w:r w:rsidRPr="003C478B">
        <w:rPr>
          <w:rFonts w:ascii="Times New Roman" w:hAnsi="Times New Roman"/>
          <w:sz w:val="24"/>
          <w:szCs w:val="24"/>
        </w:rPr>
        <w:t xml:space="preserve"> in 1919. It was published only in French until 1961, then also in English. The format of the </w:t>
      </w:r>
      <w:r w:rsidRPr="005600E9">
        <w:rPr>
          <w:rFonts w:ascii="Times New Roman" w:hAnsi="Times New Roman"/>
          <w:i/>
          <w:sz w:val="24"/>
          <w:szCs w:val="24"/>
          <w:rPrChange w:id="2718" w:author="Patterson Lamb" w:date="2014-08-10T12:32:00Z">
            <w:rPr>
              <w:rFonts w:ascii="Times New Roman" w:hAnsi="Times New Roman"/>
              <w:sz w:val="24"/>
              <w:szCs w:val="24"/>
            </w:rPr>
          </w:rPrChange>
        </w:rPr>
        <w:t>Review</w:t>
      </w:r>
      <w:r w:rsidRPr="003C478B">
        <w:rPr>
          <w:rFonts w:ascii="Times New Roman" w:hAnsi="Times New Roman"/>
          <w:sz w:val="24"/>
          <w:szCs w:val="24"/>
        </w:rPr>
        <w:t xml:space="preserve"> remained unchanged over the period under consideration. Each issue typically began with a long article that was signed by either a delegate, depicting the work in the field, or by a member of the Committee, and then focused on matters discussed at ICRC headquarters. Sometimes the organization published the day-to-day work accounts of the delegates, unsigned summaries on topics ranging from precise financial accounts to communications with the national societies, and book reviews on relevant issues. The </w:t>
      </w:r>
      <w:r w:rsidRPr="005600E9">
        <w:rPr>
          <w:rFonts w:ascii="Times New Roman" w:hAnsi="Times New Roman"/>
          <w:i/>
          <w:sz w:val="24"/>
          <w:szCs w:val="24"/>
          <w:rPrChange w:id="2719" w:author="Patterson Lamb" w:date="2014-08-10T12:32:00Z">
            <w:rPr>
              <w:rFonts w:ascii="Times New Roman" w:hAnsi="Times New Roman"/>
              <w:sz w:val="24"/>
              <w:szCs w:val="24"/>
            </w:rPr>
          </w:rPrChange>
        </w:rPr>
        <w:t>Review</w:t>
      </w:r>
      <w:r w:rsidRPr="003C478B">
        <w:rPr>
          <w:rFonts w:ascii="Times New Roman" w:hAnsi="Times New Roman"/>
          <w:sz w:val="24"/>
          <w:szCs w:val="24"/>
        </w:rPr>
        <w:t xml:space="preserve"> usually concluded with a list of operations in the field, occasionally accompanied by a map</w:t>
      </w:r>
      <w:del w:id="2720" w:author="Patterson Lamb" w:date="2014-08-10T12:32:00Z">
        <w:r w:rsidRPr="003C478B" w:rsidDel="0099277B">
          <w:rPr>
            <w:rFonts w:ascii="Times New Roman" w:hAnsi="Times New Roman"/>
            <w:sz w:val="24"/>
            <w:szCs w:val="24"/>
          </w:rPr>
          <w:delText>,</w:delText>
        </w:r>
      </w:del>
      <w:r w:rsidRPr="003C478B">
        <w:rPr>
          <w:rFonts w:ascii="Times New Roman" w:hAnsi="Times New Roman"/>
          <w:sz w:val="24"/>
          <w:szCs w:val="24"/>
        </w:rPr>
        <w:t xml:space="preserve"> and arranged according to the names of the delegates and the countries of operation. </w:t>
      </w:r>
      <w:r w:rsidRPr="003C478B">
        <w:rPr>
          <w:rFonts w:ascii="Times New Roman" w:hAnsi="Times New Roman"/>
          <w:sz w:val="24"/>
          <w:szCs w:val="24"/>
          <w:lang w:val="fr-FR"/>
        </w:rPr>
        <w:t>AICRC, CR76, L’activité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du Comité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International depuis la Confé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rence de Washington de la Croix Rouge jusqu’à</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la Guerre Mondiale.</w:t>
      </w:r>
    </w:p>
  </w:endnote>
  <w:endnote w:id="3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 pictures were published in a volume entitled </w:t>
      </w:r>
      <w:del w:id="2725" w:author="Patterson Lamb" w:date="2014-08-10T12:33:00Z">
        <w:r w:rsidRPr="005600E9">
          <w:rPr>
            <w:rFonts w:ascii="Times New Roman" w:hAnsi="Times New Roman"/>
            <w:i/>
            <w:sz w:val="24"/>
            <w:szCs w:val="24"/>
            <w:rPrChange w:id="2726" w:author="Patterson Lamb" w:date="2014-08-10T12:33:00Z">
              <w:rPr>
                <w:rFonts w:ascii="Times New Roman" w:hAnsi="Times New Roman"/>
                <w:sz w:val="24"/>
                <w:szCs w:val="24"/>
              </w:rPr>
            </w:rPrChange>
          </w:rPr>
          <w:delText>“</w:delText>
        </w:r>
      </w:del>
      <w:r w:rsidRPr="005600E9">
        <w:rPr>
          <w:rFonts w:ascii="Times New Roman" w:hAnsi="Times New Roman"/>
          <w:i/>
          <w:sz w:val="24"/>
          <w:szCs w:val="24"/>
          <w:rPrChange w:id="2727" w:author="Patterson Lamb" w:date="2014-08-10T12:33:00Z">
            <w:rPr>
              <w:rFonts w:ascii="Times New Roman" w:hAnsi="Times New Roman"/>
              <w:sz w:val="24"/>
              <w:szCs w:val="24"/>
            </w:rPr>
          </w:rPrChange>
        </w:rPr>
        <w:t>L</w:t>
      </w:r>
      <w:r>
        <w:rPr>
          <w:rFonts w:ascii="Times New Roman" w:hAnsi="Times New Roman"/>
          <w:i/>
          <w:sz w:val="24"/>
          <w:szCs w:val="24"/>
        </w:rPr>
        <w:t>’</w:t>
      </w:r>
      <w:r w:rsidRPr="005600E9">
        <w:rPr>
          <w:rFonts w:ascii="Times New Roman" w:hAnsi="Times New Roman"/>
          <w:i/>
          <w:sz w:val="24"/>
          <w:szCs w:val="24"/>
          <w:rPrChange w:id="2728" w:author="Patterson Lamb" w:date="2014-08-10T12:33:00Z">
            <w:rPr>
              <w:rFonts w:ascii="Times New Roman" w:hAnsi="Times New Roman"/>
              <w:sz w:val="24"/>
              <w:szCs w:val="24"/>
            </w:rPr>
          </w:rPrChange>
        </w:rPr>
        <w:t>exp</w:t>
      </w:r>
      <w:r w:rsidRPr="005600E9">
        <w:rPr>
          <w:rFonts w:ascii="Times New Roman" w:hAnsi="Times New Roman"/>
          <w:i/>
          <w:iCs/>
          <w:sz w:val="24"/>
          <w:szCs w:val="24"/>
          <w:lang w:val="fr-FR"/>
          <w:rPrChange w:id="2729" w:author="Patterson Lamb" w:date="2014-08-10T12:33:00Z">
            <w:rPr>
              <w:rFonts w:ascii="Times New Roman" w:hAnsi="Times New Roman"/>
              <w:iCs/>
              <w:sz w:val="24"/>
              <w:szCs w:val="24"/>
              <w:lang w:val="fr-FR"/>
            </w:rPr>
          </w:rPrChange>
        </w:rPr>
        <w:t>é</w:t>
      </w:r>
      <w:r w:rsidRPr="005600E9">
        <w:rPr>
          <w:rFonts w:ascii="Times New Roman" w:hAnsi="Times New Roman"/>
          <w:i/>
          <w:iCs/>
          <w:sz w:val="24"/>
          <w:szCs w:val="24"/>
          <w:highlight w:val="green"/>
          <w:lang w:val="fr-FR"/>
          <w:rPrChange w:id="2730" w:author="Patterson Lamb" w:date="2014-08-10T12:33:00Z">
            <w:rPr>
              <w:rFonts w:ascii="Times New Roman" w:hAnsi="Times New Roman"/>
              <w:i/>
              <w:iCs/>
              <w:sz w:val="24"/>
              <w:szCs w:val="24"/>
              <w:highlight w:val="green"/>
              <w:lang w:val="fr-FR"/>
            </w:rPr>
          </w:rPrChange>
        </w:rPr>
        <w:fldChar w:fldCharType="begin"/>
      </w:r>
      <w:r w:rsidRPr="005600E9">
        <w:rPr>
          <w:rFonts w:ascii="Times New Roman" w:hAnsi="Times New Roman"/>
          <w:i/>
          <w:iCs/>
          <w:sz w:val="24"/>
          <w:szCs w:val="24"/>
          <w:highlight w:val="green"/>
          <w:lang w:val="fr-FR"/>
          <w:rPrChange w:id="2731" w:author="Patterson Lamb" w:date="2014-08-10T12:33:00Z">
            <w:rPr>
              <w:rFonts w:ascii="Times New Roman" w:hAnsi="Times New Roman"/>
              <w:iCs/>
              <w:sz w:val="24"/>
              <w:szCs w:val="24"/>
              <w:highlight w:val="green"/>
              <w:lang w:val="fr-FR"/>
            </w:rPr>
          </w:rPrChange>
        </w:rPr>
        <w:instrText xml:space="preserve"> SET  Times New Roman  </w:instrText>
      </w:r>
      <w:r>
        <w:rPr>
          <w:rFonts w:ascii="Times New Roman" w:hAnsi="Times New Roman"/>
          <w:i/>
          <w:iCs/>
          <w:sz w:val="24"/>
          <w:szCs w:val="24"/>
          <w:highlight w:val="green"/>
          <w:lang w:val="fr-FR"/>
        </w:rPr>
        <w:instrText>\</w:instrText>
      </w:r>
      <w:r w:rsidRPr="005600E9">
        <w:rPr>
          <w:rFonts w:ascii="Times New Roman" w:hAnsi="Times New Roman"/>
          <w:i/>
          <w:iCs/>
          <w:sz w:val="24"/>
          <w:szCs w:val="24"/>
          <w:highlight w:val="green"/>
          <w:lang w:val="fr-FR"/>
          <w:rPrChange w:id="2732" w:author="Patterson Lamb" w:date="2014-08-10T12:33:00Z">
            <w:rPr>
              <w:rFonts w:ascii="Times New Roman" w:hAnsi="Times New Roman"/>
              <w:iCs/>
              <w:sz w:val="24"/>
              <w:szCs w:val="24"/>
              <w:highlight w:val="green"/>
              <w:lang w:val="fr-FR"/>
            </w:rPr>
          </w:rPrChange>
        </w:rPr>
        <w:instrText xml:space="preserve">* MERGEFORMAT </w:instrText>
      </w:r>
      <w:r w:rsidRPr="005600E9">
        <w:rPr>
          <w:rFonts w:ascii="Times New Roman" w:hAnsi="Times New Roman"/>
          <w:i/>
          <w:iCs/>
          <w:sz w:val="24"/>
          <w:szCs w:val="24"/>
          <w:highlight w:val="green"/>
          <w:lang w:val="fr-FR"/>
          <w:rPrChange w:id="2733" w:author="Patterson Lamb" w:date="2014-08-10T12:33:00Z">
            <w:rPr>
              <w:rFonts w:ascii="Times New Roman" w:hAnsi="Times New Roman"/>
              <w:i/>
              <w:iCs/>
              <w:sz w:val="24"/>
              <w:szCs w:val="24"/>
              <w:highlight w:val="green"/>
              <w:lang w:val="fr-FR"/>
            </w:rPr>
          </w:rPrChange>
        </w:rPr>
        <w:fldChar w:fldCharType="separate"/>
      </w:r>
      <w:r w:rsidRPr="005600E9">
        <w:rPr>
          <w:rFonts w:ascii="Times New Roman" w:hAnsi="Times New Roman"/>
          <w:i/>
          <w:iCs/>
          <w:noProof/>
          <w:sz w:val="24"/>
          <w:szCs w:val="24"/>
          <w:highlight w:val="green"/>
          <w:lang w:val="fr-FR"/>
          <w:rPrChange w:id="2734" w:author="Patterson Lamb" w:date="2014-08-10T12:33:00Z">
            <w:rPr>
              <w:rFonts w:ascii="Times New Roman" w:hAnsi="Times New Roman"/>
              <w:iCs/>
              <w:noProof/>
              <w:sz w:val="24"/>
              <w:szCs w:val="24"/>
              <w:highlight w:val="green"/>
              <w:lang w:val="fr-FR"/>
            </w:rPr>
          </w:rPrChange>
        </w:rPr>
        <w:t>New</w:t>
      </w:r>
      <w:r w:rsidRPr="005600E9">
        <w:rPr>
          <w:rFonts w:ascii="Times New Roman" w:hAnsi="Times New Roman"/>
          <w:i/>
          <w:iCs/>
          <w:sz w:val="24"/>
          <w:szCs w:val="24"/>
          <w:highlight w:val="green"/>
          <w:lang w:val="fr-FR"/>
          <w:rPrChange w:id="2735" w:author="Patterson Lamb" w:date="2014-08-10T12:33:00Z">
            <w:rPr>
              <w:rFonts w:ascii="Times New Roman" w:hAnsi="Times New Roman"/>
              <w:i/>
              <w:iCs/>
              <w:sz w:val="24"/>
              <w:szCs w:val="24"/>
              <w:highlight w:val="green"/>
              <w:lang w:val="fr-FR"/>
            </w:rPr>
          </w:rPrChange>
        </w:rPr>
        <w:fldChar w:fldCharType="end"/>
      </w:r>
      <w:r w:rsidRPr="005600E9">
        <w:rPr>
          <w:rFonts w:ascii="Times New Roman" w:hAnsi="Times New Roman"/>
          <w:i/>
          <w:sz w:val="24"/>
          <w:szCs w:val="24"/>
          <w:rPrChange w:id="2736" w:author="Patterson Lamb" w:date="2014-08-10T12:33:00Z">
            <w:rPr>
              <w:rFonts w:ascii="Times New Roman" w:hAnsi="Times New Roman"/>
              <w:sz w:val="24"/>
              <w:szCs w:val="24"/>
            </w:rPr>
          </w:rPrChange>
        </w:rPr>
        <w:t>rience du Comit</w:t>
      </w:r>
      <w:r w:rsidRPr="005600E9">
        <w:rPr>
          <w:rFonts w:ascii="Times New Roman" w:hAnsi="Times New Roman"/>
          <w:i/>
          <w:iCs/>
          <w:sz w:val="24"/>
          <w:szCs w:val="24"/>
          <w:lang w:val="fr-FR"/>
          <w:rPrChange w:id="2737" w:author="Patterson Lamb" w:date="2014-08-10T12:33:00Z">
            <w:rPr>
              <w:rFonts w:ascii="Times New Roman" w:hAnsi="Times New Roman"/>
              <w:iCs/>
              <w:sz w:val="24"/>
              <w:szCs w:val="24"/>
              <w:lang w:val="fr-FR"/>
            </w:rPr>
          </w:rPrChange>
        </w:rPr>
        <w:t>é</w:t>
      </w:r>
      <w:r w:rsidRPr="005600E9">
        <w:rPr>
          <w:rFonts w:ascii="Times New Roman" w:hAnsi="Times New Roman"/>
          <w:i/>
          <w:iCs/>
          <w:sz w:val="24"/>
          <w:szCs w:val="24"/>
          <w:highlight w:val="green"/>
          <w:lang w:val="fr-FR"/>
          <w:rPrChange w:id="2738" w:author="Patterson Lamb" w:date="2014-08-10T12:33:00Z">
            <w:rPr>
              <w:rFonts w:ascii="Times New Roman" w:hAnsi="Times New Roman"/>
              <w:i/>
              <w:iCs/>
              <w:sz w:val="24"/>
              <w:szCs w:val="24"/>
              <w:highlight w:val="green"/>
              <w:lang w:val="fr-FR"/>
            </w:rPr>
          </w:rPrChange>
        </w:rPr>
        <w:fldChar w:fldCharType="begin"/>
      </w:r>
      <w:r w:rsidRPr="005600E9">
        <w:rPr>
          <w:rFonts w:ascii="Times New Roman" w:hAnsi="Times New Roman"/>
          <w:i/>
          <w:iCs/>
          <w:sz w:val="24"/>
          <w:szCs w:val="24"/>
          <w:highlight w:val="green"/>
          <w:lang w:val="fr-FR"/>
          <w:rPrChange w:id="2739" w:author="Patterson Lamb" w:date="2014-08-10T12:33:00Z">
            <w:rPr>
              <w:rFonts w:ascii="Times New Roman" w:hAnsi="Times New Roman"/>
              <w:iCs/>
              <w:sz w:val="24"/>
              <w:szCs w:val="24"/>
              <w:highlight w:val="green"/>
              <w:lang w:val="fr-FR"/>
            </w:rPr>
          </w:rPrChange>
        </w:rPr>
        <w:instrText xml:space="preserve"> SET  Times New Roman  </w:instrText>
      </w:r>
      <w:r>
        <w:rPr>
          <w:rFonts w:ascii="Times New Roman" w:hAnsi="Times New Roman"/>
          <w:i/>
          <w:iCs/>
          <w:sz w:val="24"/>
          <w:szCs w:val="24"/>
          <w:highlight w:val="green"/>
          <w:lang w:val="fr-FR"/>
        </w:rPr>
        <w:instrText>\</w:instrText>
      </w:r>
      <w:r w:rsidRPr="005600E9">
        <w:rPr>
          <w:rFonts w:ascii="Times New Roman" w:hAnsi="Times New Roman"/>
          <w:i/>
          <w:iCs/>
          <w:sz w:val="24"/>
          <w:szCs w:val="24"/>
          <w:highlight w:val="green"/>
          <w:lang w:val="fr-FR"/>
          <w:rPrChange w:id="2740" w:author="Patterson Lamb" w:date="2014-08-10T12:33:00Z">
            <w:rPr>
              <w:rFonts w:ascii="Times New Roman" w:hAnsi="Times New Roman"/>
              <w:iCs/>
              <w:sz w:val="24"/>
              <w:szCs w:val="24"/>
              <w:highlight w:val="green"/>
              <w:lang w:val="fr-FR"/>
            </w:rPr>
          </w:rPrChange>
        </w:rPr>
        <w:instrText xml:space="preserve">* MERGEFORMAT </w:instrText>
      </w:r>
      <w:r w:rsidRPr="005600E9">
        <w:rPr>
          <w:rFonts w:ascii="Times New Roman" w:hAnsi="Times New Roman"/>
          <w:i/>
          <w:iCs/>
          <w:sz w:val="24"/>
          <w:szCs w:val="24"/>
          <w:highlight w:val="green"/>
          <w:lang w:val="fr-FR"/>
          <w:rPrChange w:id="2741" w:author="Patterson Lamb" w:date="2014-08-10T12:33:00Z">
            <w:rPr>
              <w:rFonts w:ascii="Times New Roman" w:hAnsi="Times New Roman"/>
              <w:i/>
              <w:iCs/>
              <w:sz w:val="24"/>
              <w:szCs w:val="24"/>
              <w:highlight w:val="green"/>
              <w:lang w:val="fr-FR"/>
            </w:rPr>
          </w:rPrChange>
        </w:rPr>
        <w:fldChar w:fldCharType="separate"/>
      </w:r>
      <w:r w:rsidRPr="005600E9">
        <w:rPr>
          <w:rFonts w:ascii="Times New Roman" w:hAnsi="Times New Roman"/>
          <w:i/>
          <w:iCs/>
          <w:noProof/>
          <w:sz w:val="24"/>
          <w:szCs w:val="24"/>
          <w:highlight w:val="green"/>
          <w:lang w:val="fr-FR"/>
          <w:rPrChange w:id="2742" w:author="Patterson Lamb" w:date="2014-08-10T12:33:00Z">
            <w:rPr>
              <w:rFonts w:ascii="Times New Roman" w:hAnsi="Times New Roman"/>
              <w:iCs/>
              <w:noProof/>
              <w:sz w:val="24"/>
              <w:szCs w:val="24"/>
              <w:highlight w:val="green"/>
              <w:lang w:val="fr-FR"/>
            </w:rPr>
          </w:rPrChange>
        </w:rPr>
        <w:t>New</w:t>
      </w:r>
      <w:r w:rsidRPr="005600E9">
        <w:rPr>
          <w:rFonts w:ascii="Times New Roman" w:hAnsi="Times New Roman"/>
          <w:i/>
          <w:iCs/>
          <w:sz w:val="24"/>
          <w:szCs w:val="24"/>
          <w:highlight w:val="green"/>
          <w:lang w:val="fr-FR"/>
          <w:rPrChange w:id="2743" w:author="Patterson Lamb" w:date="2014-08-10T12:33:00Z">
            <w:rPr>
              <w:rFonts w:ascii="Times New Roman" w:hAnsi="Times New Roman"/>
              <w:i/>
              <w:iCs/>
              <w:sz w:val="24"/>
              <w:szCs w:val="24"/>
              <w:highlight w:val="green"/>
              <w:lang w:val="fr-FR"/>
            </w:rPr>
          </w:rPrChange>
        </w:rPr>
        <w:fldChar w:fldCharType="end"/>
      </w:r>
      <w:r w:rsidRPr="005600E9">
        <w:rPr>
          <w:rFonts w:ascii="Times New Roman" w:hAnsi="Times New Roman"/>
          <w:i/>
          <w:sz w:val="24"/>
          <w:szCs w:val="24"/>
          <w:rPrChange w:id="2744" w:author="Patterson Lamb" w:date="2014-08-10T12:33:00Z">
            <w:rPr>
              <w:rFonts w:ascii="Times New Roman" w:hAnsi="Times New Roman"/>
              <w:sz w:val="24"/>
              <w:szCs w:val="24"/>
            </w:rPr>
          </w:rPrChange>
        </w:rPr>
        <w:t xml:space="preserve"> International de la Croix-Rouge en mati</w:t>
      </w:r>
      <w:r w:rsidRPr="005600E9">
        <w:rPr>
          <w:rFonts w:ascii="Times New Roman" w:hAnsi="Times New Roman"/>
          <w:i/>
          <w:sz w:val="24"/>
          <w:szCs w:val="24"/>
          <w:lang w:val="fr-CA"/>
          <w:rPrChange w:id="2745" w:author="Patterson Lamb" w:date="2014-08-10T12:33:00Z">
            <w:rPr>
              <w:rFonts w:ascii="Times New Roman" w:hAnsi="Times New Roman"/>
              <w:sz w:val="24"/>
              <w:szCs w:val="24"/>
              <w:lang w:val="fr-CA"/>
            </w:rPr>
          </w:rPrChange>
        </w:rPr>
        <w:t>è</w:t>
      </w:r>
      <w:r w:rsidRPr="005600E9">
        <w:rPr>
          <w:rFonts w:ascii="Times New Roman" w:hAnsi="Times New Roman"/>
          <w:i/>
          <w:sz w:val="24"/>
          <w:szCs w:val="24"/>
          <w:highlight w:val="green"/>
          <w:lang w:val="fr-CA"/>
          <w:rPrChange w:id="2746" w:author="Patterson Lamb" w:date="2014-08-10T12:33:00Z">
            <w:rPr>
              <w:rFonts w:ascii="Times New Roman" w:hAnsi="Times New Roman"/>
              <w:i/>
              <w:sz w:val="24"/>
              <w:szCs w:val="24"/>
              <w:highlight w:val="green"/>
              <w:lang w:val="fr-CA"/>
            </w:rPr>
          </w:rPrChange>
        </w:rPr>
        <w:fldChar w:fldCharType="begin"/>
      </w:r>
      <w:r w:rsidRPr="005600E9">
        <w:rPr>
          <w:rFonts w:ascii="Times New Roman" w:hAnsi="Times New Roman"/>
          <w:i/>
          <w:sz w:val="24"/>
          <w:szCs w:val="24"/>
          <w:highlight w:val="green"/>
          <w:lang w:val="fr-CA"/>
          <w:rPrChange w:id="2747" w:author="Patterson Lamb" w:date="2014-08-10T12:33:00Z">
            <w:rPr>
              <w:rFonts w:ascii="Times New Roman" w:hAnsi="Times New Roman"/>
              <w:sz w:val="24"/>
              <w:szCs w:val="24"/>
              <w:highlight w:val="green"/>
              <w:lang w:val="fr-CA"/>
            </w:rPr>
          </w:rPrChange>
        </w:rPr>
        <w:instrText xml:space="preserve"> SET  Times New Roman  </w:instrText>
      </w:r>
      <w:r>
        <w:rPr>
          <w:rFonts w:ascii="Times New Roman" w:hAnsi="Times New Roman"/>
          <w:i/>
          <w:sz w:val="24"/>
          <w:szCs w:val="24"/>
          <w:highlight w:val="green"/>
          <w:lang w:val="fr-CA"/>
        </w:rPr>
        <w:instrText>\</w:instrText>
      </w:r>
      <w:r w:rsidRPr="005600E9">
        <w:rPr>
          <w:rFonts w:ascii="Times New Roman" w:hAnsi="Times New Roman"/>
          <w:i/>
          <w:sz w:val="24"/>
          <w:szCs w:val="24"/>
          <w:highlight w:val="green"/>
          <w:lang w:val="fr-CA"/>
          <w:rPrChange w:id="2748" w:author="Patterson Lamb" w:date="2014-08-10T12:33:00Z">
            <w:rPr>
              <w:rFonts w:ascii="Times New Roman" w:hAnsi="Times New Roman"/>
              <w:sz w:val="24"/>
              <w:szCs w:val="24"/>
              <w:highlight w:val="green"/>
              <w:lang w:val="fr-CA"/>
            </w:rPr>
          </w:rPrChange>
        </w:rPr>
        <w:instrText xml:space="preserve">* MERGEFORMAT </w:instrText>
      </w:r>
      <w:r w:rsidRPr="005600E9">
        <w:rPr>
          <w:rFonts w:ascii="Times New Roman" w:hAnsi="Times New Roman"/>
          <w:i/>
          <w:sz w:val="24"/>
          <w:szCs w:val="24"/>
          <w:highlight w:val="green"/>
          <w:lang w:val="fr-CA"/>
          <w:rPrChange w:id="2749" w:author="Patterson Lamb" w:date="2014-08-10T12:33:00Z">
            <w:rPr>
              <w:rFonts w:ascii="Times New Roman" w:hAnsi="Times New Roman"/>
              <w:i/>
              <w:sz w:val="24"/>
              <w:szCs w:val="24"/>
              <w:highlight w:val="green"/>
              <w:lang w:val="fr-CA"/>
            </w:rPr>
          </w:rPrChange>
        </w:rPr>
        <w:fldChar w:fldCharType="separate"/>
      </w:r>
      <w:r w:rsidRPr="005600E9">
        <w:rPr>
          <w:rFonts w:ascii="Times New Roman" w:hAnsi="Times New Roman"/>
          <w:i/>
          <w:noProof/>
          <w:sz w:val="24"/>
          <w:szCs w:val="24"/>
          <w:highlight w:val="green"/>
          <w:lang w:val="fr-CA"/>
          <w:rPrChange w:id="2750" w:author="Patterson Lamb" w:date="2014-08-10T12:33:00Z">
            <w:rPr>
              <w:rFonts w:ascii="Times New Roman" w:hAnsi="Times New Roman"/>
              <w:noProof/>
              <w:sz w:val="24"/>
              <w:szCs w:val="24"/>
              <w:highlight w:val="green"/>
              <w:lang w:val="fr-CA"/>
            </w:rPr>
          </w:rPrChange>
        </w:rPr>
        <w:t>New</w:t>
      </w:r>
      <w:r w:rsidRPr="005600E9">
        <w:rPr>
          <w:rFonts w:ascii="Times New Roman" w:hAnsi="Times New Roman"/>
          <w:i/>
          <w:sz w:val="24"/>
          <w:szCs w:val="24"/>
          <w:highlight w:val="green"/>
          <w:lang w:val="fr-CA"/>
          <w:rPrChange w:id="2751" w:author="Patterson Lamb" w:date="2014-08-10T12:33:00Z">
            <w:rPr>
              <w:rFonts w:ascii="Times New Roman" w:hAnsi="Times New Roman"/>
              <w:i/>
              <w:sz w:val="24"/>
              <w:szCs w:val="24"/>
              <w:highlight w:val="green"/>
              <w:lang w:val="fr-CA"/>
            </w:rPr>
          </w:rPrChange>
        </w:rPr>
        <w:fldChar w:fldCharType="end"/>
      </w:r>
      <w:r w:rsidRPr="005600E9">
        <w:rPr>
          <w:rFonts w:ascii="Times New Roman" w:hAnsi="Times New Roman"/>
          <w:i/>
          <w:sz w:val="24"/>
          <w:szCs w:val="24"/>
          <w:rPrChange w:id="2752" w:author="Patterson Lamb" w:date="2014-08-10T12:33:00Z">
            <w:rPr>
              <w:rFonts w:ascii="Times New Roman" w:hAnsi="Times New Roman"/>
              <w:sz w:val="24"/>
              <w:szCs w:val="24"/>
            </w:rPr>
          </w:rPrChange>
        </w:rPr>
        <w:t>re de secours internationaux</w:t>
      </w:r>
      <w:del w:id="2753" w:author="Patterson Lamb" w:date="2014-08-10T12:33:00Z">
        <w:r w:rsidRPr="003C478B" w:rsidDel="0099277B">
          <w:rPr>
            <w:rFonts w:ascii="Times New Roman" w:hAnsi="Times New Roman"/>
            <w:sz w:val="24"/>
            <w:szCs w:val="24"/>
          </w:rPr>
          <w:delText>”</w:delText>
        </w:r>
      </w:del>
      <w:r w:rsidRPr="003C478B">
        <w:rPr>
          <w:rFonts w:ascii="Times New Roman" w:hAnsi="Times New Roman"/>
          <w:sz w:val="24"/>
          <w:szCs w:val="24"/>
        </w:rPr>
        <w:t>, published in 1925 with 500 copies made. This volume is also pivotal, as it is the only source containing biographical information on the delegates of the ICRC for the early 1920s.</w:t>
      </w:r>
    </w:p>
  </w:endnote>
  <w:endnote w:id="3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bCs/>
          <w:sz w:val="24"/>
          <w:szCs w:val="24"/>
          <w:lang w:val="fr-FR"/>
        </w:rPr>
        <w:t xml:space="preserve">Gianni Haver, </w:t>
      </w:r>
      <w:r w:rsidRPr="003C478B">
        <w:rPr>
          <w:rFonts w:ascii="Times New Roman" w:hAnsi="Times New Roman"/>
          <w:sz w:val="24"/>
          <w:szCs w:val="24"/>
          <w:lang w:val="fr-FR"/>
        </w:rPr>
        <w:t>“La Presse Illustr</w:t>
      </w:r>
      <w:r w:rsidRPr="003C478B">
        <w:rPr>
          <w:rFonts w:ascii="Times New Roman" w:hAnsi="Times New Roman"/>
          <w:sz w:val="24"/>
          <w:szCs w:val="24"/>
          <w:lang w:val="fr-CA"/>
        </w:rPr>
        <w: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FR"/>
        </w:rPr>
        <w:t>e en Suisse, 1893–1945</w:t>
      </w:r>
      <w:ins w:id="2756" w:author="Patterson Lamb" w:date="2014-08-10T12:33:00Z">
        <w:r>
          <w:rPr>
            <w:rFonts w:ascii="Times New Roman" w:hAnsi="Times New Roman"/>
            <w:sz w:val="24"/>
            <w:szCs w:val="24"/>
            <w:lang w:val="fr-FR"/>
          </w:rPr>
          <w:t>,</w:t>
        </w:r>
      </w:ins>
      <w:r w:rsidRPr="003C478B">
        <w:rPr>
          <w:rFonts w:ascii="Times New Roman" w:hAnsi="Times New Roman"/>
          <w:sz w:val="24"/>
          <w:szCs w:val="24"/>
          <w:lang w:val="fr-FR"/>
        </w:rPr>
        <w:t>”</w:t>
      </w:r>
      <w:del w:id="2757" w:author="Patterson Lamb" w:date="2014-08-10T12:33:00Z">
        <w:r w:rsidRPr="003C478B" w:rsidDel="0099277B">
          <w:rPr>
            <w:rFonts w:ascii="Times New Roman" w:hAnsi="Times New Roman"/>
            <w:sz w:val="24"/>
            <w:szCs w:val="24"/>
            <w:lang w:val="fr-FR"/>
          </w:rPr>
          <w:delText>,</w:delText>
        </w:r>
      </w:del>
      <w:r w:rsidRPr="003C478B">
        <w:rPr>
          <w:rFonts w:ascii="Times New Roman" w:hAnsi="Times New Roman"/>
          <w:sz w:val="24"/>
          <w:szCs w:val="24"/>
          <w:lang w:val="fr-FR"/>
        </w:rPr>
        <w:t xml:space="preserve"> in </w:t>
      </w:r>
      <w:r w:rsidRPr="005600E9">
        <w:rPr>
          <w:rFonts w:ascii="Times New Roman" w:hAnsi="Times New Roman"/>
          <w:bCs/>
          <w:i/>
          <w:sz w:val="24"/>
          <w:szCs w:val="24"/>
          <w:lang w:val="fr-FR"/>
          <w:rPrChange w:id="2758" w:author="Patterson Lamb" w:date="2014-08-10T12:33:00Z">
            <w:rPr>
              <w:rFonts w:ascii="Times New Roman" w:hAnsi="Times New Roman"/>
              <w:bCs/>
              <w:sz w:val="24"/>
              <w:szCs w:val="24"/>
              <w:lang w:val="fr-FR"/>
            </w:rPr>
          </w:rPrChange>
        </w:rPr>
        <w:t>Photos de Presse: Usage et Pratique</w:t>
      </w:r>
      <w:r w:rsidRPr="003C478B">
        <w:rPr>
          <w:rFonts w:ascii="Times New Roman" w:hAnsi="Times New Roman"/>
          <w:bCs/>
          <w:sz w:val="24"/>
          <w:szCs w:val="24"/>
          <w:lang w:val="fr-FR"/>
        </w:rPr>
        <w:t>, ed. Gianni Haver (</w:t>
      </w:r>
      <w:r w:rsidRPr="003C478B">
        <w:rPr>
          <w:rFonts w:ascii="Times New Roman" w:hAnsi="Times New Roman"/>
          <w:sz w:val="24"/>
          <w:szCs w:val="24"/>
          <w:lang w:val="fr-FR"/>
        </w:rPr>
        <w:t>Lausanne</w:t>
      </w:r>
      <w:del w:id="2759" w:author="Patterson Lamb" w:date="2014-08-10T12:33:00Z">
        <w:r w:rsidRPr="003C478B" w:rsidDel="0099277B">
          <w:rPr>
            <w:rFonts w:ascii="Times New Roman" w:hAnsi="Times New Roman"/>
            <w:sz w:val="24"/>
            <w:szCs w:val="24"/>
            <w:lang w:val="fr-FR"/>
          </w:rPr>
          <w:delText>,</w:delText>
        </w:r>
      </w:del>
      <w:ins w:id="2760" w:author="Patterson Lamb" w:date="2014-08-10T12:33:00Z">
        <w:r>
          <w:rPr>
            <w:rFonts w:ascii="Times New Roman" w:hAnsi="Times New Roman"/>
            <w:sz w:val="24"/>
            <w:szCs w:val="24"/>
            <w:lang w:val="fr-FR"/>
          </w:rPr>
          <w:t> :</w:t>
        </w:r>
      </w:ins>
      <w:r w:rsidRPr="003C478B">
        <w:rPr>
          <w:rFonts w:ascii="Times New Roman" w:hAnsi="Times New Roman"/>
          <w:sz w:val="24"/>
          <w:szCs w:val="24"/>
          <w:lang w:val="fr-FR"/>
        </w:rPr>
        <w:t xml:space="preserve"> Antipodes, 2009), 39–65.</w:t>
      </w:r>
    </w:p>
  </w:endnote>
  <w:endnote w:id="3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Morgan, </w:t>
      </w:r>
      <w:r w:rsidRPr="003C478B">
        <w:rPr>
          <w:rFonts w:ascii="Times New Roman" w:hAnsi="Times New Roman"/>
          <w:i/>
          <w:sz w:val="24"/>
          <w:szCs w:val="24"/>
        </w:rPr>
        <w:t>Protestants and Photos</w:t>
      </w:r>
      <w:r w:rsidRPr="003C478B">
        <w:rPr>
          <w:rFonts w:ascii="Times New Roman" w:hAnsi="Times New Roman"/>
          <w:sz w:val="24"/>
          <w:szCs w:val="24"/>
        </w:rPr>
        <w:t>.</w:t>
      </w:r>
      <w:r w:rsidRPr="003C478B">
        <w:rPr>
          <w:rFonts w:ascii="Times New Roman" w:hAnsi="Times New Roman"/>
          <w:sz w:val="24"/>
          <w:szCs w:val="24"/>
          <w:lang w:val="fr-FR"/>
        </w:rPr>
        <w:t xml:space="preserve"> “Cinq siè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cles d’imprimerie genevoise,” </w:t>
      </w:r>
      <w:r w:rsidRPr="003C478B">
        <w:rPr>
          <w:rFonts w:ascii="Times New Roman" w:hAnsi="Times New Roman"/>
          <w:i/>
          <w:iCs/>
          <w:sz w:val="24"/>
          <w:szCs w:val="24"/>
          <w:lang w:val="fr-FR"/>
        </w:rPr>
        <w:t>BBF</w:t>
      </w:r>
      <w:r w:rsidRPr="003C478B">
        <w:rPr>
          <w:rFonts w:ascii="Times New Roman" w:hAnsi="Times New Roman"/>
          <w:sz w:val="24"/>
          <w:szCs w:val="24"/>
          <w:lang w:val="fr-FR"/>
        </w:rPr>
        <w:t xml:space="preserve">, 1983, 4, 439–440, </w:t>
      </w:r>
      <w:r w:rsidRPr="003C478B">
        <w:rPr>
          <w:rStyle w:val="Hyperlink"/>
          <w:rFonts w:ascii="Times New Roman" w:hAnsi="Times New Roman"/>
          <w:sz w:val="24"/>
          <w:szCs w:val="24"/>
        </w:rPr>
        <w:t>http://bbf.enssib.fr/</w:t>
      </w:r>
      <w:r w:rsidRPr="003C478B">
        <w:rPr>
          <w:rFonts w:ascii="Times New Roman" w:hAnsi="Times New Roman"/>
          <w:sz w:val="24"/>
          <w:szCs w:val="24"/>
          <w:lang w:val="fr-FR"/>
        </w:rPr>
        <w:t xml:space="preserve">, last consulted </w:t>
      </w:r>
      <w:ins w:id="2761" w:author="Patterson Lamb" w:date="2014-08-10T12:34:00Z">
        <w:r w:rsidRPr="003C478B">
          <w:rPr>
            <w:rFonts w:ascii="Times New Roman" w:hAnsi="Times New Roman"/>
            <w:sz w:val="24"/>
            <w:szCs w:val="24"/>
            <w:lang w:val="fr-FR"/>
          </w:rPr>
          <w:t>31</w:t>
        </w:r>
        <w:r>
          <w:rPr>
            <w:rFonts w:ascii="Times New Roman" w:hAnsi="Times New Roman"/>
            <w:sz w:val="24"/>
            <w:szCs w:val="24"/>
            <w:lang w:val="fr-FR"/>
          </w:rPr>
          <w:t xml:space="preserve"> </w:t>
        </w:r>
      </w:ins>
      <w:r w:rsidRPr="003C478B">
        <w:rPr>
          <w:rFonts w:ascii="Times New Roman" w:hAnsi="Times New Roman"/>
          <w:sz w:val="24"/>
          <w:szCs w:val="24"/>
          <w:lang w:val="fr-FR"/>
        </w:rPr>
        <w:t>Octob</w:t>
      </w:r>
      <w:ins w:id="2762" w:author="Patterson Lamb" w:date="2014-08-10T12:34:00Z">
        <w:r>
          <w:rPr>
            <w:rFonts w:ascii="Times New Roman" w:hAnsi="Times New Roman"/>
            <w:sz w:val="24"/>
            <w:szCs w:val="24"/>
            <w:lang w:val="fr-FR"/>
          </w:rPr>
          <w:t>er</w:t>
        </w:r>
      </w:ins>
      <w:del w:id="2763" w:author="Patterson Lamb" w:date="2014-08-10T12:34:00Z">
        <w:r w:rsidRPr="003C478B" w:rsidDel="0099277B">
          <w:rPr>
            <w:rFonts w:ascii="Times New Roman" w:hAnsi="Times New Roman"/>
            <w:sz w:val="24"/>
            <w:szCs w:val="24"/>
            <w:lang w:val="fr-FR"/>
          </w:rPr>
          <w:delText>re 31</w:delText>
        </w:r>
      </w:del>
      <w:r w:rsidRPr="003C478B">
        <w:rPr>
          <w:rFonts w:ascii="Times New Roman" w:hAnsi="Times New Roman"/>
          <w:sz w:val="24"/>
          <w:szCs w:val="24"/>
          <w:lang w:val="fr-FR"/>
        </w:rPr>
        <w:t>, 2013</w:t>
      </w:r>
      <w:del w:id="2764" w:author="Patterson Lamb" w:date="2014-08-10T12:34:00Z">
        <w:r w:rsidRPr="003C478B" w:rsidDel="0099277B">
          <w:rPr>
            <w:rFonts w:ascii="Times New Roman" w:hAnsi="Times New Roman"/>
            <w:sz w:val="24"/>
            <w:szCs w:val="24"/>
            <w:lang w:val="fr-FR"/>
          </w:rPr>
          <w:delText>.</w:delText>
        </w:r>
      </w:del>
      <w:ins w:id="2765" w:author="Patterson Lamb" w:date="2014-08-10T12:34: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lang w:val="fr-FR"/>
        </w:rPr>
        <w:t>Paul</w:t>
      </w:r>
      <w:r w:rsidRPr="003C478B">
        <w:rPr>
          <w:rFonts w:ascii="Times New Roman" w:hAnsi="Times New Roman"/>
          <w:bCs/>
          <w:sz w:val="24"/>
          <w:szCs w:val="24"/>
          <w:lang w:val="fr-FR"/>
        </w:rPr>
        <w:t xml:space="preserve"> </w:t>
      </w:r>
      <w:r w:rsidRPr="003C478B">
        <w:rPr>
          <w:rStyle w:val="surname"/>
          <w:sz w:val="24"/>
          <w:szCs w:val="24"/>
          <w:lang w:val="fr-FR"/>
        </w:rPr>
        <w:t>Chaix</w:t>
      </w:r>
      <w:r w:rsidRPr="003C478B">
        <w:rPr>
          <w:rFonts w:ascii="Times New Roman" w:hAnsi="Times New Roman"/>
          <w:bCs/>
          <w:sz w:val="24"/>
          <w:szCs w:val="24"/>
          <w:lang w:val="fr-FR"/>
        </w:rPr>
        <w:t xml:space="preserve">, </w:t>
      </w:r>
      <w:r w:rsidRPr="003C478B">
        <w:rPr>
          <w:rStyle w:val="booktitle"/>
          <w:sz w:val="24"/>
          <w:szCs w:val="24"/>
          <w:lang w:val="fr-FR"/>
        </w:rPr>
        <w:t>Recherches sur l’imprimerie à</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 xml:space="preserve"> Genè</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ve de 1550 à</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 xml:space="preserve"> 1564. É</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tude bibliographique, é</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conomique et litté</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 xml:space="preserve">raire </w:t>
      </w:r>
      <w:r w:rsidRPr="003C478B">
        <w:rPr>
          <w:rFonts w:ascii="Times New Roman" w:hAnsi="Times New Roman"/>
          <w:bCs/>
          <w:iCs/>
          <w:sz w:val="24"/>
          <w:szCs w:val="24"/>
          <w:lang w:val="fr-FR"/>
        </w:rPr>
        <w:t>(</w:t>
      </w:r>
      <w:r w:rsidRPr="003C478B">
        <w:rPr>
          <w:rStyle w:val="placeofpub"/>
          <w:sz w:val="24"/>
          <w:szCs w:val="24"/>
          <w:lang w:val="fr-FR"/>
        </w:rPr>
        <w:t>Genè</w:t>
      </w:r>
      <w:r w:rsidRPr="003C478B">
        <w:rPr>
          <w:rStyle w:val="placeofpub"/>
          <w:sz w:val="24"/>
          <w:szCs w:val="24"/>
          <w:lang w:val="fr-FR"/>
        </w:rPr>
        <w:fldChar w:fldCharType="begin"/>
      </w:r>
      <w:r w:rsidRPr="003C478B">
        <w:rPr>
          <w:rStyle w:val="placeofpub"/>
          <w:sz w:val="24"/>
          <w:szCs w:val="24"/>
          <w:lang w:val="fr-FR"/>
        </w:rPr>
        <w:instrText xml:space="preserve"> SET  Times New Roman  \* MERGEFORMAT </w:instrText>
      </w:r>
      <w:r w:rsidRPr="003C478B">
        <w:rPr>
          <w:rStyle w:val="placeofpub"/>
          <w:sz w:val="24"/>
          <w:szCs w:val="24"/>
          <w:lang w:val="fr-FR"/>
        </w:rPr>
        <w:fldChar w:fldCharType="separate"/>
      </w:r>
      <w:r w:rsidRPr="003C478B">
        <w:rPr>
          <w:rStyle w:val="placeofpub"/>
          <w:noProof/>
          <w:sz w:val="24"/>
          <w:szCs w:val="24"/>
          <w:lang w:val="fr-FR"/>
        </w:rPr>
        <w:t>New</w:t>
      </w:r>
      <w:r w:rsidRPr="003C478B">
        <w:rPr>
          <w:rStyle w:val="placeofpub"/>
          <w:sz w:val="24"/>
          <w:szCs w:val="24"/>
          <w:lang w:val="fr-FR"/>
        </w:rPr>
        <w:fldChar w:fldCharType="end"/>
      </w:r>
      <w:r w:rsidRPr="003C478B">
        <w:rPr>
          <w:rStyle w:val="placeofpub"/>
          <w:sz w:val="24"/>
          <w:szCs w:val="24"/>
          <w:lang w:val="fr-FR"/>
        </w:rPr>
        <w:t>ve</w:t>
      </w:r>
      <w:del w:id="2766" w:author="Patterson Lamb" w:date="2014-08-10T12:34:00Z">
        <w:r w:rsidRPr="003C478B" w:rsidDel="0099277B">
          <w:rPr>
            <w:rFonts w:ascii="Times New Roman" w:hAnsi="Times New Roman"/>
            <w:bCs/>
            <w:sz w:val="24"/>
            <w:szCs w:val="24"/>
            <w:lang w:val="fr-FR"/>
          </w:rPr>
          <w:delText>,</w:delText>
        </w:r>
      </w:del>
      <w:ins w:id="2767" w:author="Patterson Lamb" w:date="2014-08-10T12:34:00Z">
        <w:r>
          <w:rPr>
            <w:rFonts w:ascii="Times New Roman" w:hAnsi="Times New Roman"/>
            <w:bCs/>
            <w:sz w:val="24"/>
            <w:szCs w:val="24"/>
            <w:lang w:val="fr-FR"/>
          </w:rPr>
          <w:t>:</w:t>
        </w:r>
      </w:ins>
      <w:r w:rsidRPr="003C478B">
        <w:rPr>
          <w:rFonts w:ascii="Times New Roman" w:hAnsi="Times New Roman"/>
          <w:bCs/>
          <w:sz w:val="24"/>
          <w:szCs w:val="24"/>
          <w:lang w:val="fr-FR"/>
        </w:rPr>
        <w:t xml:space="preserve"> </w:t>
      </w:r>
      <w:r w:rsidRPr="003C478B">
        <w:rPr>
          <w:rStyle w:val="publisher"/>
          <w:sz w:val="24"/>
          <w:szCs w:val="24"/>
          <w:lang w:val="fr-FR"/>
        </w:rPr>
        <w:t>E. Droz</w:t>
      </w:r>
      <w:r w:rsidRPr="003C478B">
        <w:rPr>
          <w:rFonts w:ascii="Times New Roman" w:hAnsi="Times New Roman"/>
          <w:bCs/>
          <w:sz w:val="24"/>
          <w:szCs w:val="24"/>
          <w:lang w:val="fr-FR"/>
        </w:rPr>
        <w:t xml:space="preserve">, </w:t>
      </w:r>
      <w:r w:rsidRPr="003C478B">
        <w:rPr>
          <w:rStyle w:val="date"/>
          <w:rFonts w:ascii="Times New Roman" w:hAnsi="Times New Roman"/>
          <w:sz w:val="24"/>
          <w:szCs w:val="24"/>
          <w:lang w:val="fr-FR"/>
        </w:rPr>
        <w:t>1954</w:t>
      </w:r>
      <w:r w:rsidRPr="003C478B">
        <w:rPr>
          <w:rFonts w:ascii="Times New Roman" w:hAnsi="Times New Roman"/>
          <w:bCs/>
          <w:sz w:val="24"/>
          <w:szCs w:val="24"/>
          <w:lang w:val="fr-FR"/>
        </w:rPr>
        <w:t>).</w:t>
      </w:r>
    </w:p>
  </w:endnote>
  <w:endnote w:id="3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Irwin, </w:t>
      </w:r>
      <w:r w:rsidRPr="003C478B">
        <w:rPr>
          <w:rFonts w:ascii="Times New Roman" w:hAnsi="Times New Roman"/>
          <w:i/>
          <w:sz w:val="24"/>
          <w:szCs w:val="24"/>
        </w:rPr>
        <w:t xml:space="preserve">Making the World Safe, </w:t>
      </w:r>
      <w:r w:rsidRPr="003C478B">
        <w:rPr>
          <w:rFonts w:ascii="Times New Roman" w:hAnsi="Times New Roman"/>
          <w:sz w:val="24"/>
          <w:szCs w:val="24"/>
        </w:rPr>
        <w:t>78–90.</w:t>
      </w:r>
    </w:p>
  </w:endnote>
  <w:endnote w:id="3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sz w:val="24"/>
          <w:szCs w:val="24"/>
          <w:lang w:val="fr-FR"/>
        </w:rPr>
        <w:t>AICRC, CR76, Procè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 verbal de la 10è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me sé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ance du 19 mars 1920.</w:t>
      </w:r>
    </w:p>
  </w:endnote>
  <w:endnote w:id="3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CR230, iconographie, Letter by Pictet, M 1734, </w:t>
      </w:r>
      <w:ins w:id="2771" w:author="Patterson Lamb" w:date="2014-08-10T12:34:00Z">
        <w:r w:rsidRPr="003C478B">
          <w:rPr>
            <w:rFonts w:ascii="Times New Roman" w:hAnsi="Times New Roman"/>
            <w:sz w:val="24"/>
            <w:szCs w:val="24"/>
          </w:rPr>
          <w:t>17</w:t>
        </w:r>
        <w:r>
          <w:rPr>
            <w:rFonts w:ascii="Times New Roman" w:hAnsi="Times New Roman"/>
            <w:sz w:val="24"/>
            <w:szCs w:val="24"/>
          </w:rPr>
          <w:t xml:space="preserve"> </w:t>
        </w:r>
      </w:ins>
      <w:r w:rsidRPr="003C478B">
        <w:rPr>
          <w:rFonts w:ascii="Times New Roman" w:hAnsi="Times New Roman"/>
          <w:sz w:val="24"/>
          <w:szCs w:val="24"/>
        </w:rPr>
        <w:t>May</w:t>
      </w:r>
      <w:del w:id="2772" w:author="Patterson Lamb" w:date="2014-08-10T12:34:00Z">
        <w:r w:rsidRPr="003C478B" w:rsidDel="0099277B">
          <w:rPr>
            <w:rFonts w:ascii="Times New Roman" w:hAnsi="Times New Roman"/>
            <w:sz w:val="24"/>
            <w:szCs w:val="24"/>
          </w:rPr>
          <w:delText xml:space="preserve"> 17</w:delText>
        </w:r>
        <w:r w:rsidRPr="003C478B" w:rsidDel="0099277B">
          <w:rPr>
            <w:rFonts w:ascii="Times New Roman" w:hAnsi="Times New Roman"/>
            <w:sz w:val="24"/>
            <w:szCs w:val="24"/>
            <w:vertAlign w:val="superscript"/>
          </w:rPr>
          <w:delText>,</w:delText>
        </w:r>
      </w:del>
      <w:r w:rsidRPr="003C478B">
        <w:rPr>
          <w:rFonts w:ascii="Times New Roman" w:hAnsi="Times New Roman"/>
          <w:sz w:val="24"/>
          <w:szCs w:val="24"/>
        </w:rPr>
        <w:t xml:space="preserve"> 1946.</w:t>
      </w:r>
    </w:p>
  </w:endnote>
  <w:endnote w:id="3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total, Stauffenegger tidied up 4,700 photos and 536 cliché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w:t>
      </w:r>
    </w:p>
  </w:endnote>
  <w:endnote w:id="3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CR230, iconographie, “La Documentation iconographique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fé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vrier 1948. </w:t>
      </w:r>
      <w:r w:rsidRPr="003C478B">
        <w:rPr>
          <w:rFonts w:ascii="Times New Roman" w:hAnsi="Times New Roman"/>
          <w:sz w:val="24"/>
          <w:szCs w:val="24"/>
        </w:rPr>
        <w:t>Translated from French. Emphasis added.</w:t>
      </w:r>
    </w:p>
  </w:endnote>
  <w:endnote w:id="3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These photos are to be found in the boxes and not in the photo library. They are attached to binders and could not be removed from the boxes.</w:t>
      </w:r>
      <w:r w:rsidRPr="003C478B">
        <w:rPr>
          <w:rFonts w:ascii="Times New Roman" w:hAnsi="Times New Roman"/>
          <w:sz w:val="24"/>
          <w:szCs w:val="24"/>
          <w:lang w:val="fr-FR"/>
        </w:rPr>
        <w:t xml:space="preserve"> Davide Rodogno, “L’enquê</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te du d</w:t>
      </w:r>
      <w:r w:rsidRPr="003C478B">
        <w:rPr>
          <w:rFonts w:ascii="Times New Roman" w:hAnsi="Times New Roman"/>
          <w:bCs/>
          <w:iCs/>
          <w:sz w:val="24"/>
          <w:szCs w:val="24"/>
          <w:lang w:val="fr-FR"/>
        </w:rPr>
        <w:t>é</w:t>
      </w:r>
      <w:r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lé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gu</w:t>
      </w:r>
      <w:r w:rsidRPr="003C478B">
        <w:rPr>
          <w:rFonts w:ascii="Times New Roman" w:hAnsi="Times New Roman"/>
          <w:bCs/>
          <w:iCs/>
          <w:sz w:val="24"/>
          <w:szCs w:val="24"/>
          <w:lang w:val="fr-FR"/>
        </w:rPr>
        <w:t>é</w:t>
      </w:r>
      <w:r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 xml:space="preserve"> du CICR qui d</w:t>
      </w:r>
      <w:r w:rsidRPr="003C478B">
        <w:rPr>
          <w:rFonts w:ascii="Times New Roman" w:hAnsi="Times New Roman"/>
          <w:bCs/>
          <w:iCs/>
          <w:sz w:val="24"/>
          <w:szCs w:val="24"/>
          <w:lang w:val="fr-FR"/>
        </w:rPr>
        <w:t>é</w:t>
      </w:r>
      <w:r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 xml:space="preserve">joua un mensonge historique,” </w:t>
      </w:r>
      <w:r w:rsidRPr="003C478B">
        <w:rPr>
          <w:rFonts w:ascii="Times New Roman" w:hAnsi="Times New Roman"/>
          <w:i/>
          <w:sz w:val="24"/>
          <w:szCs w:val="24"/>
          <w:lang w:val="fr-FR"/>
        </w:rPr>
        <w:t>La Cit</w:t>
      </w:r>
      <w:r w:rsidRPr="003C478B">
        <w:rPr>
          <w:rFonts w:ascii="Times New Roman" w:hAnsi="Times New Roman"/>
          <w:bCs/>
          <w:i/>
          <w:iCs/>
          <w:sz w:val="24"/>
          <w:szCs w:val="24"/>
          <w:lang w:val="fr-FR"/>
        </w:rPr>
        <w:t>é</w:t>
      </w:r>
      <w:r w:rsidRPr="003C478B">
        <w:rPr>
          <w:rFonts w:ascii="Times New Roman" w:hAnsi="Times New Roman"/>
          <w:bCs/>
          <w:i/>
          <w:iCs/>
          <w:sz w:val="24"/>
          <w:szCs w:val="24"/>
          <w:highlight w:val="green"/>
          <w:lang w:val="fr-FR"/>
        </w:rPr>
        <w:fldChar w:fldCharType="begin"/>
      </w:r>
      <w:r w:rsidRPr="003C478B">
        <w:rPr>
          <w:rFonts w:ascii="Times New Roman" w:hAnsi="Times New Roman"/>
          <w:bCs/>
          <w:i/>
          <w:iCs/>
          <w:sz w:val="24"/>
          <w:szCs w:val="24"/>
          <w:highlight w:val="green"/>
          <w:lang w:val="fr-FR"/>
        </w:rPr>
        <w:instrText xml:space="preserve"> SET  Times New Roman  \* MERGEFORMAT </w:instrText>
      </w:r>
      <w:r w:rsidRPr="003C478B">
        <w:rPr>
          <w:rFonts w:ascii="Times New Roman" w:hAnsi="Times New Roman"/>
          <w:bCs/>
          <w:i/>
          <w:iCs/>
          <w:sz w:val="24"/>
          <w:szCs w:val="24"/>
          <w:highlight w:val="green"/>
          <w:lang w:val="fr-FR"/>
        </w:rPr>
        <w:fldChar w:fldCharType="separate"/>
      </w:r>
      <w:r w:rsidRPr="003C478B">
        <w:rPr>
          <w:rFonts w:ascii="Times New Roman" w:hAnsi="Times New Roman"/>
          <w:bCs/>
          <w:i/>
          <w:iCs/>
          <w:noProof/>
          <w:sz w:val="24"/>
          <w:szCs w:val="24"/>
          <w:highlight w:val="green"/>
          <w:lang w:val="fr-FR"/>
        </w:rPr>
        <w:t>New</w:t>
      </w:r>
      <w:r w:rsidRPr="003C478B">
        <w:rPr>
          <w:rFonts w:ascii="Times New Roman" w:hAnsi="Times New Roman"/>
          <w:bCs/>
          <w:i/>
          <w:iCs/>
          <w:sz w:val="24"/>
          <w:szCs w:val="24"/>
          <w:highlight w:val="green"/>
          <w:lang w:val="fr-FR"/>
        </w:rPr>
        <w:fldChar w:fldCharType="end"/>
      </w:r>
      <w:r w:rsidRPr="003C478B">
        <w:rPr>
          <w:rFonts w:ascii="Times New Roman" w:hAnsi="Times New Roman"/>
          <w:sz w:val="24"/>
          <w:szCs w:val="24"/>
          <w:lang w:val="fr-FR"/>
        </w:rPr>
        <w:t>, num</w:t>
      </w:r>
      <w:r w:rsidRPr="003C478B">
        <w:rPr>
          <w:rFonts w:ascii="Times New Roman" w:hAnsi="Times New Roman"/>
          <w:bCs/>
          <w:iCs/>
          <w:sz w:val="24"/>
          <w:szCs w:val="24"/>
          <w:lang w:val="fr-FR"/>
        </w:rPr>
        <w:t>é</w:t>
      </w:r>
      <w:r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ro du 28 octobre au 11 novembre 2011, 14–17.</w:t>
      </w:r>
    </w:p>
  </w:endnote>
  <w:endnote w:id="3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When photographs came to the ICRC, they are label</w:t>
      </w:r>
      <w:del w:id="2776" w:author="Patterson Lamb" w:date="2014-08-10T12:35:00Z">
        <w:r w:rsidRPr="003C478B" w:rsidDel="0099277B">
          <w:rPr>
            <w:rFonts w:ascii="Times New Roman" w:hAnsi="Times New Roman"/>
            <w:sz w:val="24"/>
            <w:szCs w:val="24"/>
          </w:rPr>
          <w:delText>l</w:delText>
        </w:r>
      </w:del>
      <w:r w:rsidRPr="003C478B">
        <w:rPr>
          <w:rFonts w:ascii="Times New Roman" w:hAnsi="Times New Roman"/>
          <w:sz w:val="24"/>
          <w:szCs w:val="24"/>
        </w:rPr>
        <w:t>ed as “© Photothè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que CICR (DR).” For the number of photographs that belonged to the organization, one will find “© CICR.”</w:t>
      </w:r>
    </w:p>
  </w:endnote>
  <w:endnote w:id="3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 Commission de propaganda, </w:t>
      </w:r>
      <w:ins w:id="2778" w:author="Patterson Lamb" w:date="2014-08-10T12:35:00Z">
        <w:r w:rsidRPr="003C478B">
          <w:rPr>
            <w:rFonts w:ascii="Times New Roman" w:hAnsi="Times New Roman"/>
            <w:sz w:val="24"/>
            <w:szCs w:val="24"/>
            <w:lang w:val="fr-CA"/>
          </w:rPr>
          <w:t>4</w:t>
        </w:r>
        <w:r>
          <w:rPr>
            <w:rFonts w:ascii="Times New Roman" w:hAnsi="Times New Roman"/>
            <w:sz w:val="24"/>
            <w:szCs w:val="24"/>
            <w:lang w:val="fr-CA"/>
          </w:rPr>
          <w:t xml:space="preserve"> </w:t>
        </w:r>
      </w:ins>
      <w:r w:rsidRPr="003C478B">
        <w:rPr>
          <w:rFonts w:ascii="Times New Roman" w:hAnsi="Times New Roman"/>
          <w:sz w:val="24"/>
          <w:szCs w:val="24"/>
          <w:lang w:val="fr-CA"/>
        </w:rPr>
        <w:t xml:space="preserve">November </w:t>
      </w:r>
      <w:del w:id="2779" w:author="Patterson Lamb" w:date="2014-08-10T12:35:00Z">
        <w:r w:rsidRPr="003C478B" w:rsidDel="0099277B">
          <w:rPr>
            <w:rFonts w:ascii="Times New Roman" w:hAnsi="Times New Roman"/>
            <w:sz w:val="24"/>
            <w:szCs w:val="24"/>
            <w:lang w:val="fr-CA"/>
          </w:rPr>
          <w:delText>4</w:delText>
        </w:r>
        <w:r w:rsidRPr="003C478B" w:rsidDel="0099277B">
          <w:rPr>
            <w:rFonts w:ascii="Times New Roman" w:hAnsi="Times New Roman"/>
            <w:sz w:val="24"/>
            <w:szCs w:val="24"/>
            <w:vertAlign w:val="superscript"/>
            <w:lang w:val="fr-CA"/>
          </w:rPr>
          <w:delText>,</w:delText>
        </w:r>
        <w:r w:rsidRPr="003C478B" w:rsidDel="0099277B">
          <w:rPr>
            <w:rFonts w:ascii="Times New Roman" w:hAnsi="Times New Roman"/>
            <w:sz w:val="24"/>
            <w:szCs w:val="24"/>
            <w:lang w:val="fr-CA"/>
          </w:rPr>
          <w:delText xml:space="preserve"> </w:delText>
        </w:r>
      </w:del>
      <w:r w:rsidRPr="003C478B">
        <w:rPr>
          <w:rFonts w:ascii="Times New Roman" w:hAnsi="Times New Roman"/>
          <w:sz w:val="24"/>
          <w:szCs w:val="24"/>
          <w:lang w:val="fr-CA"/>
        </w:rPr>
        <w:t>1922.</w:t>
      </w:r>
    </w:p>
  </w:endnote>
  <w:endnote w:id="3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copyright of the movie belonged to the ICRC</w:t>
      </w:r>
      <w:ins w:id="2782" w:author="Patterson Lamb" w:date="2014-08-10T12:35:00Z">
        <w:r>
          <w:rPr>
            <w:rFonts w:ascii="Times New Roman" w:hAnsi="Times New Roman"/>
            <w:sz w:val="24"/>
            <w:szCs w:val="24"/>
          </w:rPr>
          <w:t>,</w:t>
        </w:r>
      </w:ins>
      <w:r w:rsidRPr="003C478B">
        <w:rPr>
          <w:rFonts w:ascii="Times New Roman" w:hAnsi="Times New Roman"/>
          <w:sz w:val="24"/>
          <w:szCs w:val="24"/>
        </w:rPr>
        <w:t xml:space="preserve"> and the YMCA officially agreed not to show it. AICRC, CR89, Contract between the cinema department of the YMCA in Warsaw and the ICRC, </w:t>
      </w:r>
      <w:ins w:id="2783" w:author="Patterson Lamb" w:date="2014-08-10T12:35:00Z">
        <w:r w:rsidRPr="003C478B">
          <w:rPr>
            <w:rFonts w:ascii="Times New Roman" w:hAnsi="Times New Roman"/>
            <w:sz w:val="24"/>
            <w:szCs w:val="24"/>
          </w:rPr>
          <w:t xml:space="preserve">26 </w:t>
        </w:r>
      </w:ins>
      <w:r w:rsidRPr="003C478B">
        <w:rPr>
          <w:rFonts w:ascii="Times New Roman" w:hAnsi="Times New Roman"/>
          <w:sz w:val="24"/>
          <w:szCs w:val="24"/>
        </w:rPr>
        <w:t xml:space="preserve">February </w:t>
      </w:r>
      <w:del w:id="2784" w:author="Patterson Lamb" w:date="2014-08-10T12:35:00Z">
        <w:r w:rsidRPr="003C478B" w:rsidDel="0099277B">
          <w:rPr>
            <w:rFonts w:ascii="Times New Roman" w:hAnsi="Times New Roman"/>
            <w:sz w:val="24"/>
            <w:szCs w:val="24"/>
          </w:rPr>
          <w:delText>26</w:delText>
        </w:r>
        <w:r w:rsidRPr="003C478B" w:rsidDel="0099277B">
          <w:rPr>
            <w:rFonts w:ascii="Times New Roman" w:hAnsi="Times New Roman"/>
            <w:sz w:val="24"/>
            <w:szCs w:val="24"/>
            <w:vertAlign w:val="superscript"/>
          </w:rPr>
          <w:delText>,</w:delText>
        </w:r>
        <w:r w:rsidRPr="003C478B" w:rsidDel="0099277B">
          <w:rPr>
            <w:rFonts w:ascii="Times New Roman" w:hAnsi="Times New Roman"/>
            <w:sz w:val="24"/>
            <w:szCs w:val="24"/>
          </w:rPr>
          <w:delText xml:space="preserve"> </w:delText>
        </w:r>
      </w:del>
      <w:r w:rsidRPr="003C478B">
        <w:rPr>
          <w:rFonts w:ascii="Times New Roman" w:hAnsi="Times New Roman"/>
          <w:sz w:val="24"/>
          <w:szCs w:val="24"/>
        </w:rPr>
        <w:t>1921.</w:t>
      </w:r>
    </w:p>
  </w:endnote>
  <w:endnote w:id="3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the case for the American Relief Administration, the American Red Cross, the League of the Red Cross Societies, the League of Nations, the ICRC, the </w:t>
      </w:r>
      <w:r w:rsidRPr="005600E9">
        <w:rPr>
          <w:rFonts w:ascii="Times New Roman" w:hAnsi="Times New Roman"/>
          <w:sz w:val="24"/>
          <w:szCs w:val="24"/>
          <w:rPrChange w:id="2789" w:author="Patterson Lamb" w:date="2014-08-10T12:36:00Z">
            <w:rPr>
              <w:rFonts w:ascii="Times New Roman" w:hAnsi="Times New Roman"/>
              <w:i/>
              <w:sz w:val="24"/>
              <w:szCs w:val="24"/>
            </w:rPr>
          </w:rPrChange>
        </w:rPr>
        <w:t>Union Internationale de Secours aux Enfants</w:t>
      </w:r>
      <w:r w:rsidRPr="0099277B">
        <w:rPr>
          <w:rFonts w:ascii="Times New Roman" w:hAnsi="Times New Roman"/>
          <w:sz w:val="24"/>
          <w:szCs w:val="24"/>
        </w:rPr>
        <w:t xml:space="preserve">, </w:t>
      </w:r>
      <w:r w:rsidRPr="003C478B">
        <w:rPr>
          <w:rFonts w:ascii="Times New Roman" w:hAnsi="Times New Roman"/>
          <w:sz w:val="24"/>
          <w:szCs w:val="24"/>
        </w:rPr>
        <w:t>and the Save the Children Fund.</w:t>
      </w:r>
    </w:p>
  </w:endnote>
  <w:endnote w:id="3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annex 1, programme du film, AICRC, CR 89, 277. AICRC, CR89, Gallati to the ICRC, </w:t>
      </w:r>
      <w:ins w:id="2790" w:author="Patterson Lamb" w:date="2014-08-10T12:36:00Z">
        <w:r w:rsidRPr="003C478B">
          <w:rPr>
            <w:rFonts w:ascii="Times New Roman" w:hAnsi="Times New Roman"/>
            <w:sz w:val="24"/>
            <w:szCs w:val="24"/>
          </w:rPr>
          <w:t>19</w:t>
        </w:r>
        <w:r>
          <w:rPr>
            <w:rFonts w:ascii="Times New Roman" w:hAnsi="Times New Roman"/>
            <w:sz w:val="24"/>
            <w:szCs w:val="24"/>
          </w:rPr>
          <w:t xml:space="preserve"> </w:t>
        </w:r>
        <w:r w:rsidRPr="003C478B">
          <w:rPr>
            <w:rFonts w:ascii="Times New Roman" w:hAnsi="Times New Roman"/>
            <w:sz w:val="24"/>
            <w:szCs w:val="24"/>
          </w:rPr>
          <w:t xml:space="preserve"> </w:t>
        </w:r>
      </w:ins>
      <w:r w:rsidRPr="003C478B">
        <w:rPr>
          <w:rFonts w:ascii="Times New Roman" w:hAnsi="Times New Roman"/>
          <w:sz w:val="24"/>
          <w:szCs w:val="24"/>
        </w:rPr>
        <w:t xml:space="preserve">March </w:t>
      </w:r>
      <w:del w:id="2791" w:author="Patterson Lamb" w:date="2014-08-10T12:36:00Z">
        <w:r w:rsidRPr="003C478B" w:rsidDel="0099277B">
          <w:rPr>
            <w:rFonts w:ascii="Times New Roman" w:hAnsi="Times New Roman"/>
            <w:sz w:val="24"/>
            <w:szCs w:val="24"/>
          </w:rPr>
          <w:delText>19</w:delText>
        </w:r>
        <w:r w:rsidRPr="003C478B" w:rsidDel="0099277B">
          <w:rPr>
            <w:rFonts w:ascii="Times New Roman" w:hAnsi="Times New Roman"/>
            <w:sz w:val="24"/>
            <w:szCs w:val="24"/>
            <w:vertAlign w:val="superscript"/>
          </w:rPr>
          <w:delText>,</w:delText>
        </w:r>
        <w:r w:rsidRPr="003C478B" w:rsidDel="0099277B">
          <w:rPr>
            <w:rFonts w:ascii="Times New Roman" w:hAnsi="Times New Roman"/>
            <w:sz w:val="24"/>
            <w:szCs w:val="24"/>
          </w:rPr>
          <w:delText xml:space="preserve"> </w:delText>
        </w:r>
      </w:del>
      <w:r w:rsidRPr="003C478B">
        <w:rPr>
          <w:rFonts w:ascii="Times New Roman" w:hAnsi="Times New Roman"/>
          <w:sz w:val="24"/>
          <w:szCs w:val="24"/>
        </w:rPr>
        <w:t xml:space="preserve">1921. </w:t>
      </w:r>
      <w:r w:rsidRPr="003C478B">
        <w:rPr>
          <w:rFonts w:ascii="Times New Roman" w:hAnsi="Times New Roman"/>
          <w:sz w:val="24"/>
          <w:szCs w:val="24"/>
          <w:lang w:val="fr-FR"/>
        </w:rPr>
        <w:t xml:space="preserve">AICRC, CR89, Gallati to the ICRC, </w:t>
      </w:r>
      <w:ins w:id="2792" w:author="Patterson Lamb" w:date="2014-08-10T12:36:00Z">
        <w:r w:rsidRPr="003C478B">
          <w:rPr>
            <w:rFonts w:ascii="Times New Roman" w:hAnsi="Times New Roman"/>
            <w:sz w:val="24"/>
            <w:szCs w:val="24"/>
            <w:lang w:val="fr-FR"/>
          </w:rPr>
          <w:t>8</w:t>
        </w:r>
        <w:r>
          <w:rPr>
            <w:rFonts w:ascii="Times New Roman" w:hAnsi="Times New Roman"/>
            <w:sz w:val="24"/>
            <w:szCs w:val="24"/>
            <w:lang w:val="fr-FR"/>
          </w:rPr>
          <w:t xml:space="preserve"> </w:t>
        </w:r>
        <w:r w:rsidRPr="003C478B">
          <w:rPr>
            <w:rFonts w:ascii="Times New Roman" w:hAnsi="Times New Roman"/>
            <w:sz w:val="24"/>
            <w:szCs w:val="24"/>
            <w:vertAlign w:val="superscript"/>
            <w:lang w:val="fr-FR"/>
          </w:rPr>
          <w:t xml:space="preserve"> </w:t>
        </w:r>
      </w:ins>
      <w:r w:rsidRPr="003C478B">
        <w:rPr>
          <w:rFonts w:ascii="Times New Roman" w:hAnsi="Times New Roman"/>
          <w:sz w:val="24"/>
          <w:szCs w:val="24"/>
          <w:lang w:val="fr-FR"/>
        </w:rPr>
        <w:t xml:space="preserve">March </w:t>
      </w:r>
      <w:del w:id="2793" w:author="Patterson Lamb" w:date="2014-08-10T12:36:00Z">
        <w:r w:rsidRPr="003C478B" w:rsidDel="0099277B">
          <w:rPr>
            <w:rFonts w:ascii="Times New Roman" w:hAnsi="Times New Roman"/>
            <w:sz w:val="24"/>
            <w:szCs w:val="24"/>
            <w:lang w:val="fr-FR"/>
          </w:rPr>
          <w:delText>8</w:delText>
        </w:r>
        <w:r w:rsidRPr="003C478B" w:rsidDel="0099277B">
          <w:rPr>
            <w:rFonts w:ascii="Times New Roman" w:hAnsi="Times New Roman"/>
            <w:sz w:val="24"/>
            <w:szCs w:val="24"/>
            <w:vertAlign w:val="superscript"/>
            <w:lang w:val="fr-FR"/>
          </w:rPr>
          <w:delText xml:space="preserve">, </w:delText>
        </w:r>
      </w:del>
      <w:r w:rsidRPr="003C478B">
        <w:rPr>
          <w:rFonts w:ascii="Times New Roman" w:hAnsi="Times New Roman"/>
          <w:sz w:val="24"/>
          <w:szCs w:val="24"/>
          <w:lang w:val="fr-FR"/>
        </w:rPr>
        <w:t>1921. “Nous vous permettons de vous faire remarquer que la saison n’est guè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 propice à</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la prise d’un tel Film et que depuis quelque temps presque tous les transports de Russie </w:t>
      </w:r>
      <w:r w:rsidRPr="003C478B">
        <w:rPr>
          <w:rFonts w:ascii="Times New Roman" w:hAnsi="Times New Roman"/>
          <w:sz w:val="24"/>
          <w:szCs w:val="24"/>
        </w:rPr>
        <w:t>reviennent vides ou avec un trè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 petit nombre de prisonniers. Pour un Film d’une telle importance, qui doit surtout, vu son but humanitaire, faire une grande impression sur les spectateurs, il serait peut-ê</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tre né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cessaire de choisir un jour de beau temps, et attendre un transport moins nombreux.”</w:t>
      </w:r>
    </w:p>
  </w:endnote>
  <w:endnote w:id="3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the mid-1990s, preoccupied with the deterioration of the material, the ICRC restored some of the movies from the 1920s in collaboration with the Memoriav, an association aimed at preserving Swiss audio</w:t>
      </w:r>
      <w:del w:id="2794" w:author="Patterson Lamb" w:date="2014-08-10T12:36:00Z">
        <w:r w:rsidRPr="003C478B" w:rsidDel="00B44839">
          <w:rPr>
            <w:rFonts w:ascii="Times New Roman" w:hAnsi="Times New Roman"/>
            <w:sz w:val="24"/>
            <w:szCs w:val="24"/>
          </w:rPr>
          <w:delText>-</w:delText>
        </w:r>
      </w:del>
      <w:r w:rsidRPr="003C478B">
        <w:rPr>
          <w:rFonts w:ascii="Times New Roman" w:hAnsi="Times New Roman"/>
          <w:sz w:val="24"/>
          <w:szCs w:val="24"/>
        </w:rPr>
        <w:t>visual heritage. Humanitaire et cinema: films CICR des anné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es 1920 (Humanitarian Action and Cinema. ICRC films in the 1920s), Memoriav, J.-B. Junod, 2005. For information on memoriav, see the website: </w:t>
      </w:r>
      <w:r w:rsidRPr="003C478B">
        <w:rPr>
          <w:rStyle w:val="Hyperlink"/>
          <w:rFonts w:ascii="Times New Roman" w:hAnsi="Times New Roman"/>
          <w:sz w:val="24"/>
          <w:szCs w:val="24"/>
        </w:rPr>
        <w:t>www.memoriav.ch</w:t>
      </w:r>
      <w:r w:rsidRPr="003C478B">
        <w:rPr>
          <w:rFonts w:ascii="Times New Roman" w:hAnsi="Times New Roman"/>
          <w:sz w:val="24"/>
          <w:szCs w:val="24"/>
        </w:rPr>
        <w:t>.</w:t>
      </w:r>
    </w:p>
  </w:endnote>
  <w:endnote w:id="3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CR89, de Reding to the ICRC, </w:t>
      </w:r>
      <w:del w:id="2795" w:author="Patterson Lamb" w:date="2014-08-10T12:37:00Z">
        <w:r w:rsidRPr="003C478B" w:rsidDel="00B44839">
          <w:rPr>
            <w:rFonts w:ascii="Times New Roman" w:hAnsi="Times New Roman"/>
            <w:sz w:val="24"/>
            <w:szCs w:val="24"/>
          </w:rPr>
          <w:delText xml:space="preserve">March </w:delText>
        </w:r>
      </w:del>
      <w:r w:rsidRPr="003C478B">
        <w:rPr>
          <w:rFonts w:ascii="Times New Roman" w:hAnsi="Times New Roman"/>
          <w:sz w:val="24"/>
          <w:szCs w:val="24"/>
        </w:rPr>
        <w:t>8</w:t>
      </w:r>
      <w:ins w:id="2796" w:author="Patterson Lamb" w:date="2014-08-10T12:37:00Z">
        <w:r w:rsidRPr="00B44839">
          <w:rPr>
            <w:rFonts w:ascii="Times New Roman" w:hAnsi="Times New Roman"/>
            <w:sz w:val="24"/>
            <w:szCs w:val="24"/>
          </w:rPr>
          <w:t xml:space="preserve"> </w:t>
        </w:r>
        <w:r w:rsidRPr="003C478B">
          <w:rPr>
            <w:rFonts w:ascii="Times New Roman" w:hAnsi="Times New Roman"/>
            <w:sz w:val="24"/>
            <w:szCs w:val="24"/>
          </w:rPr>
          <w:t>March</w:t>
        </w:r>
      </w:ins>
      <w:del w:id="2797" w:author="Patterson Lamb" w:date="2014-08-10T12:37:00Z">
        <w:r w:rsidRPr="003C478B" w:rsidDel="00B44839">
          <w:rPr>
            <w:rFonts w:ascii="Times New Roman" w:hAnsi="Times New Roman"/>
            <w:sz w:val="24"/>
            <w:szCs w:val="24"/>
            <w:vertAlign w:val="superscript"/>
          </w:rPr>
          <w:delText>,</w:delText>
        </w:r>
      </w:del>
      <w:r w:rsidRPr="003C478B">
        <w:rPr>
          <w:rFonts w:ascii="Times New Roman" w:hAnsi="Times New Roman"/>
          <w:sz w:val="24"/>
          <w:szCs w:val="24"/>
        </w:rPr>
        <w:t xml:space="preserve"> 1921.</w:t>
      </w:r>
    </w:p>
  </w:endnote>
  <w:endnote w:id="3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CR89.11, Burnier to the ICRC, </w:t>
      </w:r>
      <w:del w:id="2798" w:author="Patterson Lamb" w:date="2014-08-10T12:37:00Z">
        <w:r w:rsidRPr="003C478B" w:rsidDel="00B44839">
          <w:rPr>
            <w:rFonts w:ascii="Times New Roman" w:hAnsi="Times New Roman"/>
            <w:sz w:val="24"/>
            <w:szCs w:val="24"/>
          </w:rPr>
          <w:delText xml:space="preserve">August </w:delText>
        </w:r>
      </w:del>
      <w:r w:rsidRPr="003C478B">
        <w:rPr>
          <w:rFonts w:ascii="Times New Roman" w:hAnsi="Times New Roman"/>
          <w:sz w:val="24"/>
          <w:szCs w:val="24"/>
        </w:rPr>
        <w:t>4</w:t>
      </w:r>
      <w:del w:id="2799" w:author="Patterson Lamb" w:date="2014-08-10T12:37:00Z">
        <w:r w:rsidRPr="003C478B" w:rsidDel="00B44839">
          <w:rPr>
            <w:rFonts w:ascii="Times New Roman" w:hAnsi="Times New Roman"/>
            <w:sz w:val="24"/>
            <w:szCs w:val="24"/>
            <w:vertAlign w:val="superscript"/>
          </w:rPr>
          <w:delText>,</w:delText>
        </w:r>
      </w:del>
      <w:r w:rsidRPr="003C478B">
        <w:rPr>
          <w:rFonts w:ascii="Times New Roman" w:hAnsi="Times New Roman"/>
          <w:sz w:val="24"/>
          <w:szCs w:val="24"/>
        </w:rPr>
        <w:t xml:space="preserve"> </w:t>
      </w:r>
      <w:ins w:id="2800" w:author="Patterson Lamb" w:date="2014-08-10T12:37:00Z">
        <w:r w:rsidRPr="003C478B">
          <w:rPr>
            <w:rFonts w:ascii="Times New Roman" w:hAnsi="Times New Roman"/>
            <w:sz w:val="24"/>
            <w:szCs w:val="24"/>
          </w:rPr>
          <w:t xml:space="preserve">August </w:t>
        </w:r>
      </w:ins>
      <w:r w:rsidRPr="003C478B">
        <w:rPr>
          <w:rFonts w:ascii="Times New Roman" w:hAnsi="Times New Roman"/>
          <w:sz w:val="24"/>
          <w:szCs w:val="24"/>
        </w:rPr>
        <w:t>1921.</w:t>
      </w:r>
    </w:p>
  </w:endnote>
  <w:endnote w:id="3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Technically, these movies are shot on 35 millimeter film. From the 1950s onward, ICRC movies were shot on 16 millimeter film and, since the 1980s, they are on video support.</w:t>
      </w:r>
    </w:p>
  </w:endnote>
  <w:endnote w:id="3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Sometimes, the English text was a simplified version of the French one.</w:t>
      </w:r>
    </w:p>
  </w:endnote>
  <w:endnote w:id="3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These references come from the movie </w:t>
      </w:r>
      <w:del w:id="2802" w:author="Patterson Lamb" w:date="2014-08-10T12:37:00Z">
        <w:r w:rsidRPr="005600E9">
          <w:rPr>
            <w:rFonts w:ascii="Times New Roman" w:hAnsi="Times New Roman"/>
            <w:i/>
            <w:sz w:val="24"/>
            <w:szCs w:val="24"/>
            <w:rPrChange w:id="2803" w:author="Patterson Lamb" w:date="2014-08-10T12:37:00Z">
              <w:rPr>
                <w:rFonts w:ascii="Times New Roman" w:hAnsi="Times New Roman"/>
                <w:sz w:val="24"/>
                <w:szCs w:val="24"/>
              </w:rPr>
            </w:rPrChange>
          </w:rPr>
          <w:delText>“</w:delText>
        </w:r>
      </w:del>
      <w:r w:rsidRPr="005600E9">
        <w:rPr>
          <w:rFonts w:ascii="Times New Roman" w:hAnsi="Times New Roman"/>
          <w:i/>
          <w:sz w:val="24"/>
          <w:szCs w:val="24"/>
          <w:rPrChange w:id="2804" w:author="Patterson Lamb" w:date="2014-08-10T12:37:00Z">
            <w:rPr>
              <w:rFonts w:ascii="Times New Roman" w:hAnsi="Times New Roman"/>
              <w:sz w:val="24"/>
              <w:szCs w:val="24"/>
            </w:rPr>
          </w:rPrChange>
        </w:rPr>
        <w:t xml:space="preserve">Organization of </w:t>
      </w:r>
      <w:r w:rsidRPr="00B44839">
        <w:rPr>
          <w:rFonts w:ascii="Times New Roman" w:hAnsi="Times New Roman"/>
          <w:i/>
          <w:sz w:val="24"/>
          <w:szCs w:val="24"/>
        </w:rPr>
        <w:t>Hel</w:t>
      </w:r>
      <w:r w:rsidRPr="005600E9">
        <w:rPr>
          <w:rFonts w:ascii="Times New Roman" w:hAnsi="Times New Roman"/>
          <w:i/>
          <w:sz w:val="24"/>
          <w:szCs w:val="24"/>
          <w:rPrChange w:id="2805" w:author="Patterson Lamb" w:date="2014-08-10T12:37:00Z">
            <w:rPr>
              <w:rFonts w:ascii="Times New Roman" w:hAnsi="Times New Roman"/>
              <w:sz w:val="24"/>
              <w:szCs w:val="24"/>
            </w:rPr>
          </w:rPrChange>
        </w:rPr>
        <w:t xml:space="preserve">p in </w:t>
      </w:r>
      <w:r w:rsidRPr="00B44839">
        <w:rPr>
          <w:rFonts w:ascii="Times New Roman" w:hAnsi="Times New Roman"/>
          <w:i/>
          <w:sz w:val="24"/>
          <w:szCs w:val="24"/>
        </w:rPr>
        <w:t>Fav</w:t>
      </w:r>
      <w:r w:rsidRPr="005600E9">
        <w:rPr>
          <w:rFonts w:ascii="Times New Roman" w:hAnsi="Times New Roman"/>
          <w:i/>
          <w:sz w:val="24"/>
          <w:szCs w:val="24"/>
          <w:rPrChange w:id="2806" w:author="Patterson Lamb" w:date="2014-08-10T12:37:00Z">
            <w:rPr>
              <w:rFonts w:ascii="Times New Roman" w:hAnsi="Times New Roman"/>
              <w:sz w:val="24"/>
              <w:szCs w:val="24"/>
            </w:rPr>
          </w:rPrChange>
        </w:rPr>
        <w:t xml:space="preserve">or of the Hungarian </w:t>
      </w:r>
      <w:r w:rsidRPr="00B44839">
        <w:rPr>
          <w:rFonts w:ascii="Times New Roman" w:hAnsi="Times New Roman"/>
          <w:i/>
          <w:sz w:val="24"/>
          <w:szCs w:val="24"/>
        </w:rPr>
        <w:t>Ch</w:t>
      </w:r>
      <w:r w:rsidRPr="005600E9">
        <w:rPr>
          <w:rFonts w:ascii="Times New Roman" w:hAnsi="Times New Roman"/>
          <w:i/>
          <w:sz w:val="24"/>
          <w:szCs w:val="24"/>
          <w:rPrChange w:id="2807" w:author="Patterson Lamb" w:date="2014-08-10T12:37:00Z">
            <w:rPr>
              <w:rFonts w:ascii="Times New Roman" w:hAnsi="Times New Roman"/>
              <w:sz w:val="24"/>
              <w:szCs w:val="24"/>
            </w:rPr>
          </w:rPrChange>
        </w:rPr>
        <w:t>ildren in Budapest</w:t>
      </w:r>
      <w:r w:rsidRPr="003C478B">
        <w:rPr>
          <w:rFonts w:ascii="Times New Roman" w:hAnsi="Times New Roman"/>
          <w:sz w:val="24"/>
          <w:szCs w:val="24"/>
        </w:rPr>
        <w:t>.</w:t>
      </w:r>
      <w:del w:id="2808" w:author="Patterson Lamb" w:date="2014-08-10T12:38:00Z">
        <w:r w:rsidRPr="003C478B" w:rsidDel="00B44839">
          <w:rPr>
            <w:rFonts w:ascii="Times New Roman" w:hAnsi="Times New Roman"/>
            <w:sz w:val="24"/>
            <w:szCs w:val="24"/>
          </w:rPr>
          <w:delText>”</w:delText>
        </w:r>
      </w:del>
    </w:p>
  </w:endnote>
  <w:endnote w:id="3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 1, Commission de propagande,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20 juillet 1922. AICRC, CR 49/IV, 1, Commission de propagande,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4 novembre 1922.</w:t>
      </w:r>
    </w:p>
  </w:endnote>
  <w:endnote w:id="3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ACICR, MIS 15, Mission at Constantinople, Lucien Brunel, General Secretary of the Mission service to Georges Burnier, </w:t>
      </w:r>
      <w:ins w:id="2814" w:author="Patterson Lamb" w:date="2014-08-10T12:38:00Z">
        <w:r w:rsidRPr="003C478B">
          <w:rPr>
            <w:rFonts w:ascii="Times New Roman" w:hAnsi="Times New Roman"/>
            <w:sz w:val="24"/>
            <w:szCs w:val="24"/>
          </w:rPr>
          <w:t xml:space="preserve">4 </w:t>
        </w:r>
      </w:ins>
      <w:r w:rsidRPr="003C478B">
        <w:rPr>
          <w:rFonts w:ascii="Times New Roman" w:hAnsi="Times New Roman"/>
          <w:sz w:val="24"/>
          <w:szCs w:val="24"/>
        </w:rPr>
        <w:t xml:space="preserve">April </w:t>
      </w:r>
      <w:del w:id="2815" w:author="Patterson Lamb" w:date="2014-08-10T12:38:00Z">
        <w:r w:rsidRPr="003C478B" w:rsidDel="00B44839">
          <w:rPr>
            <w:rFonts w:ascii="Times New Roman" w:hAnsi="Times New Roman"/>
            <w:sz w:val="24"/>
            <w:szCs w:val="24"/>
          </w:rPr>
          <w:delText>4</w:delText>
        </w:r>
        <w:r w:rsidRPr="003C478B" w:rsidDel="00B44839">
          <w:rPr>
            <w:rFonts w:ascii="Times New Roman" w:hAnsi="Times New Roman"/>
            <w:sz w:val="24"/>
            <w:szCs w:val="24"/>
            <w:vertAlign w:val="superscript"/>
          </w:rPr>
          <w:delText>,</w:delText>
        </w:r>
        <w:r w:rsidRPr="003C478B" w:rsidDel="00B44839">
          <w:rPr>
            <w:rFonts w:ascii="Times New Roman" w:hAnsi="Times New Roman"/>
            <w:sz w:val="24"/>
            <w:szCs w:val="24"/>
          </w:rPr>
          <w:delText xml:space="preserve"> </w:delText>
        </w:r>
      </w:del>
      <w:r w:rsidRPr="003C478B">
        <w:rPr>
          <w:rFonts w:ascii="Times New Roman" w:hAnsi="Times New Roman"/>
          <w:sz w:val="24"/>
          <w:szCs w:val="24"/>
        </w:rPr>
        <w:t>1922.</w:t>
      </w:r>
    </w:p>
  </w:endnote>
  <w:endnote w:id="3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 1, Commission de propagande,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28 juillet 1922.</w:t>
      </w:r>
    </w:p>
  </w:endnote>
  <w:endnote w:id="3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frank story of Aurora Mardiganian who survived while four millions perished in Ravished Armenia,” production made from scenario by Nora Waln for the American Committee for Armenian and Syrian Relief. Also see </w:t>
      </w:r>
      <w:del w:id="2828" w:author="Patterson Lamb" w:date="2014-08-10T12:38:00Z">
        <w:r w:rsidRPr="003C478B" w:rsidDel="00B44839">
          <w:rPr>
            <w:rFonts w:ascii="Times New Roman" w:hAnsi="Times New Roman"/>
            <w:sz w:val="24"/>
            <w:szCs w:val="24"/>
          </w:rPr>
          <w:delText xml:space="preserve">essay </w:delText>
        </w:r>
      </w:del>
      <w:ins w:id="2829" w:author="Patterson Lamb" w:date="2014-08-10T12:38: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Balakian in this volume.</w:t>
      </w:r>
    </w:p>
  </w:endnote>
  <w:endnote w:id="3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Brocher was a member of the Romand Secretariat for Swiss popular cinema and was co-opted by Etienne Clouzot – the former president of the International Prisoners of War Agency, member of the Propaganda Commission, head of the ICRC’s secretariat, and secretary-general of the UISE – who was in contact with the French avant-garde milieu. </w:t>
      </w:r>
      <w:r w:rsidRPr="003C478B">
        <w:rPr>
          <w:rStyle w:val="forename"/>
          <w:sz w:val="24"/>
          <w:szCs w:val="24"/>
          <w:lang w:val="it-IT"/>
        </w:rPr>
        <w:t>Dumont</w:t>
      </w:r>
      <w:r w:rsidRPr="003C478B">
        <w:rPr>
          <w:rFonts w:ascii="Times New Roman" w:hAnsi="Times New Roman"/>
          <w:sz w:val="24"/>
          <w:szCs w:val="24"/>
          <w:lang w:val="fr-CA"/>
        </w:rPr>
        <w:t xml:space="preserve"> </w:t>
      </w:r>
      <w:r w:rsidRPr="003C478B">
        <w:rPr>
          <w:rStyle w:val="surname"/>
          <w:sz w:val="24"/>
          <w:szCs w:val="24"/>
          <w:lang w:val="it-IT"/>
        </w:rPr>
        <w:t>Hervé</w:t>
      </w:r>
      <w:r w:rsidRPr="003C478B">
        <w:rPr>
          <w:rStyle w:val="surname"/>
          <w:sz w:val="24"/>
          <w:szCs w:val="24"/>
          <w:lang w:val="it-IT"/>
        </w:rPr>
        <w:fldChar w:fldCharType="begin"/>
      </w:r>
      <w:r w:rsidRPr="003C478B">
        <w:rPr>
          <w:rStyle w:val="surname"/>
          <w:sz w:val="24"/>
          <w:szCs w:val="24"/>
          <w:lang w:val="it-IT"/>
        </w:rPr>
        <w:instrText xml:space="preserve"> SET  Times New Roman  \* MERGEFORMAT </w:instrText>
      </w:r>
      <w:r w:rsidRPr="003C478B">
        <w:rPr>
          <w:rStyle w:val="surname"/>
          <w:sz w:val="24"/>
          <w:szCs w:val="24"/>
          <w:lang w:val="it-IT"/>
        </w:rPr>
        <w:fldChar w:fldCharType="separate"/>
      </w:r>
      <w:r w:rsidRPr="003C478B">
        <w:rPr>
          <w:rStyle w:val="surname"/>
          <w:noProof/>
          <w:sz w:val="24"/>
          <w:szCs w:val="24"/>
          <w:lang w:val="it-IT"/>
        </w:rPr>
        <w:t>New</w:t>
      </w:r>
      <w:r w:rsidRPr="003C478B">
        <w:rPr>
          <w:rStyle w:val="surname"/>
          <w:sz w:val="24"/>
          <w:szCs w:val="24"/>
          <w:lang w:val="it-IT"/>
        </w:rPr>
        <w:fldChar w:fldCharType="end"/>
      </w:r>
      <w:r w:rsidRPr="003C478B">
        <w:rPr>
          <w:rFonts w:ascii="Times New Roman" w:hAnsi="Times New Roman"/>
          <w:sz w:val="24"/>
          <w:szCs w:val="24"/>
          <w:lang w:val="fr-CA"/>
        </w:rPr>
        <w:t xml:space="preserve">, </w:t>
      </w:r>
      <w:r w:rsidRPr="003C478B">
        <w:rPr>
          <w:rStyle w:val="booktitle"/>
          <w:sz w:val="24"/>
          <w:szCs w:val="24"/>
          <w:lang w:val="it-IT"/>
        </w:rPr>
        <w:t>Histoire du ciné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ma suisse, films de fiction, 1896–1965</w:t>
      </w:r>
      <w:r w:rsidRPr="003C478B">
        <w:rPr>
          <w:rFonts w:ascii="Times New Roman" w:hAnsi="Times New Roman"/>
          <w:sz w:val="24"/>
          <w:szCs w:val="24"/>
          <w:lang w:val="fr-CA"/>
        </w:rPr>
        <w:t xml:space="preserve"> (</w:t>
      </w:r>
      <w:r w:rsidRPr="003C478B">
        <w:rPr>
          <w:rStyle w:val="placeofpub"/>
          <w:sz w:val="24"/>
          <w:szCs w:val="24"/>
          <w:lang w:val="it-IT"/>
        </w:rPr>
        <w:t>Lausanne</w:t>
      </w:r>
      <w:del w:id="2831" w:author="Patterson Lamb" w:date="2014-08-10T12:39:00Z">
        <w:r w:rsidRPr="003C478B" w:rsidDel="00B44839">
          <w:rPr>
            <w:rFonts w:ascii="Times New Roman" w:hAnsi="Times New Roman"/>
            <w:sz w:val="24"/>
            <w:szCs w:val="24"/>
            <w:lang w:val="fr-CA"/>
          </w:rPr>
          <w:delText>,</w:delText>
        </w:r>
      </w:del>
      <w:ins w:id="2832" w:author="Patterson Lamb" w:date="2014-08-10T12:39:00Z">
        <w:r>
          <w:rPr>
            <w:rFonts w:ascii="Times New Roman" w:hAnsi="Times New Roman"/>
            <w:sz w:val="24"/>
            <w:szCs w:val="24"/>
            <w:lang w:val="fr-CA"/>
          </w:rPr>
          <w:t>:</w:t>
        </w:r>
      </w:ins>
      <w:r w:rsidRPr="003C478B">
        <w:rPr>
          <w:rFonts w:ascii="Times New Roman" w:hAnsi="Times New Roman"/>
          <w:sz w:val="24"/>
          <w:szCs w:val="24"/>
          <w:lang w:val="fr-CA"/>
        </w:rPr>
        <w:t xml:space="preserve"> </w:t>
      </w:r>
      <w:r w:rsidRPr="003C478B">
        <w:rPr>
          <w:rStyle w:val="publisher"/>
          <w:sz w:val="24"/>
          <w:szCs w:val="24"/>
          <w:lang w:val="it-IT"/>
        </w:rPr>
        <w:t>Ciné</w:t>
      </w:r>
      <w:r w:rsidRPr="003C478B">
        <w:rPr>
          <w:rStyle w:val="publisher"/>
          <w:sz w:val="24"/>
          <w:szCs w:val="24"/>
          <w:lang w:val="it-IT"/>
        </w:rPr>
        <w:fldChar w:fldCharType="begin"/>
      </w:r>
      <w:r w:rsidRPr="003C478B">
        <w:rPr>
          <w:rStyle w:val="publisher"/>
          <w:sz w:val="24"/>
          <w:szCs w:val="24"/>
          <w:lang w:val="it-IT"/>
        </w:rPr>
        <w:instrText xml:space="preserve"> SET  Times New Roman  \* MERGEFORMAT </w:instrText>
      </w:r>
      <w:r w:rsidRPr="003C478B">
        <w:rPr>
          <w:rStyle w:val="publisher"/>
          <w:sz w:val="24"/>
          <w:szCs w:val="24"/>
          <w:lang w:val="it-IT"/>
        </w:rPr>
        <w:fldChar w:fldCharType="separate"/>
      </w:r>
      <w:r w:rsidRPr="003C478B">
        <w:rPr>
          <w:rStyle w:val="publisher"/>
          <w:noProof/>
          <w:sz w:val="24"/>
          <w:szCs w:val="24"/>
          <w:lang w:val="it-IT"/>
        </w:rPr>
        <w:t>New</w:t>
      </w:r>
      <w:r w:rsidRPr="003C478B">
        <w:rPr>
          <w:rStyle w:val="publisher"/>
          <w:sz w:val="24"/>
          <w:szCs w:val="24"/>
          <w:lang w:val="it-IT"/>
        </w:rPr>
        <w:fldChar w:fldCharType="end"/>
      </w:r>
      <w:r w:rsidRPr="003C478B">
        <w:rPr>
          <w:rStyle w:val="publisher"/>
          <w:sz w:val="24"/>
          <w:szCs w:val="24"/>
          <w:lang w:val="it-IT"/>
        </w:rPr>
        <w:t>mathè</w:t>
      </w:r>
      <w:r w:rsidRPr="003C478B">
        <w:rPr>
          <w:rStyle w:val="publisher"/>
          <w:sz w:val="24"/>
          <w:szCs w:val="24"/>
          <w:lang w:val="it-IT"/>
        </w:rPr>
        <w:fldChar w:fldCharType="begin"/>
      </w:r>
      <w:r w:rsidRPr="003C478B">
        <w:rPr>
          <w:rStyle w:val="publisher"/>
          <w:sz w:val="24"/>
          <w:szCs w:val="24"/>
          <w:lang w:val="it-IT"/>
        </w:rPr>
        <w:instrText xml:space="preserve"> SET  Times New Roman  \* MERGEFORMAT </w:instrText>
      </w:r>
      <w:r w:rsidRPr="003C478B">
        <w:rPr>
          <w:rStyle w:val="publisher"/>
          <w:sz w:val="24"/>
          <w:szCs w:val="24"/>
          <w:lang w:val="it-IT"/>
        </w:rPr>
        <w:fldChar w:fldCharType="separate"/>
      </w:r>
      <w:r w:rsidRPr="003C478B">
        <w:rPr>
          <w:rStyle w:val="publisher"/>
          <w:noProof/>
          <w:sz w:val="24"/>
          <w:szCs w:val="24"/>
          <w:lang w:val="it-IT"/>
        </w:rPr>
        <w:t>New</w:t>
      </w:r>
      <w:r w:rsidRPr="003C478B">
        <w:rPr>
          <w:rStyle w:val="publisher"/>
          <w:sz w:val="24"/>
          <w:szCs w:val="24"/>
          <w:lang w:val="it-IT"/>
        </w:rPr>
        <w:fldChar w:fldCharType="end"/>
      </w:r>
      <w:r w:rsidRPr="003C478B">
        <w:rPr>
          <w:rStyle w:val="publisher"/>
          <w:sz w:val="24"/>
          <w:szCs w:val="24"/>
          <w:lang w:val="it-IT"/>
        </w:rPr>
        <w:t>que Suisse</w:t>
      </w:r>
      <w:r w:rsidRPr="003C478B">
        <w:rPr>
          <w:rFonts w:ascii="Times New Roman" w:hAnsi="Times New Roman"/>
          <w:sz w:val="24"/>
          <w:szCs w:val="24"/>
          <w:lang w:val="fr-CA"/>
        </w:rPr>
        <w:t xml:space="preserve">, </w:t>
      </w:r>
      <w:r w:rsidRPr="003C478B">
        <w:rPr>
          <w:rStyle w:val="date"/>
          <w:rFonts w:ascii="Times New Roman" w:hAnsi="Times New Roman"/>
          <w:sz w:val="24"/>
          <w:szCs w:val="24"/>
          <w:lang w:val="it-IT"/>
        </w:rPr>
        <w:t>1987</w:t>
      </w:r>
      <w:r w:rsidRPr="003C478B">
        <w:rPr>
          <w:rFonts w:ascii="Times New Roman" w:hAnsi="Times New Roman"/>
          <w:sz w:val="24"/>
          <w:szCs w:val="24"/>
          <w:lang w:val="fr-CA"/>
        </w:rPr>
        <w:t>).</w:t>
      </w:r>
    </w:p>
  </w:endnote>
  <w:endnote w:id="3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49/IV,1, Commission de propagande,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9</w:t>
      </w:r>
      <w:r w:rsidRPr="003C478B">
        <w:rPr>
          <w:rFonts w:ascii="Times New Roman" w:hAnsi="Times New Roman"/>
          <w:sz w:val="24"/>
          <w:szCs w:val="24"/>
          <w:vertAlign w:val="superscript"/>
          <w:lang w:val="fr-CA"/>
        </w:rPr>
        <w:t xml:space="preserve"> </w:t>
      </w:r>
      <w:r w:rsidRPr="003C478B">
        <w:rPr>
          <w:rFonts w:ascii="Times New Roman" w:hAnsi="Times New Roman"/>
          <w:sz w:val="24"/>
          <w:szCs w:val="24"/>
          <w:lang w:val="fr-CA"/>
        </w:rPr>
        <w:t>juillet 1923.</w:t>
      </w:r>
    </w:p>
  </w:endnote>
  <w:endnote w:id="3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L’Express</w:t>
      </w:r>
      <w:r w:rsidRPr="003C478B">
        <w:rPr>
          <w:rFonts w:ascii="Times New Roman" w:hAnsi="Times New Roman"/>
          <w:sz w:val="24"/>
          <w:szCs w:val="24"/>
        </w:rPr>
        <w:t xml:space="preserve">, </w:t>
      </w:r>
      <w:ins w:id="2840" w:author="Patterson Lamb" w:date="2014-08-10T12:39:00Z">
        <w:r w:rsidRPr="003C478B">
          <w:rPr>
            <w:rFonts w:ascii="Times New Roman" w:hAnsi="Times New Roman"/>
            <w:sz w:val="24"/>
            <w:szCs w:val="24"/>
          </w:rPr>
          <w:t>11</w:t>
        </w:r>
        <w:r>
          <w:rPr>
            <w:rFonts w:ascii="Times New Roman" w:hAnsi="Times New Roman"/>
            <w:sz w:val="24"/>
            <w:szCs w:val="24"/>
          </w:rPr>
          <w:t xml:space="preserve"> </w:t>
        </w:r>
      </w:ins>
      <w:r w:rsidRPr="003C478B">
        <w:rPr>
          <w:rFonts w:ascii="Times New Roman" w:hAnsi="Times New Roman"/>
          <w:sz w:val="24"/>
          <w:szCs w:val="24"/>
        </w:rPr>
        <w:t xml:space="preserve">February </w:t>
      </w:r>
      <w:del w:id="2841" w:author="Patterson Lamb" w:date="2014-08-10T12:39:00Z">
        <w:r w:rsidRPr="003C478B" w:rsidDel="00B44839">
          <w:rPr>
            <w:rFonts w:ascii="Times New Roman" w:hAnsi="Times New Roman"/>
            <w:sz w:val="24"/>
            <w:szCs w:val="24"/>
          </w:rPr>
          <w:delText>11</w:delText>
        </w:r>
        <w:r w:rsidRPr="003C478B" w:rsidDel="00B44839">
          <w:rPr>
            <w:rFonts w:ascii="Times New Roman" w:hAnsi="Times New Roman"/>
            <w:sz w:val="24"/>
            <w:szCs w:val="24"/>
            <w:vertAlign w:val="superscript"/>
          </w:rPr>
          <w:delText>,</w:delText>
        </w:r>
        <w:r w:rsidRPr="003C478B" w:rsidDel="00B44839">
          <w:rPr>
            <w:rFonts w:ascii="Times New Roman" w:hAnsi="Times New Roman"/>
            <w:sz w:val="24"/>
            <w:szCs w:val="24"/>
          </w:rPr>
          <w:delText xml:space="preserve"> </w:delText>
        </w:r>
      </w:del>
      <w:r w:rsidRPr="003C478B">
        <w:rPr>
          <w:rFonts w:ascii="Times New Roman" w:hAnsi="Times New Roman"/>
          <w:sz w:val="24"/>
          <w:szCs w:val="24"/>
        </w:rPr>
        <w:t>1921.</w:t>
      </w:r>
    </w:p>
  </w:endnote>
  <w:endnote w:id="3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CR49/11, </w:t>
      </w:r>
      <w:del w:id="2850" w:author="Patterson Lamb" w:date="2014-08-10T12:39:00Z">
        <w:r w:rsidRPr="003C478B" w:rsidDel="00B44839">
          <w:rPr>
            <w:rFonts w:ascii="Times New Roman" w:hAnsi="Times New Roman"/>
            <w:sz w:val="24"/>
            <w:szCs w:val="24"/>
          </w:rPr>
          <w:delText>Cliché</w:delText>
        </w:r>
        <w:r w:rsidRPr="003C478B" w:rsidDel="00B44839">
          <w:rPr>
            <w:rFonts w:ascii="Times New Roman" w:hAnsi="Times New Roman"/>
            <w:sz w:val="24"/>
            <w:szCs w:val="24"/>
            <w:highlight w:val="green"/>
          </w:rPr>
          <w:fldChar w:fldCharType="begin"/>
        </w:r>
        <w:r w:rsidRPr="003C478B" w:rsidDel="00B44839">
          <w:rPr>
            <w:rFonts w:ascii="Times New Roman" w:hAnsi="Times New Roman"/>
            <w:sz w:val="24"/>
            <w:szCs w:val="24"/>
            <w:highlight w:val="green"/>
          </w:rPr>
          <w:delInstrText xml:space="preserve"> SET  Times New Roman  \* MERGEFORMAT </w:delInstrText>
        </w:r>
        <w:r w:rsidRPr="003C478B" w:rsidDel="00B44839">
          <w:rPr>
            <w:rFonts w:ascii="Times New Roman" w:hAnsi="Times New Roman"/>
            <w:sz w:val="24"/>
            <w:szCs w:val="24"/>
            <w:highlight w:val="green"/>
          </w:rPr>
          <w:fldChar w:fldCharType="separate"/>
        </w:r>
        <w:r w:rsidRPr="003C478B" w:rsidDel="00B44839">
          <w:rPr>
            <w:rFonts w:ascii="Times New Roman" w:hAnsi="Times New Roman"/>
            <w:noProof/>
            <w:sz w:val="24"/>
            <w:szCs w:val="24"/>
            <w:highlight w:val="green"/>
          </w:rPr>
          <w:delText>New</w:delText>
        </w:r>
        <w:r w:rsidRPr="003C478B" w:rsidDel="00B44839">
          <w:rPr>
            <w:rFonts w:ascii="Times New Roman" w:hAnsi="Times New Roman"/>
            <w:sz w:val="24"/>
            <w:szCs w:val="24"/>
            <w:highlight w:val="green"/>
          </w:rPr>
          <w:fldChar w:fldCharType="end"/>
        </w:r>
        <w:r w:rsidRPr="003C478B" w:rsidDel="00B44839">
          <w:rPr>
            <w:rFonts w:ascii="Times New Roman" w:hAnsi="Times New Roman"/>
            <w:sz w:val="24"/>
            <w:szCs w:val="24"/>
          </w:rPr>
          <w:delText xml:space="preserve">s </w:delText>
        </w:r>
      </w:del>
      <w:ins w:id="2851" w:author="Patterson Lamb" w:date="2014-08-10T12:39:00Z">
        <w:r>
          <w:rPr>
            <w:rFonts w:ascii="Times New Roman" w:hAnsi="Times New Roman"/>
            <w:sz w:val="24"/>
            <w:szCs w:val="24"/>
          </w:rPr>
          <w:t>c</w:t>
        </w:r>
        <w:r w:rsidRPr="003C478B">
          <w:rPr>
            <w:rFonts w:ascii="Times New Roman" w:hAnsi="Times New Roman"/>
            <w:sz w:val="24"/>
            <w:szCs w:val="24"/>
          </w:rPr>
          <w:t>liché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s </w:t>
        </w:r>
      </w:ins>
      <w:r w:rsidRPr="003C478B">
        <w:rPr>
          <w:rFonts w:ascii="Times New Roman" w:hAnsi="Times New Roman"/>
          <w:sz w:val="24"/>
          <w:szCs w:val="24"/>
        </w:rPr>
        <w:t xml:space="preserve">(larger photos, normally used for exposition and light projections), undated and unsigned. This document is of exceptional value for the purpose of the </w:t>
      </w:r>
      <w:del w:id="2852" w:author="Patterson Lamb" w:date="2014-08-10T12:39:00Z">
        <w:r w:rsidRPr="003C478B" w:rsidDel="00B44839">
          <w:rPr>
            <w:rFonts w:ascii="Times New Roman" w:hAnsi="Times New Roman"/>
            <w:sz w:val="24"/>
            <w:szCs w:val="24"/>
          </w:rPr>
          <w:delText>essay</w:delText>
        </w:r>
      </w:del>
      <w:ins w:id="2853" w:author="Patterson Lamb" w:date="2014-08-10T12:39:00Z">
        <w:r>
          <w:rPr>
            <w:rFonts w:ascii="Times New Roman" w:hAnsi="Times New Roman"/>
            <w:sz w:val="24"/>
            <w:szCs w:val="24"/>
          </w:rPr>
          <w:t>chapter</w:t>
        </w:r>
      </w:ins>
      <w:r w:rsidRPr="003C478B">
        <w:rPr>
          <w:rFonts w:ascii="Times New Roman" w:hAnsi="Times New Roman"/>
          <w:sz w:val="24"/>
          <w:szCs w:val="24"/>
        </w:rPr>
        <w:t>.</w:t>
      </w:r>
    </w:p>
  </w:endnote>
  <w:endnote w:id="3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Manuel du dé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lé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gué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w:t>
      </w:r>
      <w:r w:rsidRPr="003C478B">
        <w:rPr>
          <w:rFonts w:ascii="Times New Roman" w:hAnsi="Times New Roman"/>
          <w:sz w:val="24"/>
          <w:szCs w:val="24"/>
          <w:lang w:val="fr-FR"/>
        </w:rPr>
        <w:t xml:space="preserve"> (Geneva</w:t>
      </w:r>
      <w:del w:id="2857" w:author="Patterson Lamb" w:date="2014-08-10T12:40:00Z">
        <w:r w:rsidRPr="003C478B" w:rsidDel="00B44839">
          <w:rPr>
            <w:rFonts w:ascii="Times New Roman" w:hAnsi="Times New Roman"/>
            <w:sz w:val="24"/>
            <w:szCs w:val="24"/>
            <w:lang w:val="fr-FR"/>
          </w:rPr>
          <w:delText>,</w:delText>
        </w:r>
      </w:del>
      <w:ins w:id="2858" w:author="Patterson Lamb" w:date="2014-08-10T12:40:00Z">
        <w:r>
          <w:rPr>
            <w:rFonts w:ascii="Times New Roman" w:hAnsi="Times New Roman"/>
            <w:sz w:val="24"/>
            <w:szCs w:val="24"/>
            <w:lang w:val="fr-FR"/>
          </w:rPr>
          <w:t> :</w:t>
        </w:r>
      </w:ins>
      <w:r w:rsidRPr="003C478B">
        <w:rPr>
          <w:rFonts w:ascii="Times New Roman" w:hAnsi="Times New Roman"/>
          <w:sz w:val="24"/>
          <w:szCs w:val="24"/>
          <w:lang w:val="fr-FR"/>
        </w:rPr>
        <w:t xml:space="preserve"> Comité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international de la Croix Rouge, 1972).</w:t>
      </w:r>
    </w:p>
  </w:endnote>
  <w:endnote w:id="4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IRRC, Troyon and Palmieri, “The ICRC Delegate.”</w:t>
      </w:r>
    </w:p>
  </w:endnote>
  <w:endnote w:id="4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del w:id="2865" w:author="Patterson Lamb" w:date="2014-08-10T12:40:00Z">
        <w:r w:rsidRPr="003C478B" w:rsidDel="00B44839">
          <w:rPr>
            <w:rFonts w:ascii="Times New Roman" w:hAnsi="Times New Roman"/>
            <w:sz w:val="24"/>
            <w:szCs w:val="24"/>
          </w:rPr>
          <w:delText xml:space="preserve">essays </w:delText>
        </w:r>
      </w:del>
      <w:ins w:id="2866" w:author="Patterson Lamb" w:date="2014-08-10T12:40: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Reeves</w:t>
      </w:r>
      <w:ins w:id="2867" w:author="Patterson Lamb" w:date="2014-08-10T12:41:00Z">
        <w:r>
          <w:rPr>
            <w:rFonts w:ascii="Times New Roman" w:hAnsi="Times New Roman"/>
            <w:sz w:val="24"/>
            <w:szCs w:val="24"/>
          </w:rPr>
          <w:t>,</w:t>
        </w:r>
      </w:ins>
      <w:r w:rsidRPr="003C478B">
        <w:rPr>
          <w:rFonts w:ascii="Times New Roman" w:hAnsi="Times New Roman"/>
          <w:sz w:val="24"/>
          <w:szCs w:val="24"/>
        </w:rPr>
        <w:t xml:space="preserve"> and </w:t>
      </w:r>
      <w:ins w:id="2868" w:author="Patterson Lamb" w:date="2014-08-10T12:41:00Z">
        <w:r w:rsidRPr="003C478B">
          <w:rPr>
            <w:rFonts w:ascii="Times New Roman" w:hAnsi="Times New Roman"/>
            <w:sz w:val="24"/>
            <w:szCs w:val="24"/>
          </w:rPr>
          <w:t xml:space="preserve">Rodogno and </w:t>
        </w:r>
      </w:ins>
      <w:r w:rsidRPr="003C478B">
        <w:rPr>
          <w:rFonts w:ascii="Times New Roman" w:hAnsi="Times New Roman"/>
          <w:sz w:val="24"/>
          <w:szCs w:val="24"/>
        </w:rPr>
        <w:t xml:space="preserve">David </w:t>
      </w:r>
      <w:del w:id="2869" w:author="Patterson Lamb" w:date="2014-08-10T12:41:00Z">
        <w:r w:rsidRPr="003C478B" w:rsidDel="00B44839">
          <w:rPr>
            <w:rFonts w:ascii="Times New Roman" w:hAnsi="Times New Roman"/>
            <w:sz w:val="24"/>
            <w:szCs w:val="24"/>
          </w:rPr>
          <w:delText xml:space="preserve">and Rodogno </w:delText>
        </w:r>
      </w:del>
      <w:r w:rsidRPr="003C478B">
        <w:rPr>
          <w:rFonts w:ascii="Times New Roman" w:hAnsi="Times New Roman"/>
          <w:sz w:val="24"/>
          <w:szCs w:val="24"/>
        </w:rPr>
        <w:t>in this volume.</w:t>
      </w:r>
    </w:p>
  </w:endnote>
  <w:endnote w:id="4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B MIS 5/5, Gloor to the ICRC, </w:t>
      </w:r>
      <w:ins w:id="2873" w:author="Patterson Lamb" w:date="2014-08-10T12:41:00Z">
        <w:r w:rsidRPr="003C478B">
          <w:rPr>
            <w:rFonts w:ascii="Times New Roman" w:hAnsi="Times New Roman"/>
            <w:sz w:val="24"/>
            <w:szCs w:val="24"/>
          </w:rPr>
          <w:t xml:space="preserve">7 </w:t>
        </w:r>
      </w:ins>
      <w:r w:rsidRPr="003C478B">
        <w:rPr>
          <w:rFonts w:ascii="Times New Roman" w:hAnsi="Times New Roman"/>
          <w:sz w:val="24"/>
          <w:szCs w:val="24"/>
        </w:rPr>
        <w:t xml:space="preserve">December </w:t>
      </w:r>
      <w:del w:id="2874" w:author="Patterson Lamb" w:date="2014-08-10T12:41:00Z">
        <w:r w:rsidRPr="003C478B" w:rsidDel="00B44839">
          <w:rPr>
            <w:rFonts w:ascii="Times New Roman" w:hAnsi="Times New Roman"/>
            <w:sz w:val="24"/>
            <w:szCs w:val="24"/>
          </w:rPr>
          <w:delText>7</w:delText>
        </w:r>
        <w:r w:rsidRPr="003C478B" w:rsidDel="00B44839">
          <w:rPr>
            <w:rFonts w:ascii="Times New Roman" w:hAnsi="Times New Roman"/>
            <w:sz w:val="24"/>
            <w:szCs w:val="24"/>
            <w:vertAlign w:val="superscript"/>
          </w:rPr>
          <w:delText>,</w:delText>
        </w:r>
        <w:r w:rsidRPr="003C478B" w:rsidDel="00B44839">
          <w:rPr>
            <w:rFonts w:ascii="Times New Roman" w:hAnsi="Times New Roman"/>
            <w:sz w:val="24"/>
            <w:szCs w:val="24"/>
          </w:rPr>
          <w:delText xml:space="preserve"> </w:delText>
        </w:r>
      </w:del>
      <w:r w:rsidRPr="003C478B">
        <w:rPr>
          <w:rFonts w:ascii="Times New Roman" w:hAnsi="Times New Roman"/>
          <w:sz w:val="24"/>
          <w:szCs w:val="24"/>
        </w:rPr>
        <w:t>1920</w:t>
      </w:r>
      <w:del w:id="2875" w:author="Patterson Lamb" w:date="2014-08-10T12:41:00Z">
        <w:r w:rsidRPr="003C478B" w:rsidDel="00B44839">
          <w:rPr>
            <w:rFonts w:ascii="Times New Roman" w:hAnsi="Times New Roman"/>
            <w:sz w:val="24"/>
            <w:szCs w:val="24"/>
          </w:rPr>
          <w:delText>.</w:delText>
        </w:r>
      </w:del>
      <w:ins w:id="2876" w:author="Patterson Lamb" w:date="2014-08-10T12:41: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sz w:val="24"/>
          <w:szCs w:val="24"/>
          <w:lang w:val="it-IT"/>
        </w:rPr>
        <w:t>Natale, “Quand l’humanitaire commenç</w:t>
      </w:r>
      <w:r w:rsidRPr="003C478B">
        <w:rPr>
          <w:rFonts w:ascii="Times New Roman" w:hAnsi="Times New Roman"/>
          <w:sz w:val="24"/>
          <w:szCs w:val="24"/>
          <w:highlight w:val="green"/>
          <w:lang w:val="it-IT"/>
        </w:rPr>
        <w:fldChar w:fldCharType="begin"/>
      </w:r>
      <w:r w:rsidRPr="003C478B">
        <w:rPr>
          <w:rFonts w:ascii="Times New Roman" w:hAnsi="Times New Roman"/>
          <w:sz w:val="24"/>
          <w:szCs w:val="24"/>
          <w:highlight w:val="green"/>
          <w:lang w:val="it-IT"/>
        </w:rPr>
        <w:instrText xml:space="preserve"> SET  Times New Roman  \* MERGEFORMAT </w:instrText>
      </w:r>
      <w:r w:rsidRPr="003C478B">
        <w:rPr>
          <w:rFonts w:ascii="Times New Roman" w:hAnsi="Times New Roman"/>
          <w:sz w:val="24"/>
          <w:szCs w:val="24"/>
          <w:highlight w:val="green"/>
          <w:lang w:val="it-IT"/>
        </w:rPr>
        <w:fldChar w:fldCharType="separate"/>
      </w:r>
      <w:r w:rsidRPr="003C478B">
        <w:rPr>
          <w:rFonts w:ascii="Times New Roman" w:hAnsi="Times New Roman"/>
          <w:noProof/>
          <w:sz w:val="24"/>
          <w:szCs w:val="24"/>
          <w:highlight w:val="green"/>
          <w:lang w:val="it-IT"/>
        </w:rPr>
        <w:t>New</w:t>
      </w:r>
      <w:r w:rsidRPr="003C478B">
        <w:rPr>
          <w:rFonts w:ascii="Times New Roman" w:hAnsi="Times New Roman"/>
          <w:sz w:val="24"/>
          <w:szCs w:val="24"/>
          <w:highlight w:val="green"/>
          <w:lang w:val="it-IT"/>
        </w:rPr>
        <w:fldChar w:fldCharType="end"/>
      </w:r>
      <w:r w:rsidRPr="003C478B">
        <w:rPr>
          <w:rFonts w:ascii="Times New Roman" w:hAnsi="Times New Roman"/>
          <w:sz w:val="24"/>
          <w:szCs w:val="24"/>
          <w:lang w:val="it-IT"/>
        </w:rPr>
        <w:t>ait à</w:t>
      </w:r>
      <w:r w:rsidRPr="003C478B">
        <w:rPr>
          <w:rFonts w:ascii="Times New Roman" w:hAnsi="Times New Roman"/>
          <w:sz w:val="24"/>
          <w:szCs w:val="24"/>
          <w:highlight w:val="green"/>
          <w:lang w:val="it-IT"/>
        </w:rPr>
        <w:fldChar w:fldCharType="begin"/>
      </w:r>
      <w:r w:rsidRPr="003C478B">
        <w:rPr>
          <w:rFonts w:ascii="Times New Roman" w:hAnsi="Times New Roman"/>
          <w:sz w:val="24"/>
          <w:szCs w:val="24"/>
          <w:highlight w:val="green"/>
          <w:lang w:val="it-IT"/>
        </w:rPr>
        <w:instrText xml:space="preserve"> SET  Times New Roman  \* MERGEFORMAT </w:instrText>
      </w:r>
      <w:r w:rsidRPr="003C478B">
        <w:rPr>
          <w:rFonts w:ascii="Times New Roman" w:hAnsi="Times New Roman"/>
          <w:sz w:val="24"/>
          <w:szCs w:val="24"/>
          <w:highlight w:val="green"/>
          <w:lang w:val="it-IT"/>
        </w:rPr>
        <w:fldChar w:fldCharType="separate"/>
      </w:r>
      <w:r w:rsidRPr="003C478B">
        <w:rPr>
          <w:rFonts w:ascii="Times New Roman" w:hAnsi="Times New Roman"/>
          <w:noProof/>
          <w:sz w:val="24"/>
          <w:szCs w:val="24"/>
          <w:highlight w:val="green"/>
          <w:lang w:val="it-IT"/>
        </w:rPr>
        <w:t>New</w:t>
      </w:r>
      <w:r w:rsidRPr="003C478B">
        <w:rPr>
          <w:rFonts w:ascii="Times New Roman" w:hAnsi="Times New Roman"/>
          <w:sz w:val="24"/>
          <w:szCs w:val="24"/>
          <w:highlight w:val="green"/>
          <w:lang w:val="it-IT"/>
        </w:rPr>
        <w:fldChar w:fldCharType="end"/>
      </w:r>
      <w:r w:rsidRPr="003C478B">
        <w:rPr>
          <w:rFonts w:ascii="Times New Roman" w:hAnsi="Times New Roman"/>
          <w:sz w:val="24"/>
          <w:szCs w:val="24"/>
          <w:lang w:val="it-IT"/>
        </w:rPr>
        <w:t xml:space="preserve"> faire son cinema,” 428.</w:t>
      </w:r>
    </w:p>
  </w:endnote>
  <w:endnote w:id="4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B, MIS 33.5/5180, Journal de voyage d’inspection de Frick, dé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lé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gué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gé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né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ral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aoû</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t-septembre 1921.</w:t>
      </w:r>
    </w:p>
  </w:endnote>
  <w:endnote w:id="4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w:t>
      </w:r>
    </w:p>
  </w:endnote>
  <w:endnote w:id="4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w:t>
      </w:r>
    </w:p>
  </w:endnote>
  <w:endnote w:id="4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and the Pornography of Pain,” 307.</w:t>
      </w:r>
    </w:p>
  </w:endnote>
  <w:endnote w:id="4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“‘Delicious Horrors.’”</w:t>
      </w:r>
    </w:p>
  </w:endnote>
  <w:endnote w:id="4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Taylor, </w:t>
      </w:r>
      <w:r w:rsidRPr="003C478B">
        <w:rPr>
          <w:rFonts w:ascii="Times New Roman" w:hAnsi="Times New Roman"/>
          <w:i/>
          <w:iCs/>
          <w:sz w:val="24"/>
          <w:szCs w:val="24"/>
        </w:rPr>
        <w:t>Body Horror</w:t>
      </w:r>
      <w:r w:rsidRPr="003C478B">
        <w:rPr>
          <w:rFonts w:ascii="Times New Roman" w:hAnsi="Times New Roman"/>
          <w:iCs/>
          <w:sz w:val="24"/>
          <w:szCs w:val="24"/>
        </w:rPr>
        <w:t>, 2.</w:t>
      </w:r>
    </w:p>
  </w:endnote>
  <w:endnote w:id="4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CR49/11, </w:t>
      </w:r>
      <w:del w:id="2896" w:author="Patterson Lamb" w:date="2014-08-10T12:41:00Z">
        <w:r w:rsidRPr="003C478B" w:rsidDel="00B44839">
          <w:rPr>
            <w:rFonts w:ascii="Times New Roman" w:hAnsi="Times New Roman"/>
            <w:sz w:val="24"/>
            <w:szCs w:val="24"/>
          </w:rPr>
          <w:delText>Cliché</w:delText>
        </w:r>
        <w:r w:rsidRPr="003C478B" w:rsidDel="00B44839">
          <w:rPr>
            <w:rFonts w:ascii="Times New Roman" w:hAnsi="Times New Roman"/>
            <w:sz w:val="24"/>
            <w:szCs w:val="24"/>
            <w:highlight w:val="green"/>
          </w:rPr>
          <w:fldChar w:fldCharType="begin"/>
        </w:r>
        <w:r w:rsidRPr="003C478B" w:rsidDel="00B44839">
          <w:rPr>
            <w:rFonts w:ascii="Times New Roman" w:hAnsi="Times New Roman"/>
            <w:sz w:val="24"/>
            <w:szCs w:val="24"/>
            <w:highlight w:val="green"/>
          </w:rPr>
          <w:delInstrText xml:space="preserve"> SET  Times New Roman  \* MERGEFORMAT </w:delInstrText>
        </w:r>
        <w:r w:rsidRPr="003C478B" w:rsidDel="00B44839">
          <w:rPr>
            <w:rFonts w:ascii="Times New Roman" w:hAnsi="Times New Roman"/>
            <w:sz w:val="24"/>
            <w:szCs w:val="24"/>
            <w:highlight w:val="green"/>
          </w:rPr>
          <w:fldChar w:fldCharType="separate"/>
        </w:r>
        <w:r w:rsidRPr="003C478B" w:rsidDel="00B44839">
          <w:rPr>
            <w:rFonts w:ascii="Times New Roman" w:hAnsi="Times New Roman"/>
            <w:noProof/>
            <w:sz w:val="24"/>
            <w:szCs w:val="24"/>
            <w:highlight w:val="green"/>
          </w:rPr>
          <w:delText>New</w:delText>
        </w:r>
        <w:r w:rsidRPr="003C478B" w:rsidDel="00B44839">
          <w:rPr>
            <w:rFonts w:ascii="Times New Roman" w:hAnsi="Times New Roman"/>
            <w:sz w:val="24"/>
            <w:szCs w:val="24"/>
            <w:highlight w:val="green"/>
          </w:rPr>
          <w:fldChar w:fldCharType="end"/>
        </w:r>
        <w:r w:rsidRPr="003C478B" w:rsidDel="00B44839">
          <w:rPr>
            <w:rFonts w:ascii="Times New Roman" w:hAnsi="Times New Roman"/>
            <w:sz w:val="24"/>
            <w:szCs w:val="24"/>
          </w:rPr>
          <w:delText>s</w:delText>
        </w:r>
      </w:del>
      <w:ins w:id="2897" w:author="Patterson Lamb" w:date="2014-08-10T12:41:00Z">
        <w:r>
          <w:rPr>
            <w:rFonts w:ascii="Times New Roman" w:hAnsi="Times New Roman"/>
            <w:sz w:val="24"/>
            <w:szCs w:val="24"/>
          </w:rPr>
          <w:t>c</w:t>
        </w:r>
        <w:r w:rsidRPr="003C478B">
          <w:rPr>
            <w:rFonts w:ascii="Times New Roman" w:hAnsi="Times New Roman"/>
            <w:sz w:val="24"/>
            <w:szCs w:val="24"/>
          </w:rPr>
          <w:t>liché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w:t>
        </w:r>
      </w:ins>
      <w:r w:rsidRPr="003C478B">
        <w:rPr>
          <w:rFonts w:ascii="Times New Roman" w:hAnsi="Times New Roman"/>
          <w:sz w:val="24"/>
          <w:szCs w:val="24"/>
        </w:rPr>
        <w:t>, undated and unsigned.</w:t>
      </w:r>
    </w:p>
  </w:endnote>
  <w:endnote w:id="4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del w:id="2903" w:author="Patterson Lamb" w:date="2014-08-10T12:41:00Z">
        <w:r w:rsidRPr="003C478B" w:rsidDel="00B44839">
          <w:rPr>
            <w:rFonts w:ascii="Times New Roman" w:hAnsi="Times New Roman"/>
            <w:sz w:val="24"/>
            <w:szCs w:val="24"/>
          </w:rPr>
          <w:delText xml:space="preserve">essay </w:delText>
        </w:r>
      </w:del>
      <w:ins w:id="2904" w:author="Patterson Lamb" w:date="2014-08-10T12:41: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Grant in this volume.</w:t>
      </w:r>
    </w:p>
  </w:endnote>
  <w:endnote w:id="4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Style w:val="forename"/>
          <w:sz w:val="24"/>
          <w:szCs w:val="24"/>
          <w:lang w:val="it-IT"/>
        </w:rPr>
        <w:t>Roland</w:t>
      </w:r>
      <w:r w:rsidRPr="003C478B">
        <w:rPr>
          <w:rFonts w:ascii="Times New Roman" w:hAnsi="Times New Roman"/>
          <w:sz w:val="24"/>
          <w:szCs w:val="24"/>
          <w:lang w:val="fr-FR"/>
        </w:rPr>
        <w:t xml:space="preserve"> </w:t>
      </w:r>
      <w:r w:rsidRPr="003C478B">
        <w:rPr>
          <w:rStyle w:val="surname"/>
          <w:sz w:val="24"/>
          <w:szCs w:val="24"/>
          <w:lang w:val="it-IT"/>
        </w:rPr>
        <w:t>Cosandey</w:t>
      </w:r>
      <w:r w:rsidRPr="003C478B">
        <w:rPr>
          <w:rFonts w:ascii="Times New Roman" w:hAnsi="Times New Roman"/>
          <w:sz w:val="24"/>
          <w:szCs w:val="24"/>
          <w:lang w:val="fr-FR"/>
        </w:rPr>
        <w:t xml:space="preserve">, </w:t>
      </w:r>
      <w:r w:rsidRPr="003C478B">
        <w:rPr>
          <w:rStyle w:val="booktitle"/>
          <w:sz w:val="24"/>
          <w:szCs w:val="24"/>
          <w:lang w:val="it-IT"/>
        </w:rPr>
        <w:t>La famine en Russie 1921–1923. Une filmographie documenté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e</w:t>
      </w:r>
      <w:r w:rsidRPr="003C478B">
        <w:rPr>
          <w:rFonts w:ascii="Times New Roman" w:hAnsi="Times New Roman"/>
          <w:sz w:val="24"/>
          <w:szCs w:val="24"/>
          <w:lang w:val="fr-FR"/>
        </w:rPr>
        <w:t xml:space="preserve"> (</w:t>
      </w:r>
      <w:r w:rsidRPr="003C478B">
        <w:rPr>
          <w:rStyle w:val="placeofpub"/>
          <w:rFonts w:eastAsia="Arial Unicode MS"/>
          <w:sz w:val="24"/>
          <w:szCs w:val="24"/>
          <w:lang w:val="it-IT"/>
        </w:rPr>
        <w:t>Perpignan</w:t>
      </w:r>
      <w:del w:id="2915" w:author="Patterson Lamb" w:date="2014-08-10T12:42:00Z">
        <w:r w:rsidRPr="003C478B" w:rsidDel="00B44839">
          <w:rPr>
            <w:rFonts w:ascii="Times New Roman" w:eastAsia="Arial Unicode MS" w:hAnsi="Times New Roman"/>
            <w:sz w:val="24"/>
            <w:szCs w:val="24"/>
            <w:lang w:val="it-IT"/>
          </w:rPr>
          <w:delText>,</w:delText>
        </w:r>
      </w:del>
      <w:ins w:id="2916" w:author="Patterson Lamb" w:date="2014-08-10T12:42:00Z">
        <w:r>
          <w:rPr>
            <w:rFonts w:ascii="Times New Roman" w:eastAsia="Arial Unicode MS" w:hAnsi="Times New Roman"/>
            <w:sz w:val="24"/>
            <w:szCs w:val="24"/>
            <w:lang w:val="it-IT"/>
          </w:rPr>
          <w:t>:</w:t>
        </w:r>
      </w:ins>
      <w:r w:rsidRPr="003C478B">
        <w:rPr>
          <w:rFonts w:ascii="Times New Roman" w:eastAsia="Arial Unicode MS" w:hAnsi="Times New Roman"/>
          <w:sz w:val="24"/>
          <w:szCs w:val="24"/>
          <w:lang w:val="it-IT"/>
        </w:rPr>
        <w:t xml:space="preserve"> </w:t>
      </w:r>
      <w:r w:rsidRPr="003C478B">
        <w:rPr>
          <w:rStyle w:val="publisher"/>
          <w:rFonts w:eastAsia="Arial Unicode MS"/>
          <w:sz w:val="24"/>
          <w:szCs w:val="24"/>
          <w:lang w:val="it-IT"/>
        </w:rPr>
        <w:t>Institut Jean Vigo</w:t>
      </w:r>
      <w:r w:rsidRPr="003C478B">
        <w:rPr>
          <w:rFonts w:ascii="Times New Roman" w:eastAsia="Arial Unicode MS" w:hAnsi="Times New Roman"/>
          <w:sz w:val="24"/>
          <w:szCs w:val="24"/>
          <w:lang w:val="it-IT"/>
        </w:rPr>
        <w:t xml:space="preserve">, </w:t>
      </w:r>
      <w:r w:rsidRPr="003C478B">
        <w:rPr>
          <w:rStyle w:val="date"/>
          <w:rFonts w:ascii="Times New Roman" w:eastAsia="Arial Unicode MS" w:hAnsi="Times New Roman"/>
          <w:sz w:val="24"/>
          <w:szCs w:val="24"/>
          <w:lang w:val="it-IT"/>
        </w:rPr>
        <w:t>1998</w:t>
      </w:r>
      <w:r w:rsidRPr="003C478B">
        <w:rPr>
          <w:rFonts w:ascii="Times New Roman" w:eastAsia="Arial Unicode MS" w:hAnsi="Times New Roman"/>
          <w:sz w:val="24"/>
          <w:szCs w:val="24"/>
          <w:lang w:val="it-IT"/>
        </w:rPr>
        <w:t>).</w:t>
      </w:r>
    </w:p>
  </w:endnote>
  <w:endnote w:id="4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del w:id="2917" w:author="Patterson Lamb" w:date="2014-08-10T12:42:00Z">
        <w:r w:rsidRPr="003C478B" w:rsidDel="00B44839">
          <w:rPr>
            <w:rFonts w:ascii="Times New Roman" w:hAnsi="Times New Roman"/>
            <w:sz w:val="24"/>
            <w:szCs w:val="24"/>
          </w:rPr>
          <w:delText xml:space="preserve">essay </w:delText>
        </w:r>
      </w:del>
      <w:ins w:id="2918" w:author="Patterson Lamb" w:date="2014-08-10T12:42: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Fehrenbach in this volume.</w:t>
      </w:r>
    </w:p>
  </w:endnote>
  <w:endnote w:id="4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Moorehead, </w:t>
      </w:r>
      <w:r w:rsidRPr="003C478B">
        <w:rPr>
          <w:rFonts w:ascii="Times New Roman" w:hAnsi="Times New Roman"/>
          <w:bCs/>
          <w:i/>
          <w:iCs/>
          <w:sz w:val="24"/>
          <w:szCs w:val="24"/>
        </w:rPr>
        <w:t>Dunant’s Dream</w:t>
      </w:r>
      <w:r w:rsidRPr="003C478B">
        <w:rPr>
          <w:rFonts w:ascii="Times New Roman" w:hAnsi="Times New Roman"/>
          <w:sz w:val="24"/>
          <w:szCs w:val="24"/>
        </w:rPr>
        <w:t xml:space="preserve">, </w:t>
      </w:r>
      <w:r w:rsidRPr="003C478B">
        <w:rPr>
          <w:rFonts w:ascii="Times New Roman" w:hAnsi="Times New Roman"/>
          <w:bCs/>
          <w:iCs/>
          <w:sz w:val="24"/>
          <w:szCs w:val="24"/>
        </w:rPr>
        <w:t>175.</w:t>
      </w:r>
    </w:p>
  </w:endnote>
  <w:endnote w:id="4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“Imagining Humanitarianism.”</w:t>
      </w:r>
    </w:p>
  </w:endnote>
  <w:endnote w:id="4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chapters by Curtis, Grant, and Fehrenbach in this volume.</w:t>
      </w:r>
    </w:p>
  </w:endnote>
  <w:endnote w:id="4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exhibit “Mythes et Mystè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res. Le symbolisme et les artistes suisses,” </w:t>
      </w:r>
      <w:r w:rsidRPr="003C478B">
        <w:rPr>
          <w:rFonts w:ascii="Times New Roman" w:hAnsi="Times New Roman"/>
          <w:sz w:val="24"/>
          <w:szCs w:val="24"/>
          <w:lang w:val="en-US"/>
        </w:rPr>
        <w:t xml:space="preserve">Kunstmuseum, </w:t>
      </w:r>
      <w:r w:rsidRPr="003C478B">
        <w:rPr>
          <w:rFonts w:ascii="Times New Roman" w:hAnsi="Times New Roman"/>
          <w:sz w:val="24"/>
          <w:szCs w:val="24"/>
        </w:rPr>
        <w:t>Berne, 2013.</w:t>
      </w:r>
    </w:p>
  </w:endnote>
  <w:endnote w:id="4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Marguerite Frick-Cramer was the first woman to be a member of the ICRC Committee. P</w:t>
      </w:r>
      <w:r w:rsidRPr="003C478B">
        <w:rPr>
          <w:rFonts w:ascii="Times New Roman" w:hAnsi="Times New Roman"/>
          <w:sz w:val="24"/>
          <w:szCs w:val="24"/>
          <w:lang w:val="en-US"/>
        </w:rPr>
        <w:t>auline Chaponniè</w:t>
      </w:r>
      <w:r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re-Chaix and Suzanne Ferriè</w:t>
      </w:r>
      <w:r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re were the first female delegates.</w:t>
      </w:r>
      <w:r w:rsidRPr="003C478B">
        <w:rPr>
          <w:rFonts w:ascii="Times New Roman" w:hAnsi="Times New Roman"/>
          <w:sz w:val="24"/>
          <w:szCs w:val="24"/>
        </w:rPr>
        <w:t xml:space="preserve"> They worked mainly at the Geneva</w:t>
      </w:r>
      <w:del w:id="2935" w:author="Patterson Lamb" w:date="2014-08-10T12:42:00Z">
        <w:r w:rsidRPr="003C478B" w:rsidDel="00B44839">
          <w:rPr>
            <w:rFonts w:ascii="Times New Roman" w:hAnsi="Times New Roman"/>
            <w:sz w:val="24"/>
            <w:szCs w:val="24"/>
          </w:rPr>
          <w:delText>n</w:delText>
        </w:r>
      </w:del>
      <w:r w:rsidRPr="003C478B">
        <w:rPr>
          <w:rFonts w:ascii="Times New Roman" w:hAnsi="Times New Roman"/>
          <w:sz w:val="24"/>
          <w:szCs w:val="24"/>
        </w:rPr>
        <w:t xml:space="preserve"> headquarters, with the exception of some short missions.</w:t>
      </w:r>
    </w:p>
  </w:endnote>
  <w:endnote w:id="4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would like to thank Kevin Grant, Davide Rodogno, Silvia Salvatici</w:t>
      </w:r>
      <w:ins w:id="2955" w:author="Patterson Lamb" w:date="2014-08-10T15:56:00Z">
        <w:r>
          <w:rPr>
            <w:rFonts w:ascii="Times New Roman" w:hAnsi="Times New Roman"/>
            <w:sz w:val="24"/>
            <w:szCs w:val="24"/>
          </w:rPr>
          <w:t>,</w:t>
        </w:r>
      </w:ins>
      <w:r w:rsidRPr="003C478B">
        <w:rPr>
          <w:rFonts w:ascii="Times New Roman" w:hAnsi="Times New Roman"/>
          <w:sz w:val="24"/>
          <w:szCs w:val="24"/>
        </w:rPr>
        <w:t xml:space="preserve"> and graduate students Ian Burns, Nicole Dressler, Krista Albers, and Michael Hall for useful comments and feedback on this essay.</w:t>
      </w:r>
    </w:p>
  </w:endnote>
  <w:endnote w:id="4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“Imaging Humanitarianism,” 633, 635.</w:t>
      </w:r>
    </w:p>
  </w:endnote>
  <w:endnote w:id="4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“Children, Humanity,” 58–</w:t>
      </w:r>
      <w:del w:id="2964" w:author="Patterson Lamb" w:date="2014-08-10T15:57:00Z">
        <w:r w:rsidRPr="003C478B" w:rsidDel="009C4AE7">
          <w:rPr>
            <w:rFonts w:ascii="Times New Roman" w:hAnsi="Times New Roman"/>
            <w:sz w:val="24"/>
            <w:szCs w:val="24"/>
          </w:rPr>
          <w:delText>5</w:delText>
        </w:r>
      </w:del>
      <w:r w:rsidRPr="003C478B">
        <w:rPr>
          <w:rFonts w:ascii="Times New Roman" w:hAnsi="Times New Roman"/>
          <w:sz w:val="24"/>
          <w:szCs w:val="24"/>
        </w:rPr>
        <w:t>9, 84. The “standardized, representational uses of children,” Malkki argues, depoliticize</w:t>
      </w:r>
      <w:del w:id="2965" w:author="Patterson Lamb" w:date="2014-08-10T15:57:00Z">
        <w:r w:rsidRPr="003C478B" w:rsidDel="009C4AE7">
          <w:rPr>
            <w:rFonts w:ascii="Times New Roman" w:hAnsi="Times New Roman"/>
            <w:sz w:val="24"/>
            <w:szCs w:val="24"/>
          </w:rPr>
          <w:delText>s</w:delText>
        </w:r>
      </w:del>
      <w:r w:rsidRPr="003C478B">
        <w:rPr>
          <w:rFonts w:ascii="Times New Roman" w:hAnsi="Times New Roman"/>
          <w:sz w:val="24"/>
          <w:szCs w:val="24"/>
        </w:rPr>
        <w:t xml:space="preserve"> children as a category, making it difficult to treat children as individualized historical and political subjects rather than timeless, innocent, passive objects of “charismatic suffering” (59–60, 63, 64, 70, 79); also Erica Burman, “Innocents Abroad.”</w:t>
      </w:r>
    </w:p>
  </w:endnote>
  <w:endnote w:id="4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Suski, “Children, Suffering, and the Humanitarian Appeal,” 202.</w:t>
      </w:r>
    </w:p>
  </w:endnote>
  <w:endnote w:id="4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t>
      </w:r>
      <w:del w:id="2971" w:author="Patterson Lamb" w:date="2014-08-10T15:57:00Z">
        <w:r w:rsidRPr="003C478B" w:rsidDel="009C4AE7">
          <w:rPr>
            <w:rFonts w:ascii="Times New Roman" w:hAnsi="Times New Roman"/>
            <w:sz w:val="24"/>
            <w:szCs w:val="24"/>
          </w:rPr>
          <w:delText xml:space="preserve">essay </w:delText>
        </w:r>
      </w:del>
      <w:ins w:id="2972" w:author="Patterson Lamb" w:date="2014-08-10T15:57: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is part of a book project on the history of child-centered humanitarian imagery.</w:t>
      </w:r>
    </w:p>
  </w:endnote>
  <w:endnote w:id="4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Bank</w:t>
      </w:r>
      <w:del w:id="2982" w:author="Patterson Lamb" w:date="2014-08-10T16:02:00Z">
        <w:r w:rsidRPr="003C478B" w:rsidDel="009C4AE7">
          <w:rPr>
            <w:rFonts w:ascii="Times New Roman" w:hAnsi="Times New Roman"/>
            <w:sz w:val="24"/>
            <w:szCs w:val="24"/>
          </w:rPr>
          <w:delText>,</w:delText>
        </w:r>
      </w:del>
      <w:ins w:id="2983" w:author="Patterson Lamb" w:date="2014-08-10T16:02:00Z">
        <w:r>
          <w:rPr>
            <w:rFonts w:ascii="Times New Roman" w:hAnsi="Times New Roman"/>
            <w:sz w:val="24"/>
            <w:szCs w:val="24"/>
          </w:rPr>
          <w:t>;</w:t>
        </w:r>
      </w:ins>
      <w:r w:rsidRPr="003C478B">
        <w:rPr>
          <w:rFonts w:ascii="Times New Roman" w:hAnsi="Times New Roman"/>
          <w:sz w:val="24"/>
          <w:szCs w:val="24"/>
        </w:rPr>
        <w:t xml:space="preserve"> </w:t>
      </w:r>
      <w:ins w:id="2984" w:author="Patterson Lamb" w:date="2014-08-10T16:05:00Z">
        <w:r>
          <w:rPr>
            <w:rFonts w:ascii="Times New Roman" w:hAnsi="Times New Roman"/>
            <w:b/>
            <w:sz w:val="24"/>
            <w:szCs w:val="24"/>
          </w:rPr>
          <w:t>&lt;AU: Need a short title for Bank—not in bib; please add&gt;</w:t>
        </w:r>
      </w:ins>
      <w:r w:rsidRPr="003C478B">
        <w:rPr>
          <w:rFonts w:ascii="Times New Roman" w:hAnsi="Times New Roman"/>
          <w:sz w:val="24"/>
          <w:szCs w:val="24"/>
        </w:rPr>
        <w:t xml:space="preserve">Hight and Sampson, </w:t>
      </w:r>
      <w:ins w:id="2985" w:author="Patterson Lamb" w:date="2014-08-10T16:02:00Z">
        <w:r w:rsidRPr="005600E9">
          <w:rPr>
            <w:rFonts w:ascii="Times New Roman" w:hAnsi="Times New Roman"/>
            <w:i/>
            <w:sz w:val="24"/>
            <w:szCs w:val="24"/>
            <w:rPrChange w:id="2986" w:author="Patterson Lamb" w:date="2014-08-10T16:02:00Z">
              <w:rPr>
                <w:rFonts w:ascii="Times New Roman" w:hAnsi="Times New Roman"/>
                <w:sz w:val="24"/>
                <w:szCs w:val="24"/>
              </w:rPr>
            </w:rPrChange>
          </w:rPr>
          <w:t>Colonialist Photogra</w:t>
        </w:r>
        <w:r>
          <w:rPr>
            <w:rFonts w:ascii="Times New Roman" w:hAnsi="Times New Roman"/>
            <w:i/>
            <w:sz w:val="24"/>
            <w:szCs w:val="24"/>
          </w:rPr>
          <w:t>p</w:t>
        </w:r>
        <w:r w:rsidRPr="005600E9">
          <w:rPr>
            <w:rFonts w:ascii="Times New Roman" w:hAnsi="Times New Roman"/>
            <w:i/>
            <w:sz w:val="24"/>
            <w:szCs w:val="24"/>
            <w:rPrChange w:id="2987" w:author="Patterson Lamb" w:date="2014-08-10T16:02:00Z">
              <w:rPr>
                <w:rFonts w:ascii="Times New Roman" w:hAnsi="Times New Roman"/>
                <w:sz w:val="24"/>
                <w:szCs w:val="24"/>
              </w:rPr>
            </w:rPrChange>
          </w:rPr>
          <w:t>hy</w:t>
        </w:r>
        <w:r>
          <w:rPr>
            <w:rFonts w:ascii="Times New Roman" w:hAnsi="Times New Roman"/>
            <w:sz w:val="24"/>
            <w:szCs w:val="24"/>
          </w:rPr>
          <w:t xml:space="preserve">; </w:t>
        </w:r>
      </w:ins>
      <w:r w:rsidRPr="003C478B">
        <w:rPr>
          <w:rFonts w:ascii="Times New Roman" w:hAnsi="Times New Roman"/>
          <w:sz w:val="24"/>
          <w:szCs w:val="24"/>
        </w:rPr>
        <w:t xml:space="preserve">Burroughs, </w:t>
      </w:r>
      <w:ins w:id="2988" w:author="Patterson Lamb" w:date="2014-08-10T16:03:00Z">
        <w:r>
          <w:rPr>
            <w:rFonts w:ascii="Times New Roman" w:hAnsi="Times New Roman"/>
            <w:i/>
            <w:sz w:val="24"/>
            <w:szCs w:val="24"/>
          </w:rPr>
          <w:t xml:space="preserve">Travel Writing; </w:t>
        </w:r>
      </w:ins>
      <w:r w:rsidRPr="003C478B">
        <w:rPr>
          <w:rFonts w:ascii="Times New Roman" w:hAnsi="Times New Roman"/>
          <w:sz w:val="24"/>
          <w:szCs w:val="24"/>
        </w:rPr>
        <w:t xml:space="preserve">Vernon, </w:t>
      </w:r>
      <w:ins w:id="2989" w:author="Patterson Lamb" w:date="2014-08-10T16:04:00Z">
        <w:r>
          <w:rPr>
            <w:rFonts w:ascii="Times New Roman" w:hAnsi="Times New Roman"/>
            <w:i/>
            <w:sz w:val="24"/>
            <w:szCs w:val="24"/>
          </w:rPr>
          <w:t xml:space="preserve">Hunger: A Modern History; </w:t>
        </w:r>
      </w:ins>
      <w:ins w:id="2990" w:author="Patterson Lamb" w:date="2014-08-10T15:57:00Z">
        <w:r>
          <w:rPr>
            <w:rFonts w:ascii="Times New Roman" w:hAnsi="Times New Roman"/>
            <w:sz w:val="24"/>
            <w:szCs w:val="24"/>
          </w:rPr>
          <w:t xml:space="preserve">and </w:t>
        </w:r>
      </w:ins>
      <w:r w:rsidRPr="003C478B">
        <w:rPr>
          <w:rFonts w:ascii="Times New Roman" w:hAnsi="Times New Roman"/>
          <w:sz w:val="24"/>
          <w:szCs w:val="24"/>
        </w:rPr>
        <w:t>Peffer</w:t>
      </w:r>
      <w:ins w:id="2991" w:author="Patterson Lamb" w:date="2014-08-10T16:04:00Z">
        <w:r>
          <w:rPr>
            <w:rFonts w:ascii="Times New Roman" w:hAnsi="Times New Roman"/>
            <w:sz w:val="24"/>
            <w:szCs w:val="24"/>
          </w:rPr>
          <w:t xml:space="preserve">, </w:t>
        </w:r>
      </w:ins>
      <w:ins w:id="2992" w:author="Patterson Lamb" w:date="2014-08-10T16:06:00Z">
        <w:r>
          <w:rPr>
            <w:rFonts w:ascii="Times New Roman" w:hAnsi="Times New Roman"/>
            <w:sz w:val="24"/>
            <w:szCs w:val="24"/>
          </w:rPr>
          <w:t>“S</w:t>
        </w:r>
      </w:ins>
      <w:ins w:id="2993" w:author="Patterson Lamb" w:date="2014-08-10T16:04:00Z">
        <w:r>
          <w:rPr>
            <w:rFonts w:ascii="Times New Roman" w:hAnsi="Times New Roman"/>
            <w:sz w:val="24"/>
            <w:szCs w:val="24"/>
          </w:rPr>
          <w:t>nap of the Whip”</w:t>
        </w:r>
      </w:ins>
      <w:r w:rsidRPr="003C478B">
        <w:rPr>
          <w:rFonts w:ascii="Times New Roman" w:hAnsi="Times New Roman"/>
          <w:sz w:val="24"/>
          <w:szCs w:val="24"/>
        </w:rPr>
        <w:t>; also Curtis, Twomey</w:t>
      </w:r>
      <w:ins w:id="2994" w:author="Patterson Lamb" w:date="2014-08-10T15:58:00Z">
        <w:r>
          <w:rPr>
            <w:rFonts w:ascii="Times New Roman" w:hAnsi="Times New Roman"/>
            <w:sz w:val="24"/>
            <w:szCs w:val="24"/>
          </w:rPr>
          <w:t>,</w:t>
        </w:r>
      </w:ins>
      <w:r w:rsidRPr="003C478B">
        <w:rPr>
          <w:rFonts w:ascii="Times New Roman" w:hAnsi="Times New Roman"/>
          <w:sz w:val="24"/>
          <w:szCs w:val="24"/>
        </w:rPr>
        <w:t xml:space="preserve"> and Grant in this volume.</w:t>
      </w:r>
    </w:p>
  </w:endnote>
  <w:endnote w:id="4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Twomey in this volume; also Marien, </w:t>
      </w:r>
      <w:ins w:id="2996" w:author="Patterson Lamb" w:date="2014-08-10T16:06:00Z">
        <w:r w:rsidRPr="009C4AE7">
          <w:rPr>
            <w:rFonts w:ascii="Times New Roman" w:hAnsi="Times New Roman"/>
            <w:i/>
            <w:sz w:val="24"/>
            <w:szCs w:val="24"/>
          </w:rPr>
          <w:t>Photography</w:t>
        </w:r>
        <w:r>
          <w:rPr>
            <w:rFonts w:ascii="Times New Roman" w:hAnsi="Times New Roman"/>
            <w:sz w:val="24"/>
            <w:szCs w:val="24"/>
          </w:rPr>
          <w:t xml:space="preserve">, </w:t>
        </w:r>
      </w:ins>
      <w:r w:rsidRPr="009C4AE7">
        <w:rPr>
          <w:rFonts w:ascii="Times New Roman" w:hAnsi="Times New Roman"/>
          <w:sz w:val="24"/>
          <w:szCs w:val="24"/>
        </w:rPr>
        <w:t>160</w:t>
      </w:r>
      <w:r w:rsidRPr="003C478B">
        <w:rPr>
          <w:rFonts w:ascii="Times New Roman" w:hAnsi="Times New Roman"/>
          <w:sz w:val="24"/>
          <w:szCs w:val="24"/>
        </w:rPr>
        <w:t>, 162.</w:t>
      </w:r>
    </w:p>
  </w:endnote>
  <w:endnote w:id="4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Merewether, </w:t>
      </w:r>
      <w:r w:rsidRPr="003C478B">
        <w:rPr>
          <w:rFonts w:ascii="Times New Roman" w:hAnsi="Times New Roman"/>
          <w:i/>
          <w:sz w:val="24"/>
          <w:szCs w:val="24"/>
        </w:rPr>
        <w:t xml:space="preserve">A Tour </w:t>
      </w:r>
      <w:del w:id="3003" w:author="Patterson Lamb" w:date="2014-08-10T15:58:00Z">
        <w:r w:rsidRPr="003C478B" w:rsidDel="009C4AE7">
          <w:rPr>
            <w:rFonts w:ascii="Times New Roman" w:hAnsi="Times New Roman"/>
            <w:i/>
            <w:sz w:val="24"/>
            <w:szCs w:val="24"/>
          </w:rPr>
          <w:delText>T</w:delText>
        </w:r>
      </w:del>
      <w:ins w:id="3004" w:author="Patterson Lamb" w:date="2014-08-10T15:58:00Z">
        <w:r>
          <w:rPr>
            <w:rFonts w:ascii="Times New Roman" w:hAnsi="Times New Roman"/>
            <w:i/>
            <w:sz w:val="24"/>
            <w:szCs w:val="24"/>
          </w:rPr>
          <w:t>t</w:t>
        </w:r>
      </w:ins>
      <w:r w:rsidRPr="003C478B">
        <w:rPr>
          <w:rFonts w:ascii="Times New Roman" w:hAnsi="Times New Roman"/>
          <w:i/>
          <w:sz w:val="24"/>
          <w:szCs w:val="24"/>
        </w:rPr>
        <w:t>hrough the Famine Districts</w:t>
      </w:r>
      <w:r w:rsidRPr="003C478B">
        <w:rPr>
          <w:rFonts w:ascii="Times New Roman" w:hAnsi="Times New Roman"/>
          <w:sz w:val="24"/>
          <w:szCs w:val="24"/>
        </w:rPr>
        <w:t>, 184–</w:t>
      </w:r>
      <w:del w:id="3005" w:author="Patterson Lamb" w:date="2014-08-10T15:58:00Z">
        <w:r w:rsidRPr="003C478B" w:rsidDel="009C4AE7">
          <w:rPr>
            <w:rFonts w:ascii="Times New Roman" w:hAnsi="Times New Roman"/>
            <w:sz w:val="24"/>
            <w:szCs w:val="24"/>
          </w:rPr>
          <w:delText>8</w:delText>
        </w:r>
      </w:del>
      <w:r w:rsidRPr="003C478B">
        <w:rPr>
          <w:rFonts w:ascii="Times New Roman" w:hAnsi="Times New Roman"/>
          <w:sz w:val="24"/>
          <w:szCs w:val="24"/>
        </w:rPr>
        <w:t xml:space="preserve">7. </w:t>
      </w:r>
      <w:del w:id="3006" w:author="Patterson Lamb" w:date="2014-08-10T15:58:00Z">
        <w:r w:rsidRPr="003C478B" w:rsidDel="009C4AE7">
          <w:rPr>
            <w:rFonts w:ascii="Times New Roman" w:hAnsi="Times New Roman"/>
            <w:sz w:val="24"/>
            <w:szCs w:val="24"/>
          </w:rPr>
          <w:delText xml:space="preserve">Less </w:delText>
        </w:r>
      </w:del>
      <w:ins w:id="3007" w:author="Patterson Lamb" w:date="2014-08-10T15:58:00Z">
        <w:r>
          <w:rPr>
            <w:rFonts w:ascii="Times New Roman" w:hAnsi="Times New Roman"/>
            <w:sz w:val="24"/>
            <w:szCs w:val="24"/>
          </w:rPr>
          <w:t>Fewer</w:t>
        </w:r>
        <w:r w:rsidRPr="003C478B">
          <w:rPr>
            <w:rFonts w:ascii="Times New Roman" w:hAnsi="Times New Roman"/>
            <w:sz w:val="24"/>
            <w:szCs w:val="24"/>
          </w:rPr>
          <w:t xml:space="preserve"> </w:t>
        </w:r>
      </w:ins>
      <w:r w:rsidRPr="003C478B">
        <w:rPr>
          <w:rFonts w:ascii="Times New Roman" w:hAnsi="Times New Roman"/>
          <w:sz w:val="24"/>
          <w:szCs w:val="24"/>
        </w:rPr>
        <w:t>than two pages were devoted to describing the state of the children in the orphanage. While noting high mortality rates, he assured readers that the orphans were “fed twice a day, and the dole received seemed sufficient” (186).</w:t>
      </w:r>
    </w:p>
  </w:endnote>
  <w:endnote w:id="4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Vernon</w:t>
      </w:r>
      <w:ins w:id="3008" w:author="Patterson Lamb" w:date="2014-08-10T16:07:00Z">
        <w:r>
          <w:rPr>
            <w:rFonts w:ascii="Times New Roman" w:hAnsi="Times New Roman"/>
            <w:sz w:val="24"/>
            <w:szCs w:val="24"/>
          </w:rPr>
          <w:t xml:space="preserve">, </w:t>
        </w:r>
        <w:r>
          <w:rPr>
            <w:rFonts w:ascii="Times New Roman" w:hAnsi="Times New Roman"/>
            <w:i/>
            <w:sz w:val="24"/>
            <w:szCs w:val="24"/>
          </w:rPr>
          <w:t>Hunger</w:t>
        </w:r>
        <w:r>
          <w:rPr>
            <w:rFonts w:ascii="Times New Roman" w:hAnsi="Times New Roman"/>
            <w:sz w:val="24"/>
            <w:szCs w:val="24"/>
          </w:rPr>
          <w:t>,</w:t>
        </w:r>
      </w:ins>
      <w:r w:rsidRPr="003C478B">
        <w:rPr>
          <w:rFonts w:ascii="Times New Roman" w:hAnsi="Times New Roman"/>
          <w:sz w:val="24"/>
          <w:szCs w:val="24"/>
        </w:rPr>
        <w:t xml:space="preserve"> argues that government ministers in London relied on press reports for information on developments in colonial territories, making “the power of the special correspondents in the field </w:t>
      </w:r>
      <w:del w:id="3009" w:author="Patterson Lamb" w:date="2014-08-10T15:58:00Z">
        <w:r w:rsidRPr="003C478B" w:rsidDel="009C4AE7">
          <w:rPr>
            <w:rFonts w:ascii="Times New Roman" w:hAnsi="Times New Roman"/>
            <w:sz w:val="24"/>
            <w:szCs w:val="24"/>
          </w:rPr>
          <w:delText xml:space="preserve">… </w:delText>
        </w:r>
      </w:del>
      <w:ins w:id="3010" w:author="Patterson Lamb" w:date="2014-08-10T15:58: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considerable” (27).</w:t>
      </w:r>
    </w:p>
  </w:endnote>
  <w:endnote w:id="4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Vernon, </w:t>
      </w:r>
      <w:ins w:id="3011" w:author="Patterson Lamb" w:date="2014-08-10T16:07:00Z">
        <w:r>
          <w:rPr>
            <w:rFonts w:ascii="Times New Roman" w:hAnsi="Times New Roman"/>
            <w:i/>
            <w:sz w:val="24"/>
            <w:szCs w:val="24"/>
          </w:rPr>
          <w:t>Hunger</w:t>
        </w:r>
        <w:r>
          <w:rPr>
            <w:rFonts w:ascii="Times New Roman" w:hAnsi="Times New Roman"/>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chap</w:t>
      </w:r>
      <w:del w:id="3012" w:author="Patterson Lamb" w:date="2014-08-10T15:58:00Z">
        <w:r w:rsidRPr="003C478B" w:rsidDel="009C4AE7">
          <w:rPr>
            <w:rFonts w:ascii="Times New Roman" w:hAnsi="Times New Roman"/>
            <w:sz w:val="24"/>
            <w:szCs w:val="24"/>
          </w:rPr>
          <w:delText>.</w:delText>
        </w:r>
      </w:del>
      <w:ins w:id="3013" w:author="Patterson Lamb" w:date="2014-08-10T15:58:00Z">
        <w:r>
          <w:rPr>
            <w:rFonts w:ascii="Times New Roman" w:hAnsi="Times New Roman"/>
            <w:sz w:val="24"/>
            <w:szCs w:val="24"/>
          </w:rPr>
          <w:t>ter</w:t>
        </w:r>
      </w:ins>
      <w:r w:rsidRPr="003C478B">
        <w:rPr>
          <w:rFonts w:ascii="Times New Roman" w:hAnsi="Times New Roman"/>
          <w:sz w:val="24"/>
          <w:szCs w:val="24"/>
        </w:rPr>
        <w:t xml:space="preserve"> 2, quotation from 22. Reports on suffering in the Empire were paralleled by exposé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s of suffering at home, such as Krausse’s </w:t>
      </w:r>
      <w:r w:rsidRPr="003C478B">
        <w:rPr>
          <w:rFonts w:ascii="Times New Roman" w:hAnsi="Times New Roman"/>
          <w:i/>
          <w:sz w:val="24"/>
          <w:szCs w:val="24"/>
        </w:rPr>
        <w:t xml:space="preserve">Starving London </w:t>
      </w:r>
      <w:r w:rsidRPr="003C478B">
        <w:rPr>
          <w:rFonts w:ascii="Times New Roman" w:hAnsi="Times New Roman"/>
          <w:sz w:val="24"/>
          <w:szCs w:val="24"/>
        </w:rPr>
        <w:t xml:space="preserve">(1887), serialized in </w:t>
      </w:r>
      <w:r w:rsidRPr="003C478B">
        <w:rPr>
          <w:rFonts w:ascii="Times New Roman" w:hAnsi="Times New Roman"/>
          <w:i/>
          <w:sz w:val="24"/>
          <w:szCs w:val="24"/>
        </w:rPr>
        <w:t xml:space="preserve">The Globe, </w:t>
      </w:r>
      <w:r w:rsidRPr="003C478B">
        <w:rPr>
          <w:rFonts w:ascii="Times New Roman" w:hAnsi="Times New Roman"/>
          <w:sz w:val="24"/>
          <w:szCs w:val="24"/>
        </w:rPr>
        <w:t>27–30.</w:t>
      </w:r>
    </w:p>
  </w:endnote>
  <w:endnote w:id="4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Heerten’s </w:t>
      </w:r>
      <w:del w:id="3014" w:author="Patterson Lamb" w:date="2014-08-10T16:07:00Z">
        <w:r w:rsidRPr="003C478B" w:rsidDel="00622F70">
          <w:rPr>
            <w:rFonts w:ascii="Times New Roman" w:hAnsi="Times New Roman"/>
            <w:sz w:val="24"/>
            <w:szCs w:val="24"/>
          </w:rPr>
          <w:delText xml:space="preserve">essay </w:delText>
        </w:r>
      </w:del>
      <w:ins w:id="3015" w:author="Patterson Lamb" w:date="2014-08-10T16:07: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 for a discussion of Biafran imagery of the late 1960s.</w:t>
      </w:r>
    </w:p>
  </w:endnote>
  <w:endnote w:id="4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analysis is based </w:t>
      </w:r>
      <w:del w:id="3016" w:author="Patterson Lamb" w:date="2014-08-10T16:08:00Z">
        <w:r w:rsidRPr="003C478B" w:rsidDel="00622F70">
          <w:rPr>
            <w:rFonts w:ascii="Times New Roman" w:hAnsi="Times New Roman"/>
            <w:sz w:val="24"/>
            <w:szCs w:val="24"/>
          </w:rPr>
          <w:delText>up</w:delText>
        </w:r>
      </w:del>
      <w:r w:rsidRPr="003C478B">
        <w:rPr>
          <w:rFonts w:ascii="Times New Roman" w:hAnsi="Times New Roman"/>
          <w:sz w:val="24"/>
          <w:szCs w:val="24"/>
        </w:rPr>
        <w:t>on photos by Hooper, Merewe</w:t>
      </w:r>
      <w:del w:id="3017" w:author="Patterson Lamb" w:date="2014-08-10T15:59:00Z">
        <w:r w:rsidRPr="003C478B" w:rsidDel="009C4AE7">
          <w:rPr>
            <w:rFonts w:ascii="Times New Roman" w:hAnsi="Times New Roman"/>
            <w:sz w:val="24"/>
            <w:szCs w:val="24"/>
          </w:rPr>
          <w:delText>a</w:delText>
        </w:r>
      </w:del>
      <w:r w:rsidRPr="003C478B">
        <w:rPr>
          <w:rFonts w:ascii="Times New Roman" w:hAnsi="Times New Roman"/>
          <w:sz w:val="24"/>
          <w:szCs w:val="24"/>
        </w:rPr>
        <w:t>ther, and Scott.</w:t>
      </w:r>
      <w:ins w:id="3018" w:author="Patterson Lamb" w:date="2014-08-10T16:09:00Z">
        <w:r>
          <w:rPr>
            <w:rFonts w:ascii="Times New Roman" w:hAnsi="Times New Roman"/>
            <w:b/>
            <w:sz w:val="24"/>
            <w:szCs w:val="24"/>
          </w:rPr>
          <w:t>&lt;AU: What publication for photos of Hooper, Merewether, and Scott?&gt;</w:t>
        </w:r>
      </w:ins>
      <w:r w:rsidRPr="003C478B">
        <w:rPr>
          <w:rFonts w:ascii="Times New Roman" w:hAnsi="Times New Roman"/>
          <w:sz w:val="24"/>
          <w:szCs w:val="24"/>
        </w:rPr>
        <w:t xml:space="preserve"> See also Twomey</w:t>
      </w:r>
      <w:ins w:id="3019" w:author="Patterson Lamb" w:date="2014-08-10T16:00:00Z">
        <w:r>
          <w:rPr>
            <w:rFonts w:ascii="Times New Roman" w:hAnsi="Times New Roman"/>
            <w:sz w:val="24"/>
            <w:szCs w:val="24"/>
          </w:rPr>
          <w:t>, this volume</w:t>
        </w:r>
      </w:ins>
      <w:r w:rsidRPr="003C478B">
        <w:rPr>
          <w:rFonts w:ascii="Times New Roman" w:hAnsi="Times New Roman"/>
          <w:sz w:val="24"/>
          <w:szCs w:val="24"/>
        </w:rPr>
        <w:t xml:space="preserve">; and Vernon, </w:t>
      </w:r>
      <w:ins w:id="3020" w:author="Patterson Lamb" w:date="2014-08-10T16:08:00Z">
        <w:r>
          <w:rPr>
            <w:rFonts w:ascii="Times New Roman" w:hAnsi="Times New Roman"/>
            <w:i/>
            <w:sz w:val="24"/>
            <w:szCs w:val="24"/>
          </w:rPr>
          <w:t xml:space="preserve">Hunger, </w:t>
        </w:r>
      </w:ins>
      <w:r w:rsidRPr="003C478B">
        <w:rPr>
          <w:rFonts w:ascii="Times New Roman" w:hAnsi="Times New Roman"/>
          <w:sz w:val="24"/>
          <w:szCs w:val="24"/>
        </w:rPr>
        <w:t>36–</w:t>
      </w:r>
      <w:del w:id="3021" w:author="Patterson Lamb" w:date="2014-08-10T16:08:00Z">
        <w:r w:rsidRPr="003C478B" w:rsidDel="00622F70">
          <w:rPr>
            <w:rFonts w:ascii="Times New Roman" w:hAnsi="Times New Roman"/>
            <w:sz w:val="24"/>
            <w:szCs w:val="24"/>
          </w:rPr>
          <w:delText>3</w:delText>
        </w:r>
      </w:del>
      <w:r w:rsidRPr="003C478B">
        <w:rPr>
          <w:rFonts w:ascii="Times New Roman" w:hAnsi="Times New Roman"/>
          <w:sz w:val="24"/>
          <w:szCs w:val="24"/>
        </w:rPr>
        <w:t>9.</w:t>
      </w:r>
      <w:ins w:id="3022" w:author="Patterson Lamb" w:date="2014-08-10T15:59:00Z">
        <w:r>
          <w:rPr>
            <w:rFonts w:ascii="Times New Roman" w:hAnsi="Times New Roman"/>
            <w:sz w:val="24"/>
            <w:szCs w:val="24"/>
          </w:rPr>
          <w:t xml:space="preserve"> </w:t>
        </w:r>
      </w:ins>
    </w:p>
  </w:endnote>
  <w:endnote w:id="4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Hight and Sampson argue that “the Western visualization of native people and their environments as primitive or exotic was </w:t>
      </w:r>
      <w:del w:id="3023" w:author="Patterson Lamb" w:date="2014-08-10T16:10:00Z">
        <w:r w:rsidRPr="003C478B" w:rsidDel="00622F70">
          <w:rPr>
            <w:rFonts w:ascii="Times New Roman" w:hAnsi="Times New Roman"/>
            <w:sz w:val="24"/>
            <w:szCs w:val="24"/>
          </w:rPr>
          <w:delText xml:space="preserve">… </w:delText>
        </w:r>
      </w:del>
      <w:ins w:id="3024" w:author="Patterson Lamb" w:date="2014-08-10T16:10: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 xml:space="preserve">often an attempt to make the unfamiliar or strange desirable in a traditionally legible way,” </w:t>
      </w:r>
      <w:ins w:id="3025" w:author="Patterson Lamb" w:date="2014-08-10T16:10:00Z">
        <w:r w:rsidRPr="009C4AE7">
          <w:rPr>
            <w:rFonts w:ascii="Times New Roman" w:hAnsi="Times New Roman"/>
            <w:i/>
            <w:sz w:val="24"/>
            <w:szCs w:val="24"/>
          </w:rPr>
          <w:t>Colonialist Photogra</w:t>
        </w:r>
        <w:r>
          <w:rPr>
            <w:rFonts w:ascii="Times New Roman" w:hAnsi="Times New Roman"/>
            <w:i/>
            <w:sz w:val="24"/>
            <w:szCs w:val="24"/>
          </w:rPr>
          <w:t>p</w:t>
        </w:r>
        <w:r w:rsidRPr="009C4AE7">
          <w:rPr>
            <w:rFonts w:ascii="Times New Roman" w:hAnsi="Times New Roman"/>
            <w:i/>
            <w:sz w:val="24"/>
            <w:szCs w:val="24"/>
          </w:rPr>
          <w:t>hy</w:t>
        </w:r>
        <w:r>
          <w:rPr>
            <w:rFonts w:ascii="Times New Roman" w:hAnsi="Times New Roman"/>
            <w:i/>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4.</w:t>
      </w:r>
    </w:p>
  </w:endnote>
  <w:endnote w:id="4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My reading differs from Chaudhary in </w:t>
      </w:r>
      <w:r w:rsidRPr="003C478B">
        <w:rPr>
          <w:rFonts w:ascii="Times New Roman" w:hAnsi="Times New Roman"/>
          <w:i/>
          <w:sz w:val="24"/>
          <w:szCs w:val="24"/>
        </w:rPr>
        <w:t xml:space="preserve">Afterimage of Empire </w:t>
      </w:r>
      <w:r w:rsidRPr="003C478B">
        <w:rPr>
          <w:rFonts w:ascii="Times New Roman" w:hAnsi="Times New Roman"/>
          <w:sz w:val="24"/>
          <w:szCs w:val="24"/>
        </w:rPr>
        <w:t xml:space="preserve">who suggests that the “reduction to the body and our physical limits” is the only common ground in these photos and suggests that such photos encouraged viewing relationships based </w:t>
      </w:r>
      <w:del w:id="3029" w:author="Patterson Lamb" w:date="2014-08-10T16:10:00Z">
        <w:r w:rsidRPr="003C478B" w:rsidDel="00622F70">
          <w:rPr>
            <w:rFonts w:ascii="Times New Roman" w:hAnsi="Times New Roman"/>
            <w:sz w:val="24"/>
            <w:szCs w:val="24"/>
          </w:rPr>
          <w:delText>up</w:delText>
        </w:r>
      </w:del>
      <w:r w:rsidRPr="003C478B">
        <w:rPr>
          <w:rFonts w:ascii="Times New Roman" w:hAnsi="Times New Roman"/>
          <w:sz w:val="24"/>
          <w:szCs w:val="24"/>
        </w:rPr>
        <w:t xml:space="preserve">on difference and emotional distance while allowing viewers to “practice one’s civilizational or liberal drills,” 85, 87. I argue that by </w:t>
      </w:r>
      <w:ins w:id="3030" w:author="Patterson Lamb" w:date="2014-08-10T16:10:00Z">
        <w:r>
          <w:rPr>
            <w:rFonts w:ascii="Times New Roman" w:hAnsi="Times New Roman"/>
            <w:sz w:val="24"/>
            <w:szCs w:val="24"/>
          </w:rPr>
          <w:t xml:space="preserve">using </w:t>
        </w:r>
      </w:ins>
      <w:r w:rsidRPr="003C478B">
        <w:rPr>
          <w:rFonts w:ascii="Times New Roman" w:hAnsi="Times New Roman"/>
          <w:sz w:val="24"/>
          <w:szCs w:val="24"/>
        </w:rPr>
        <w:t>familiar photographic genres, like family portraiture, the photos opened space for recognition and notions of similarity as well.</w:t>
      </w:r>
    </w:p>
  </w:endnote>
  <w:endnote w:id="4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Marien uses German photographer Gustav Oehme’s work from the late 1840s as evidence of a shift from rigid and severe to “congenial” family portraiture, </w:t>
      </w:r>
      <w:ins w:id="3033" w:author="Patterson Lamb" w:date="2014-08-10T16:11:00Z">
        <w:r>
          <w:rPr>
            <w:rFonts w:ascii="Times New Roman" w:hAnsi="Times New Roman"/>
            <w:i/>
            <w:sz w:val="24"/>
            <w:szCs w:val="24"/>
          </w:rPr>
          <w:t xml:space="preserve">Photography, </w:t>
        </w:r>
      </w:ins>
      <w:r w:rsidRPr="003C478B">
        <w:rPr>
          <w:rFonts w:ascii="Times New Roman" w:hAnsi="Times New Roman"/>
          <w:sz w:val="24"/>
          <w:szCs w:val="24"/>
        </w:rPr>
        <w:t>64; see also her discussion of the composite photo by H.</w:t>
      </w:r>
      <w:ins w:id="3034" w:author="Patterson Lamb" w:date="2014-08-10T16:11:00Z">
        <w:r>
          <w:rPr>
            <w:rFonts w:ascii="Times New Roman" w:hAnsi="Times New Roman"/>
            <w:sz w:val="24"/>
            <w:szCs w:val="24"/>
          </w:rPr>
          <w:t xml:space="preserve"> </w:t>
        </w:r>
      </w:ins>
      <w:r w:rsidRPr="003C478B">
        <w:rPr>
          <w:rFonts w:ascii="Times New Roman" w:hAnsi="Times New Roman"/>
          <w:sz w:val="24"/>
          <w:szCs w:val="24"/>
        </w:rPr>
        <w:t xml:space="preserve">P. Robinson, “Fading Away” for sentimental family photography focused on a child’s death, 93. Also Szarkowski, </w:t>
      </w:r>
      <w:ins w:id="3035" w:author="Patterson Lamb" w:date="2014-08-10T16:12:00Z">
        <w:r>
          <w:rPr>
            <w:rFonts w:ascii="Times New Roman" w:hAnsi="Times New Roman"/>
            <w:i/>
            <w:sz w:val="24"/>
            <w:szCs w:val="24"/>
          </w:rPr>
          <w:t xml:space="preserve">The Photographer’s Eye, </w:t>
        </w:r>
      </w:ins>
      <w:r w:rsidRPr="003C478B">
        <w:rPr>
          <w:rFonts w:ascii="Times New Roman" w:hAnsi="Times New Roman"/>
          <w:sz w:val="24"/>
          <w:szCs w:val="24"/>
        </w:rPr>
        <w:t xml:space="preserve">19 and 28; and Smith, </w:t>
      </w:r>
      <w:r w:rsidRPr="003C478B">
        <w:rPr>
          <w:rFonts w:ascii="Times New Roman" w:hAnsi="Times New Roman"/>
          <w:i/>
          <w:sz w:val="24"/>
          <w:szCs w:val="24"/>
        </w:rPr>
        <w:t xml:space="preserve">American Archives, </w:t>
      </w:r>
      <w:r w:rsidRPr="003C478B">
        <w:rPr>
          <w:rFonts w:ascii="Times New Roman" w:hAnsi="Times New Roman"/>
          <w:sz w:val="24"/>
          <w:szCs w:val="24"/>
        </w:rPr>
        <w:t>113–35</w:t>
      </w:r>
      <w:ins w:id="3036" w:author="Patterson Lamb" w:date="2014-08-10T16:12:00Z">
        <w:r>
          <w:rPr>
            <w:rFonts w:ascii="Times New Roman" w:hAnsi="Times New Roman"/>
            <w:sz w:val="24"/>
            <w:szCs w:val="24"/>
          </w:rPr>
          <w:t>,</w:t>
        </w:r>
      </w:ins>
      <w:r w:rsidRPr="003C478B">
        <w:rPr>
          <w:rFonts w:ascii="Times New Roman" w:hAnsi="Times New Roman"/>
          <w:sz w:val="24"/>
          <w:szCs w:val="24"/>
        </w:rPr>
        <w:t xml:space="preserve"> on baby photo albums and the practice of photographing one’s own children by the 1890s</w:t>
      </w:r>
      <w:r w:rsidRPr="003C478B">
        <w:rPr>
          <w:rFonts w:ascii="Times New Roman" w:hAnsi="Times New Roman"/>
          <w:i/>
          <w:sz w:val="24"/>
          <w:szCs w:val="24"/>
        </w:rPr>
        <w:t xml:space="preserve">. </w:t>
      </w:r>
      <w:r w:rsidRPr="003C478B">
        <w:rPr>
          <w:rFonts w:ascii="Times New Roman" w:hAnsi="Times New Roman"/>
          <w:sz w:val="24"/>
          <w:szCs w:val="24"/>
        </w:rPr>
        <w:t xml:space="preserve">For examples of African American family portraits (c. 1860s), see Willis and Krauthamer, </w:t>
      </w:r>
      <w:ins w:id="3037" w:author="Patterson Lamb" w:date="2014-08-10T16:13:00Z">
        <w:r>
          <w:rPr>
            <w:rFonts w:ascii="Times New Roman" w:hAnsi="Times New Roman"/>
            <w:i/>
            <w:sz w:val="24"/>
            <w:szCs w:val="24"/>
          </w:rPr>
          <w:t xml:space="preserve">Envisioning Emancipation, </w:t>
        </w:r>
      </w:ins>
      <w:r w:rsidRPr="003C478B">
        <w:rPr>
          <w:rFonts w:ascii="Times New Roman" w:hAnsi="Times New Roman"/>
          <w:sz w:val="24"/>
          <w:szCs w:val="24"/>
        </w:rPr>
        <w:t>46, 81, 176–</w:t>
      </w:r>
      <w:del w:id="3038" w:author="Patterson Lamb" w:date="2014-08-10T16:13:00Z">
        <w:r w:rsidRPr="003C478B" w:rsidDel="00622F70">
          <w:rPr>
            <w:rFonts w:ascii="Times New Roman" w:hAnsi="Times New Roman"/>
            <w:sz w:val="24"/>
            <w:szCs w:val="24"/>
          </w:rPr>
          <w:delText>7</w:delText>
        </w:r>
      </w:del>
      <w:r w:rsidRPr="003C478B">
        <w:rPr>
          <w:rFonts w:ascii="Times New Roman" w:hAnsi="Times New Roman"/>
          <w:sz w:val="24"/>
          <w:szCs w:val="24"/>
        </w:rPr>
        <w:t xml:space="preserve">7; on Indian photos see Pinney, </w:t>
      </w:r>
      <w:r w:rsidRPr="003C478B">
        <w:rPr>
          <w:rFonts w:ascii="Times New Roman" w:hAnsi="Times New Roman"/>
          <w:i/>
          <w:sz w:val="24"/>
          <w:szCs w:val="24"/>
        </w:rPr>
        <w:t>Camera Indica</w:t>
      </w:r>
      <w:r w:rsidRPr="003C478B">
        <w:rPr>
          <w:rFonts w:ascii="Times New Roman" w:hAnsi="Times New Roman"/>
          <w:sz w:val="24"/>
          <w:szCs w:val="24"/>
        </w:rPr>
        <w:t>.</w:t>
      </w:r>
    </w:p>
  </w:endnote>
  <w:endnote w:id="4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Photos could be framed or in jewelry, such as lockets, to be worn on the body. Geoffrey Batchen, “Vernacular Photographies</w:t>
      </w:r>
      <w:ins w:id="3040" w:author="Patterson Lamb" w:date="2014-08-10T16:14:00Z">
        <w:r>
          <w:rPr>
            <w:rFonts w:ascii="Times New Roman" w:hAnsi="Times New Roman"/>
            <w:sz w:val="24"/>
            <w:szCs w:val="24"/>
          </w:rPr>
          <w:t>,</w:t>
        </w:r>
      </w:ins>
      <w:r w:rsidRPr="003C478B">
        <w:rPr>
          <w:rFonts w:ascii="Times New Roman" w:hAnsi="Times New Roman"/>
          <w:sz w:val="24"/>
          <w:szCs w:val="24"/>
        </w:rPr>
        <w:t xml:space="preserve">” in idem., </w:t>
      </w:r>
      <w:r w:rsidRPr="003C478B">
        <w:rPr>
          <w:rFonts w:ascii="Times New Roman" w:hAnsi="Times New Roman"/>
          <w:i/>
          <w:sz w:val="24"/>
          <w:szCs w:val="24"/>
        </w:rPr>
        <w:t>Each Wild Idea,</w:t>
      </w:r>
      <w:ins w:id="3041" w:author="Patterson Lamb" w:date="2014-08-10T16:15:00Z">
        <w:r>
          <w:rPr>
            <w:rFonts w:ascii="Times New Roman" w:hAnsi="Times New Roman"/>
            <w:b/>
            <w:sz w:val="24"/>
            <w:szCs w:val="24"/>
          </w:rPr>
          <w:t xml:space="preserve">&lt;AU: </w:t>
        </w:r>
        <w:r>
          <w:rPr>
            <w:rFonts w:ascii="Times New Roman" w:hAnsi="Times New Roman"/>
            <w:b/>
            <w:i/>
            <w:sz w:val="24"/>
            <w:szCs w:val="24"/>
          </w:rPr>
          <w:t xml:space="preserve">Each Wild Idea </w:t>
        </w:r>
        <w:r>
          <w:rPr>
            <w:rFonts w:ascii="Times New Roman" w:hAnsi="Times New Roman"/>
            <w:b/>
            <w:sz w:val="24"/>
            <w:szCs w:val="24"/>
          </w:rPr>
          <w:t>not in bib; please add&gt;</w:t>
        </w:r>
      </w:ins>
      <w:r w:rsidRPr="003C478B">
        <w:rPr>
          <w:rFonts w:ascii="Times New Roman" w:hAnsi="Times New Roman"/>
          <w:i/>
          <w:sz w:val="24"/>
          <w:szCs w:val="24"/>
        </w:rPr>
        <w:t xml:space="preserve"> </w:t>
      </w:r>
      <w:r w:rsidRPr="003C478B">
        <w:rPr>
          <w:rFonts w:ascii="Times New Roman" w:hAnsi="Times New Roman"/>
          <w:sz w:val="24"/>
          <w:szCs w:val="24"/>
        </w:rPr>
        <w:t>57–80, here 60.</w:t>
      </w:r>
    </w:p>
  </w:endnote>
  <w:endnote w:id="4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Jay</w:t>
      </w:r>
      <w:r w:rsidRPr="003C478B">
        <w:rPr>
          <w:rFonts w:ascii="Times New Roman" w:hAnsi="Times New Roman"/>
          <w:sz w:val="24"/>
          <w:szCs w:val="24"/>
        </w:rPr>
        <w:t xml:space="preserve"> </w:t>
      </w:r>
      <w:r w:rsidRPr="003C478B">
        <w:rPr>
          <w:rStyle w:val="surname"/>
          <w:sz w:val="24"/>
          <w:szCs w:val="24"/>
        </w:rPr>
        <w:t>Ruby</w:t>
      </w:r>
      <w:r w:rsidRPr="003C478B">
        <w:rPr>
          <w:rFonts w:ascii="Times New Roman" w:hAnsi="Times New Roman"/>
          <w:sz w:val="24"/>
          <w:szCs w:val="24"/>
        </w:rPr>
        <w:t xml:space="preserve">, </w:t>
      </w:r>
      <w:r w:rsidRPr="003C478B">
        <w:rPr>
          <w:rStyle w:val="booktitle"/>
          <w:sz w:val="24"/>
          <w:szCs w:val="24"/>
        </w:rPr>
        <w:t>Secure the Shadow: Death and Photography in America</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ins w:id="3045" w:author="Patterson Lamb" w:date="2014-08-10T16:15:00Z">
        <w:r>
          <w:rPr>
            <w:rStyle w:val="placeofpub"/>
            <w:sz w:val="24"/>
            <w:szCs w:val="24"/>
          </w:rPr>
          <w:t>, MA</w:t>
        </w:r>
      </w:ins>
      <w:r w:rsidRPr="003C478B">
        <w:rPr>
          <w:rFonts w:ascii="Times New Roman" w:hAnsi="Times New Roman"/>
          <w:sz w:val="24"/>
          <w:szCs w:val="24"/>
        </w:rPr>
        <w:t xml:space="preserve">: </w:t>
      </w:r>
      <w:r w:rsidRPr="003C478B">
        <w:rPr>
          <w:rStyle w:val="publisher"/>
          <w:sz w:val="24"/>
          <w:szCs w:val="24"/>
        </w:rPr>
        <w:t>MIT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sidRPr="003C478B">
        <w:rPr>
          <w:rFonts w:ascii="Times New Roman" w:hAnsi="Times New Roman"/>
          <w:sz w:val="24"/>
          <w:szCs w:val="24"/>
        </w:rPr>
        <w:t xml:space="preserve">), </w:t>
      </w:r>
      <w:r w:rsidRPr="003C478B">
        <w:rPr>
          <w:rStyle w:val="pageextent"/>
          <w:sz w:val="24"/>
          <w:szCs w:val="24"/>
        </w:rPr>
        <w:t>52–3</w:t>
      </w:r>
      <w:r w:rsidRPr="003C478B">
        <w:rPr>
          <w:rFonts w:ascii="Times New Roman" w:hAnsi="Times New Roman"/>
          <w:sz w:val="24"/>
          <w:szCs w:val="24"/>
        </w:rPr>
        <w:t>.</w:t>
      </w:r>
    </w:p>
  </w:endnote>
  <w:endnote w:id="4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Along with the distant setting and other markers of cultural difference, the photo’s emotional sting might have been mitigated by the likelihood that its subjects’ deaths would be near simultaneous: no member would linger long enough to have to grieve the others.</w:t>
      </w:r>
    </w:p>
  </w:endnote>
  <w:endnote w:id="4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and Peffer.</w:t>
      </w:r>
    </w:p>
  </w:endnote>
  <w:endnote w:id="4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Peffer mis-reads it as a “young man.”</w:t>
      </w:r>
    </w:p>
  </w:endnote>
  <w:endnote w:id="4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also Peffer,</w:t>
      </w:r>
      <w:ins w:id="3056" w:author="Patterson Lamb" w:date="2014-08-10T16:16:00Z">
        <w:r>
          <w:rPr>
            <w:rFonts w:ascii="Times New Roman" w:hAnsi="Times New Roman"/>
            <w:sz w:val="24"/>
            <w:szCs w:val="24"/>
          </w:rPr>
          <w:t xml:space="preserve"> </w:t>
        </w:r>
      </w:ins>
      <w:ins w:id="3057" w:author="Patterson Lamb" w:date="2014-08-10T16:17:00Z">
        <w:r>
          <w:rPr>
            <w:rFonts w:ascii="Times New Roman" w:hAnsi="Times New Roman"/>
            <w:sz w:val="24"/>
            <w:szCs w:val="24"/>
          </w:rPr>
          <w:t>“Snap of the Whip,”</w:t>
        </w:r>
      </w:ins>
      <w:r w:rsidRPr="003C478B">
        <w:rPr>
          <w:rFonts w:ascii="Times New Roman" w:hAnsi="Times New Roman"/>
          <w:sz w:val="24"/>
          <w:szCs w:val="24"/>
        </w:rPr>
        <w:t xml:space="preserve"> and Twomey and Grant in this volume. The image was also reproduced in Twain’s </w:t>
      </w:r>
      <w:r w:rsidRPr="003C478B">
        <w:rPr>
          <w:rFonts w:ascii="Times New Roman" w:hAnsi="Times New Roman"/>
          <w:i/>
          <w:sz w:val="24"/>
          <w:szCs w:val="24"/>
        </w:rPr>
        <w:t xml:space="preserve">King Leopold’s Soliloquy </w:t>
      </w:r>
      <w:r w:rsidRPr="003C478B">
        <w:rPr>
          <w:rFonts w:ascii="Times New Roman" w:hAnsi="Times New Roman"/>
          <w:sz w:val="24"/>
          <w:szCs w:val="24"/>
        </w:rPr>
        <w:t xml:space="preserve">(1905); Thompson, </w:t>
      </w:r>
      <w:r w:rsidRPr="003C478B">
        <w:rPr>
          <w:rFonts w:ascii="Times New Roman" w:hAnsi="Times New Roman"/>
          <w:i/>
          <w:sz w:val="24"/>
          <w:szCs w:val="24"/>
        </w:rPr>
        <w:t xml:space="preserve">Light on Darkness, </w:t>
      </w:r>
      <w:r w:rsidRPr="003C478B">
        <w:rPr>
          <w:rFonts w:ascii="Times New Roman" w:hAnsi="Times New Roman"/>
          <w:sz w:val="24"/>
          <w:szCs w:val="24"/>
        </w:rPr>
        <w:t>186–</w:t>
      </w:r>
      <w:del w:id="3058" w:author="Patterson Lamb" w:date="2014-08-10T16:17:00Z">
        <w:r w:rsidRPr="003C478B" w:rsidDel="00C5216B">
          <w:rPr>
            <w:rFonts w:ascii="Times New Roman" w:hAnsi="Times New Roman"/>
            <w:sz w:val="24"/>
            <w:szCs w:val="24"/>
          </w:rPr>
          <w:delText>8</w:delText>
        </w:r>
      </w:del>
      <w:r w:rsidRPr="003C478B">
        <w:rPr>
          <w:rFonts w:ascii="Times New Roman" w:hAnsi="Times New Roman"/>
          <w:sz w:val="24"/>
          <w:szCs w:val="24"/>
        </w:rPr>
        <w:t>8.</w:t>
      </w:r>
    </w:p>
  </w:endnote>
  <w:endnote w:id="4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Quotation is from Peffer, </w:t>
      </w:r>
      <w:ins w:id="3066" w:author="Patterson Lamb" w:date="2014-08-10T16:17:00Z">
        <w:r>
          <w:rPr>
            <w:rFonts w:ascii="Times New Roman" w:hAnsi="Times New Roman"/>
            <w:sz w:val="24"/>
            <w:szCs w:val="24"/>
          </w:rPr>
          <w:t xml:space="preserve">“Snap of the Whip,” </w:t>
        </w:r>
      </w:ins>
      <w:r w:rsidRPr="003C478B">
        <w:rPr>
          <w:rFonts w:ascii="Times New Roman" w:hAnsi="Times New Roman"/>
          <w:sz w:val="24"/>
          <w:szCs w:val="24"/>
        </w:rPr>
        <w:t>62; see Grant and Twomey</w:t>
      </w:r>
      <w:ins w:id="3067" w:author="Patterson Lamb" w:date="2014-08-10T16:17:00Z">
        <w:r>
          <w:rPr>
            <w:rFonts w:ascii="Times New Roman" w:hAnsi="Times New Roman"/>
            <w:sz w:val="24"/>
            <w:szCs w:val="24"/>
          </w:rPr>
          <w:t>, this volume</w:t>
        </w:r>
      </w:ins>
      <w:r w:rsidRPr="003C478B">
        <w:rPr>
          <w:rFonts w:ascii="Times New Roman" w:hAnsi="Times New Roman"/>
          <w:sz w:val="24"/>
          <w:szCs w:val="24"/>
        </w:rPr>
        <w:t xml:space="preserve">; also Bank </w:t>
      </w:r>
      <w:ins w:id="3068" w:author="Patterson Lamb" w:date="2014-08-10T16:17:00Z">
        <w:r>
          <w:rPr>
            <w:rFonts w:ascii="Times New Roman" w:hAnsi="Times New Roman"/>
            <w:b/>
            <w:sz w:val="24"/>
            <w:szCs w:val="24"/>
          </w:rPr>
          <w:t>&lt;AU: Bank not in bib&gt;</w:t>
        </w:r>
      </w:ins>
      <w:r w:rsidRPr="003C478B">
        <w:rPr>
          <w:rFonts w:ascii="Times New Roman" w:hAnsi="Times New Roman"/>
          <w:sz w:val="24"/>
          <w:szCs w:val="24"/>
        </w:rPr>
        <w:t xml:space="preserve">on distinctions between ethnographic and anthropological uses of photography based on </w:t>
      </w:r>
      <w:del w:id="3069" w:author="Patterson Lamb" w:date="2014-08-10T16:17:00Z">
        <w:r w:rsidRPr="003C478B" w:rsidDel="00C5216B">
          <w:rPr>
            <w:rFonts w:ascii="Times New Roman" w:hAnsi="Times New Roman"/>
            <w:sz w:val="24"/>
            <w:szCs w:val="24"/>
          </w:rPr>
          <w:delText xml:space="preserve">19th </w:delText>
        </w:r>
      </w:del>
      <w:ins w:id="3070" w:author="Patterson Lamb" w:date="2014-08-10T16:17:00Z">
        <w:r>
          <w:rPr>
            <w:rFonts w:ascii="Times New Roman" w:hAnsi="Times New Roman"/>
            <w:sz w:val="24"/>
            <w:szCs w:val="24"/>
          </w:rPr>
          <w:t>nineteenth-</w:t>
        </w:r>
      </w:ins>
      <w:r w:rsidRPr="003C478B">
        <w:rPr>
          <w:rFonts w:ascii="Times New Roman" w:hAnsi="Times New Roman"/>
          <w:sz w:val="24"/>
          <w:szCs w:val="24"/>
        </w:rPr>
        <w:t>century German examples. Kevin Grant, in a personal communication, suggested that about half of the atrocity portraits of severed limbs had white backdrops.</w:t>
      </w:r>
    </w:p>
  </w:endnote>
  <w:endnote w:id="4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Emily Hobhouse, </w:t>
      </w:r>
      <w:del w:id="3074" w:author="Patterson Lamb" w:date="2014-08-10T16:18:00Z">
        <w:r w:rsidRPr="005600E9">
          <w:rPr>
            <w:rFonts w:ascii="Times New Roman" w:hAnsi="Times New Roman"/>
            <w:i/>
            <w:sz w:val="24"/>
            <w:szCs w:val="24"/>
            <w:rPrChange w:id="3075" w:author="Patterson Lamb" w:date="2014-08-10T16:18:00Z">
              <w:rPr>
                <w:rFonts w:ascii="Times New Roman" w:hAnsi="Times New Roman"/>
                <w:sz w:val="24"/>
                <w:szCs w:val="24"/>
              </w:rPr>
            </w:rPrChange>
          </w:rPr>
          <w:delText>“</w:delText>
        </w:r>
      </w:del>
      <w:r w:rsidRPr="005600E9">
        <w:rPr>
          <w:rFonts w:ascii="Times New Roman" w:hAnsi="Times New Roman"/>
          <w:i/>
          <w:sz w:val="24"/>
          <w:szCs w:val="24"/>
          <w:rPrChange w:id="3076" w:author="Patterson Lamb" w:date="2014-08-10T16:18:00Z">
            <w:rPr>
              <w:rFonts w:ascii="Times New Roman" w:hAnsi="Times New Roman"/>
              <w:sz w:val="24"/>
              <w:szCs w:val="24"/>
            </w:rPr>
          </w:rPrChange>
        </w:rPr>
        <w:t>Report of a Visit to the Camps of Women and Children in the Cape and Orange River Colonies</w:t>
      </w:r>
      <w:del w:id="3077" w:author="Patterson Lamb" w:date="2014-08-10T16:18:00Z">
        <w:r w:rsidRPr="003C478B" w:rsidDel="00C5216B">
          <w:rPr>
            <w:rFonts w:ascii="Times New Roman" w:hAnsi="Times New Roman"/>
            <w:sz w:val="24"/>
            <w:szCs w:val="24"/>
          </w:rPr>
          <w:delText>”</w:delText>
        </w:r>
      </w:del>
      <w:r w:rsidRPr="003C478B">
        <w:rPr>
          <w:rFonts w:ascii="Times New Roman" w:hAnsi="Times New Roman"/>
          <w:sz w:val="24"/>
          <w:szCs w:val="24"/>
        </w:rPr>
        <w:t xml:space="preserve"> (London: Friars Printing, n.d.); Godby, “Confronting Horror.”</w:t>
      </w:r>
    </w:p>
  </w:endnote>
  <w:endnote w:id="4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 26,370 Afrikaners, mostly women and children, died in the white camps. Black workers and servants of Afrikaner families were rounded up and placed in segregated camp</w:t>
      </w:r>
      <w:ins w:id="3078" w:author="Patterson Lamb" w:date="2014-08-10T16:19:00Z">
        <w:r>
          <w:rPr>
            <w:rFonts w:ascii="Times New Roman" w:hAnsi="Times New Roman"/>
            <w:sz w:val="24"/>
            <w:szCs w:val="24"/>
          </w:rPr>
          <w:t>s</w:t>
        </w:r>
      </w:ins>
      <w:r w:rsidRPr="003C478B">
        <w:rPr>
          <w:rFonts w:ascii="Times New Roman" w:hAnsi="Times New Roman"/>
          <w:sz w:val="24"/>
          <w:szCs w:val="24"/>
        </w:rPr>
        <w:t xml:space="preserve"> where 14,000 to 20,000 died, over 80</w:t>
      </w:r>
      <w:del w:id="3079" w:author="Patterson Lamb" w:date="2014-08-10T16:19:00Z">
        <w:r w:rsidRPr="003C478B" w:rsidDel="00C5216B">
          <w:rPr>
            <w:rFonts w:ascii="Times New Roman" w:hAnsi="Times New Roman"/>
            <w:sz w:val="24"/>
            <w:szCs w:val="24"/>
          </w:rPr>
          <w:delText xml:space="preserve">% </w:delText>
        </w:r>
      </w:del>
      <w:ins w:id="3080" w:author="Patterson Lamb" w:date="2014-08-10T16:19:00Z">
        <w:r>
          <w:rPr>
            <w:rFonts w:ascii="Times New Roman" w:hAnsi="Times New Roman"/>
            <w:sz w:val="24"/>
            <w:szCs w:val="24"/>
          </w:rPr>
          <w:t xml:space="preserve"> percent</w:t>
        </w:r>
        <w:r w:rsidRPr="003C478B">
          <w:rPr>
            <w:rFonts w:ascii="Times New Roman" w:hAnsi="Times New Roman"/>
            <w:sz w:val="24"/>
            <w:szCs w:val="24"/>
          </w:rPr>
          <w:t xml:space="preserve"> </w:t>
        </w:r>
      </w:ins>
      <w:r w:rsidRPr="003C478B">
        <w:rPr>
          <w:rFonts w:ascii="Times New Roman" w:hAnsi="Times New Roman"/>
          <w:sz w:val="24"/>
          <w:szCs w:val="24"/>
        </w:rPr>
        <w:t xml:space="preserve">of whom were children. War Museum of the Boer Republics 1899–1902, </w:t>
      </w:r>
      <w:r w:rsidRPr="003C478B">
        <w:rPr>
          <w:rStyle w:val="Hyperlink"/>
          <w:rFonts w:ascii="Times New Roman" w:hAnsi="Times New Roman"/>
          <w:sz w:val="24"/>
          <w:szCs w:val="24"/>
        </w:rPr>
        <w:t>http://www.anglo-boer.co.za/concentration-camps</w:t>
      </w:r>
      <w:del w:id="3081" w:author="Patterson Lamb" w:date="2014-08-10T16:19:00Z">
        <w:r w:rsidRPr="003C478B" w:rsidDel="00C5216B">
          <w:rPr>
            <w:rStyle w:val="Hyperlink"/>
            <w:rFonts w:ascii="Times New Roman" w:hAnsi="Times New Roman"/>
            <w:sz w:val="24"/>
            <w:szCs w:val="24"/>
          </w:rPr>
          <w:delText>/</w:delText>
        </w:r>
      </w:del>
      <w:ins w:id="3082" w:author="Patterson Lamb" w:date="2014-08-10T16:19:00Z">
        <w:r>
          <w:rPr>
            <w:rStyle w:val="Hyperlink"/>
            <w:rFonts w:ascii="Times New Roman" w:hAnsi="Times New Roman"/>
            <w:sz w:val="24"/>
            <w:szCs w:val="24"/>
          </w:rPr>
          <w:t>,</w:t>
        </w:r>
      </w:ins>
      <w:r w:rsidRPr="003C478B">
        <w:rPr>
          <w:rFonts w:ascii="Times New Roman" w:hAnsi="Times New Roman"/>
          <w:sz w:val="24"/>
          <w:szCs w:val="24"/>
        </w:rPr>
        <w:t xml:space="preserve"> </w:t>
      </w:r>
      <w:del w:id="3083" w:author="Patterson Lamb" w:date="2014-08-10T16:19:00Z">
        <w:r w:rsidRPr="003C478B" w:rsidDel="00C5216B">
          <w:rPr>
            <w:rFonts w:ascii="Times New Roman" w:hAnsi="Times New Roman"/>
            <w:sz w:val="24"/>
            <w:szCs w:val="24"/>
          </w:rPr>
          <w:delText>A</w:delText>
        </w:r>
      </w:del>
      <w:ins w:id="3084" w:author="Patterson Lamb" w:date="2014-08-10T16:19:00Z">
        <w:r>
          <w:rPr>
            <w:rFonts w:ascii="Times New Roman" w:hAnsi="Times New Roman"/>
            <w:sz w:val="24"/>
            <w:szCs w:val="24"/>
          </w:rPr>
          <w:t>a</w:t>
        </w:r>
      </w:ins>
      <w:r w:rsidRPr="003C478B">
        <w:rPr>
          <w:rFonts w:ascii="Times New Roman" w:hAnsi="Times New Roman"/>
          <w:sz w:val="24"/>
          <w:szCs w:val="24"/>
        </w:rPr>
        <w:t xml:space="preserve">ccessed </w:t>
      </w:r>
      <w:ins w:id="3085" w:author="Patterson Lamb" w:date="2014-08-10T16:19:00Z">
        <w:r>
          <w:rPr>
            <w:rFonts w:ascii="Times New Roman" w:hAnsi="Times New Roman"/>
            <w:sz w:val="24"/>
            <w:szCs w:val="24"/>
          </w:rPr>
          <w:t xml:space="preserve">10 </w:t>
        </w:r>
      </w:ins>
      <w:r w:rsidRPr="003C478B">
        <w:rPr>
          <w:rFonts w:ascii="Times New Roman" w:hAnsi="Times New Roman"/>
          <w:sz w:val="24"/>
          <w:szCs w:val="24"/>
        </w:rPr>
        <w:t xml:space="preserve">February </w:t>
      </w:r>
      <w:del w:id="3086" w:author="Patterson Lamb" w:date="2014-08-10T16:19:00Z">
        <w:r w:rsidRPr="003C478B" w:rsidDel="00C5216B">
          <w:rPr>
            <w:rFonts w:ascii="Times New Roman" w:hAnsi="Times New Roman"/>
            <w:sz w:val="24"/>
            <w:szCs w:val="24"/>
          </w:rPr>
          <w:delText xml:space="preserve">10, </w:delText>
        </w:r>
      </w:del>
      <w:r w:rsidRPr="003C478B">
        <w:rPr>
          <w:rFonts w:ascii="Times New Roman" w:hAnsi="Times New Roman"/>
          <w:sz w:val="24"/>
          <w:szCs w:val="24"/>
        </w:rPr>
        <w:t>2014.</w:t>
      </w:r>
      <w:ins w:id="3087" w:author="Patterson Lamb" w:date="2014-08-10T16:19:00Z">
        <w:r>
          <w:rPr>
            <w:rFonts w:ascii="Times New Roman" w:hAnsi="Times New Roman"/>
            <w:sz w:val="24"/>
            <w:szCs w:val="24"/>
          </w:rPr>
          <w:t xml:space="preserve"> </w:t>
        </w:r>
      </w:ins>
    </w:p>
  </w:endnote>
  <w:endnote w:id="4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Although the composition of this photo is similar to ethnographic conventions, it does not claim to convey knowledge about native life or habitat. Since it depicts an intentionally displaced population corralled into a constructed camp environment, its purpose is to convey information about British-authored living conditions, not the practices of Afrikaner daily life.</w:t>
      </w:r>
    </w:p>
  </w:endnote>
  <w:endnote w:id="4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image is available online</w:t>
      </w:r>
      <w:ins w:id="3104" w:author="Patterson Lamb" w:date="2014-08-10T16:20: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http://en.wikipedia.org/wiki/File:LizzieVanZyl.jpg</w:t>
      </w:r>
      <w:ins w:id="3105" w:author="Patterson Lamb" w:date="2014-08-10T16:21:00Z">
        <w:r>
          <w:rPr>
            <w:rStyle w:val="Hyperlink"/>
            <w:rFonts w:ascii="Times New Roman" w:hAnsi="Times New Roman"/>
            <w:sz w:val="24"/>
            <w:szCs w:val="24"/>
          </w:rPr>
          <w:t>,</w:t>
        </w:r>
      </w:ins>
      <w:r w:rsidRPr="003C478B">
        <w:rPr>
          <w:rFonts w:ascii="Times New Roman" w:hAnsi="Times New Roman"/>
          <w:sz w:val="24"/>
          <w:szCs w:val="24"/>
        </w:rPr>
        <w:t xml:space="preserve"> </w:t>
      </w:r>
      <w:del w:id="3106" w:author="Patterson Lamb" w:date="2014-08-10T16:21:00Z">
        <w:r w:rsidRPr="003C478B" w:rsidDel="00C5216B">
          <w:rPr>
            <w:rFonts w:ascii="Times New Roman" w:hAnsi="Times New Roman"/>
            <w:sz w:val="24"/>
            <w:szCs w:val="24"/>
          </w:rPr>
          <w:delText>A</w:delText>
        </w:r>
      </w:del>
      <w:ins w:id="3107" w:author="Patterson Lamb" w:date="2014-08-10T16:21:00Z">
        <w:r>
          <w:rPr>
            <w:rFonts w:ascii="Times New Roman" w:hAnsi="Times New Roman"/>
            <w:sz w:val="24"/>
            <w:szCs w:val="24"/>
          </w:rPr>
          <w:t>a</w:t>
        </w:r>
      </w:ins>
      <w:r w:rsidRPr="003C478B">
        <w:rPr>
          <w:rFonts w:ascii="Times New Roman" w:hAnsi="Times New Roman"/>
          <w:sz w:val="24"/>
          <w:szCs w:val="24"/>
        </w:rPr>
        <w:t xml:space="preserve">ccessed </w:t>
      </w:r>
      <w:ins w:id="3108" w:author="Patterson Lamb" w:date="2014-08-10T16:21:00Z">
        <w:r>
          <w:rPr>
            <w:rFonts w:ascii="Times New Roman" w:hAnsi="Times New Roman"/>
            <w:sz w:val="24"/>
            <w:szCs w:val="24"/>
          </w:rPr>
          <w:t xml:space="preserve">10 </w:t>
        </w:r>
      </w:ins>
      <w:r w:rsidRPr="003C478B">
        <w:rPr>
          <w:rFonts w:ascii="Times New Roman" w:hAnsi="Times New Roman"/>
          <w:sz w:val="24"/>
          <w:szCs w:val="24"/>
        </w:rPr>
        <w:t xml:space="preserve">February </w:t>
      </w:r>
      <w:del w:id="3109" w:author="Patterson Lamb" w:date="2014-08-10T16:21:00Z">
        <w:r w:rsidRPr="003C478B" w:rsidDel="00C5216B">
          <w:rPr>
            <w:rFonts w:ascii="Times New Roman" w:hAnsi="Times New Roman"/>
            <w:sz w:val="24"/>
            <w:szCs w:val="24"/>
          </w:rPr>
          <w:delText xml:space="preserve">10, </w:delText>
        </w:r>
      </w:del>
      <w:r w:rsidRPr="003C478B">
        <w:rPr>
          <w:rFonts w:ascii="Times New Roman" w:hAnsi="Times New Roman"/>
          <w:sz w:val="24"/>
          <w:szCs w:val="24"/>
        </w:rPr>
        <w:t>2014.</w:t>
      </w:r>
    </w:p>
  </w:endnote>
  <w:endnote w:id="4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surname"/>
          <w:sz w:val="24"/>
          <w:szCs w:val="24"/>
        </w:rPr>
        <w:t>Hobhouse</w:t>
      </w:r>
      <w:r w:rsidRPr="003C478B">
        <w:rPr>
          <w:rFonts w:ascii="Times New Roman" w:hAnsi="Times New Roman"/>
          <w:sz w:val="24"/>
          <w:szCs w:val="24"/>
        </w:rPr>
        <w:t xml:space="preserve">, </w:t>
      </w:r>
      <w:r w:rsidRPr="003C478B">
        <w:rPr>
          <w:rStyle w:val="booktitle"/>
          <w:sz w:val="24"/>
          <w:szCs w:val="24"/>
        </w:rPr>
        <w:t>The Brunt of War and Where it Fell</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Methuen</w:t>
      </w:r>
      <w:r w:rsidRPr="003C478B">
        <w:rPr>
          <w:rFonts w:ascii="Times New Roman" w:hAnsi="Times New Roman"/>
          <w:sz w:val="24"/>
          <w:szCs w:val="24"/>
        </w:rPr>
        <w:t xml:space="preserve">, </w:t>
      </w:r>
      <w:r w:rsidRPr="003C478B">
        <w:rPr>
          <w:rStyle w:val="date"/>
          <w:rFonts w:ascii="Times New Roman" w:hAnsi="Times New Roman"/>
          <w:sz w:val="24"/>
          <w:szCs w:val="24"/>
        </w:rPr>
        <w:t>1902</w:t>
      </w:r>
      <w:r w:rsidRPr="003C478B">
        <w:rPr>
          <w:rFonts w:ascii="Times New Roman" w:hAnsi="Times New Roman"/>
          <w:sz w:val="24"/>
          <w:szCs w:val="24"/>
        </w:rPr>
        <w:t xml:space="preserve">), </w:t>
      </w:r>
      <w:r w:rsidRPr="003C478B">
        <w:rPr>
          <w:rStyle w:val="pageextent"/>
          <w:sz w:val="24"/>
          <w:szCs w:val="24"/>
        </w:rPr>
        <w:t>215</w:t>
      </w:r>
      <w:r w:rsidRPr="003C478B">
        <w:rPr>
          <w:rFonts w:ascii="Times New Roman" w:hAnsi="Times New Roman"/>
          <w:sz w:val="24"/>
          <w:szCs w:val="24"/>
        </w:rPr>
        <w:t xml:space="preserve">. Also Godby </w:t>
      </w:r>
      <w:ins w:id="3111" w:author="Patterson Lamb" w:date="2014-08-10T16:21:00Z">
        <w:r>
          <w:rPr>
            <w:rFonts w:ascii="Times New Roman" w:hAnsi="Times New Roman"/>
            <w:b/>
            <w:sz w:val="24"/>
            <w:szCs w:val="24"/>
          </w:rPr>
          <w:t>&lt;AU: Please add short form of title for Godby&gt;</w:t>
        </w:r>
      </w:ins>
      <w:r w:rsidRPr="003C478B">
        <w:rPr>
          <w:rFonts w:ascii="Times New Roman" w:hAnsi="Times New Roman"/>
          <w:sz w:val="24"/>
          <w:szCs w:val="24"/>
        </w:rPr>
        <w:t>on the use of the van Zyl photo and on photography in the camps.</w:t>
      </w:r>
    </w:p>
  </w:endnote>
  <w:endnote w:id="4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Hobhouse, </w:t>
      </w:r>
      <w:r w:rsidRPr="003C478B">
        <w:rPr>
          <w:rFonts w:ascii="Times New Roman" w:hAnsi="Times New Roman"/>
          <w:i/>
          <w:sz w:val="24"/>
          <w:szCs w:val="24"/>
        </w:rPr>
        <w:t>Brunt</w:t>
      </w:r>
      <w:r w:rsidRPr="003C478B">
        <w:rPr>
          <w:rFonts w:ascii="Times New Roman" w:hAnsi="Times New Roman"/>
          <w:sz w:val="24"/>
          <w:szCs w:val="24"/>
        </w:rPr>
        <w:t>, 317–18.</w:t>
      </w:r>
    </w:p>
  </w:endnote>
  <w:endnote w:id="4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preamble to Hague II (1899) stated: “Until a more complete code of the laws of war is issued, the High Contracting Parties think it right to declare that in cases not included in the Regulations </w:t>
      </w:r>
      <w:del w:id="3115" w:author="Patterson Lamb" w:date="2014-08-10T16:21:00Z">
        <w:r w:rsidRPr="003C478B" w:rsidDel="00C5216B">
          <w:rPr>
            <w:rFonts w:ascii="Times New Roman" w:hAnsi="Times New Roman"/>
            <w:sz w:val="24"/>
            <w:szCs w:val="24"/>
          </w:rPr>
          <w:delText xml:space="preserve">… </w:delText>
        </w:r>
      </w:del>
      <w:ins w:id="3116" w:author="Patterson Lamb" w:date="2014-08-10T16:21: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 xml:space="preserve">populations and belligerents remain under the protection </w:t>
      </w:r>
      <w:del w:id="3117" w:author="Patterson Lamb" w:date="2014-08-10T16:21:00Z">
        <w:r w:rsidRPr="003C478B" w:rsidDel="00C5216B">
          <w:rPr>
            <w:rFonts w:ascii="Times New Roman" w:hAnsi="Times New Roman"/>
            <w:sz w:val="24"/>
            <w:szCs w:val="24"/>
          </w:rPr>
          <w:delText xml:space="preserve">… </w:delText>
        </w:r>
      </w:del>
      <w:ins w:id="3118" w:author="Patterson Lamb" w:date="2014-08-10T16:21: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of the principles of international law, as they result from the usages established between civilized nations, from the laws of humanity, and the requirements of the public conscience.” Hobhouse did not explicitly cite Hague II but her ethical position seems compatible with it, including the protection of private property and the humane provisioning of captured non</w:t>
      </w:r>
      <w:del w:id="3119" w:author="Patterson Lamb" w:date="2014-08-10T16:22:00Z">
        <w:r w:rsidRPr="003C478B" w:rsidDel="00C5216B">
          <w:rPr>
            <w:rFonts w:ascii="Times New Roman" w:hAnsi="Times New Roman"/>
            <w:sz w:val="24"/>
            <w:szCs w:val="24"/>
          </w:rPr>
          <w:delText>-</w:delText>
        </w:r>
      </w:del>
      <w:r w:rsidRPr="003C478B">
        <w:rPr>
          <w:rFonts w:ascii="Times New Roman" w:hAnsi="Times New Roman"/>
          <w:sz w:val="24"/>
          <w:szCs w:val="24"/>
        </w:rPr>
        <w:t>combatant belligerents.</w:t>
      </w:r>
    </w:p>
  </w:endnote>
  <w:endnote w:id="4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politics of British maternalism at home and in the colonies, see the classic essay by </w:t>
      </w:r>
      <w:r w:rsidRPr="003C478B">
        <w:rPr>
          <w:rStyle w:val="forename"/>
          <w:sz w:val="24"/>
          <w:szCs w:val="24"/>
        </w:rPr>
        <w:t>Anna</w:t>
      </w:r>
      <w:r w:rsidRPr="003C478B">
        <w:rPr>
          <w:rFonts w:ascii="Times New Roman" w:hAnsi="Times New Roman"/>
          <w:sz w:val="24"/>
          <w:szCs w:val="24"/>
        </w:rPr>
        <w:t xml:space="preserve"> </w:t>
      </w:r>
      <w:r w:rsidRPr="003C478B">
        <w:rPr>
          <w:rStyle w:val="surname"/>
          <w:sz w:val="24"/>
          <w:szCs w:val="24"/>
        </w:rPr>
        <w:t>Davin</w:t>
      </w:r>
      <w:r w:rsidRPr="003C478B">
        <w:rPr>
          <w:rFonts w:ascii="Times New Roman" w:hAnsi="Times New Roman"/>
          <w:sz w:val="24"/>
          <w:szCs w:val="24"/>
        </w:rPr>
        <w:t>, “</w:t>
      </w:r>
      <w:r w:rsidRPr="003C478B">
        <w:rPr>
          <w:rStyle w:val="Articletitle"/>
          <w:sz w:val="24"/>
          <w:szCs w:val="24"/>
        </w:rPr>
        <w:t>Imperialism and Motherhood</w:t>
      </w:r>
      <w:ins w:id="3121" w:author="Patterson Lamb" w:date="2014-08-10T16:22:00Z">
        <w:r>
          <w:rPr>
            <w:rStyle w:val="Articletitle"/>
            <w:sz w:val="24"/>
            <w:szCs w:val="24"/>
          </w:rPr>
          <w:t>,</w:t>
        </w:r>
      </w:ins>
      <w:r w:rsidRPr="003C478B">
        <w:rPr>
          <w:rFonts w:ascii="Times New Roman" w:hAnsi="Times New Roman"/>
          <w:sz w:val="24"/>
          <w:szCs w:val="24"/>
        </w:rPr>
        <w:t xml:space="preserve">” </w:t>
      </w:r>
      <w:del w:id="3122" w:author="Patterson Lamb" w:date="2014-08-10T16:22:00Z">
        <w:r w:rsidRPr="003C478B" w:rsidDel="00C5216B">
          <w:rPr>
            <w:rFonts w:ascii="Times New Roman" w:hAnsi="Times New Roman"/>
            <w:sz w:val="24"/>
            <w:szCs w:val="24"/>
          </w:rPr>
          <w:delText xml:space="preserve">in </w:delText>
        </w:r>
      </w:del>
      <w:r w:rsidRPr="003C478B">
        <w:rPr>
          <w:rStyle w:val="journal-title"/>
          <w:sz w:val="24"/>
          <w:szCs w:val="24"/>
        </w:rPr>
        <w:t>History Workshop</w:t>
      </w:r>
      <w:r w:rsidRPr="003C478B">
        <w:rPr>
          <w:rFonts w:ascii="Times New Roman" w:hAnsi="Times New Roman"/>
          <w:i/>
          <w:sz w:val="24"/>
          <w:szCs w:val="24"/>
        </w:rPr>
        <w:t xml:space="preserve"> </w:t>
      </w:r>
      <w:r w:rsidRPr="003C478B">
        <w:rPr>
          <w:rFonts w:ascii="Times New Roman" w:hAnsi="Times New Roman"/>
          <w:sz w:val="24"/>
          <w:szCs w:val="24"/>
        </w:rPr>
        <w:t xml:space="preserve">(Spring </w:t>
      </w:r>
      <w:r w:rsidRPr="003C478B">
        <w:rPr>
          <w:rStyle w:val="date"/>
          <w:rFonts w:ascii="Times New Roman" w:hAnsi="Times New Roman"/>
          <w:sz w:val="24"/>
          <w:szCs w:val="24"/>
        </w:rPr>
        <w:t>1978</w:t>
      </w:r>
      <w:r w:rsidRPr="003C478B">
        <w:rPr>
          <w:rFonts w:ascii="Times New Roman" w:hAnsi="Times New Roman"/>
          <w:sz w:val="24"/>
          <w:szCs w:val="24"/>
        </w:rPr>
        <w:t xml:space="preserve">); </w:t>
      </w:r>
      <w:ins w:id="3123" w:author="Patterson Lamb" w:date="2014-08-10T16:22:00Z">
        <w:r>
          <w:rPr>
            <w:rFonts w:ascii="Times New Roman" w:hAnsi="Times New Roman"/>
            <w:b/>
            <w:sz w:val="24"/>
            <w:szCs w:val="24"/>
          </w:rPr>
          <w:t>&lt;AU: Please give vol., pages&gt;</w:t>
        </w:r>
      </w:ins>
      <w:r w:rsidRPr="003C478B">
        <w:rPr>
          <w:rFonts w:ascii="Times New Roman" w:hAnsi="Times New Roman"/>
          <w:sz w:val="24"/>
          <w:szCs w:val="24"/>
        </w:rPr>
        <w:t xml:space="preserve">also </w:t>
      </w:r>
      <w:r w:rsidRPr="003C478B">
        <w:rPr>
          <w:rStyle w:val="forename"/>
          <w:sz w:val="24"/>
          <w:szCs w:val="24"/>
        </w:rPr>
        <w:t>Susan</w:t>
      </w:r>
      <w:r w:rsidRPr="003C478B">
        <w:rPr>
          <w:rFonts w:ascii="Times New Roman" w:hAnsi="Times New Roman"/>
          <w:sz w:val="24"/>
          <w:szCs w:val="24"/>
        </w:rPr>
        <w:t xml:space="preserve"> </w:t>
      </w:r>
      <w:r w:rsidRPr="003C478B">
        <w:rPr>
          <w:rStyle w:val="surname"/>
          <w:sz w:val="24"/>
          <w:szCs w:val="24"/>
        </w:rPr>
        <w:t>Pedersen</w:t>
      </w:r>
      <w:r w:rsidRPr="003C478B">
        <w:rPr>
          <w:rFonts w:ascii="Times New Roman" w:hAnsi="Times New Roman"/>
          <w:sz w:val="24"/>
          <w:szCs w:val="24"/>
        </w:rPr>
        <w:t>, “</w:t>
      </w:r>
      <w:r w:rsidRPr="003C478B">
        <w:rPr>
          <w:rStyle w:val="Articletitle"/>
          <w:sz w:val="24"/>
          <w:szCs w:val="24"/>
        </w:rPr>
        <w:t>The Maternalist Moment in British Colonial Policy: The Controversy over ‘Child Slavery’ in Hong Kong, 1917–1941</w:t>
      </w:r>
      <w:ins w:id="3124" w:author="Patterson Lamb" w:date="2014-08-10T16:22:00Z">
        <w:r>
          <w:rPr>
            <w:rStyle w:val="Articletitle"/>
            <w:sz w:val="24"/>
            <w:szCs w:val="24"/>
          </w:rPr>
          <w:t>,</w:t>
        </w:r>
      </w:ins>
      <w:r w:rsidRPr="003C478B">
        <w:rPr>
          <w:rFonts w:ascii="Times New Roman" w:hAnsi="Times New Roman"/>
          <w:sz w:val="24"/>
          <w:szCs w:val="24"/>
        </w:rPr>
        <w:t xml:space="preserve">” </w:t>
      </w:r>
      <w:del w:id="3125" w:author="Patterson Lamb" w:date="2014-08-10T16:22:00Z">
        <w:r w:rsidRPr="003C478B" w:rsidDel="00C5216B">
          <w:rPr>
            <w:rFonts w:ascii="Times New Roman" w:hAnsi="Times New Roman"/>
            <w:sz w:val="24"/>
            <w:szCs w:val="24"/>
          </w:rPr>
          <w:delText xml:space="preserve">in </w:delText>
        </w:r>
      </w:del>
      <w:r w:rsidRPr="003C478B">
        <w:rPr>
          <w:rStyle w:val="journal-title"/>
          <w:sz w:val="24"/>
          <w:szCs w:val="24"/>
        </w:rPr>
        <w:t xml:space="preserve">Past and Present </w:t>
      </w:r>
      <w:r w:rsidRPr="003C478B">
        <w:rPr>
          <w:rStyle w:val="volume"/>
          <w:sz w:val="24"/>
          <w:szCs w:val="24"/>
        </w:rPr>
        <w:t>171</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w:t>
      </w:r>
      <w:ins w:id="3126" w:author="Patterson Lamb" w:date="2014-08-10T16:23:00Z">
        <w:r>
          <w:rPr>
            <w:rFonts w:ascii="Times New Roman" w:hAnsi="Times New Roman"/>
            <w:b/>
            <w:sz w:val="24"/>
            <w:szCs w:val="24"/>
          </w:rPr>
          <w:t>&lt;AU: Please add pages&gt;</w:t>
        </w:r>
      </w:ins>
    </w:p>
  </w:endnote>
  <w:endnote w:id="4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Balakian’s </w:t>
      </w:r>
      <w:del w:id="3135" w:author="Patterson Lamb" w:date="2014-08-10T16:23:00Z">
        <w:r w:rsidRPr="003C478B" w:rsidDel="00C5216B">
          <w:rPr>
            <w:rFonts w:ascii="Times New Roman" w:hAnsi="Times New Roman"/>
            <w:sz w:val="24"/>
            <w:szCs w:val="24"/>
          </w:rPr>
          <w:delText>essay</w:delText>
        </w:r>
      </w:del>
      <w:ins w:id="3136" w:author="Patterson Lamb" w:date="2014-08-10T16:23:00Z">
        <w:r>
          <w:rPr>
            <w:rFonts w:ascii="Times New Roman" w:hAnsi="Times New Roman"/>
            <w:sz w:val="24"/>
            <w:szCs w:val="24"/>
          </w:rPr>
          <w:t>chapter</w:t>
        </w:r>
      </w:ins>
      <w:r w:rsidRPr="003C478B">
        <w:rPr>
          <w:rFonts w:ascii="Times New Roman" w:hAnsi="Times New Roman"/>
          <w:sz w:val="24"/>
          <w:szCs w:val="24"/>
        </w:rPr>
        <w:t xml:space="preserve">; </w:t>
      </w:r>
      <w:ins w:id="3137" w:author="Patterson Lamb" w:date="2014-08-10T16:23:00Z">
        <w:r>
          <w:rPr>
            <w:rFonts w:ascii="Times New Roman" w:hAnsi="Times New Roman"/>
            <w:sz w:val="24"/>
            <w:szCs w:val="24"/>
          </w:rPr>
          <w:t xml:space="preserve">see </w:t>
        </w:r>
      </w:ins>
      <w:r w:rsidRPr="003C478B">
        <w:rPr>
          <w:rFonts w:ascii="Times New Roman" w:hAnsi="Times New Roman"/>
          <w:sz w:val="24"/>
          <w:szCs w:val="24"/>
        </w:rPr>
        <w:t xml:space="preserve">Grant’s </w:t>
      </w:r>
      <w:del w:id="3138" w:author="Patterson Lamb" w:date="2014-08-10T16:23:00Z">
        <w:r w:rsidRPr="003C478B" w:rsidDel="00C5216B">
          <w:rPr>
            <w:rFonts w:ascii="Times New Roman" w:hAnsi="Times New Roman"/>
            <w:sz w:val="24"/>
            <w:szCs w:val="24"/>
          </w:rPr>
          <w:delText xml:space="preserve">essay </w:delText>
        </w:r>
      </w:del>
      <w:ins w:id="3139" w:author="Patterson Lamb" w:date="2014-08-10T16:23: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for a discussion of public viewing conventions in Britain prior to World War I</w:t>
      </w:r>
      <w:ins w:id="3140" w:author="Patterson Lamb" w:date="2014-08-10T16:23:00Z">
        <w:r>
          <w:rPr>
            <w:rFonts w:ascii="Times New Roman" w:hAnsi="Times New Roman"/>
            <w:sz w:val="24"/>
            <w:szCs w:val="24"/>
          </w:rPr>
          <w:t>, both this volume</w:t>
        </w:r>
      </w:ins>
      <w:r w:rsidRPr="003C478B">
        <w:rPr>
          <w:rFonts w:ascii="Times New Roman" w:hAnsi="Times New Roman"/>
          <w:sz w:val="24"/>
          <w:szCs w:val="24"/>
        </w:rPr>
        <w:t>. The American Red Cross also used some mother-child imagery in World War I</w:t>
      </w:r>
      <w:del w:id="3141" w:author="Patterson Lamb" w:date="2014-08-10T16:24:00Z">
        <w:r w:rsidRPr="003C478B" w:rsidDel="00C5216B">
          <w:rPr>
            <w:rFonts w:ascii="Times New Roman" w:hAnsi="Times New Roman"/>
            <w:sz w:val="24"/>
            <w:szCs w:val="24"/>
          </w:rPr>
          <w:delText>,</w:delText>
        </w:r>
      </w:del>
      <w:ins w:id="3142" w:author="Patterson Lamb" w:date="2014-08-10T16:24:00Z">
        <w:r>
          <w:rPr>
            <w:rFonts w:ascii="Times New Roman" w:hAnsi="Times New Roman"/>
            <w:sz w:val="24"/>
            <w:szCs w:val="24"/>
          </w:rPr>
          <w:t>;</w:t>
        </w:r>
      </w:ins>
      <w:r w:rsidRPr="003C478B">
        <w:rPr>
          <w:rFonts w:ascii="Times New Roman" w:hAnsi="Times New Roman"/>
          <w:sz w:val="24"/>
          <w:szCs w:val="24"/>
        </w:rPr>
        <w:t xml:space="preserve"> see Irwin.</w:t>
      </w:r>
      <w:ins w:id="3143" w:author="Patterson Lamb" w:date="2014-08-10T16:24:00Z">
        <w:r>
          <w:rPr>
            <w:rFonts w:ascii="Times New Roman" w:hAnsi="Times New Roman"/>
            <w:b/>
            <w:sz w:val="24"/>
            <w:szCs w:val="24"/>
          </w:rPr>
          <w:t>&lt;AU: Need short title for Irwin&gt;</w:t>
        </w:r>
      </w:ins>
    </w:p>
  </w:endnote>
  <w:endnote w:id="4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Wegner’s photo of dead mother and children was published in 1918 in Henry Morgenthau’s book, </w:t>
      </w:r>
      <w:r w:rsidRPr="003C478B">
        <w:rPr>
          <w:rFonts w:ascii="Times New Roman" w:hAnsi="Times New Roman"/>
          <w:i/>
          <w:sz w:val="24"/>
          <w:szCs w:val="24"/>
        </w:rPr>
        <w:t>Ambassador Morgenthau’s Story</w:t>
      </w:r>
      <w:r w:rsidRPr="005600E9">
        <w:rPr>
          <w:rFonts w:ascii="Times New Roman" w:hAnsi="Times New Roman"/>
          <w:sz w:val="24"/>
          <w:szCs w:val="24"/>
          <w:rPrChange w:id="3149" w:author="Patterson Lamb" w:date="2014-08-10T16:24:00Z">
            <w:rPr>
              <w:rFonts w:ascii="Times New Roman" w:hAnsi="Times New Roman"/>
              <w:i/>
              <w:sz w:val="24"/>
              <w:szCs w:val="24"/>
            </w:rPr>
          </w:rPrChange>
        </w:rPr>
        <w:t>;</w:t>
      </w:r>
      <w:r w:rsidRPr="003C478B">
        <w:rPr>
          <w:rFonts w:ascii="Times New Roman" w:hAnsi="Times New Roman"/>
          <w:i/>
          <w:sz w:val="24"/>
          <w:szCs w:val="24"/>
        </w:rPr>
        <w:t xml:space="preserve"> </w:t>
      </w:r>
      <w:r w:rsidRPr="003C478B">
        <w:rPr>
          <w:rFonts w:ascii="Times New Roman" w:hAnsi="Times New Roman"/>
          <w:sz w:val="24"/>
          <w:szCs w:val="24"/>
        </w:rPr>
        <w:t xml:space="preserve">in March 1918, Morgenthau published an essay, “The Greatest Horror in History: An Authentic Account of the Armenian Atrocities” with further photos in the </w:t>
      </w:r>
      <w:r w:rsidRPr="003C478B">
        <w:rPr>
          <w:rFonts w:ascii="Times New Roman" w:hAnsi="Times New Roman"/>
          <w:i/>
          <w:sz w:val="24"/>
          <w:szCs w:val="24"/>
        </w:rPr>
        <w:t xml:space="preserve">American Red Cross Magazine </w:t>
      </w:r>
      <w:del w:id="3150" w:author="Patterson Lamb" w:date="2014-08-10T16:25:00Z">
        <w:r w:rsidRPr="003C478B" w:rsidDel="00C5216B">
          <w:rPr>
            <w:rFonts w:ascii="Times New Roman" w:hAnsi="Times New Roman"/>
            <w:sz w:val="24"/>
            <w:szCs w:val="24"/>
          </w:rPr>
          <w:delText>Vol XIII</w:delText>
        </w:r>
      </w:del>
      <w:ins w:id="3151" w:author="Patterson Lamb" w:date="2014-08-10T16:25:00Z">
        <w:r>
          <w:rPr>
            <w:rFonts w:ascii="Times New Roman" w:hAnsi="Times New Roman"/>
            <w:sz w:val="24"/>
            <w:szCs w:val="24"/>
          </w:rPr>
          <w:t>13</w:t>
        </w:r>
      </w:ins>
      <w:r w:rsidRPr="003C478B">
        <w:rPr>
          <w:rFonts w:ascii="Times New Roman" w:hAnsi="Times New Roman"/>
          <w:sz w:val="24"/>
          <w:szCs w:val="24"/>
        </w:rPr>
        <w:t>, no. 3</w:t>
      </w:r>
      <w:del w:id="3152" w:author="Patterson Lamb" w:date="2014-08-10T16:25:00Z">
        <w:r w:rsidRPr="003C478B" w:rsidDel="00C5216B">
          <w:rPr>
            <w:rFonts w:ascii="Times New Roman" w:hAnsi="Times New Roman"/>
            <w:sz w:val="24"/>
            <w:szCs w:val="24"/>
          </w:rPr>
          <w:delText>,</w:delText>
        </w:r>
      </w:del>
      <w:ins w:id="3153" w:author="Patterson Lamb" w:date="2014-08-10T16:25:00Z">
        <w:r>
          <w:rPr>
            <w:rFonts w:ascii="Times New Roman" w:hAnsi="Times New Roman"/>
            <w:sz w:val="24"/>
            <w:szCs w:val="24"/>
          </w:rPr>
          <w:t>:</w:t>
        </w:r>
      </w:ins>
      <w:r w:rsidRPr="003C478B">
        <w:rPr>
          <w:rFonts w:ascii="Times New Roman" w:hAnsi="Times New Roman"/>
          <w:sz w:val="24"/>
          <w:szCs w:val="24"/>
        </w:rPr>
        <w:t xml:space="preserve"> 7–15. On Armenian child saving after the war, see Watenpaugh.</w:t>
      </w:r>
      <w:ins w:id="3154" w:author="Patterson Lamb" w:date="2014-08-10T16:25:00Z">
        <w:r>
          <w:rPr>
            <w:rFonts w:ascii="Times New Roman" w:hAnsi="Times New Roman"/>
            <w:b/>
            <w:sz w:val="24"/>
            <w:szCs w:val="24"/>
          </w:rPr>
          <w:t>&lt;AU: Please add short title&gt;</w:t>
        </w:r>
      </w:ins>
    </w:p>
  </w:endnote>
  <w:endnote w:id="4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Morgenthau, “Greatest Horror,” 15</w:t>
      </w:r>
      <w:del w:id="3164" w:author="Patterson Lamb" w:date="2014-08-10T16:25:00Z">
        <w:r w:rsidRPr="003C478B" w:rsidDel="00C5216B">
          <w:rPr>
            <w:rFonts w:ascii="Times New Roman" w:hAnsi="Times New Roman"/>
            <w:sz w:val="24"/>
            <w:szCs w:val="24"/>
          </w:rPr>
          <w:delText xml:space="preserve">, </w:delText>
        </w:r>
      </w:del>
      <w:ins w:id="3165" w:author="Patterson Lamb" w:date="2014-08-10T16:25:00Z">
        <w:r>
          <w:rPr>
            <w:rFonts w:ascii="Times New Roman" w:hAnsi="Times New Roman"/>
            <w:sz w:val="24"/>
            <w:szCs w:val="24"/>
          </w:rPr>
          <w:t xml:space="preserve">; </w:t>
        </w:r>
      </w:ins>
      <w:r w:rsidRPr="003C478B">
        <w:rPr>
          <w:rFonts w:ascii="Times New Roman" w:hAnsi="Times New Roman"/>
          <w:sz w:val="24"/>
          <w:szCs w:val="24"/>
        </w:rPr>
        <w:t xml:space="preserve">italics appear in the original. He urged that “definite steps be </w:t>
      </w:r>
      <w:del w:id="3166" w:author="Patterson Lamb" w:date="2014-08-10T16:25:00Z">
        <w:r w:rsidRPr="003C478B" w:rsidDel="00C5216B">
          <w:rPr>
            <w:rFonts w:ascii="Times New Roman" w:hAnsi="Times New Roman"/>
            <w:sz w:val="24"/>
            <w:szCs w:val="24"/>
          </w:rPr>
          <w:delText xml:space="preserve">… </w:delText>
        </w:r>
      </w:del>
      <w:ins w:id="3167" w:author="Patterson Lamb" w:date="2014-08-10T16:25: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taken to rescue permanently the remnants of these fine, old, civilized Christian peoples from the fangs of the Turks.”</w:t>
      </w:r>
    </w:p>
  </w:endnote>
  <w:endnote w:id="4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Clare</w:t>
      </w:r>
      <w:r w:rsidRPr="003C478B">
        <w:rPr>
          <w:rFonts w:ascii="Times New Roman" w:hAnsi="Times New Roman"/>
          <w:sz w:val="24"/>
          <w:szCs w:val="24"/>
        </w:rPr>
        <w:t xml:space="preserve"> </w:t>
      </w:r>
      <w:r w:rsidRPr="003C478B">
        <w:rPr>
          <w:rStyle w:val="surname"/>
          <w:sz w:val="24"/>
          <w:szCs w:val="24"/>
        </w:rPr>
        <w:t>Mulley</w:t>
      </w:r>
      <w:r w:rsidRPr="003C478B">
        <w:rPr>
          <w:rFonts w:ascii="Times New Roman" w:hAnsi="Times New Roman"/>
          <w:sz w:val="24"/>
          <w:szCs w:val="24"/>
        </w:rPr>
        <w:t xml:space="preserve">, </w:t>
      </w:r>
      <w:r w:rsidRPr="003C478B">
        <w:rPr>
          <w:rStyle w:val="booktitle"/>
          <w:sz w:val="24"/>
          <w:szCs w:val="24"/>
        </w:rPr>
        <w:t>The Woman Who Saved Children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OneWorld</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246</w:t>
      </w:r>
      <w:r w:rsidRPr="003C478B">
        <w:rPr>
          <w:rFonts w:ascii="Times New Roman" w:hAnsi="Times New Roman"/>
          <w:sz w:val="24"/>
          <w:szCs w:val="24"/>
        </w:rPr>
        <w:t>.</w:t>
      </w:r>
    </w:p>
  </w:endnote>
  <w:endnote w:id="4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blockade was lifted only after Germany signed the Versailles Peace treaty in late June 1919.</w:t>
      </w:r>
    </w:p>
  </w:endnote>
  <w:endnote w:id="4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She was charged for failing to get government clearance for public distribution of the leaflets. Mulley, 239–41.</w:t>
      </w:r>
      <w:ins w:id="3178" w:author="Patterson Lamb" w:date="2014-08-10T16:26:00Z">
        <w:r>
          <w:rPr>
            <w:rFonts w:ascii="Times New Roman" w:hAnsi="Times New Roman"/>
            <w:sz w:val="24"/>
            <w:szCs w:val="24"/>
          </w:rPr>
          <w:t xml:space="preserve"> </w:t>
        </w:r>
        <w:r>
          <w:rPr>
            <w:rFonts w:ascii="Times New Roman" w:hAnsi="Times New Roman"/>
            <w:b/>
            <w:sz w:val="24"/>
            <w:szCs w:val="24"/>
          </w:rPr>
          <w:t>&lt;AU: Need short title&gt;</w:t>
        </w:r>
      </w:ins>
    </w:p>
  </w:endnote>
  <w:endnote w:id="4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Jebb and Burton were already members of the “single-issue political pressure group,” Fight the Famine Council; while it had Liberal support, it did not attract official government or broad public support. Mulley, 227–</w:t>
      </w:r>
      <w:del w:id="3179" w:author="Patterson Lamb" w:date="2014-08-10T16:26:00Z">
        <w:r w:rsidRPr="003C478B" w:rsidDel="00C5216B">
          <w:rPr>
            <w:rFonts w:ascii="Times New Roman" w:hAnsi="Times New Roman"/>
            <w:sz w:val="24"/>
            <w:szCs w:val="24"/>
          </w:rPr>
          <w:delText>2</w:delText>
        </w:r>
      </w:del>
      <w:r w:rsidRPr="003C478B">
        <w:rPr>
          <w:rFonts w:ascii="Times New Roman" w:hAnsi="Times New Roman"/>
          <w:sz w:val="24"/>
          <w:szCs w:val="24"/>
        </w:rPr>
        <w:t>9.</w:t>
      </w:r>
      <w:ins w:id="3180" w:author="Patterson Lamb" w:date="2014-08-10T16:26:00Z">
        <w:r>
          <w:rPr>
            <w:rFonts w:ascii="Times New Roman" w:hAnsi="Times New Roman"/>
            <w:sz w:val="24"/>
            <w:szCs w:val="24"/>
          </w:rPr>
          <w:t xml:space="preserve"> </w:t>
        </w:r>
        <w:r>
          <w:rPr>
            <w:rFonts w:ascii="Times New Roman" w:hAnsi="Times New Roman"/>
            <w:b/>
            <w:sz w:val="24"/>
            <w:szCs w:val="24"/>
          </w:rPr>
          <w:t>&lt;AU: Need short title&gt;</w:t>
        </w:r>
      </w:ins>
    </w:p>
  </w:endnote>
  <w:endnote w:id="4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Jebb was referring to the Geneva Treaty of 1863 and its sponsoring organization the ICRC, quoted in Marshall, “Humanitarian Sympathy,” 187.</w:t>
      </w:r>
    </w:p>
  </w:endnote>
  <w:endnote w:id="4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Marshall, “Construction of Children”; also Cabanes.</w:t>
      </w:r>
      <w:ins w:id="3184" w:author="Patterson Lamb" w:date="2014-08-10T16:26:00Z">
        <w:r w:rsidRPr="00C5216B">
          <w:rPr>
            <w:rFonts w:ascii="Times New Roman" w:hAnsi="Times New Roman"/>
            <w:b/>
            <w:sz w:val="24"/>
            <w:szCs w:val="24"/>
          </w:rPr>
          <w:t xml:space="preserve"> </w:t>
        </w:r>
        <w:r>
          <w:rPr>
            <w:rFonts w:ascii="Times New Roman" w:hAnsi="Times New Roman"/>
            <w:b/>
            <w:sz w:val="24"/>
            <w:szCs w:val="24"/>
          </w:rPr>
          <w:t>&lt;AU: Need short title&gt;</w:t>
        </w:r>
      </w:ins>
    </w:p>
  </w:endnote>
  <w:endnote w:id="4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Quotations are from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Lassonde</w:t>
      </w:r>
      <w:r w:rsidRPr="003C478B">
        <w:rPr>
          <w:rFonts w:ascii="Times New Roman" w:hAnsi="Times New Roman"/>
          <w:sz w:val="24"/>
          <w:szCs w:val="24"/>
        </w:rPr>
        <w:t>, “</w:t>
      </w:r>
      <w:r w:rsidRPr="003C478B">
        <w:rPr>
          <w:rStyle w:val="chaptertitle"/>
          <w:sz w:val="24"/>
          <w:szCs w:val="24"/>
        </w:rPr>
        <w:t>Age, Schooling, and Development</w:t>
      </w:r>
      <w:ins w:id="3193" w:author="Patterson Lamb" w:date="2014-08-10T16:26:00Z">
        <w:r>
          <w:rPr>
            <w:rStyle w:val="chaptertitle"/>
            <w:sz w:val="24"/>
            <w:szCs w:val="24"/>
          </w:rPr>
          <w:t>,</w:t>
        </w:r>
      </w:ins>
      <w:r w:rsidRPr="003C478B">
        <w:rPr>
          <w:rFonts w:ascii="Times New Roman" w:hAnsi="Times New Roman"/>
          <w:sz w:val="24"/>
          <w:szCs w:val="24"/>
        </w:rPr>
        <w:t xml:space="preserve">” in </w:t>
      </w:r>
      <w:r w:rsidRPr="003C478B">
        <w:rPr>
          <w:rStyle w:val="forename"/>
          <w:sz w:val="24"/>
          <w:szCs w:val="24"/>
        </w:rPr>
        <w:t>Paula</w:t>
      </w:r>
      <w:r w:rsidRPr="003C478B">
        <w:rPr>
          <w:rFonts w:ascii="Times New Roman" w:hAnsi="Times New Roman"/>
          <w:sz w:val="24"/>
          <w:szCs w:val="24"/>
        </w:rPr>
        <w:t xml:space="preserve"> </w:t>
      </w:r>
      <w:r w:rsidRPr="003C478B">
        <w:rPr>
          <w:rStyle w:val="surname"/>
          <w:sz w:val="24"/>
          <w:szCs w:val="24"/>
        </w:rPr>
        <w:t>Fass</w:t>
      </w:r>
      <w:r w:rsidRPr="003C478B">
        <w:rPr>
          <w:rFonts w:ascii="Times New Roman" w:hAnsi="Times New Roman"/>
          <w:sz w:val="24"/>
          <w:szCs w:val="24"/>
        </w:rPr>
        <w:t>, ed.</w:t>
      </w:r>
      <w:ins w:id="3194" w:author="Patterson Lamb" w:date="2014-08-10T16:26: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The Routledge History of Childhood in the Western World</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195" w:author="Patterson Lamb" w:date="2014-08-10T16:27:00Z">
        <w:r>
          <w:rPr>
            <w:rFonts w:ascii="Times New Roman" w:hAnsi="Times New Roman"/>
            <w:b/>
            <w:sz w:val="24"/>
            <w:szCs w:val="24"/>
          </w:rPr>
          <w:t>&lt;AU: Need publisher&gt;</w:t>
        </w:r>
      </w:ins>
      <w:r w:rsidRPr="003C478B">
        <w:rPr>
          <w:rStyle w:val="date"/>
          <w:rFonts w:ascii="Times New Roman" w:hAnsi="Times New Roman"/>
          <w:sz w:val="24"/>
          <w:szCs w:val="24"/>
        </w:rPr>
        <w:t>2013</w:t>
      </w:r>
      <w:r w:rsidRPr="003C478B">
        <w:rPr>
          <w:rFonts w:ascii="Times New Roman" w:hAnsi="Times New Roman"/>
          <w:sz w:val="24"/>
          <w:szCs w:val="24"/>
        </w:rPr>
        <w:t xml:space="preserve">), </w:t>
      </w:r>
      <w:del w:id="3196" w:author="Patterson Lamb" w:date="2014-08-10T16:27:00Z">
        <w:r w:rsidRPr="003C478B" w:rsidDel="00C5216B">
          <w:rPr>
            <w:rFonts w:ascii="Times New Roman" w:hAnsi="Times New Roman"/>
            <w:sz w:val="24"/>
            <w:szCs w:val="24"/>
          </w:rPr>
          <w:delText xml:space="preserve">pp. </w:delText>
        </w:r>
      </w:del>
      <w:r w:rsidRPr="003C478B">
        <w:rPr>
          <w:rStyle w:val="pageextent"/>
          <w:sz w:val="24"/>
          <w:szCs w:val="24"/>
        </w:rPr>
        <w:t>216</w:t>
      </w:r>
      <w:r w:rsidRPr="003C478B">
        <w:rPr>
          <w:rFonts w:ascii="Times New Roman" w:hAnsi="Times New Roman"/>
          <w:sz w:val="24"/>
          <w:szCs w:val="24"/>
        </w:rPr>
        <w:t>, 220–</w:t>
      </w:r>
      <w:del w:id="3197" w:author="Patterson Lamb" w:date="2014-08-10T16:27:00Z">
        <w:r w:rsidRPr="003C478B" w:rsidDel="00C5216B">
          <w:rPr>
            <w:rFonts w:ascii="Times New Roman" w:hAnsi="Times New Roman"/>
            <w:sz w:val="24"/>
            <w:szCs w:val="24"/>
          </w:rPr>
          <w:delText>2</w:delText>
        </w:r>
      </w:del>
      <w:r w:rsidRPr="003C478B">
        <w:rPr>
          <w:rFonts w:ascii="Times New Roman" w:hAnsi="Times New Roman"/>
          <w:sz w:val="24"/>
          <w:szCs w:val="24"/>
        </w:rPr>
        <w:t>1. In addition to the Paula Fass anthology, see</w:t>
      </w:r>
      <w:ins w:id="3198" w:author="Patterson Lamb" w:date="2014-08-10T16:27:00Z">
        <w:r>
          <w:rPr>
            <w:rFonts w:ascii="Times New Roman" w:hAnsi="Times New Roman"/>
            <w:sz w:val="24"/>
            <w:szCs w:val="24"/>
          </w:rPr>
          <w:t>,</w:t>
        </w:r>
      </w:ins>
      <w:r w:rsidRPr="003C478B">
        <w:rPr>
          <w:rFonts w:ascii="Times New Roman" w:hAnsi="Times New Roman"/>
          <w:sz w:val="24"/>
          <w:szCs w:val="24"/>
        </w:rPr>
        <w:t xml:space="preserve"> for example, </w:t>
      </w:r>
      <w:r w:rsidRPr="003C478B">
        <w:rPr>
          <w:rStyle w:val="forename"/>
          <w:sz w:val="24"/>
          <w:szCs w:val="24"/>
        </w:rPr>
        <w:t>Viviana</w:t>
      </w:r>
      <w:r w:rsidRPr="003C478B">
        <w:rPr>
          <w:rFonts w:ascii="Times New Roman" w:hAnsi="Times New Roman"/>
          <w:sz w:val="24"/>
          <w:szCs w:val="24"/>
        </w:rPr>
        <w:t xml:space="preserve"> </w:t>
      </w:r>
      <w:r w:rsidRPr="003C478B">
        <w:rPr>
          <w:rStyle w:val="surname"/>
          <w:sz w:val="24"/>
          <w:szCs w:val="24"/>
        </w:rPr>
        <w:t>Zelizer</w:t>
      </w:r>
      <w:r w:rsidRPr="003C478B">
        <w:rPr>
          <w:rFonts w:ascii="Times New Roman" w:hAnsi="Times New Roman"/>
          <w:sz w:val="24"/>
          <w:szCs w:val="24"/>
        </w:rPr>
        <w:t xml:space="preserve">, </w:t>
      </w:r>
      <w:r w:rsidRPr="003C478B">
        <w:rPr>
          <w:rStyle w:val="booktitle"/>
          <w:sz w:val="24"/>
          <w:szCs w:val="24"/>
        </w:rPr>
        <w:t>Pricing the Priceless Child</w:t>
      </w:r>
      <w:r w:rsidRPr="003C478B">
        <w:rPr>
          <w:rFonts w:ascii="Times New Roman" w:hAnsi="Times New Roman"/>
          <w:i/>
          <w:sz w:val="24"/>
          <w:szCs w:val="24"/>
        </w:rPr>
        <w:t xml:space="preserve"> </w:t>
      </w:r>
      <w:r w:rsidRPr="003C478B">
        <w:rPr>
          <w:rFonts w:ascii="Times New Roman" w:hAnsi="Times New Roman"/>
          <w:sz w:val="24"/>
          <w:szCs w:val="24"/>
        </w:rPr>
        <w:t>(</w:t>
      </w:r>
      <w:ins w:id="3199" w:author="Patterson Lamb" w:date="2014-08-10T16:27:00Z">
        <w:r>
          <w:rPr>
            <w:rFonts w:ascii="Times New Roman" w:hAnsi="Times New Roman"/>
            <w:sz w:val="24"/>
            <w:szCs w:val="24"/>
          </w:rPr>
          <w:t xml:space="preserve">Princeton, NJ: </w:t>
        </w:r>
      </w:ins>
      <w:r w:rsidRPr="003C478B">
        <w:rPr>
          <w:rStyle w:val="placeofpub"/>
          <w:sz w:val="24"/>
          <w:szCs w:val="24"/>
        </w:rPr>
        <w:t>Princeton</w:t>
      </w:r>
      <w:r w:rsidRPr="003C478B">
        <w:rPr>
          <w:rFonts w:ascii="Times New Roman" w:hAnsi="Times New Roman"/>
          <w:sz w:val="24"/>
          <w:szCs w:val="24"/>
        </w:rPr>
        <w:t xml:space="preserve">, </w:t>
      </w:r>
      <w:r w:rsidRPr="003C478B">
        <w:rPr>
          <w:rStyle w:val="date"/>
          <w:rFonts w:ascii="Times New Roman" w:hAnsi="Times New Roman"/>
          <w:sz w:val="24"/>
          <w:szCs w:val="24"/>
        </w:rPr>
        <w:t>1994</w:t>
      </w:r>
      <w:r w:rsidRPr="003C478B">
        <w:rPr>
          <w:rFonts w:ascii="Times New Roman" w:hAnsi="Times New Roman"/>
          <w:sz w:val="24"/>
          <w:szCs w:val="24"/>
        </w:rPr>
        <w:t xml:space="preserve">); </w:t>
      </w:r>
      <w:r w:rsidRPr="003C478B">
        <w:rPr>
          <w:rStyle w:val="forename"/>
          <w:sz w:val="24"/>
          <w:szCs w:val="24"/>
        </w:rPr>
        <w:t>Edward</w:t>
      </w:r>
      <w:r w:rsidRPr="003C478B">
        <w:rPr>
          <w:rFonts w:ascii="Times New Roman" w:hAnsi="Times New Roman"/>
          <w:sz w:val="24"/>
          <w:szCs w:val="24"/>
        </w:rPr>
        <w:t xml:space="preserve"> </w:t>
      </w:r>
      <w:r w:rsidRPr="003C478B">
        <w:rPr>
          <w:rStyle w:val="surname"/>
          <w:sz w:val="24"/>
          <w:szCs w:val="24"/>
        </w:rPr>
        <w:t>Dickinson</w:t>
      </w:r>
      <w:r w:rsidRPr="003C478B">
        <w:rPr>
          <w:rFonts w:ascii="Times New Roman" w:hAnsi="Times New Roman"/>
          <w:sz w:val="24"/>
          <w:szCs w:val="24"/>
        </w:rPr>
        <w:t xml:space="preserve">, </w:t>
      </w:r>
      <w:r w:rsidRPr="003C478B">
        <w:rPr>
          <w:rStyle w:val="booktitle"/>
          <w:sz w:val="24"/>
          <w:szCs w:val="24"/>
        </w:rPr>
        <w:t>The Politics of German Child Welfare from the Empire to the Federal Republic</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 xml:space="preserve">Cambridge, </w:t>
      </w:r>
      <w:del w:id="3200" w:author="Patterson Lamb" w:date="2014-08-10T16:28:00Z">
        <w:r w:rsidRPr="003C478B" w:rsidDel="000906E7">
          <w:rPr>
            <w:rStyle w:val="placeofpub"/>
            <w:sz w:val="24"/>
            <w:szCs w:val="24"/>
          </w:rPr>
          <w:delText>Mass.</w:delText>
        </w:r>
        <w:r w:rsidRPr="003C478B" w:rsidDel="000906E7">
          <w:rPr>
            <w:rFonts w:ascii="Times New Roman" w:hAnsi="Times New Roman"/>
            <w:sz w:val="24"/>
            <w:szCs w:val="24"/>
          </w:rPr>
          <w:delText>,</w:delText>
        </w:r>
      </w:del>
      <w:ins w:id="3201" w:author="Patterson Lamb" w:date="2014-08-10T16:28:00Z">
        <w:r>
          <w:rPr>
            <w:rStyle w:val="placeofpub"/>
            <w:sz w:val="24"/>
            <w:szCs w:val="24"/>
          </w:rPr>
          <w:t xml:space="preserve">MA: </w:t>
        </w:r>
        <w:r>
          <w:rPr>
            <w:rStyle w:val="placeofpub"/>
            <w:b/>
            <w:sz w:val="24"/>
            <w:szCs w:val="24"/>
          </w:rPr>
          <w:t>&lt;AU: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 xml:space="preserve">); </w:t>
      </w:r>
      <w:r w:rsidRPr="003C478B">
        <w:rPr>
          <w:rStyle w:val="forename"/>
          <w:sz w:val="24"/>
          <w:szCs w:val="24"/>
        </w:rPr>
        <w:t>James</w:t>
      </w:r>
      <w:r w:rsidRPr="003C478B">
        <w:rPr>
          <w:rFonts w:ascii="Times New Roman" w:hAnsi="Times New Roman"/>
          <w:sz w:val="24"/>
          <w:szCs w:val="24"/>
        </w:rPr>
        <w:t xml:space="preserve"> </w:t>
      </w:r>
      <w:r w:rsidRPr="003C478B">
        <w:rPr>
          <w:rStyle w:val="surname"/>
          <w:sz w:val="24"/>
          <w:szCs w:val="24"/>
        </w:rPr>
        <w:t>Schmidt</w:t>
      </w:r>
      <w:r w:rsidRPr="003C478B">
        <w:rPr>
          <w:rFonts w:ascii="Times New Roman" w:hAnsi="Times New Roman"/>
          <w:sz w:val="24"/>
          <w:szCs w:val="24"/>
        </w:rPr>
        <w:t xml:space="preserve">, </w:t>
      </w:r>
      <w:r w:rsidRPr="003C478B">
        <w:rPr>
          <w:rStyle w:val="booktitle"/>
          <w:sz w:val="24"/>
          <w:szCs w:val="24"/>
        </w:rPr>
        <w:t>Industrial Violence and the Legal Origins of Child Labor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del w:id="3202" w:author="Patterson Lamb" w:date="2014-08-10T16:28:00Z">
        <w:r w:rsidRPr="003C478B" w:rsidDel="000906E7">
          <w:rPr>
            <w:rFonts w:ascii="Times New Roman" w:hAnsi="Times New Roman"/>
            <w:sz w:val="24"/>
            <w:szCs w:val="24"/>
          </w:rPr>
          <w:delText>,</w:delText>
        </w:r>
      </w:del>
      <w:ins w:id="3203" w:author="Patterson Lamb" w:date="2014-08-10T16:28:00Z">
        <w:r>
          <w:rPr>
            <w:rFonts w:ascii="Times New Roman" w:hAnsi="Times New Roman"/>
            <w:sz w:val="24"/>
            <w:szCs w:val="24"/>
          </w:rPr>
          <w:t xml:space="preserve">: </w:t>
        </w:r>
        <w:r>
          <w:rPr>
            <w:rFonts w:ascii="Times New Roman" w:hAnsi="Times New Roman"/>
            <w:b/>
            <w:sz w:val="24"/>
            <w:szCs w:val="24"/>
          </w:rPr>
          <w:t>&lt;AU: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w:t>
      </w:r>
      <w:r w:rsidRPr="003C478B">
        <w:rPr>
          <w:rStyle w:val="forename"/>
          <w:sz w:val="24"/>
          <w:szCs w:val="24"/>
        </w:rPr>
        <w:t>Tara</w:t>
      </w:r>
      <w:r w:rsidRPr="003C478B">
        <w:rPr>
          <w:rFonts w:ascii="Times New Roman" w:hAnsi="Times New Roman"/>
          <w:sz w:val="24"/>
          <w:szCs w:val="24"/>
        </w:rPr>
        <w:t xml:space="preserve"> </w:t>
      </w:r>
      <w:r w:rsidRPr="003C478B">
        <w:rPr>
          <w:rStyle w:val="surname"/>
          <w:sz w:val="24"/>
          <w:szCs w:val="24"/>
        </w:rPr>
        <w:t>Zahra</w:t>
      </w:r>
      <w:r w:rsidRPr="003C478B">
        <w:rPr>
          <w:rFonts w:ascii="Times New Roman" w:hAnsi="Times New Roman"/>
          <w:sz w:val="24"/>
          <w:szCs w:val="24"/>
        </w:rPr>
        <w:t xml:space="preserve">, </w:t>
      </w:r>
      <w:r w:rsidRPr="003C478B">
        <w:rPr>
          <w:rStyle w:val="booktitle"/>
          <w:sz w:val="24"/>
          <w:szCs w:val="24"/>
        </w:rPr>
        <w:t>Kidnapped Souls: National Difference and the Battle for Children in Bohemian Lands, 1900–1948</w:t>
      </w:r>
      <w:r w:rsidRPr="003C478B">
        <w:rPr>
          <w:rFonts w:ascii="Times New Roman" w:hAnsi="Times New Roman"/>
          <w:sz w:val="24"/>
          <w:szCs w:val="24"/>
        </w:rPr>
        <w:t xml:space="preserve"> (</w:t>
      </w:r>
      <w:r w:rsidRPr="003C478B">
        <w:rPr>
          <w:rStyle w:val="placeofpub"/>
          <w:sz w:val="24"/>
          <w:szCs w:val="24"/>
        </w:rPr>
        <w:t>Ithaca</w:t>
      </w:r>
      <w:ins w:id="3204" w:author="Patterson Lamb" w:date="2014-08-10T16:28:00Z">
        <w:r>
          <w:rPr>
            <w:rStyle w:val="placeofpub"/>
            <w:sz w:val="24"/>
            <w:szCs w:val="24"/>
          </w:rPr>
          <w:t>, NY:</w:t>
        </w:r>
      </w:ins>
      <w:del w:id="3205" w:author="Patterson Lamb" w:date="2014-08-10T16:28:00Z">
        <w:r w:rsidRPr="003C478B" w:rsidDel="000906E7">
          <w:rPr>
            <w:rFonts w:ascii="Times New Roman" w:hAnsi="Times New Roman"/>
            <w:sz w:val="24"/>
            <w:szCs w:val="24"/>
          </w:rPr>
          <w:delText>,</w:delText>
        </w:r>
      </w:del>
      <w:ins w:id="3206" w:author="Patterson Lamb" w:date="2014-08-10T16:28:00Z">
        <w:r>
          <w:rPr>
            <w:rFonts w:ascii="Times New Roman" w:hAnsi="Times New Roman"/>
            <w:sz w:val="24"/>
            <w:szCs w:val="24"/>
          </w:rPr>
          <w:t xml:space="preserve"> </w:t>
        </w:r>
        <w:r>
          <w:rPr>
            <w:rFonts w:ascii="Times New Roman" w:hAnsi="Times New Roman"/>
            <w:b/>
            <w:sz w:val="24"/>
            <w:szCs w:val="24"/>
          </w:rPr>
          <w:t>&lt;AU: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4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246–</w:t>
      </w:r>
      <w:del w:id="3210" w:author="Patterson Lamb" w:date="2014-08-10T16:28:00Z">
        <w:r w:rsidRPr="003C478B" w:rsidDel="000906E7">
          <w:rPr>
            <w:rFonts w:ascii="Times New Roman" w:hAnsi="Times New Roman"/>
            <w:sz w:val="24"/>
            <w:szCs w:val="24"/>
          </w:rPr>
          <w:delText>4</w:delText>
        </w:r>
      </w:del>
      <w:r w:rsidRPr="003C478B">
        <w:rPr>
          <w:rFonts w:ascii="Times New Roman" w:hAnsi="Times New Roman"/>
          <w:sz w:val="24"/>
          <w:szCs w:val="24"/>
        </w:rPr>
        <w:t>7.</w:t>
      </w:r>
      <w:ins w:id="3211" w:author="Patterson Lamb" w:date="2014-08-10T16:29:00Z">
        <w:r>
          <w:rPr>
            <w:rFonts w:ascii="Times New Roman" w:hAnsi="Times New Roman"/>
            <w:sz w:val="24"/>
            <w:szCs w:val="24"/>
          </w:rPr>
          <w:t xml:space="preserve"> </w:t>
        </w:r>
        <w:r>
          <w:rPr>
            <w:rFonts w:ascii="Times New Roman" w:hAnsi="Times New Roman"/>
            <w:b/>
            <w:sz w:val="24"/>
            <w:szCs w:val="24"/>
          </w:rPr>
          <w:t>&lt;AU: Need short title&gt;</w:t>
        </w:r>
      </w:ins>
    </w:p>
  </w:endnote>
  <w:endnote w:id="4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w:t>
      </w:r>
      <w:ins w:id="3221" w:author="Patterson Lamb" w:date="2014-08-10T16:29:00Z">
        <w:r>
          <w:rPr>
            <w:rFonts w:ascii="Times New Roman" w:hAnsi="Times New Roman"/>
            <w:b/>
            <w:sz w:val="24"/>
            <w:szCs w:val="24"/>
          </w:rPr>
          <w:t>&lt;AU: Need short title&gt;</w:t>
        </w:r>
      </w:ins>
      <w:r w:rsidRPr="003C478B">
        <w:rPr>
          <w:rFonts w:ascii="Times New Roman" w:hAnsi="Times New Roman"/>
          <w:sz w:val="24"/>
          <w:szCs w:val="24"/>
        </w:rPr>
        <w:t>240–</w:t>
      </w:r>
      <w:del w:id="3222" w:author="Patterson Lamb" w:date="2014-08-10T16:29:00Z">
        <w:r w:rsidRPr="003C478B" w:rsidDel="000906E7">
          <w:rPr>
            <w:rFonts w:ascii="Times New Roman" w:hAnsi="Times New Roman"/>
            <w:sz w:val="24"/>
            <w:szCs w:val="24"/>
          </w:rPr>
          <w:delText>4</w:delText>
        </w:r>
      </w:del>
      <w:r w:rsidRPr="003C478B">
        <w:rPr>
          <w:rFonts w:ascii="Times New Roman" w:hAnsi="Times New Roman"/>
          <w:sz w:val="24"/>
          <w:szCs w:val="24"/>
        </w:rPr>
        <w:t>5 and 261–72; and essays by Marshall</w:t>
      </w:r>
      <w:ins w:id="3223" w:author="Patterson Lamb" w:date="2014-08-10T16:29:00Z">
        <w:r>
          <w:rPr>
            <w:rFonts w:ascii="Times New Roman" w:hAnsi="Times New Roman"/>
            <w:sz w:val="24"/>
            <w:szCs w:val="24"/>
          </w:rPr>
          <w:t xml:space="preserve"> </w:t>
        </w:r>
        <w:r>
          <w:rPr>
            <w:rFonts w:ascii="Times New Roman" w:hAnsi="Times New Roman"/>
            <w:b/>
            <w:sz w:val="24"/>
            <w:szCs w:val="24"/>
          </w:rPr>
          <w:t>&lt;AU: Need short title&gt;</w:t>
        </w:r>
      </w:ins>
      <w:r w:rsidRPr="003C478B">
        <w:rPr>
          <w:rFonts w:ascii="Times New Roman" w:hAnsi="Times New Roman"/>
          <w:sz w:val="24"/>
          <w:szCs w:val="24"/>
        </w:rPr>
        <w:t xml:space="preserve">. The Fund hit a period of crisis in the mid-1920s when a debate broke out about whether it should continue its work, since the period of crisis relief for European and Russian children was concluding, and whether it should shift its focus to pressing domestic problems. Western Aid and the Global Economy: Series I: SCF Archives (New York: Thomson Gale, microfilm, 2004), Reel 13, “The Future of Save the Children Fund?” December 1926; Reel 34, “Miss Jebb’s Memorandum on the Policy of S.C.F.”, </w:t>
      </w:r>
      <w:ins w:id="3224" w:author="Patterson Lamb" w:date="2014-08-10T16:29:00Z">
        <w:r>
          <w:rPr>
            <w:rFonts w:ascii="Times New Roman" w:hAnsi="Times New Roman"/>
            <w:sz w:val="24"/>
            <w:szCs w:val="24"/>
          </w:rPr>
          <w:t xml:space="preserve">9 </w:t>
        </w:r>
      </w:ins>
      <w:r w:rsidRPr="003C478B">
        <w:rPr>
          <w:rFonts w:ascii="Times New Roman" w:hAnsi="Times New Roman"/>
          <w:sz w:val="24"/>
          <w:szCs w:val="24"/>
        </w:rPr>
        <w:t>July</w:t>
      </w:r>
      <w:del w:id="3225" w:author="Patterson Lamb" w:date="2014-08-10T16:29:00Z">
        <w:r w:rsidRPr="003C478B" w:rsidDel="000906E7">
          <w:rPr>
            <w:rFonts w:ascii="Times New Roman" w:hAnsi="Times New Roman"/>
            <w:sz w:val="24"/>
            <w:szCs w:val="24"/>
          </w:rPr>
          <w:delText xml:space="preserve"> 9,</w:delText>
        </w:r>
      </w:del>
      <w:r w:rsidRPr="003C478B">
        <w:rPr>
          <w:rFonts w:ascii="Times New Roman" w:hAnsi="Times New Roman"/>
          <w:sz w:val="24"/>
          <w:szCs w:val="24"/>
        </w:rPr>
        <w:t xml:space="preserve"> 1928.</w:t>
      </w:r>
    </w:p>
  </w:endnote>
  <w:endnote w:id="4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Record </w:t>
      </w:r>
      <w:r w:rsidRPr="003C478B">
        <w:rPr>
          <w:rFonts w:ascii="Times New Roman" w:hAnsi="Times New Roman"/>
          <w:sz w:val="24"/>
          <w:szCs w:val="24"/>
        </w:rPr>
        <w:t>began as a monthly in Oct</w:t>
      </w:r>
      <w:ins w:id="3226" w:author="Patterson Lamb" w:date="2014-08-10T16:29:00Z">
        <w:r>
          <w:rPr>
            <w:rFonts w:ascii="Times New Roman" w:hAnsi="Times New Roman"/>
            <w:sz w:val="24"/>
            <w:szCs w:val="24"/>
          </w:rPr>
          <w:t>ober</w:t>
        </w:r>
      </w:ins>
      <w:r w:rsidRPr="003C478B">
        <w:rPr>
          <w:rFonts w:ascii="Times New Roman" w:hAnsi="Times New Roman"/>
          <w:sz w:val="24"/>
          <w:szCs w:val="24"/>
        </w:rPr>
        <w:t xml:space="preserve"> 1920 and appeared semi-monthly by 1921. In August 1922 it became </w:t>
      </w:r>
      <w:r w:rsidRPr="003C478B">
        <w:rPr>
          <w:rFonts w:ascii="Times New Roman" w:hAnsi="Times New Roman"/>
          <w:i/>
          <w:sz w:val="24"/>
          <w:szCs w:val="24"/>
        </w:rPr>
        <w:t xml:space="preserve">World’s Children </w:t>
      </w:r>
      <w:r w:rsidRPr="003C478B">
        <w:rPr>
          <w:rFonts w:ascii="Times New Roman" w:hAnsi="Times New Roman"/>
          <w:sz w:val="24"/>
          <w:szCs w:val="24"/>
        </w:rPr>
        <w:t>and contained fewer photos and more profession</w:t>
      </w:r>
      <w:ins w:id="3227" w:author="Patterson Lamb" w:date="2014-08-10T16:30:00Z">
        <w:r>
          <w:rPr>
            <w:rFonts w:ascii="Times New Roman" w:hAnsi="Times New Roman"/>
            <w:sz w:val="24"/>
            <w:szCs w:val="24"/>
          </w:rPr>
          <w:t>al</w:t>
        </w:r>
      </w:ins>
      <w:r w:rsidRPr="003C478B">
        <w:rPr>
          <w:rFonts w:ascii="Times New Roman" w:hAnsi="Times New Roman"/>
          <w:sz w:val="24"/>
          <w:szCs w:val="24"/>
        </w:rPr>
        <w:t xml:space="preserve"> articles on child welfare. In December 1926, </w:t>
      </w:r>
      <w:r w:rsidRPr="003C478B">
        <w:rPr>
          <w:rFonts w:ascii="Times New Roman" w:hAnsi="Times New Roman"/>
          <w:i/>
          <w:sz w:val="24"/>
          <w:szCs w:val="24"/>
        </w:rPr>
        <w:t xml:space="preserve">Save the Children Fund Pictorial </w:t>
      </w:r>
      <w:r w:rsidRPr="003C478B">
        <w:rPr>
          <w:rFonts w:ascii="Times New Roman" w:hAnsi="Times New Roman"/>
          <w:sz w:val="24"/>
          <w:szCs w:val="24"/>
        </w:rPr>
        <w:t>was launched and distributed free of charge to a broad readership.</w:t>
      </w:r>
    </w:p>
  </w:endnote>
  <w:endnote w:id="4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Record, </w:t>
      </w:r>
      <w:r w:rsidRPr="003C478B">
        <w:rPr>
          <w:rFonts w:ascii="Times New Roman" w:hAnsi="Times New Roman"/>
          <w:sz w:val="24"/>
          <w:szCs w:val="24"/>
        </w:rPr>
        <w:t xml:space="preserve">January 1920, </w:t>
      </w:r>
      <w:ins w:id="3230" w:author="Patterson Lamb" w:date="2014-08-10T16:31:00Z">
        <w:r>
          <w:rPr>
            <w:rFonts w:ascii="Times New Roman" w:hAnsi="Times New Roman"/>
            <w:sz w:val="24"/>
            <w:szCs w:val="24"/>
          </w:rPr>
          <w:t xml:space="preserve">p. </w:t>
        </w:r>
      </w:ins>
      <w:del w:id="3231" w:author="Patterson Lamb" w:date="2014-08-10T16:30:00Z">
        <w:r w:rsidRPr="003C478B" w:rsidDel="000906E7">
          <w:rPr>
            <w:rFonts w:ascii="Times New Roman" w:hAnsi="Times New Roman"/>
            <w:sz w:val="24"/>
            <w:szCs w:val="24"/>
          </w:rPr>
          <w:delText xml:space="preserve">p. </w:delText>
        </w:r>
      </w:del>
      <w:r w:rsidRPr="003C478B">
        <w:rPr>
          <w:rFonts w:ascii="Times New Roman" w:hAnsi="Times New Roman"/>
          <w:sz w:val="24"/>
          <w:szCs w:val="24"/>
        </w:rPr>
        <w:t>64</w:t>
      </w:r>
      <w:ins w:id="3232" w:author="Patterson Lamb" w:date="2014-08-10T16:30:00Z">
        <w:r>
          <w:rPr>
            <w:rFonts w:ascii="Times New Roman" w:hAnsi="Times New Roman"/>
            <w:sz w:val="24"/>
            <w:szCs w:val="24"/>
          </w:rPr>
          <w:t>,</w:t>
        </w:r>
      </w:ins>
      <w:r w:rsidRPr="003C478B">
        <w:rPr>
          <w:rFonts w:ascii="Times New Roman" w:hAnsi="Times New Roman"/>
          <w:sz w:val="24"/>
          <w:szCs w:val="24"/>
        </w:rPr>
        <w:t xml:space="preserve"> and August 15, 1920,</w:t>
      </w:r>
      <w:del w:id="3233" w:author="Patterson Lamb" w:date="2014-08-10T16:30:00Z">
        <w:r w:rsidRPr="003C478B" w:rsidDel="000906E7">
          <w:rPr>
            <w:rFonts w:ascii="Times New Roman" w:hAnsi="Times New Roman"/>
            <w:sz w:val="24"/>
            <w:szCs w:val="24"/>
          </w:rPr>
          <w:delText xml:space="preserve"> p.</w:delText>
        </w:r>
      </w:del>
      <w:ins w:id="3234" w:author="Patterson Lamb" w:date="2014-08-10T16:30:00Z">
        <w:r>
          <w:rPr>
            <w:rFonts w:ascii="Times New Roman" w:hAnsi="Times New Roman"/>
            <w:sz w:val="24"/>
            <w:szCs w:val="24"/>
          </w:rPr>
          <w:t xml:space="preserve"> </w:t>
        </w:r>
      </w:ins>
      <w:ins w:id="3235" w:author="Patterson Lamb" w:date="2014-08-10T16:31:00Z">
        <w:r>
          <w:rPr>
            <w:rFonts w:ascii="Times New Roman" w:hAnsi="Times New Roman"/>
            <w:sz w:val="24"/>
            <w:szCs w:val="24"/>
          </w:rPr>
          <w:t xml:space="preserve">p. </w:t>
        </w:r>
      </w:ins>
      <w:r w:rsidRPr="003C478B">
        <w:rPr>
          <w:rFonts w:ascii="Times New Roman" w:hAnsi="Times New Roman"/>
          <w:sz w:val="24"/>
          <w:szCs w:val="24"/>
        </w:rPr>
        <w:t>325.</w:t>
      </w:r>
    </w:p>
  </w:endnote>
  <w:endnote w:id="4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Record, </w:t>
      </w:r>
      <w:r w:rsidRPr="003C478B">
        <w:rPr>
          <w:rFonts w:ascii="Times New Roman" w:hAnsi="Times New Roman"/>
          <w:sz w:val="24"/>
          <w:szCs w:val="24"/>
        </w:rPr>
        <w:t xml:space="preserve">January 1, 1921, </w:t>
      </w:r>
      <w:del w:id="3237" w:author="Patterson Lamb" w:date="2014-08-10T16:30:00Z">
        <w:r w:rsidRPr="003C478B" w:rsidDel="000906E7">
          <w:rPr>
            <w:rFonts w:ascii="Times New Roman" w:hAnsi="Times New Roman"/>
            <w:sz w:val="24"/>
            <w:szCs w:val="24"/>
          </w:rPr>
          <w:delText xml:space="preserve">p. </w:delText>
        </w:r>
      </w:del>
      <w:ins w:id="3238" w:author="Patterson Lamb" w:date="2014-08-10T16:30:00Z">
        <w:r>
          <w:rPr>
            <w:rFonts w:ascii="Times New Roman" w:hAnsi="Times New Roman"/>
            <w:sz w:val="24"/>
            <w:szCs w:val="24"/>
          </w:rPr>
          <w:t xml:space="preserve">p. </w:t>
        </w:r>
      </w:ins>
      <w:r w:rsidRPr="003C478B">
        <w:rPr>
          <w:rFonts w:ascii="Times New Roman" w:hAnsi="Times New Roman"/>
          <w:sz w:val="24"/>
          <w:szCs w:val="24"/>
        </w:rPr>
        <w:t>52.</w:t>
      </w:r>
    </w:p>
  </w:endnote>
  <w:endnote w:id="4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SCF, in its fundraising, emphasized the famine’s natural, rather than political, causes in order to establish the children as worthy and innocent victims. Mahood and Satzewich, </w:t>
      </w:r>
      <w:ins w:id="3241" w:author="Patterson Lamb" w:date="2014-08-10T16:31:00Z">
        <w:r>
          <w:rPr>
            <w:rFonts w:ascii="Times New Roman" w:hAnsi="Times New Roman"/>
            <w:b/>
            <w:sz w:val="24"/>
            <w:szCs w:val="24"/>
          </w:rPr>
          <w:t>&lt;AU: Need short title&gt;</w:t>
        </w:r>
      </w:ins>
      <w:r w:rsidRPr="003C478B">
        <w:rPr>
          <w:rFonts w:ascii="Times New Roman" w:hAnsi="Times New Roman"/>
          <w:sz w:val="24"/>
          <w:szCs w:val="24"/>
        </w:rPr>
        <w:t>59–61.</w:t>
      </w:r>
    </w:p>
  </w:endnote>
  <w:endnote w:id="4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Zangwill was author of the play, and phrase, “The Melting Pot.” See photos in </w:t>
      </w:r>
      <w:r w:rsidRPr="003C478B">
        <w:rPr>
          <w:rFonts w:ascii="Times New Roman" w:hAnsi="Times New Roman"/>
          <w:i/>
          <w:sz w:val="24"/>
          <w:szCs w:val="24"/>
        </w:rPr>
        <w:t xml:space="preserve">Record, </w:t>
      </w:r>
      <w:ins w:id="3242" w:author="Patterson Lamb" w:date="2014-08-10T16:31:00Z">
        <w:r w:rsidRPr="003C478B">
          <w:rPr>
            <w:rFonts w:ascii="Times New Roman" w:hAnsi="Times New Roman"/>
            <w:sz w:val="24"/>
            <w:szCs w:val="24"/>
          </w:rPr>
          <w:t>1 and 15</w:t>
        </w:r>
        <w:r>
          <w:rPr>
            <w:rFonts w:ascii="Times New Roman" w:hAnsi="Times New Roman"/>
            <w:sz w:val="24"/>
            <w:szCs w:val="24"/>
          </w:rPr>
          <w:t xml:space="preserve"> </w:t>
        </w:r>
      </w:ins>
      <w:r w:rsidRPr="003C478B">
        <w:rPr>
          <w:rFonts w:ascii="Times New Roman" w:hAnsi="Times New Roman"/>
          <w:sz w:val="24"/>
          <w:szCs w:val="24"/>
        </w:rPr>
        <w:t>November</w:t>
      </w:r>
      <w:del w:id="3243" w:author="Patterson Lamb" w:date="2014-08-10T16:31:00Z">
        <w:r w:rsidRPr="003C478B" w:rsidDel="000906E7">
          <w:rPr>
            <w:rFonts w:ascii="Times New Roman" w:hAnsi="Times New Roman"/>
            <w:sz w:val="24"/>
            <w:szCs w:val="24"/>
          </w:rPr>
          <w:delText xml:space="preserve"> 1 and 15</w:delText>
        </w:r>
      </w:del>
      <w:r w:rsidRPr="003C478B">
        <w:rPr>
          <w:rFonts w:ascii="Times New Roman" w:hAnsi="Times New Roman"/>
          <w:sz w:val="24"/>
          <w:szCs w:val="24"/>
        </w:rPr>
        <w:t xml:space="preserve">, and </w:t>
      </w:r>
      <w:ins w:id="3244" w:author="Patterson Lamb" w:date="2014-08-10T16:31:00Z">
        <w:r w:rsidRPr="003C478B">
          <w:rPr>
            <w:rFonts w:ascii="Times New Roman" w:hAnsi="Times New Roman"/>
            <w:sz w:val="24"/>
            <w:szCs w:val="24"/>
          </w:rPr>
          <w:t>1 and 15</w:t>
        </w:r>
        <w:r>
          <w:rPr>
            <w:rFonts w:ascii="Times New Roman" w:hAnsi="Times New Roman"/>
            <w:sz w:val="24"/>
            <w:szCs w:val="24"/>
          </w:rPr>
          <w:t xml:space="preserve"> </w:t>
        </w:r>
      </w:ins>
      <w:r w:rsidRPr="003C478B">
        <w:rPr>
          <w:rFonts w:ascii="Times New Roman" w:hAnsi="Times New Roman"/>
          <w:sz w:val="24"/>
          <w:szCs w:val="24"/>
        </w:rPr>
        <w:t>December</w:t>
      </w:r>
      <w:del w:id="3245" w:author="Patterson Lamb" w:date="2014-08-10T16:31:00Z">
        <w:r w:rsidRPr="003C478B" w:rsidDel="000906E7">
          <w:rPr>
            <w:rFonts w:ascii="Times New Roman" w:hAnsi="Times New Roman"/>
            <w:sz w:val="24"/>
            <w:szCs w:val="24"/>
          </w:rPr>
          <w:delText xml:space="preserve"> 1 and 15</w:delText>
        </w:r>
      </w:del>
      <w:r w:rsidRPr="003C478B">
        <w:rPr>
          <w:rFonts w:ascii="Times New Roman" w:hAnsi="Times New Roman"/>
          <w:sz w:val="24"/>
          <w:szCs w:val="24"/>
        </w:rPr>
        <w:t>, 1921; poem appeared in December 15 issue. See also Mahood and Satzewich.</w:t>
      </w:r>
      <w:ins w:id="3246" w:author="Patterson Lamb" w:date="2014-08-10T16:31:00Z">
        <w:r>
          <w:rPr>
            <w:rFonts w:ascii="Times New Roman" w:hAnsi="Times New Roman"/>
            <w:sz w:val="24"/>
            <w:szCs w:val="24"/>
          </w:rPr>
          <w:t xml:space="preserve"> </w:t>
        </w:r>
        <w:r>
          <w:rPr>
            <w:rFonts w:ascii="Times New Roman" w:hAnsi="Times New Roman"/>
            <w:b/>
            <w:sz w:val="24"/>
            <w:szCs w:val="24"/>
          </w:rPr>
          <w:t>&lt;AU: Need short title&gt;</w:t>
        </w:r>
      </w:ins>
    </w:p>
  </w:endnote>
  <w:endnote w:id="4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Virol ad in </w:t>
      </w:r>
      <w:r w:rsidRPr="003C478B">
        <w:rPr>
          <w:rFonts w:ascii="Times New Roman" w:hAnsi="Times New Roman"/>
          <w:i/>
          <w:sz w:val="24"/>
          <w:szCs w:val="24"/>
        </w:rPr>
        <w:t xml:space="preserve">The Record, </w:t>
      </w:r>
      <w:r w:rsidRPr="003C478B">
        <w:rPr>
          <w:rFonts w:ascii="Times New Roman" w:hAnsi="Times New Roman"/>
          <w:sz w:val="24"/>
          <w:szCs w:val="24"/>
        </w:rPr>
        <w:t>January 1, 1921, p. 2.</w:t>
      </w:r>
    </w:p>
  </w:endnote>
  <w:endnote w:id="4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w:t>
      </w:r>
      <w:ins w:id="3266" w:author="Patterson Lamb" w:date="2014-08-10T16:32:00Z">
        <w:r>
          <w:rPr>
            <w:rFonts w:ascii="Times New Roman" w:hAnsi="Times New Roman"/>
            <w:sz w:val="24"/>
            <w:szCs w:val="24"/>
          </w:rPr>
          <w:t xml:space="preserve"> </w:t>
        </w:r>
      </w:ins>
      <w:r w:rsidRPr="003C478B">
        <w:rPr>
          <w:rFonts w:ascii="Times New Roman" w:hAnsi="Times New Roman"/>
          <w:sz w:val="24"/>
          <w:szCs w:val="24"/>
        </w:rPr>
        <w:t>N. Mitchell</w:t>
      </w:r>
      <w:ins w:id="3267" w:author="Patterson Lamb" w:date="2014-08-10T16:32:00Z">
        <w:r>
          <w:rPr>
            <w:rFonts w:ascii="Times New Roman" w:hAnsi="Times New Roman"/>
            <w:b/>
            <w:sz w:val="24"/>
            <w:szCs w:val="24"/>
          </w:rPr>
          <w:t>&lt;AU: Need short title&gt;</w:t>
        </w:r>
      </w:ins>
      <w:r w:rsidRPr="003C478B">
        <w:rPr>
          <w:rFonts w:ascii="Times New Roman" w:hAnsi="Times New Roman"/>
          <w:sz w:val="24"/>
          <w:szCs w:val="24"/>
        </w:rPr>
        <w:t>; Willis and Krauthamer</w:t>
      </w:r>
      <w:ins w:id="3268" w:author="Patterson Lamb" w:date="2014-08-10T16:32:00Z">
        <w:r>
          <w:rPr>
            <w:rFonts w:ascii="Times New Roman" w:hAnsi="Times New Roman"/>
            <w:b/>
            <w:sz w:val="24"/>
            <w:szCs w:val="24"/>
          </w:rPr>
          <w:t>&lt;AU: Need short title&gt;</w:t>
        </w:r>
      </w:ins>
      <w:r w:rsidRPr="003C478B">
        <w:rPr>
          <w:rFonts w:ascii="Times New Roman" w:hAnsi="Times New Roman"/>
          <w:sz w:val="24"/>
          <w:szCs w:val="24"/>
        </w:rPr>
        <w:t>, 19; Koven, “Dr. Barnardo’s.” Mitchell and Koven note the constructed character of the shots, which were taken the same day in the same studio. Koven also notes the controversy surrounding the Barnardo shots when critics realized the artificial quality of the visual improvement.</w:t>
      </w:r>
    </w:p>
  </w:endnote>
  <w:endnote w:id="4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Record</w:t>
      </w:r>
      <w:ins w:id="3273" w:author="Patterson Lamb" w:date="2014-08-10T16:32:00Z">
        <w:r>
          <w:rPr>
            <w:rFonts w:ascii="Times New Roman" w:hAnsi="Times New Roman"/>
            <w:sz w:val="24"/>
            <w:szCs w:val="24"/>
          </w:rPr>
          <w:t>,</w:t>
        </w:r>
      </w:ins>
      <w:del w:id="3274" w:author="Patterson Lamb" w:date="2014-08-10T16:32:00Z">
        <w:r w:rsidRPr="003C478B" w:rsidDel="000906E7">
          <w:rPr>
            <w:rFonts w:ascii="Times New Roman" w:hAnsi="Times New Roman"/>
            <w:i/>
            <w:sz w:val="24"/>
            <w:szCs w:val="24"/>
          </w:rPr>
          <w:delText xml:space="preserve">, </w:delText>
        </w:r>
        <w:r w:rsidRPr="003C478B" w:rsidDel="000906E7">
          <w:rPr>
            <w:rFonts w:ascii="Times New Roman" w:hAnsi="Times New Roman"/>
            <w:sz w:val="24"/>
            <w:szCs w:val="24"/>
          </w:rPr>
          <w:delText>March</w:delText>
        </w:r>
      </w:del>
      <w:r w:rsidRPr="003C478B">
        <w:rPr>
          <w:rFonts w:ascii="Times New Roman" w:hAnsi="Times New Roman"/>
          <w:sz w:val="24"/>
          <w:szCs w:val="24"/>
        </w:rPr>
        <w:t xml:space="preserve"> 15</w:t>
      </w:r>
      <w:del w:id="3275" w:author="Patterson Lamb" w:date="2014-08-10T16:32:00Z">
        <w:r w:rsidRPr="003C478B" w:rsidDel="000906E7">
          <w:rPr>
            <w:rFonts w:ascii="Times New Roman" w:hAnsi="Times New Roman"/>
            <w:sz w:val="24"/>
            <w:szCs w:val="24"/>
          </w:rPr>
          <w:delText xml:space="preserve">, </w:delText>
        </w:r>
      </w:del>
      <w:ins w:id="3276" w:author="Patterson Lamb" w:date="2014-08-10T16:32:00Z">
        <w:r w:rsidRPr="003C478B">
          <w:rPr>
            <w:rFonts w:ascii="Times New Roman" w:hAnsi="Times New Roman"/>
            <w:i/>
            <w:sz w:val="24"/>
            <w:szCs w:val="24"/>
          </w:rPr>
          <w:t xml:space="preserve"> </w:t>
        </w:r>
        <w:r w:rsidRPr="003C478B">
          <w:rPr>
            <w:rFonts w:ascii="Times New Roman" w:hAnsi="Times New Roman"/>
            <w:sz w:val="24"/>
            <w:szCs w:val="24"/>
          </w:rPr>
          <w:t xml:space="preserve">March </w:t>
        </w:r>
      </w:ins>
      <w:r w:rsidRPr="003C478B">
        <w:rPr>
          <w:rFonts w:ascii="Times New Roman" w:hAnsi="Times New Roman"/>
          <w:sz w:val="24"/>
          <w:szCs w:val="24"/>
        </w:rPr>
        <w:t xml:space="preserve">1922; Mahood and Satzewich </w:t>
      </w:r>
      <w:ins w:id="3277" w:author="Patterson Lamb" w:date="2014-08-10T16:32:00Z">
        <w:r>
          <w:rPr>
            <w:rFonts w:ascii="Times New Roman" w:hAnsi="Times New Roman"/>
            <w:b/>
            <w:sz w:val="24"/>
            <w:szCs w:val="24"/>
          </w:rPr>
          <w:t>&lt;AU: Need short title&gt;</w:t>
        </w:r>
      </w:ins>
      <w:r w:rsidRPr="003C478B">
        <w:rPr>
          <w:rFonts w:ascii="Times New Roman" w:hAnsi="Times New Roman"/>
          <w:sz w:val="24"/>
          <w:szCs w:val="24"/>
        </w:rPr>
        <w:t>also discuss this item.</w:t>
      </w:r>
    </w:p>
  </w:endnote>
  <w:endnote w:id="4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Dr. Hector Munro and Dr. Fré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dé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ric Ferriè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re who were sent to Vienna</w:t>
      </w:r>
      <w:del w:id="3283" w:author="Patterson Lamb" w:date="2014-08-10T16:32:00Z">
        <w:r w:rsidRPr="003C478B" w:rsidDel="000906E7">
          <w:rPr>
            <w:rFonts w:ascii="Times New Roman" w:hAnsi="Times New Roman"/>
            <w:sz w:val="24"/>
            <w:szCs w:val="24"/>
          </w:rPr>
          <w:delText>,</w:delText>
        </w:r>
      </w:del>
      <w:ins w:id="3284" w:author="Patterson Lamb" w:date="2014-08-10T16:32:00Z">
        <w:r>
          <w:rPr>
            <w:rFonts w:ascii="Times New Roman" w:hAnsi="Times New Roman"/>
            <w:sz w:val="24"/>
            <w:szCs w:val="24"/>
          </w:rPr>
          <w:t>’</w:t>
        </w:r>
      </w:ins>
      <w:r w:rsidRPr="003C478B">
        <w:rPr>
          <w:rFonts w:ascii="Times New Roman" w:hAnsi="Times New Roman"/>
          <w:sz w:val="24"/>
          <w:szCs w:val="24"/>
        </w:rPr>
        <w:t xml:space="preserve"> Mulley,</w:t>
      </w:r>
      <w:ins w:id="3285" w:author="Patterson Lamb" w:date="2014-08-10T16:32:00Z">
        <w:r>
          <w:rPr>
            <w:rFonts w:ascii="Times New Roman" w:hAnsi="Times New Roman"/>
            <w:sz w:val="24"/>
            <w:szCs w:val="24"/>
          </w:rPr>
          <w:t xml:space="preserve"> </w:t>
        </w:r>
        <w:r>
          <w:rPr>
            <w:rFonts w:ascii="Times New Roman" w:hAnsi="Times New Roman"/>
            <w:b/>
            <w:sz w:val="24"/>
            <w:szCs w:val="24"/>
          </w:rPr>
          <w:t>&lt;AU: Need short title&gt;</w:t>
        </w:r>
      </w:ins>
      <w:r w:rsidRPr="003C478B">
        <w:rPr>
          <w:rFonts w:ascii="Times New Roman" w:hAnsi="Times New Roman"/>
          <w:sz w:val="24"/>
          <w:szCs w:val="24"/>
        </w:rPr>
        <w:t xml:space="preserve"> 236–</w:t>
      </w:r>
      <w:del w:id="3286" w:author="Patterson Lamb" w:date="2014-08-10T16:32:00Z">
        <w:r w:rsidRPr="003C478B" w:rsidDel="000906E7">
          <w:rPr>
            <w:rFonts w:ascii="Times New Roman" w:hAnsi="Times New Roman"/>
            <w:sz w:val="24"/>
            <w:szCs w:val="24"/>
          </w:rPr>
          <w:delText>3</w:delText>
        </w:r>
      </w:del>
      <w:r w:rsidRPr="003C478B">
        <w:rPr>
          <w:rFonts w:ascii="Times New Roman" w:hAnsi="Times New Roman"/>
          <w:sz w:val="24"/>
          <w:szCs w:val="24"/>
        </w:rPr>
        <w:t>8.</w:t>
      </w:r>
    </w:p>
  </w:endnote>
  <w:endnote w:id="4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Lassonde</w:t>
      </w:r>
      <w:r w:rsidRPr="003C478B">
        <w:rPr>
          <w:rFonts w:ascii="Times New Roman" w:hAnsi="Times New Roman"/>
          <w:sz w:val="24"/>
          <w:szCs w:val="24"/>
        </w:rPr>
        <w:t>, “</w:t>
      </w:r>
      <w:r w:rsidRPr="003C478B">
        <w:rPr>
          <w:rStyle w:val="chaptertitle"/>
          <w:sz w:val="24"/>
          <w:szCs w:val="24"/>
        </w:rPr>
        <w:t>Age, Schooling, and Development</w:t>
      </w:r>
      <w:r w:rsidRPr="003C478B">
        <w:rPr>
          <w:rFonts w:ascii="Times New Roman" w:hAnsi="Times New Roman"/>
          <w:sz w:val="24"/>
          <w:szCs w:val="24"/>
        </w:rPr>
        <w:t>”</w:t>
      </w:r>
      <w:r w:rsidRPr="003C478B">
        <w:rPr>
          <w:rFonts w:ascii="Times New Roman" w:hAnsi="Times New Roman"/>
          <w:b/>
          <w:sz w:val="24"/>
          <w:szCs w:val="24"/>
        </w:rPr>
        <w:t xml:space="preserve"> </w:t>
      </w:r>
      <w:r w:rsidRPr="003C478B">
        <w:rPr>
          <w:rFonts w:ascii="Times New Roman" w:hAnsi="Times New Roman"/>
          <w:sz w:val="24"/>
          <w:szCs w:val="24"/>
        </w:rPr>
        <w:t xml:space="preserve">in </w:t>
      </w:r>
      <w:r w:rsidRPr="003C478B">
        <w:rPr>
          <w:rStyle w:val="forename"/>
          <w:sz w:val="24"/>
          <w:szCs w:val="24"/>
        </w:rPr>
        <w:t>Paula</w:t>
      </w:r>
      <w:r w:rsidRPr="003C478B">
        <w:rPr>
          <w:rFonts w:ascii="Times New Roman" w:hAnsi="Times New Roman"/>
          <w:sz w:val="24"/>
          <w:szCs w:val="24"/>
        </w:rPr>
        <w:t xml:space="preserve"> </w:t>
      </w:r>
      <w:r w:rsidRPr="003C478B">
        <w:rPr>
          <w:rStyle w:val="surname"/>
          <w:sz w:val="24"/>
          <w:szCs w:val="24"/>
        </w:rPr>
        <w:t>Fass</w:t>
      </w:r>
      <w:r w:rsidRPr="003C478B">
        <w:rPr>
          <w:rFonts w:ascii="Times New Roman" w:hAnsi="Times New Roman"/>
          <w:sz w:val="24"/>
          <w:szCs w:val="24"/>
        </w:rPr>
        <w:t>, ed.</w:t>
      </w:r>
      <w:ins w:id="3288" w:author="Patterson Lamb" w:date="2014-08-10T16:33: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 xml:space="preserve">The Routledge History of Childhood in the Western World </w:t>
      </w:r>
      <w:r w:rsidRPr="003C478B">
        <w:rPr>
          <w:rFonts w:ascii="Times New Roman" w:hAnsi="Times New Roman"/>
          <w:sz w:val="24"/>
          <w:szCs w:val="24"/>
        </w:rPr>
        <w:t>(</w:t>
      </w:r>
      <w:r w:rsidRPr="003C478B">
        <w:rPr>
          <w:rStyle w:val="placeofpub"/>
          <w:sz w:val="24"/>
          <w:szCs w:val="24"/>
        </w:rPr>
        <w:t>New York</w:t>
      </w:r>
      <w:del w:id="3289" w:author="Patterson Lamb" w:date="2014-08-10T16:33:00Z">
        <w:r w:rsidRPr="003C478B" w:rsidDel="000906E7">
          <w:rPr>
            <w:rFonts w:ascii="Times New Roman" w:hAnsi="Times New Roman"/>
            <w:sz w:val="24"/>
            <w:szCs w:val="24"/>
          </w:rPr>
          <w:delText>,</w:delText>
        </w:r>
      </w:del>
      <w:ins w:id="3290" w:author="Patterson Lamb" w:date="2014-08-10T16:33:00Z">
        <w:r>
          <w:rPr>
            <w:rFonts w:ascii="Times New Roman" w:hAnsi="Times New Roman"/>
            <w:sz w:val="24"/>
            <w:szCs w:val="24"/>
          </w:rPr>
          <w:t xml:space="preserve">: </w:t>
        </w:r>
        <w:r>
          <w:rPr>
            <w:rFonts w:ascii="Times New Roman" w:hAnsi="Times New Roman"/>
            <w:b/>
            <w:sz w:val="24"/>
            <w:szCs w:val="24"/>
          </w:rPr>
          <w:t>&lt;AU: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w:t>
      </w:r>
      <w:r w:rsidRPr="003C478B">
        <w:rPr>
          <w:rStyle w:val="pageextent"/>
          <w:sz w:val="24"/>
          <w:szCs w:val="24"/>
        </w:rPr>
        <w:t>216</w:t>
      </w:r>
      <w:r w:rsidRPr="003C478B">
        <w:rPr>
          <w:rFonts w:ascii="Times New Roman" w:hAnsi="Times New Roman"/>
          <w:sz w:val="24"/>
          <w:szCs w:val="24"/>
        </w:rPr>
        <w:t>, 220–</w:t>
      </w:r>
      <w:del w:id="3291" w:author="Patterson Lamb" w:date="2014-08-10T16:33:00Z">
        <w:r w:rsidRPr="003C478B" w:rsidDel="000906E7">
          <w:rPr>
            <w:rFonts w:ascii="Times New Roman" w:hAnsi="Times New Roman"/>
            <w:sz w:val="24"/>
            <w:szCs w:val="24"/>
          </w:rPr>
          <w:delText>2</w:delText>
        </w:r>
      </w:del>
      <w:r w:rsidRPr="003C478B">
        <w:rPr>
          <w:rFonts w:ascii="Times New Roman" w:hAnsi="Times New Roman"/>
          <w:sz w:val="24"/>
          <w:szCs w:val="24"/>
        </w:rPr>
        <w:t>1.</w:t>
      </w:r>
    </w:p>
  </w:endnote>
  <w:endnote w:id="4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Marshall essays.</w:t>
      </w:r>
      <w:ins w:id="3292" w:author="Patterson Lamb" w:date="2014-08-10T16:33:00Z">
        <w:r w:rsidRPr="000906E7">
          <w:rPr>
            <w:rFonts w:ascii="Times New Roman" w:hAnsi="Times New Roman"/>
            <w:b/>
            <w:sz w:val="24"/>
            <w:szCs w:val="24"/>
          </w:rPr>
          <w:t xml:space="preserve"> </w:t>
        </w:r>
        <w:r>
          <w:rPr>
            <w:rFonts w:ascii="Times New Roman" w:hAnsi="Times New Roman"/>
            <w:b/>
            <w:sz w:val="24"/>
            <w:szCs w:val="24"/>
          </w:rPr>
          <w:t>&lt;AU: Need short title&gt;</w:t>
        </w:r>
      </w:ins>
    </w:p>
  </w:endnote>
  <w:endnote w:id="4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Ad libbing during a speech at the 1919 founding of SCF, Dorothy Buxton held aloft a can of condensed milk and declared: “There is more morality in this tin than in all the creeds,” Mulley, </w:t>
      </w:r>
      <w:ins w:id="3293" w:author="Patterson Lamb" w:date="2014-08-10T16:33:00Z">
        <w:r>
          <w:rPr>
            <w:rFonts w:ascii="Times New Roman" w:hAnsi="Times New Roman"/>
            <w:b/>
            <w:sz w:val="24"/>
            <w:szCs w:val="24"/>
          </w:rPr>
          <w:t>&lt;AU: Need short title&gt;</w:t>
        </w:r>
      </w:ins>
      <w:r w:rsidRPr="003C478B">
        <w:rPr>
          <w:rFonts w:ascii="Times New Roman" w:hAnsi="Times New Roman"/>
          <w:sz w:val="24"/>
          <w:szCs w:val="24"/>
        </w:rPr>
        <w:t xml:space="preserve">245. On the scientific study of nutrition and the feeding of British school children, see Vernon, </w:t>
      </w:r>
      <w:r w:rsidRPr="003C478B">
        <w:rPr>
          <w:rFonts w:ascii="Times New Roman" w:hAnsi="Times New Roman"/>
          <w:i/>
          <w:sz w:val="24"/>
          <w:szCs w:val="24"/>
        </w:rPr>
        <w:t>Hunger</w:t>
      </w:r>
      <w:r w:rsidRPr="003C478B">
        <w:rPr>
          <w:rFonts w:ascii="Times New Roman" w:hAnsi="Times New Roman"/>
          <w:sz w:val="24"/>
          <w:szCs w:val="24"/>
        </w:rPr>
        <w:t>.</w:t>
      </w:r>
    </w:p>
  </w:endnote>
  <w:endnote w:id="4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SCF Pictorial, </w:t>
      </w:r>
      <w:r w:rsidRPr="003C478B">
        <w:rPr>
          <w:rFonts w:ascii="Times New Roman" w:hAnsi="Times New Roman"/>
          <w:sz w:val="24"/>
          <w:szCs w:val="24"/>
        </w:rPr>
        <w:t>Winter 1927, p. 2. In this case, the child was shown bare-chested. Adoption subscriptions for English children began after mid-decade when support for foreign children fell off and the SCF reassessed its purpose.</w:t>
      </w:r>
    </w:p>
  </w:endnote>
  <w:endnote w:id="4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phrase is from </w:t>
      </w:r>
      <w:r w:rsidRPr="003C478B">
        <w:rPr>
          <w:rStyle w:val="forename"/>
          <w:sz w:val="24"/>
          <w:szCs w:val="24"/>
        </w:rPr>
        <w:t>Viviana</w:t>
      </w:r>
      <w:r w:rsidRPr="003C478B">
        <w:rPr>
          <w:rFonts w:ascii="Times New Roman" w:hAnsi="Times New Roman"/>
          <w:sz w:val="24"/>
          <w:szCs w:val="24"/>
        </w:rPr>
        <w:t xml:space="preserve"> </w:t>
      </w:r>
      <w:r w:rsidRPr="003C478B">
        <w:rPr>
          <w:rStyle w:val="surname"/>
          <w:sz w:val="24"/>
          <w:szCs w:val="24"/>
        </w:rPr>
        <w:t>Zelizer</w:t>
      </w:r>
      <w:r w:rsidRPr="003C478B">
        <w:rPr>
          <w:rFonts w:ascii="Times New Roman" w:hAnsi="Times New Roman"/>
          <w:sz w:val="24"/>
          <w:szCs w:val="24"/>
        </w:rPr>
        <w:t xml:space="preserve">, </w:t>
      </w:r>
      <w:r w:rsidRPr="003C478B">
        <w:rPr>
          <w:rStyle w:val="booktitle"/>
          <w:sz w:val="24"/>
          <w:szCs w:val="24"/>
        </w:rPr>
        <w:t>Pricing the Priceless Child: The Changing Social Value of Children</w:t>
      </w:r>
      <w:del w:id="3296" w:author="Patterson Lamb" w:date="2014-08-10T16:34:00Z">
        <w:r w:rsidRPr="003C478B" w:rsidDel="000906E7">
          <w:rPr>
            <w:rFonts w:ascii="Times New Roman" w:hAnsi="Times New Roman"/>
            <w:i/>
            <w:sz w:val="24"/>
            <w:szCs w:val="24"/>
          </w:rPr>
          <w:delText>.</w:delText>
        </w:r>
      </w:del>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Basic Books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p>
  </w:endnote>
  <w:endnote w:id="4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 early announcement appeared in </w:t>
      </w:r>
      <w:r w:rsidRPr="003C478B">
        <w:rPr>
          <w:rFonts w:ascii="Times New Roman" w:hAnsi="Times New Roman"/>
          <w:i/>
          <w:sz w:val="24"/>
          <w:szCs w:val="24"/>
        </w:rPr>
        <w:t xml:space="preserve">The Record </w:t>
      </w:r>
      <w:r w:rsidRPr="003C478B">
        <w:rPr>
          <w:rFonts w:ascii="Times New Roman" w:hAnsi="Times New Roman"/>
          <w:sz w:val="24"/>
          <w:szCs w:val="24"/>
        </w:rPr>
        <w:t xml:space="preserve">in December 1920 with no photos included. The total number of SCF “adoptions” sponsored in </w:t>
      </w:r>
      <w:del w:id="3298" w:author="Patterson Lamb" w:date="2014-08-10T16:34:00Z">
        <w:r w:rsidRPr="003C478B" w:rsidDel="000906E7">
          <w:rPr>
            <w:rFonts w:ascii="Times New Roman" w:hAnsi="Times New Roman"/>
            <w:sz w:val="24"/>
            <w:szCs w:val="24"/>
          </w:rPr>
          <w:delText xml:space="preserve">central </w:delText>
        </w:r>
      </w:del>
      <w:ins w:id="3299" w:author="Patterson Lamb" w:date="2014-08-10T16:34:00Z">
        <w:r>
          <w:rPr>
            <w:rFonts w:ascii="Times New Roman" w:hAnsi="Times New Roman"/>
            <w:sz w:val="24"/>
            <w:szCs w:val="24"/>
          </w:rPr>
          <w:t>C</w:t>
        </w:r>
        <w:r w:rsidRPr="003C478B">
          <w:rPr>
            <w:rFonts w:ascii="Times New Roman" w:hAnsi="Times New Roman"/>
            <w:sz w:val="24"/>
            <w:szCs w:val="24"/>
          </w:rPr>
          <w:t xml:space="preserve">entral </w:t>
        </w:r>
      </w:ins>
      <w:r w:rsidRPr="003C478B">
        <w:rPr>
          <w:rFonts w:ascii="Times New Roman" w:hAnsi="Times New Roman"/>
          <w:sz w:val="24"/>
          <w:szCs w:val="24"/>
        </w:rPr>
        <w:t xml:space="preserve">and </w:t>
      </w:r>
      <w:del w:id="3300" w:author="Patterson Lamb" w:date="2014-08-10T16:34:00Z">
        <w:r w:rsidRPr="003C478B" w:rsidDel="000906E7">
          <w:rPr>
            <w:rFonts w:ascii="Times New Roman" w:hAnsi="Times New Roman"/>
            <w:sz w:val="24"/>
            <w:szCs w:val="24"/>
          </w:rPr>
          <w:delText xml:space="preserve">eastern </w:delText>
        </w:r>
      </w:del>
      <w:ins w:id="3301" w:author="Patterson Lamb" w:date="2014-08-10T16:34:00Z">
        <w:r>
          <w:rPr>
            <w:rFonts w:ascii="Times New Roman" w:hAnsi="Times New Roman"/>
            <w:sz w:val="24"/>
            <w:szCs w:val="24"/>
          </w:rPr>
          <w:t>E</w:t>
        </w:r>
        <w:r w:rsidRPr="003C478B">
          <w:rPr>
            <w:rFonts w:ascii="Times New Roman" w:hAnsi="Times New Roman"/>
            <w:sz w:val="24"/>
            <w:szCs w:val="24"/>
          </w:rPr>
          <w:t xml:space="preserve">astern </w:t>
        </w:r>
      </w:ins>
      <w:r w:rsidRPr="003C478B">
        <w:rPr>
          <w:rFonts w:ascii="Times New Roman" w:hAnsi="Times New Roman"/>
          <w:sz w:val="24"/>
          <w:szCs w:val="24"/>
        </w:rPr>
        <w:t>Europe then was 5</w:t>
      </w:r>
      <w:ins w:id="3302" w:author="Patterson Lamb" w:date="2014-08-10T16:34:00Z">
        <w:r>
          <w:rPr>
            <w:rFonts w:ascii="Times New Roman" w:hAnsi="Times New Roman"/>
            <w:sz w:val="24"/>
            <w:szCs w:val="24"/>
          </w:rPr>
          <w:t>,</w:t>
        </w:r>
      </w:ins>
      <w:r w:rsidRPr="003C478B">
        <w:rPr>
          <w:rFonts w:ascii="Times New Roman" w:hAnsi="Times New Roman"/>
          <w:sz w:val="24"/>
          <w:szCs w:val="24"/>
        </w:rPr>
        <w:t>601.</w:t>
      </w:r>
    </w:p>
  </w:endnote>
  <w:endnote w:id="4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w:t>
      </w:r>
      <w:del w:id="3303" w:author="Patterson Lamb" w:date="2014-08-10T16:34:00Z">
        <w:r w:rsidRPr="003C478B" w:rsidDel="000906E7">
          <w:rPr>
            <w:rFonts w:ascii="Times New Roman" w:hAnsi="Times New Roman"/>
            <w:sz w:val="24"/>
            <w:szCs w:val="24"/>
          </w:rPr>
          <w:delText>S</w:delText>
        </w:r>
      </w:del>
      <w:ins w:id="3304" w:author="Patterson Lamb" w:date="2014-08-10T16:34:00Z">
        <w:r>
          <w:rPr>
            <w:rFonts w:ascii="Times New Roman" w:hAnsi="Times New Roman"/>
            <w:sz w:val="24"/>
            <w:szCs w:val="24"/>
          </w:rPr>
          <w:t>s</w:t>
        </w:r>
      </w:ins>
      <w:r w:rsidRPr="003C478B">
        <w:rPr>
          <w:rFonts w:ascii="Times New Roman" w:hAnsi="Times New Roman"/>
          <w:sz w:val="24"/>
          <w:szCs w:val="24"/>
        </w:rPr>
        <w:t xml:space="preserve">pring 1927, the </w:t>
      </w:r>
      <w:r w:rsidRPr="003C478B">
        <w:rPr>
          <w:rFonts w:ascii="Times New Roman" w:hAnsi="Times New Roman"/>
          <w:i/>
          <w:sz w:val="24"/>
          <w:szCs w:val="24"/>
        </w:rPr>
        <w:t xml:space="preserve">SCF Pictorial </w:t>
      </w:r>
      <w:r w:rsidRPr="003C478B">
        <w:rPr>
          <w:rFonts w:ascii="Times New Roman" w:hAnsi="Times New Roman"/>
          <w:sz w:val="24"/>
          <w:szCs w:val="24"/>
        </w:rPr>
        <w:t xml:space="preserve">magazine announced that “over 1,400 children were being helped” through subscription adoptions. “Choose Your Child, Direct-Help Giving” appeared in </w:t>
      </w:r>
      <w:del w:id="3305" w:author="Patterson Lamb" w:date="2014-08-10T16:34:00Z">
        <w:r w:rsidRPr="005600E9">
          <w:rPr>
            <w:rFonts w:ascii="Times New Roman" w:hAnsi="Times New Roman"/>
            <w:sz w:val="24"/>
            <w:szCs w:val="24"/>
            <w:rPrChange w:id="3306" w:author="Patterson Lamb" w:date="2014-08-10T16:34:00Z">
              <w:rPr>
                <w:rFonts w:ascii="Times New Roman" w:hAnsi="Times New Roman"/>
                <w:i/>
                <w:sz w:val="24"/>
                <w:szCs w:val="24"/>
              </w:rPr>
            </w:rPrChange>
          </w:rPr>
          <w:delText>The</w:delText>
        </w:r>
        <w:r w:rsidRPr="003C478B" w:rsidDel="000906E7">
          <w:rPr>
            <w:rFonts w:ascii="Times New Roman" w:hAnsi="Times New Roman"/>
            <w:i/>
            <w:sz w:val="24"/>
            <w:szCs w:val="24"/>
          </w:rPr>
          <w:delText xml:space="preserve"> </w:delText>
        </w:r>
      </w:del>
      <w:ins w:id="3307" w:author="Patterson Lamb" w:date="2014-08-10T16:34:00Z">
        <w:r>
          <w:rPr>
            <w:rFonts w:ascii="Times New Roman" w:hAnsi="Times New Roman"/>
            <w:sz w:val="24"/>
            <w:szCs w:val="24"/>
          </w:rPr>
          <w:t>the</w:t>
        </w:r>
        <w:r w:rsidRPr="003C478B">
          <w:rPr>
            <w:rFonts w:ascii="Times New Roman" w:hAnsi="Times New Roman"/>
            <w:i/>
            <w:sz w:val="24"/>
            <w:szCs w:val="24"/>
          </w:rPr>
          <w:t xml:space="preserve"> </w:t>
        </w:r>
      </w:ins>
      <w:r w:rsidRPr="003C478B">
        <w:rPr>
          <w:rFonts w:ascii="Times New Roman" w:hAnsi="Times New Roman"/>
          <w:i/>
          <w:sz w:val="24"/>
          <w:szCs w:val="24"/>
        </w:rPr>
        <w:t xml:space="preserve">SCF Pictorial </w:t>
      </w:r>
      <w:r w:rsidRPr="003C478B">
        <w:rPr>
          <w:rFonts w:ascii="Times New Roman" w:hAnsi="Times New Roman"/>
          <w:sz w:val="24"/>
          <w:szCs w:val="24"/>
        </w:rPr>
        <w:t>(Spring 1928): 7.</w:t>
      </w:r>
    </w:p>
  </w:endnote>
  <w:endnote w:id="4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figures appear in </w:t>
      </w:r>
      <w:r w:rsidRPr="003C478B">
        <w:rPr>
          <w:rFonts w:ascii="Times New Roman" w:hAnsi="Times New Roman"/>
          <w:i/>
          <w:sz w:val="24"/>
          <w:szCs w:val="24"/>
        </w:rPr>
        <w:t xml:space="preserve">Soviet Russia </w:t>
      </w:r>
      <w:r w:rsidRPr="003C478B">
        <w:rPr>
          <w:rFonts w:ascii="Times New Roman" w:hAnsi="Times New Roman"/>
          <w:sz w:val="24"/>
          <w:szCs w:val="24"/>
        </w:rPr>
        <w:t>issues from May through August 1922</w:t>
      </w:r>
      <w:del w:id="3316" w:author="Patterson Lamb" w:date="2014-08-10T16:35:00Z">
        <w:r w:rsidRPr="003C478B" w:rsidDel="000906E7">
          <w:rPr>
            <w:rFonts w:ascii="Times New Roman" w:hAnsi="Times New Roman"/>
            <w:sz w:val="24"/>
            <w:szCs w:val="24"/>
          </w:rPr>
          <w:delText>,</w:delText>
        </w:r>
      </w:del>
      <w:ins w:id="3317" w:author="Patterson Lamb" w:date="2014-08-10T16:35:00Z">
        <w:r>
          <w:rPr>
            <w:rFonts w:ascii="Times New Roman" w:hAnsi="Times New Roman"/>
            <w:sz w:val="24"/>
            <w:szCs w:val="24"/>
          </w:rPr>
          <w:t>.</w:t>
        </w:r>
      </w:ins>
      <w:r w:rsidRPr="003C478B">
        <w:rPr>
          <w:rFonts w:ascii="Times New Roman" w:hAnsi="Times New Roman"/>
          <w:sz w:val="24"/>
          <w:szCs w:val="24"/>
        </w:rPr>
        <w:t xml:space="preserve"> The magazine was published semi</w:t>
      </w:r>
      <w:ins w:id="3318" w:author="Patterson Lamb" w:date="2014-08-10T16:35:00Z">
        <w:r>
          <w:rPr>
            <w:rFonts w:ascii="Times New Roman" w:hAnsi="Times New Roman"/>
            <w:sz w:val="24"/>
            <w:szCs w:val="24"/>
          </w:rPr>
          <w:t>-</w:t>
        </w:r>
      </w:ins>
      <w:r w:rsidRPr="003C478B">
        <w:rPr>
          <w:rFonts w:ascii="Times New Roman" w:hAnsi="Times New Roman"/>
          <w:sz w:val="24"/>
          <w:szCs w:val="24"/>
        </w:rPr>
        <w:t>monthly, as were the names and dollar amounts o</w:t>
      </w:r>
      <w:del w:id="3319" w:author="Patterson Lamb" w:date="2014-08-10T16:35:00Z">
        <w:r w:rsidRPr="003C478B" w:rsidDel="000906E7">
          <w:rPr>
            <w:rFonts w:ascii="Times New Roman" w:hAnsi="Times New Roman"/>
            <w:sz w:val="24"/>
            <w:szCs w:val="24"/>
          </w:rPr>
          <w:delText>r</w:delText>
        </w:r>
      </w:del>
      <w:ins w:id="3320" w:author="Patterson Lamb" w:date="2014-08-10T16:35:00Z">
        <w:r>
          <w:rPr>
            <w:rFonts w:ascii="Times New Roman" w:hAnsi="Times New Roman"/>
            <w:sz w:val="24"/>
            <w:szCs w:val="24"/>
          </w:rPr>
          <w:t>f</w:t>
        </w:r>
      </w:ins>
      <w:r w:rsidRPr="003C478B">
        <w:rPr>
          <w:rFonts w:ascii="Times New Roman" w:hAnsi="Times New Roman"/>
          <w:sz w:val="24"/>
          <w:szCs w:val="24"/>
        </w:rPr>
        <w:t xml:space="preserve"> all donations received.</w:t>
      </w:r>
    </w:p>
  </w:endnote>
  <w:endnote w:id="4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Sean</w:t>
      </w:r>
      <w:r w:rsidRPr="003C478B">
        <w:rPr>
          <w:rFonts w:ascii="Times New Roman" w:hAnsi="Times New Roman"/>
          <w:sz w:val="24"/>
          <w:szCs w:val="24"/>
        </w:rPr>
        <w:t xml:space="preserve"> </w:t>
      </w:r>
      <w:r w:rsidRPr="003C478B">
        <w:rPr>
          <w:rStyle w:val="surname"/>
          <w:sz w:val="24"/>
          <w:szCs w:val="24"/>
        </w:rPr>
        <w:t>McMeekin</w:t>
      </w:r>
      <w:r w:rsidRPr="003C478B">
        <w:rPr>
          <w:rFonts w:ascii="Times New Roman" w:hAnsi="Times New Roman"/>
          <w:sz w:val="24"/>
          <w:szCs w:val="24"/>
        </w:rPr>
        <w:t xml:space="preserve">, </w:t>
      </w:r>
      <w:r w:rsidRPr="003C478B">
        <w:rPr>
          <w:rStyle w:val="booktitle"/>
          <w:sz w:val="24"/>
          <w:szCs w:val="24"/>
        </w:rPr>
        <w:t>The Red Millionaire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Haven</w:t>
      </w:r>
      <w:ins w:id="3322" w:author="Patterson Lamb" w:date="2014-08-10T16:35:00Z">
        <w:r>
          <w:rPr>
            <w:rStyle w:val="placeofpub"/>
            <w:sz w:val="24"/>
            <w:szCs w:val="24"/>
          </w:rPr>
          <w:t>, CT</w:t>
        </w:r>
      </w:ins>
      <w:r w:rsidRPr="003C478B">
        <w:rPr>
          <w:rFonts w:ascii="Times New Roman" w:hAnsi="Times New Roman"/>
          <w:sz w:val="24"/>
          <w:szCs w:val="24"/>
        </w:rPr>
        <w:t xml:space="preserve">: </w:t>
      </w:r>
      <w:r w:rsidRPr="003C478B">
        <w:rPr>
          <w:rStyle w:val="publisher"/>
          <w:sz w:val="24"/>
          <w:szCs w:val="24"/>
        </w:rPr>
        <w:t xml:space="preserve">Yale </w:t>
      </w:r>
      <w:del w:id="3323" w:author="Patterson Lamb" w:date="2014-08-10T16:35:00Z">
        <w:r w:rsidRPr="003C478B" w:rsidDel="000906E7">
          <w:rPr>
            <w:rStyle w:val="publisher"/>
            <w:sz w:val="24"/>
            <w:szCs w:val="24"/>
          </w:rPr>
          <w:delText>UP</w:delText>
        </w:r>
      </w:del>
      <w:ins w:id="3324" w:author="Patterson Lamb" w:date="2014-08-10T16:35:00Z">
        <w:r>
          <w:rPr>
            <w:rStyle w:val="publisher"/>
            <w:sz w:val="24"/>
            <w:szCs w:val="24"/>
          </w:rPr>
          <w:t>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esp. </w:t>
      </w:r>
      <w:r w:rsidRPr="003C478B">
        <w:rPr>
          <w:rStyle w:val="pageextent"/>
          <w:sz w:val="24"/>
          <w:szCs w:val="24"/>
        </w:rPr>
        <w:t>103–22</w:t>
      </w:r>
      <w:r w:rsidRPr="003C478B">
        <w:rPr>
          <w:rFonts w:ascii="Times New Roman" w:hAnsi="Times New Roman"/>
          <w:sz w:val="24"/>
          <w:szCs w:val="24"/>
        </w:rPr>
        <w:t>.</w:t>
      </w:r>
    </w:p>
  </w:endnote>
  <w:endnote w:id="4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Irwin, </w:t>
      </w:r>
      <w:r w:rsidRPr="003C478B">
        <w:rPr>
          <w:rFonts w:ascii="Times New Roman" w:hAnsi="Times New Roman"/>
          <w:i/>
          <w:sz w:val="24"/>
          <w:szCs w:val="24"/>
        </w:rPr>
        <w:t>Making the World Safe.</w:t>
      </w:r>
    </w:p>
  </w:endnote>
  <w:endnote w:id="4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similar photo of the child crying inconsolably, with mouth ajar, is printed in </w:t>
      </w:r>
      <w:r w:rsidRPr="003C478B">
        <w:rPr>
          <w:rFonts w:ascii="Times New Roman" w:hAnsi="Times New Roman"/>
          <w:i/>
          <w:sz w:val="24"/>
          <w:szCs w:val="24"/>
        </w:rPr>
        <w:t xml:space="preserve">Humanity at War, </w:t>
      </w:r>
      <w:r w:rsidRPr="003C478B">
        <w:rPr>
          <w:rFonts w:ascii="Times New Roman" w:hAnsi="Times New Roman"/>
          <w:sz w:val="24"/>
          <w:szCs w:val="24"/>
        </w:rPr>
        <w:t xml:space="preserve">32 and credited to ICRC. Other photos included two macabre still-life shots of heaped, frozen human body parts, evidence of cannibalism that appeared to be carefully posed, and an unremarkable group shot of worker delegates touring the famine district. </w:t>
      </w:r>
      <w:r w:rsidRPr="003C478B">
        <w:rPr>
          <w:rFonts w:ascii="Times New Roman" w:hAnsi="Times New Roman"/>
          <w:i/>
          <w:sz w:val="24"/>
          <w:szCs w:val="24"/>
        </w:rPr>
        <w:t xml:space="preserve">Soviet Russia, </w:t>
      </w:r>
      <w:r w:rsidRPr="003C478B">
        <w:rPr>
          <w:rFonts w:ascii="Times New Roman" w:hAnsi="Times New Roman"/>
          <w:sz w:val="24"/>
          <w:szCs w:val="24"/>
        </w:rPr>
        <w:t>July and October 1922.</w:t>
      </w:r>
    </w:p>
  </w:endnote>
  <w:endnote w:id="4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McMeekin, </w:t>
      </w:r>
      <w:ins w:id="3325" w:author="Patterson Lamb" w:date="2014-08-10T16:35:00Z">
        <w:r>
          <w:rPr>
            <w:rFonts w:ascii="Times New Roman" w:hAnsi="Times New Roman"/>
            <w:b/>
            <w:sz w:val="24"/>
            <w:szCs w:val="24"/>
          </w:rPr>
          <w:t>&lt;AU: Need short title&gt;</w:t>
        </w:r>
      </w:ins>
      <w:r w:rsidRPr="003C478B">
        <w:rPr>
          <w:rFonts w:ascii="Times New Roman" w:hAnsi="Times New Roman"/>
          <w:sz w:val="24"/>
          <w:szCs w:val="24"/>
        </w:rPr>
        <w:t>117.</w:t>
      </w:r>
    </w:p>
  </w:endnote>
  <w:endnote w:id="4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magazine frequently printed photos of prominent Soviet leaders, of construction and railroad projects, of Soviet political posters, and other such “positive” imagery.</w:t>
      </w:r>
    </w:p>
  </w:endnote>
  <w:endnote w:id="4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Kollwitz also contributed lithograph poster of mothers and children for food relief drives for Berlin and Vienna.</w:t>
      </w:r>
    </w:p>
  </w:endnote>
  <w:endnote w:id="4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work by American Lydia Gibson and Armenian Kizil Zdanovich. In Berlin a portfolio of graphic works by sympathetic artists, including Kollwitz, was published and sold for famine fundraising.</w:t>
      </w:r>
    </w:p>
  </w:endnote>
  <w:endnote w:id="4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Bä</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rbel</w:t>
      </w:r>
      <w:r w:rsidRPr="003C478B">
        <w:rPr>
          <w:rFonts w:ascii="Times New Roman" w:hAnsi="Times New Roman"/>
          <w:sz w:val="24"/>
          <w:szCs w:val="24"/>
        </w:rPr>
        <w:t xml:space="preserve"> </w:t>
      </w:r>
      <w:r w:rsidRPr="003C478B">
        <w:rPr>
          <w:rStyle w:val="surname"/>
          <w:sz w:val="24"/>
          <w:szCs w:val="24"/>
        </w:rPr>
        <w:t>Schrader</w:t>
      </w:r>
      <w:r w:rsidRPr="003C478B">
        <w:rPr>
          <w:rFonts w:ascii="Times New Roman" w:hAnsi="Times New Roman"/>
          <w:sz w:val="24"/>
          <w:szCs w:val="24"/>
        </w:rPr>
        <w:t xml:space="preserve"> and </w:t>
      </w:r>
      <w:r w:rsidRPr="003C478B">
        <w:rPr>
          <w:rStyle w:val="forename"/>
          <w:sz w:val="24"/>
          <w:szCs w:val="24"/>
        </w:rPr>
        <w:t>Jü</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rgen</w:t>
      </w:r>
      <w:r w:rsidRPr="003C478B">
        <w:rPr>
          <w:rFonts w:ascii="Times New Roman" w:hAnsi="Times New Roman"/>
          <w:sz w:val="24"/>
          <w:szCs w:val="24"/>
        </w:rPr>
        <w:t xml:space="preserve"> </w:t>
      </w:r>
      <w:r w:rsidRPr="003C478B">
        <w:rPr>
          <w:rStyle w:val="surname"/>
          <w:sz w:val="24"/>
          <w:szCs w:val="24"/>
        </w:rPr>
        <w:t>Schebera</w:t>
      </w:r>
      <w:r w:rsidRPr="003C478B">
        <w:rPr>
          <w:rFonts w:ascii="Times New Roman" w:hAnsi="Times New Roman"/>
          <w:sz w:val="24"/>
          <w:szCs w:val="24"/>
        </w:rPr>
        <w:t xml:space="preserve">, </w:t>
      </w:r>
      <w:r w:rsidRPr="003C478B">
        <w:rPr>
          <w:rStyle w:val="booktitle"/>
          <w:sz w:val="24"/>
          <w:szCs w:val="24"/>
        </w:rPr>
        <w:t>Die ‘goldene’ zwanzige Jahre. Kunst und Kultur der Weimarer Republik</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Vienna</w:t>
      </w:r>
      <w:r w:rsidRPr="003C478B">
        <w:rPr>
          <w:rFonts w:ascii="Times New Roman" w:hAnsi="Times New Roman"/>
          <w:sz w:val="24"/>
          <w:szCs w:val="24"/>
        </w:rPr>
        <w:t xml:space="preserve">: </w:t>
      </w:r>
      <w:r w:rsidRPr="003C478B">
        <w:rPr>
          <w:rStyle w:val="publisher"/>
          <w:sz w:val="24"/>
          <w:szCs w:val="24"/>
        </w:rPr>
        <w:t>Bö</w:t>
      </w:r>
      <w:r w:rsidRPr="003C478B">
        <w:rPr>
          <w:rStyle w:val="publisher"/>
          <w:sz w:val="24"/>
          <w:szCs w:val="24"/>
        </w:rPr>
        <w:fldChar w:fldCharType="begin"/>
      </w:r>
      <w:r w:rsidRPr="003C478B">
        <w:rPr>
          <w:rStyle w:val="publisher"/>
          <w:sz w:val="24"/>
          <w:szCs w:val="24"/>
        </w:rPr>
        <w:instrText xml:space="preserve"> SET  Times New Roman  \* MERGEFORMAT </w:instrText>
      </w:r>
      <w:r w:rsidRPr="003C478B">
        <w:rPr>
          <w:rStyle w:val="publisher"/>
          <w:sz w:val="24"/>
          <w:szCs w:val="24"/>
        </w:rPr>
        <w:fldChar w:fldCharType="separate"/>
      </w:r>
      <w:r w:rsidRPr="003C478B">
        <w:rPr>
          <w:rStyle w:val="publisher"/>
          <w:noProof/>
          <w:sz w:val="24"/>
          <w:szCs w:val="24"/>
        </w:rPr>
        <w:t>New</w:t>
      </w:r>
      <w:r w:rsidRPr="003C478B">
        <w:rPr>
          <w:rStyle w:val="publisher"/>
          <w:sz w:val="24"/>
          <w:szCs w:val="24"/>
        </w:rPr>
        <w:fldChar w:fldCharType="end"/>
      </w:r>
      <w:r w:rsidRPr="003C478B">
        <w:rPr>
          <w:rStyle w:val="publisher"/>
          <w:sz w:val="24"/>
          <w:szCs w:val="24"/>
        </w:rPr>
        <w:t>hlau</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also </w:t>
      </w:r>
      <w:r w:rsidRPr="003C478B">
        <w:rPr>
          <w:rStyle w:val="forename"/>
          <w:sz w:val="24"/>
          <w:szCs w:val="24"/>
        </w:rPr>
        <w:t>Lynn</w:t>
      </w:r>
      <w:r w:rsidRPr="003C478B">
        <w:rPr>
          <w:rFonts w:ascii="Times New Roman" w:hAnsi="Times New Roman"/>
          <w:sz w:val="24"/>
          <w:szCs w:val="24"/>
        </w:rPr>
        <w:t xml:space="preserve"> </w:t>
      </w:r>
      <w:r w:rsidRPr="003C478B">
        <w:rPr>
          <w:rStyle w:val="surname"/>
          <w:sz w:val="24"/>
          <w:szCs w:val="24"/>
        </w:rPr>
        <w:t>Malley</w:t>
      </w:r>
      <w:r w:rsidRPr="003C478B">
        <w:rPr>
          <w:rFonts w:ascii="Times New Roman" w:hAnsi="Times New Roman"/>
          <w:sz w:val="24"/>
          <w:szCs w:val="24"/>
        </w:rPr>
        <w:t xml:space="preserve">, </w:t>
      </w:r>
      <w:r w:rsidRPr="003C478B">
        <w:rPr>
          <w:rStyle w:val="booktitle"/>
          <w:sz w:val="24"/>
          <w:szCs w:val="24"/>
        </w:rPr>
        <w:t>Culture of the Future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Berkeley</w:t>
      </w:r>
      <w:del w:id="3343" w:author="Patterson Lamb" w:date="2014-08-10T16:36:00Z">
        <w:r w:rsidRPr="003C478B" w:rsidDel="000906E7">
          <w:rPr>
            <w:rFonts w:ascii="Times New Roman" w:hAnsi="Times New Roman"/>
            <w:sz w:val="24"/>
            <w:szCs w:val="24"/>
          </w:rPr>
          <w:delText>,</w:delText>
        </w:r>
      </w:del>
      <w:ins w:id="3344" w:author="Patterson Lamb" w:date="2014-08-10T16:36:00Z">
        <w:r>
          <w:rPr>
            <w:rFonts w:ascii="Times New Roman" w:hAnsi="Times New Roman"/>
            <w:sz w:val="24"/>
            <w:szCs w:val="24"/>
          </w:rPr>
          <w:t xml:space="preserve">: </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w:t>
      </w:r>
    </w:p>
  </w:endnote>
  <w:endnote w:id="4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Soviet Russia, </w:t>
      </w:r>
      <w:r w:rsidRPr="003C478B">
        <w:rPr>
          <w:rFonts w:ascii="Times New Roman" w:hAnsi="Times New Roman"/>
          <w:sz w:val="24"/>
          <w:szCs w:val="24"/>
        </w:rPr>
        <w:t xml:space="preserve">December 1921, 238; </w:t>
      </w:r>
      <w:del w:id="3347" w:author="Patterson Lamb" w:date="2014-08-10T16:36:00Z">
        <w:r w:rsidRPr="003C478B" w:rsidDel="000906E7">
          <w:rPr>
            <w:rFonts w:ascii="Times New Roman" w:hAnsi="Times New Roman"/>
            <w:sz w:val="24"/>
            <w:szCs w:val="24"/>
          </w:rPr>
          <w:delText xml:space="preserve">March </w:delText>
        </w:r>
      </w:del>
      <w:r w:rsidRPr="003C478B">
        <w:rPr>
          <w:rFonts w:ascii="Times New Roman" w:hAnsi="Times New Roman"/>
          <w:sz w:val="24"/>
          <w:szCs w:val="24"/>
        </w:rPr>
        <w:t>1</w:t>
      </w:r>
      <w:del w:id="3348" w:author="Patterson Lamb" w:date="2014-08-10T16:36:00Z">
        <w:r w:rsidRPr="003C478B" w:rsidDel="000906E7">
          <w:rPr>
            <w:rFonts w:ascii="Times New Roman" w:hAnsi="Times New Roman"/>
            <w:sz w:val="24"/>
            <w:szCs w:val="24"/>
          </w:rPr>
          <w:delText>,</w:delText>
        </w:r>
      </w:del>
      <w:r w:rsidRPr="003C478B">
        <w:rPr>
          <w:rFonts w:ascii="Times New Roman" w:hAnsi="Times New Roman"/>
          <w:sz w:val="24"/>
          <w:szCs w:val="24"/>
        </w:rPr>
        <w:t xml:space="preserve"> </w:t>
      </w:r>
      <w:ins w:id="3349" w:author="Patterson Lamb" w:date="2014-08-10T16:36:00Z">
        <w:r w:rsidRPr="003C478B">
          <w:rPr>
            <w:rFonts w:ascii="Times New Roman" w:hAnsi="Times New Roman"/>
            <w:sz w:val="24"/>
            <w:szCs w:val="24"/>
          </w:rPr>
          <w:t xml:space="preserve">March </w:t>
        </w:r>
      </w:ins>
      <w:r w:rsidRPr="003C478B">
        <w:rPr>
          <w:rFonts w:ascii="Times New Roman" w:hAnsi="Times New Roman"/>
          <w:sz w:val="24"/>
          <w:szCs w:val="24"/>
        </w:rPr>
        <w:t>1922; December 1922, 294.</w:t>
      </w:r>
    </w:p>
  </w:endnote>
  <w:endnote w:id="4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Lebeck and Dewitz, </w:t>
      </w:r>
      <w:r w:rsidRPr="003C478B">
        <w:rPr>
          <w:rFonts w:ascii="Times New Roman" w:hAnsi="Times New Roman"/>
          <w:i/>
          <w:sz w:val="24"/>
          <w:szCs w:val="24"/>
        </w:rPr>
        <w:t>Kiosk</w:t>
      </w:r>
      <w:r w:rsidRPr="003C478B">
        <w:rPr>
          <w:rFonts w:ascii="Times New Roman" w:hAnsi="Times New Roman"/>
          <w:sz w:val="24"/>
          <w:szCs w:val="24"/>
        </w:rPr>
        <w:t xml:space="preserve">, 190–209; Young, </w:t>
      </w:r>
      <w:r w:rsidRPr="003C478B">
        <w:rPr>
          <w:rFonts w:ascii="Times New Roman" w:hAnsi="Times New Roman"/>
          <w:i/>
          <w:sz w:val="24"/>
          <w:szCs w:val="24"/>
        </w:rPr>
        <w:t>We Went Back</w:t>
      </w:r>
      <w:r w:rsidRPr="003C478B">
        <w:rPr>
          <w:rFonts w:ascii="Times New Roman" w:hAnsi="Times New Roman"/>
          <w:sz w:val="24"/>
          <w:szCs w:val="24"/>
        </w:rPr>
        <w:t xml:space="preserve">; </w:t>
      </w:r>
      <w:r w:rsidRPr="003C478B">
        <w:rPr>
          <w:rFonts w:ascii="Times New Roman" w:hAnsi="Times New Roman"/>
          <w:i/>
          <w:sz w:val="24"/>
          <w:szCs w:val="24"/>
        </w:rPr>
        <w:t>Gerda Tara</w:t>
      </w:r>
      <w:del w:id="3352" w:author="Patterson Lamb" w:date="2014-08-10T16:37:00Z">
        <w:r w:rsidRPr="003C478B" w:rsidDel="000906E7">
          <w:rPr>
            <w:rFonts w:ascii="Times New Roman" w:hAnsi="Times New Roman"/>
            <w:i/>
            <w:sz w:val="24"/>
            <w:szCs w:val="24"/>
          </w:rPr>
          <w:delText>,</w:delText>
        </w:r>
      </w:del>
      <w:ins w:id="3353" w:author="Patterson Lamb" w:date="2014-08-10T16:37:00Z">
        <w:r>
          <w:rPr>
            <w:rFonts w:ascii="Times New Roman" w:hAnsi="Times New Roman"/>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ed. Irme Schaber, Richard Whelan, and Kristen Lubben</w:t>
      </w:r>
      <w:del w:id="3354" w:author="Patterson Lamb" w:date="2014-08-10T16:37:00Z">
        <w:r w:rsidRPr="003C478B" w:rsidDel="00A12245">
          <w:rPr>
            <w:rFonts w:ascii="Times New Roman" w:hAnsi="Times New Roman"/>
            <w:sz w:val="24"/>
            <w:szCs w:val="24"/>
          </w:rPr>
          <w:delText>.</w:delText>
        </w:r>
      </w:del>
      <w:r w:rsidRPr="003C478B">
        <w:rPr>
          <w:rFonts w:ascii="Times New Roman" w:hAnsi="Times New Roman"/>
          <w:sz w:val="24"/>
          <w:szCs w:val="24"/>
        </w:rPr>
        <w:t xml:space="preserve"> (New York: International Center of Photography/Steidl, 2007).</w:t>
      </w:r>
    </w:p>
  </w:endnote>
  <w:endnote w:id="4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w:t>
      </w:r>
      <w:r w:rsidRPr="003C478B">
        <w:rPr>
          <w:rStyle w:val="booktitle"/>
          <w:sz w:val="24"/>
          <w:szCs w:val="24"/>
        </w:rPr>
        <w:t>Children of War, Children of Peace</w:t>
      </w:r>
      <w:r w:rsidRPr="003C478B">
        <w:rPr>
          <w:rFonts w:ascii="Times New Roman" w:hAnsi="Times New Roman"/>
          <w:i/>
          <w:sz w:val="24"/>
          <w:szCs w:val="24"/>
        </w:rPr>
        <w:t xml:space="preserve">, </w:t>
      </w:r>
      <w:r w:rsidRPr="003C478B">
        <w:rPr>
          <w:rFonts w:ascii="Times New Roman" w:hAnsi="Times New Roman"/>
          <w:sz w:val="24"/>
          <w:szCs w:val="24"/>
        </w:rPr>
        <w:t xml:space="preserve">ed. </w:t>
      </w:r>
      <w:r w:rsidRPr="003C478B">
        <w:rPr>
          <w:rStyle w:val="forename"/>
          <w:sz w:val="24"/>
          <w:szCs w:val="24"/>
        </w:rPr>
        <w:t>Cornell</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and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Whelan</w:t>
      </w:r>
      <w:r w:rsidRPr="003C478B">
        <w:rPr>
          <w:rFonts w:ascii="Times New Roman" w:hAnsi="Times New Roman"/>
          <w:sz w:val="24"/>
          <w:szCs w:val="24"/>
        </w:rPr>
        <w:t xml:space="preserve"> (</w:t>
      </w:r>
      <w:r w:rsidRPr="003C478B">
        <w:rPr>
          <w:rStyle w:val="placeofpub"/>
          <w:sz w:val="24"/>
          <w:szCs w:val="24"/>
        </w:rPr>
        <w:t>Boston</w:t>
      </w:r>
      <w:r w:rsidRPr="003C478B">
        <w:rPr>
          <w:rFonts w:ascii="Times New Roman" w:hAnsi="Times New Roman"/>
          <w:sz w:val="24"/>
          <w:szCs w:val="24"/>
        </w:rPr>
        <w:t xml:space="preserve">: </w:t>
      </w:r>
      <w:r w:rsidRPr="003C478B">
        <w:rPr>
          <w:rStyle w:val="publisher"/>
          <w:sz w:val="24"/>
          <w:szCs w:val="24"/>
        </w:rPr>
        <w:t>Bullfinch</w:t>
      </w:r>
      <w:r w:rsidRPr="003C478B">
        <w:rPr>
          <w:rFonts w:ascii="Times New Roman" w:hAnsi="Times New Roman"/>
          <w:sz w:val="24"/>
          <w:szCs w:val="24"/>
        </w:rPr>
        <w:t xml:space="preserve">, </w:t>
      </w:r>
      <w:r w:rsidRPr="003C478B">
        <w:rPr>
          <w:rStyle w:val="date"/>
          <w:rFonts w:ascii="Times New Roman" w:hAnsi="Times New Roman"/>
          <w:sz w:val="24"/>
          <w:szCs w:val="24"/>
        </w:rPr>
        <w:t>1991</w:t>
      </w:r>
      <w:r w:rsidRPr="003C478B">
        <w:rPr>
          <w:rFonts w:ascii="Times New Roman" w:hAnsi="Times New Roman"/>
          <w:sz w:val="24"/>
          <w:szCs w:val="24"/>
        </w:rPr>
        <w:t xml:space="preserve">); Young, </w:t>
      </w:r>
      <w:r w:rsidRPr="003C478B">
        <w:rPr>
          <w:rFonts w:ascii="Times New Roman" w:hAnsi="Times New Roman"/>
          <w:i/>
          <w:sz w:val="24"/>
          <w:szCs w:val="24"/>
        </w:rPr>
        <w:t xml:space="preserve">We </w:t>
      </w:r>
      <w:del w:id="3355" w:author="Patterson Lamb" w:date="2014-08-10T16:37:00Z">
        <w:r w:rsidRPr="003C478B" w:rsidDel="00A12245">
          <w:rPr>
            <w:rFonts w:ascii="Times New Roman" w:hAnsi="Times New Roman"/>
            <w:i/>
            <w:sz w:val="24"/>
            <w:szCs w:val="24"/>
          </w:rPr>
          <w:delText xml:space="preserve">came </w:delText>
        </w:r>
      </w:del>
      <w:ins w:id="3356" w:author="Patterson Lamb" w:date="2014-08-10T16:37:00Z">
        <w:r>
          <w:rPr>
            <w:rFonts w:ascii="Times New Roman" w:hAnsi="Times New Roman"/>
            <w:i/>
            <w:sz w:val="24"/>
            <w:szCs w:val="24"/>
          </w:rPr>
          <w:t>C</w:t>
        </w:r>
        <w:r w:rsidRPr="003C478B">
          <w:rPr>
            <w:rFonts w:ascii="Times New Roman" w:hAnsi="Times New Roman"/>
            <w:i/>
            <w:sz w:val="24"/>
            <w:szCs w:val="24"/>
          </w:rPr>
          <w:t xml:space="preserve">ame </w:t>
        </w:r>
      </w:ins>
      <w:r w:rsidRPr="003C478B">
        <w:rPr>
          <w:rFonts w:ascii="Times New Roman" w:hAnsi="Times New Roman"/>
          <w:i/>
          <w:sz w:val="24"/>
          <w:szCs w:val="24"/>
        </w:rPr>
        <w:t xml:space="preserve">Back; </w:t>
      </w:r>
      <w:r w:rsidRPr="003C478B">
        <w:rPr>
          <w:rStyle w:val="forename"/>
          <w:sz w:val="24"/>
          <w:szCs w:val="24"/>
        </w:rPr>
        <w:t>Bernard</w:t>
      </w:r>
      <w:r w:rsidRPr="003C478B">
        <w:rPr>
          <w:rFonts w:ascii="Times New Roman" w:hAnsi="Times New Roman"/>
          <w:sz w:val="24"/>
          <w:szCs w:val="24"/>
        </w:rPr>
        <w:t xml:space="preserve"> </w:t>
      </w:r>
      <w:r w:rsidRPr="003C478B">
        <w:rPr>
          <w:rStyle w:val="surname"/>
          <w:sz w:val="24"/>
          <w:szCs w:val="24"/>
        </w:rPr>
        <w:t>Lebrun</w:t>
      </w:r>
      <w:r w:rsidRPr="003C478B">
        <w:rPr>
          <w:rFonts w:ascii="Times New Roman" w:hAnsi="Times New Roman"/>
          <w:sz w:val="24"/>
          <w:szCs w:val="24"/>
        </w:rPr>
        <w:t xml:space="preserve"> and </w:t>
      </w:r>
      <w:r w:rsidRPr="003C478B">
        <w:rPr>
          <w:rStyle w:val="forename"/>
          <w:sz w:val="24"/>
          <w:szCs w:val="24"/>
        </w:rPr>
        <w:t>Michel</w:t>
      </w:r>
      <w:r w:rsidRPr="003C478B">
        <w:rPr>
          <w:rFonts w:ascii="Times New Roman" w:hAnsi="Times New Roman"/>
          <w:sz w:val="24"/>
          <w:szCs w:val="24"/>
        </w:rPr>
        <w:t xml:space="preserve"> </w:t>
      </w:r>
      <w:r w:rsidRPr="003C478B">
        <w:rPr>
          <w:rStyle w:val="surname"/>
          <w:sz w:val="24"/>
          <w:szCs w:val="24"/>
        </w:rPr>
        <w:t>Lefebvre</w:t>
      </w:r>
      <w:r w:rsidRPr="003C478B">
        <w:rPr>
          <w:rFonts w:ascii="Times New Roman" w:hAnsi="Times New Roman"/>
          <w:sz w:val="24"/>
          <w:szCs w:val="24"/>
        </w:rPr>
        <w:t xml:space="preserve">, </w:t>
      </w:r>
      <w:r w:rsidRPr="003C478B">
        <w:rPr>
          <w:rStyle w:val="booktitle"/>
          <w:sz w:val="24"/>
          <w:szCs w:val="24"/>
        </w:rPr>
        <w:t>Robert Capa: The Paris Years, 1933–1954</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Abrams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w:t>
      </w:r>
      <w:r w:rsidRPr="003C478B">
        <w:rPr>
          <w:rStyle w:val="booktitle"/>
          <w:sz w:val="24"/>
          <w:szCs w:val="24"/>
        </w:rPr>
        <w:t>Death in the Making</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Covici-Friede</w:t>
      </w:r>
      <w:r w:rsidRPr="003C478B">
        <w:rPr>
          <w:rFonts w:ascii="Times New Roman" w:hAnsi="Times New Roman"/>
          <w:sz w:val="24"/>
          <w:szCs w:val="24"/>
        </w:rPr>
        <w:t xml:space="preserve">, </w:t>
      </w:r>
      <w:r w:rsidRPr="003C478B">
        <w:rPr>
          <w:rStyle w:val="date"/>
          <w:rFonts w:ascii="Times New Roman" w:hAnsi="Times New Roman"/>
          <w:sz w:val="24"/>
          <w:szCs w:val="24"/>
        </w:rPr>
        <w:t>1938</w:t>
      </w:r>
      <w:r w:rsidRPr="003C478B">
        <w:rPr>
          <w:rFonts w:ascii="Times New Roman" w:hAnsi="Times New Roman"/>
          <w:sz w:val="24"/>
          <w:szCs w:val="24"/>
        </w:rPr>
        <w:t xml:space="preserve">); Tom Beck, </w:t>
      </w:r>
      <w:r w:rsidRPr="003C478B">
        <w:rPr>
          <w:rFonts w:ascii="Times New Roman" w:hAnsi="Times New Roman"/>
          <w:i/>
          <w:sz w:val="24"/>
          <w:szCs w:val="24"/>
        </w:rPr>
        <w:t xml:space="preserve">David Seymour (Chim) </w:t>
      </w:r>
      <w:r w:rsidRPr="003C478B">
        <w:rPr>
          <w:rFonts w:ascii="Times New Roman" w:hAnsi="Times New Roman"/>
          <w:sz w:val="24"/>
          <w:szCs w:val="24"/>
        </w:rPr>
        <w:t>(New York: Pfaidon,</w:t>
      </w:r>
      <w:ins w:id="3357" w:author="Patterson Lamb" w:date="2014-08-10T16:38:00Z">
        <w:r>
          <w:rPr>
            <w:rFonts w:ascii="Times New Roman" w:hAnsi="Times New Roman"/>
            <w:b/>
            <w:sz w:val="24"/>
            <w:szCs w:val="24"/>
          </w:rPr>
          <w:t>&lt;AU: need date&gt;)</w:t>
        </w:r>
      </w:ins>
      <w:r w:rsidRPr="003C478B">
        <w:rPr>
          <w:rFonts w:ascii="Times New Roman" w:hAnsi="Times New Roman"/>
          <w:sz w:val="24"/>
          <w:szCs w:val="24"/>
        </w:rPr>
        <w:t xml:space="preserve"> on Chim’s postwar work for the </w:t>
      </w:r>
      <w:del w:id="3358" w:author="Patterson Lamb" w:date="2014-08-10T16:38:00Z">
        <w:r w:rsidRPr="003C478B" w:rsidDel="00A12245">
          <w:rPr>
            <w:rFonts w:ascii="Times New Roman" w:hAnsi="Times New Roman"/>
            <w:sz w:val="24"/>
            <w:szCs w:val="24"/>
          </w:rPr>
          <w:delText>UN</w:delText>
        </w:r>
      </w:del>
      <w:ins w:id="3359" w:author="Patterson Lamb" w:date="2014-08-10T16:38:00Z">
        <w:r>
          <w:rPr>
            <w:rFonts w:ascii="Times New Roman" w:hAnsi="Times New Roman"/>
            <w:sz w:val="24"/>
            <w:szCs w:val="24"/>
          </w:rPr>
          <w:t>United Nations</w:t>
        </w:r>
      </w:ins>
      <w:r w:rsidRPr="003C478B">
        <w:rPr>
          <w:rFonts w:ascii="Times New Roman" w:hAnsi="Times New Roman"/>
          <w:sz w:val="24"/>
          <w:szCs w:val="24"/>
        </w:rPr>
        <w:t xml:space="preserve">, see Salvatici and </w:t>
      </w:r>
      <w:del w:id="3360" w:author="Patterson Lamb" w:date="2014-08-10T16:39:00Z">
        <w:r w:rsidRPr="003C478B" w:rsidDel="00A12245">
          <w:rPr>
            <w:rFonts w:ascii="Times New Roman" w:hAnsi="Times New Roman"/>
            <w:sz w:val="24"/>
            <w:szCs w:val="24"/>
          </w:rPr>
          <w:delText>Davide/</w:delText>
        </w:r>
      </w:del>
      <w:r w:rsidRPr="003C478B">
        <w:rPr>
          <w:rFonts w:ascii="Times New Roman" w:hAnsi="Times New Roman"/>
          <w:sz w:val="24"/>
          <w:szCs w:val="24"/>
        </w:rPr>
        <w:t xml:space="preserve">Rodogno </w:t>
      </w:r>
      <w:ins w:id="3361" w:author="Patterson Lamb" w:date="2014-08-10T16:39:00Z">
        <w:r>
          <w:rPr>
            <w:rFonts w:ascii="Times New Roman" w:hAnsi="Times New Roman"/>
            <w:sz w:val="24"/>
            <w:szCs w:val="24"/>
          </w:rPr>
          <w:t xml:space="preserve">and </w:t>
        </w:r>
        <w:r w:rsidRPr="003C478B">
          <w:rPr>
            <w:rFonts w:ascii="Times New Roman" w:hAnsi="Times New Roman"/>
            <w:sz w:val="24"/>
            <w:szCs w:val="24"/>
          </w:rPr>
          <w:t>David</w:t>
        </w:r>
        <w:r>
          <w:rPr>
            <w:rFonts w:ascii="Times New Roman" w:hAnsi="Times New Roman"/>
            <w:sz w:val="24"/>
            <w:szCs w:val="24"/>
          </w:rPr>
          <w:t xml:space="preserve"> </w:t>
        </w:r>
      </w:ins>
      <w:r w:rsidRPr="003C478B">
        <w:rPr>
          <w:rFonts w:ascii="Times New Roman" w:hAnsi="Times New Roman"/>
          <w:sz w:val="24"/>
          <w:szCs w:val="24"/>
        </w:rPr>
        <w:t xml:space="preserve">in this volume. Seymore did the photos for the 1949 UNESCO book, </w:t>
      </w:r>
      <w:r w:rsidRPr="003C478B">
        <w:rPr>
          <w:rFonts w:ascii="Times New Roman" w:hAnsi="Times New Roman"/>
          <w:i/>
          <w:sz w:val="24"/>
          <w:szCs w:val="24"/>
        </w:rPr>
        <w:t>Children of Europe.</w:t>
      </w:r>
    </w:p>
  </w:endnote>
  <w:endnote w:id="4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Lebeck and Dewitz, </w:t>
      </w:r>
      <w:ins w:id="3362" w:author="Patterson Lamb" w:date="2014-08-10T16:39:00Z">
        <w:r>
          <w:rPr>
            <w:rFonts w:ascii="Times New Roman" w:hAnsi="Times New Roman"/>
            <w:b/>
            <w:sz w:val="24"/>
            <w:szCs w:val="24"/>
          </w:rPr>
          <w:t>&lt;AU: Need short title&gt;</w:t>
        </w:r>
      </w:ins>
      <w:r w:rsidRPr="003C478B">
        <w:rPr>
          <w:rFonts w:ascii="Times New Roman" w:hAnsi="Times New Roman"/>
          <w:sz w:val="24"/>
          <w:szCs w:val="24"/>
        </w:rPr>
        <w:t xml:space="preserve">202; Brothers, </w:t>
      </w:r>
      <w:ins w:id="3363" w:author="Patterson Lamb" w:date="2014-08-10T16:39:00Z">
        <w:r>
          <w:rPr>
            <w:rFonts w:ascii="Times New Roman" w:hAnsi="Times New Roman"/>
            <w:b/>
            <w:sz w:val="24"/>
            <w:szCs w:val="24"/>
          </w:rPr>
          <w:t>&lt;AU: Need short title&gt;</w:t>
        </w:r>
      </w:ins>
      <w:r w:rsidRPr="003C478B">
        <w:rPr>
          <w:rFonts w:ascii="Times New Roman" w:hAnsi="Times New Roman"/>
          <w:sz w:val="24"/>
          <w:szCs w:val="24"/>
        </w:rPr>
        <w:t>178–85. Brothers discusses other photos of civilians by Capa and Chim, along with Chim’s shot of “politicized” Spanish children, 121–60.</w:t>
      </w:r>
    </w:p>
  </w:endnote>
  <w:endnote w:id="4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Young, </w:t>
      </w:r>
      <w:r w:rsidRPr="003C478B">
        <w:rPr>
          <w:rFonts w:ascii="Times New Roman" w:hAnsi="Times New Roman"/>
          <w:i/>
          <w:sz w:val="24"/>
          <w:szCs w:val="24"/>
        </w:rPr>
        <w:t xml:space="preserve">We Went Back, </w:t>
      </w:r>
      <w:r w:rsidRPr="003C478B">
        <w:rPr>
          <w:rFonts w:ascii="Times New Roman" w:hAnsi="Times New Roman"/>
          <w:sz w:val="24"/>
          <w:szCs w:val="24"/>
        </w:rPr>
        <w:t>36–7.</w:t>
      </w:r>
    </w:p>
  </w:endnote>
  <w:endnote w:id="4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It was published in Paris in French and German language versions of the newsletter. </w:t>
      </w:r>
      <w:r w:rsidRPr="003C478B">
        <w:rPr>
          <w:rFonts w:ascii="Times New Roman" w:hAnsi="Times New Roman"/>
          <w:i/>
          <w:sz w:val="24"/>
          <w:szCs w:val="24"/>
        </w:rPr>
        <w:t xml:space="preserve">Gerda Taro, </w:t>
      </w:r>
      <w:r w:rsidRPr="003C478B">
        <w:rPr>
          <w:rFonts w:ascii="Times New Roman" w:hAnsi="Times New Roman"/>
          <w:sz w:val="24"/>
          <w:szCs w:val="24"/>
        </w:rPr>
        <w:t>41–51, 22–</w:t>
      </w:r>
      <w:del w:id="3364" w:author="Patterson Lamb" w:date="2014-08-10T16:40:00Z">
        <w:r w:rsidRPr="003C478B" w:rsidDel="00A12245">
          <w:rPr>
            <w:rFonts w:ascii="Times New Roman" w:hAnsi="Times New Roman"/>
            <w:sz w:val="24"/>
            <w:szCs w:val="24"/>
          </w:rPr>
          <w:delText>2</w:delText>
        </w:r>
      </w:del>
      <w:r w:rsidRPr="003C478B">
        <w:rPr>
          <w:rFonts w:ascii="Times New Roman" w:hAnsi="Times New Roman"/>
          <w:sz w:val="24"/>
          <w:szCs w:val="24"/>
        </w:rPr>
        <w:t>3, and 86–7.</w:t>
      </w:r>
    </w:p>
  </w:endnote>
  <w:endnote w:id="4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Young, </w:t>
      </w:r>
      <w:r w:rsidRPr="003C478B">
        <w:rPr>
          <w:rFonts w:ascii="Times New Roman" w:hAnsi="Times New Roman"/>
          <w:i/>
          <w:sz w:val="24"/>
          <w:szCs w:val="24"/>
        </w:rPr>
        <w:t>We Went Back</w:t>
      </w:r>
      <w:r w:rsidRPr="003C478B">
        <w:rPr>
          <w:rFonts w:ascii="Times New Roman" w:hAnsi="Times New Roman"/>
          <w:sz w:val="24"/>
          <w:szCs w:val="24"/>
        </w:rPr>
        <w:t>; Brothers.</w:t>
      </w:r>
      <w:ins w:id="3365" w:author="Patterson Lamb" w:date="2014-08-10T16:40:00Z">
        <w:r w:rsidRPr="00A12245">
          <w:rPr>
            <w:rFonts w:ascii="Times New Roman" w:hAnsi="Times New Roman"/>
            <w:b/>
            <w:sz w:val="24"/>
            <w:szCs w:val="24"/>
          </w:rPr>
          <w:t xml:space="preserve"> </w:t>
        </w:r>
        <w:r>
          <w:rPr>
            <w:rFonts w:ascii="Times New Roman" w:hAnsi="Times New Roman"/>
            <w:b/>
            <w:sz w:val="24"/>
            <w:szCs w:val="24"/>
          </w:rPr>
          <w:t>&lt;AU: Need short title&gt;</w:t>
        </w:r>
      </w:ins>
    </w:p>
  </w:endnote>
  <w:endnote w:id="4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Museum of Modern Art (MoMA) exhibited her “War Comes to the People” in December 1940; a similar exhibit by Bonney, “To Whom the Wars </w:t>
      </w:r>
      <w:del w:id="3366" w:author="Patterson Lamb" w:date="2014-08-10T16:40:00Z">
        <w:r w:rsidRPr="003C478B" w:rsidDel="00A12245">
          <w:rPr>
            <w:rFonts w:ascii="Times New Roman" w:hAnsi="Times New Roman"/>
            <w:sz w:val="24"/>
            <w:szCs w:val="24"/>
          </w:rPr>
          <w:delText xml:space="preserve">are </w:delText>
        </w:r>
      </w:del>
      <w:ins w:id="3367" w:author="Patterson Lamb" w:date="2014-08-10T16:40:00Z">
        <w:r>
          <w:rPr>
            <w:rFonts w:ascii="Times New Roman" w:hAnsi="Times New Roman"/>
            <w:sz w:val="24"/>
            <w:szCs w:val="24"/>
          </w:rPr>
          <w:t>A</w:t>
        </w:r>
        <w:r w:rsidRPr="003C478B">
          <w:rPr>
            <w:rFonts w:ascii="Times New Roman" w:hAnsi="Times New Roman"/>
            <w:sz w:val="24"/>
            <w:szCs w:val="24"/>
          </w:rPr>
          <w:t xml:space="preserve">re </w:t>
        </w:r>
      </w:ins>
      <w:r w:rsidRPr="003C478B">
        <w:rPr>
          <w:rFonts w:ascii="Times New Roman" w:hAnsi="Times New Roman"/>
          <w:sz w:val="24"/>
          <w:szCs w:val="24"/>
        </w:rPr>
        <w:t>Done</w:t>
      </w:r>
      <w:ins w:id="3368" w:author="Patterson Lamb" w:date="2014-08-10T16:40:00Z">
        <w:r>
          <w:rPr>
            <w:rFonts w:ascii="Times New Roman" w:hAnsi="Times New Roman"/>
            <w:sz w:val="24"/>
            <w:szCs w:val="24"/>
          </w:rPr>
          <w:t>,</w:t>
        </w:r>
      </w:ins>
      <w:r w:rsidRPr="003C478B">
        <w:rPr>
          <w:rFonts w:ascii="Times New Roman" w:hAnsi="Times New Roman"/>
          <w:sz w:val="24"/>
          <w:szCs w:val="24"/>
        </w:rPr>
        <w:t xml:space="preserve">” was shown at the Library of Congress. MOMA Archives, REG 119. Quotation is from the MoMA press release, </w:t>
      </w:r>
      <w:ins w:id="3369" w:author="Patterson Lamb" w:date="2014-08-10T16:40:00Z">
        <w:r>
          <w:rPr>
            <w:rFonts w:ascii="Times New Roman" w:hAnsi="Times New Roman"/>
            <w:sz w:val="24"/>
            <w:szCs w:val="24"/>
          </w:rPr>
          <w:t xml:space="preserve">11 </w:t>
        </w:r>
      </w:ins>
      <w:r w:rsidRPr="003C478B">
        <w:rPr>
          <w:rFonts w:ascii="Times New Roman" w:hAnsi="Times New Roman"/>
          <w:sz w:val="24"/>
          <w:szCs w:val="24"/>
        </w:rPr>
        <w:t>Dec</w:t>
      </w:r>
      <w:del w:id="3370" w:author="Patterson Lamb" w:date="2014-08-10T16:40:00Z">
        <w:r w:rsidRPr="003C478B" w:rsidDel="00A12245">
          <w:rPr>
            <w:rFonts w:ascii="Times New Roman" w:hAnsi="Times New Roman"/>
            <w:sz w:val="24"/>
            <w:szCs w:val="24"/>
          </w:rPr>
          <w:delText>.</w:delText>
        </w:r>
      </w:del>
      <w:ins w:id="3371" w:author="Patterson Lamb" w:date="2014-08-10T16:40:00Z">
        <w:r>
          <w:rPr>
            <w:rFonts w:ascii="Times New Roman" w:hAnsi="Times New Roman"/>
            <w:sz w:val="24"/>
            <w:szCs w:val="24"/>
          </w:rPr>
          <w:t>ember</w:t>
        </w:r>
      </w:ins>
      <w:del w:id="3372" w:author="Patterson Lamb" w:date="2014-08-10T16:40:00Z">
        <w:r w:rsidRPr="003C478B" w:rsidDel="00A12245">
          <w:rPr>
            <w:rFonts w:ascii="Times New Roman" w:hAnsi="Times New Roman"/>
            <w:sz w:val="24"/>
            <w:szCs w:val="24"/>
          </w:rPr>
          <w:delText xml:space="preserve"> 11, </w:delText>
        </w:r>
      </w:del>
      <w:ins w:id="3373" w:author="Patterson Lamb" w:date="2014-08-10T16:40:00Z">
        <w:r>
          <w:rPr>
            <w:rFonts w:ascii="Times New Roman" w:hAnsi="Times New Roman"/>
            <w:sz w:val="24"/>
            <w:szCs w:val="24"/>
          </w:rPr>
          <w:t xml:space="preserve"> </w:t>
        </w:r>
      </w:ins>
      <w:r w:rsidRPr="003C478B">
        <w:rPr>
          <w:rFonts w:ascii="Times New Roman" w:hAnsi="Times New Roman"/>
          <w:sz w:val="24"/>
          <w:szCs w:val="24"/>
        </w:rPr>
        <w:t>1940.</w:t>
      </w:r>
    </w:p>
  </w:endnote>
  <w:endnote w:id="4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book was also published in Europe. </w:t>
      </w:r>
      <w:r w:rsidRPr="003C478B">
        <w:rPr>
          <w:rStyle w:val="forename"/>
          <w:sz w:val="24"/>
          <w:szCs w:val="24"/>
        </w:rPr>
        <w:t>Thé</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rè</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se</w:t>
      </w:r>
      <w:r w:rsidRPr="003C478B">
        <w:rPr>
          <w:rFonts w:ascii="Times New Roman" w:hAnsi="Times New Roman"/>
          <w:sz w:val="24"/>
          <w:szCs w:val="24"/>
        </w:rPr>
        <w:t xml:space="preserve"> </w:t>
      </w:r>
      <w:r w:rsidRPr="003C478B">
        <w:rPr>
          <w:rStyle w:val="surname"/>
          <w:sz w:val="24"/>
          <w:szCs w:val="24"/>
        </w:rPr>
        <w:t>Bonney</w:t>
      </w:r>
      <w:r w:rsidRPr="003C478B">
        <w:rPr>
          <w:rFonts w:ascii="Times New Roman" w:hAnsi="Times New Roman"/>
          <w:sz w:val="24"/>
          <w:szCs w:val="24"/>
        </w:rPr>
        <w:t xml:space="preserve">, </w:t>
      </w:r>
      <w:r w:rsidRPr="003C478B">
        <w:rPr>
          <w:rStyle w:val="booktitle"/>
          <w:sz w:val="24"/>
          <w:szCs w:val="24"/>
        </w:rPr>
        <w:t>Europe’s Children, 1939 to 1943</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ublisher"/>
          <w:sz w:val="24"/>
          <w:szCs w:val="24"/>
        </w:rPr>
        <w:t>Self-published ed.</w:t>
      </w:r>
      <w:r w:rsidRPr="003C478B">
        <w:rPr>
          <w:rFonts w:ascii="Times New Roman" w:hAnsi="Times New Roman"/>
          <w:sz w:val="24"/>
          <w:szCs w:val="24"/>
        </w:rPr>
        <w:t xml:space="preserve">, </w:t>
      </w:r>
      <w:r w:rsidRPr="003C478B">
        <w:rPr>
          <w:rStyle w:val="date"/>
          <w:rFonts w:ascii="Times New Roman" w:hAnsi="Times New Roman"/>
          <w:sz w:val="24"/>
          <w:szCs w:val="24"/>
        </w:rPr>
        <w:t>1943</w:t>
      </w:r>
      <w:r w:rsidRPr="003C478B">
        <w:rPr>
          <w:rFonts w:ascii="Times New Roman" w:hAnsi="Times New Roman"/>
          <w:sz w:val="24"/>
          <w:szCs w:val="24"/>
        </w:rPr>
        <w:t xml:space="preserve">); letter from Bonney to Jane Lawson at Alfred A. Knopf, 28 October 1943; </w:t>
      </w:r>
      <w:r w:rsidRPr="003C478B">
        <w:rPr>
          <w:rFonts w:ascii="Times New Roman" w:hAnsi="Times New Roman"/>
          <w:i/>
          <w:sz w:val="24"/>
          <w:szCs w:val="24"/>
        </w:rPr>
        <w:t xml:space="preserve">Publisher’s Weekly </w:t>
      </w:r>
      <w:r w:rsidRPr="003C478B">
        <w:rPr>
          <w:rFonts w:ascii="Times New Roman" w:hAnsi="Times New Roman"/>
          <w:sz w:val="24"/>
          <w:szCs w:val="24"/>
        </w:rPr>
        <w:t>(</w:t>
      </w:r>
      <w:ins w:id="3374" w:author="Patterson Lamb" w:date="2014-08-10T16:41:00Z">
        <w:r>
          <w:rPr>
            <w:rFonts w:ascii="Times New Roman" w:hAnsi="Times New Roman"/>
            <w:sz w:val="24"/>
            <w:szCs w:val="24"/>
          </w:rPr>
          <w:t>23</w:t>
        </w:r>
        <w:r w:rsidRPr="003C478B">
          <w:rPr>
            <w:rFonts w:ascii="Times New Roman" w:hAnsi="Times New Roman"/>
            <w:sz w:val="24"/>
            <w:szCs w:val="24"/>
          </w:rPr>
          <w:t xml:space="preserve"> </w:t>
        </w:r>
      </w:ins>
      <w:r w:rsidRPr="003C478B">
        <w:rPr>
          <w:rFonts w:ascii="Times New Roman" w:hAnsi="Times New Roman"/>
          <w:sz w:val="24"/>
          <w:szCs w:val="24"/>
        </w:rPr>
        <w:t xml:space="preserve">October </w:t>
      </w:r>
      <w:del w:id="3375" w:author="Patterson Lamb" w:date="2014-08-10T16:41:00Z">
        <w:r w:rsidRPr="003C478B" w:rsidDel="00A12245">
          <w:rPr>
            <w:rFonts w:ascii="Times New Roman" w:hAnsi="Times New Roman"/>
            <w:sz w:val="24"/>
            <w:szCs w:val="24"/>
          </w:rPr>
          <w:delText xml:space="preserve">23, </w:delText>
        </w:r>
      </w:del>
      <w:r w:rsidRPr="003C478B">
        <w:rPr>
          <w:rFonts w:ascii="Times New Roman" w:hAnsi="Times New Roman"/>
          <w:sz w:val="24"/>
          <w:szCs w:val="24"/>
        </w:rPr>
        <w:t>1943): 1594–</w:t>
      </w:r>
      <w:del w:id="3376" w:author="Patterson Lamb" w:date="2014-08-10T16:41:00Z">
        <w:r w:rsidRPr="003C478B" w:rsidDel="00A12245">
          <w:rPr>
            <w:rFonts w:ascii="Times New Roman" w:hAnsi="Times New Roman"/>
            <w:sz w:val="24"/>
            <w:szCs w:val="24"/>
          </w:rPr>
          <w:delText>9</w:delText>
        </w:r>
      </w:del>
      <w:r w:rsidRPr="003C478B">
        <w:rPr>
          <w:rFonts w:ascii="Times New Roman" w:hAnsi="Times New Roman"/>
          <w:sz w:val="24"/>
          <w:szCs w:val="24"/>
        </w:rPr>
        <w:t>5.</w:t>
      </w:r>
    </w:p>
  </w:endnote>
  <w:endnote w:id="4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children were depicted as European and white; this held for other popular books that appeared during and after the war, such as </w:t>
      </w:r>
      <w:r w:rsidRPr="003C478B">
        <w:rPr>
          <w:rStyle w:val="surname"/>
          <w:sz w:val="24"/>
          <w:szCs w:val="24"/>
        </w:rPr>
        <w:t>Zoff</w:t>
      </w:r>
      <w:r w:rsidRPr="003C478B">
        <w:rPr>
          <w:rFonts w:ascii="Times New Roman" w:hAnsi="Times New Roman"/>
          <w:sz w:val="24"/>
          <w:szCs w:val="24"/>
        </w:rPr>
        <w:t xml:space="preserve">, </w:t>
      </w:r>
      <w:r w:rsidRPr="003C478B">
        <w:rPr>
          <w:rStyle w:val="booktitle"/>
          <w:sz w:val="24"/>
          <w:szCs w:val="24"/>
        </w:rPr>
        <w:t>They Shall Inherit the Earth</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del w:id="3388" w:author="Patterson Lamb" w:date="2014-08-10T16:41:00Z">
        <w:r w:rsidRPr="003C478B" w:rsidDel="00A12245">
          <w:rPr>
            <w:rFonts w:ascii="Times New Roman" w:hAnsi="Times New Roman"/>
            <w:sz w:val="24"/>
            <w:szCs w:val="24"/>
          </w:rPr>
          <w:delText>,</w:delText>
        </w:r>
      </w:del>
      <w:ins w:id="3389" w:author="Patterson Lamb" w:date="2014-08-10T16:41:00Z">
        <w:r>
          <w:rPr>
            <w:rFonts w:ascii="Times New Roman" w:hAnsi="Times New Roman"/>
            <w:sz w:val="24"/>
            <w:szCs w:val="24"/>
          </w:rPr>
          <w:t xml:space="preserve">: </w:t>
        </w:r>
        <w:r>
          <w:rPr>
            <w:rFonts w:ascii="Times New Roman" w:hAnsi="Times New Roman"/>
            <w:b/>
            <w:sz w:val="24"/>
            <w:szCs w:val="24"/>
          </w:rPr>
          <w:t>&lt;AU: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1943</w:t>
      </w:r>
      <w:r w:rsidRPr="003C478B">
        <w:rPr>
          <w:rFonts w:ascii="Times New Roman" w:hAnsi="Times New Roman"/>
          <w:sz w:val="24"/>
          <w:szCs w:val="24"/>
        </w:rPr>
        <w:t xml:space="preserve">); </w:t>
      </w:r>
      <w:r w:rsidRPr="003C478B">
        <w:rPr>
          <w:rStyle w:val="forename"/>
          <w:sz w:val="24"/>
          <w:szCs w:val="24"/>
        </w:rPr>
        <w:t>Anne</w:t>
      </w:r>
      <w:r w:rsidRPr="003C478B">
        <w:rPr>
          <w:rFonts w:ascii="Times New Roman" w:hAnsi="Times New Roman"/>
          <w:sz w:val="24"/>
          <w:szCs w:val="24"/>
        </w:rPr>
        <w:t xml:space="preserve"> </w:t>
      </w:r>
      <w:r w:rsidRPr="003C478B">
        <w:rPr>
          <w:rStyle w:val="surname"/>
          <w:sz w:val="24"/>
          <w:szCs w:val="24"/>
        </w:rPr>
        <w:t>Barley</w:t>
      </w:r>
      <w:r w:rsidRPr="003C478B">
        <w:rPr>
          <w:rFonts w:ascii="Times New Roman" w:hAnsi="Times New Roman"/>
          <w:sz w:val="24"/>
          <w:szCs w:val="24"/>
        </w:rPr>
        <w:t xml:space="preserve">, </w:t>
      </w:r>
      <w:r w:rsidRPr="003C478B">
        <w:rPr>
          <w:rStyle w:val="booktitle"/>
          <w:sz w:val="24"/>
          <w:szCs w:val="24"/>
        </w:rPr>
        <w:t xml:space="preserve">Patrick Calls </w:t>
      </w:r>
      <w:del w:id="3390" w:author="Patterson Lamb" w:date="2014-08-10T16:41:00Z">
        <w:r w:rsidRPr="003C478B" w:rsidDel="00A12245">
          <w:rPr>
            <w:rStyle w:val="booktitle"/>
            <w:sz w:val="24"/>
            <w:szCs w:val="24"/>
          </w:rPr>
          <w:delText xml:space="preserve">me </w:delText>
        </w:r>
      </w:del>
      <w:ins w:id="3391" w:author="Patterson Lamb" w:date="2014-08-10T16:41:00Z">
        <w:r>
          <w:rPr>
            <w:rStyle w:val="booktitle"/>
            <w:sz w:val="24"/>
            <w:szCs w:val="24"/>
          </w:rPr>
          <w:t>M</w:t>
        </w:r>
        <w:r w:rsidRPr="003C478B">
          <w:rPr>
            <w:rStyle w:val="booktitle"/>
            <w:sz w:val="24"/>
            <w:szCs w:val="24"/>
          </w:rPr>
          <w:t xml:space="preserve">e </w:t>
        </w:r>
      </w:ins>
      <w:r w:rsidRPr="003C478B">
        <w:rPr>
          <w:rStyle w:val="booktitle"/>
          <w:sz w:val="24"/>
          <w:szCs w:val="24"/>
        </w:rPr>
        <w:t>Mother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392" w:author="Patterson Lamb" w:date="2014-08-10T16:41:00Z">
        <w:r>
          <w:rPr>
            <w:rFonts w:ascii="Times New Roman" w:hAnsi="Times New Roman"/>
            <w:b/>
            <w:sz w:val="24"/>
            <w:szCs w:val="24"/>
          </w:rPr>
          <w:t>&lt;AU: Need publisher&gt;</w:t>
        </w:r>
      </w:ins>
      <w:r w:rsidRPr="003C478B">
        <w:rPr>
          <w:rStyle w:val="date"/>
          <w:rFonts w:ascii="Times New Roman" w:hAnsi="Times New Roman"/>
          <w:sz w:val="24"/>
          <w:szCs w:val="24"/>
        </w:rPr>
        <w:t>1948</w:t>
      </w:r>
      <w:r w:rsidRPr="003C478B">
        <w:rPr>
          <w:rFonts w:ascii="Times New Roman" w:hAnsi="Times New Roman"/>
          <w:sz w:val="24"/>
          <w:szCs w:val="24"/>
        </w:rPr>
        <w:t xml:space="preserve">); </w:t>
      </w:r>
      <w:r w:rsidRPr="003C478B">
        <w:rPr>
          <w:rStyle w:val="forename"/>
          <w:sz w:val="24"/>
          <w:szCs w:val="24"/>
        </w:rPr>
        <w:t>Irena</w:t>
      </w:r>
      <w:r w:rsidRPr="003C478B">
        <w:rPr>
          <w:rFonts w:ascii="Times New Roman" w:hAnsi="Times New Roman"/>
          <w:sz w:val="24"/>
          <w:szCs w:val="24"/>
        </w:rPr>
        <w:t xml:space="preserve"> </w:t>
      </w:r>
      <w:r w:rsidRPr="003C478B">
        <w:rPr>
          <w:rStyle w:val="surname"/>
          <w:sz w:val="24"/>
          <w:szCs w:val="24"/>
        </w:rPr>
        <w:t>Wasilewska</w:t>
      </w:r>
      <w:r w:rsidRPr="003C478B">
        <w:rPr>
          <w:rFonts w:ascii="Times New Roman" w:hAnsi="Times New Roman"/>
          <w:sz w:val="24"/>
          <w:szCs w:val="24"/>
        </w:rPr>
        <w:t xml:space="preserve">, </w:t>
      </w:r>
      <w:r w:rsidRPr="003C478B">
        <w:rPr>
          <w:rStyle w:val="booktitle"/>
          <w:sz w:val="24"/>
          <w:szCs w:val="24"/>
        </w:rPr>
        <w:t xml:space="preserve">Suffer Little Children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393" w:author="Patterson Lamb" w:date="2014-08-10T16:42:00Z">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Style w:val="date"/>
          <w:rFonts w:ascii="Times New Roman" w:hAnsi="Times New Roman"/>
          <w:sz w:val="24"/>
          <w:szCs w:val="24"/>
        </w:rPr>
        <w:t>1946</w:t>
      </w:r>
      <w:r w:rsidRPr="003C478B">
        <w:rPr>
          <w:rFonts w:ascii="Times New Roman" w:hAnsi="Times New Roman"/>
          <w:sz w:val="24"/>
          <w:szCs w:val="24"/>
        </w:rPr>
        <w:t xml:space="preserve">), </w:t>
      </w:r>
      <w:r w:rsidRPr="003C478B">
        <w:rPr>
          <w:rStyle w:val="forename"/>
          <w:sz w:val="24"/>
          <w:szCs w:val="24"/>
        </w:rPr>
        <w:t>John P.</w:t>
      </w:r>
      <w:r w:rsidRPr="003C478B">
        <w:rPr>
          <w:rFonts w:ascii="Times New Roman" w:hAnsi="Times New Roman"/>
          <w:sz w:val="24"/>
          <w:szCs w:val="24"/>
        </w:rPr>
        <w:t xml:space="preserve"> </w:t>
      </w:r>
      <w:r w:rsidRPr="003C478B">
        <w:rPr>
          <w:rStyle w:val="surname"/>
          <w:sz w:val="24"/>
          <w:szCs w:val="24"/>
        </w:rPr>
        <w:t>Carroll-Abbing</w:t>
      </w:r>
      <w:r w:rsidRPr="003C478B">
        <w:rPr>
          <w:rFonts w:ascii="Times New Roman" w:hAnsi="Times New Roman"/>
          <w:sz w:val="24"/>
          <w:szCs w:val="24"/>
        </w:rPr>
        <w:t xml:space="preserve">, </w:t>
      </w:r>
      <w:r w:rsidRPr="003C478B">
        <w:rPr>
          <w:rStyle w:val="booktitle"/>
          <w:sz w:val="24"/>
          <w:szCs w:val="24"/>
        </w:rPr>
        <w:t>A Chance to Live: The Story of the Lost Children of the War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394" w:author="Patterson Lamb" w:date="2014-08-10T16:42:00Z">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Style w:val="date"/>
          <w:rFonts w:ascii="Times New Roman" w:hAnsi="Times New Roman"/>
          <w:sz w:val="24"/>
          <w:szCs w:val="24"/>
        </w:rPr>
        <w:t>1952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Colis</w:t>
      </w:r>
      <w:r w:rsidRPr="003C478B">
        <w:rPr>
          <w:rFonts w:ascii="Times New Roman" w:hAnsi="Times New Roman"/>
          <w:sz w:val="24"/>
          <w:szCs w:val="24"/>
        </w:rPr>
        <w:t xml:space="preserve">, </w:t>
      </w:r>
      <w:r w:rsidRPr="003C478B">
        <w:rPr>
          <w:rStyle w:val="booktitle"/>
          <w:sz w:val="24"/>
          <w:szCs w:val="24"/>
        </w:rPr>
        <w:t>The Lost and Found: The Story of Eva and Laszlo, Two Children of War-Torn Europe</w:t>
      </w:r>
      <w:r w:rsidRPr="003C478B">
        <w:rPr>
          <w:rFonts w:ascii="Times New Roman" w:hAnsi="Times New Roman"/>
          <w:i/>
          <w:sz w:val="24"/>
          <w:szCs w:val="24"/>
        </w:rPr>
        <w:t xml:space="preserve">, </w:t>
      </w:r>
      <w:r w:rsidRPr="003C478B">
        <w:rPr>
          <w:rFonts w:ascii="Times New Roman" w:hAnsi="Times New Roman"/>
          <w:sz w:val="24"/>
          <w:szCs w:val="24"/>
        </w:rPr>
        <w:t xml:space="preserve">intro by </w:t>
      </w:r>
      <w:r w:rsidRPr="003C478B">
        <w:rPr>
          <w:rStyle w:val="forename"/>
          <w:sz w:val="24"/>
          <w:szCs w:val="24"/>
        </w:rPr>
        <w:t>Margaret</w:t>
      </w:r>
      <w:r w:rsidRPr="003C478B">
        <w:rPr>
          <w:rFonts w:ascii="Times New Roman" w:hAnsi="Times New Roman"/>
          <w:sz w:val="24"/>
          <w:szCs w:val="24"/>
        </w:rPr>
        <w:t xml:space="preserve"> </w:t>
      </w:r>
      <w:r w:rsidRPr="003C478B">
        <w:rPr>
          <w:rStyle w:val="surname"/>
          <w:sz w:val="24"/>
          <w:szCs w:val="24"/>
        </w:rPr>
        <w:t>Mead</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ins w:id="3395" w:author="Patterson Lamb" w:date="2014-08-10T16:42:00Z">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Style w:val="date"/>
          <w:rFonts w:ascii="Times New Roman" w:hAnsi="Times New Roman"/>
          <w:sz w:val="24"/>
          <w:szCs w:val="24"/>
        </w:rPr>
        <w:t>1953</w:t>
      </w:r>
      <w:r w:rsidRPr="003C478B">
        <w:rPr>
          <w:rFonts w:ascii="Times New Roman" w:hAnsi="Times New Roman"/>
          <w:sz w:val="24"/>
          <w:szCs w:val="24"/>
        </w:rPr>
        <w:t>).</w:t>
      </w:r>
    </w:p>
  </w:endnote>
  <w:endnote w:id="4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Bonney, </w:t>
      </w:r>
      <w:r w:rsidRPr="003C478B">
        <w:rPr>
          <w:rFonts w:ascii="Times New Roman" w:hAnsi="Times New Roman"/>
          <w:i/>
          <w:sz w:val="24"/>
          <w:szCs w:val="24"/>
        </w:rPr>
        <w:t xml:space="preserve">Europe’s Children; </w:t>
      </w:r>
      <w:r w:rsidRPr="003C478B">
        <w:rPr>
          <w:rFonts w:ascii="Times New Roman" w:hAnsi="Times New Roman"/>
          <w:sz w:val="24"/>
          <w:szCs w:val="24"/>
        </w:rPr>
        <w:t xml:space="preserve">also Brothers </w:t>
      </w:r>
      <w:ins w:id="3402" w:author="Patterson Lamb" w:date="2014-08-10T16:42:00Z">
        <w:r>
          <w:rPr>
            <w:rFonts w:ascii="Times New Roman" w:hAnsi="Times New Roman"/>
            <w:b/>
            <w:sz w:val="24"/>
            <w:szCs w:val="24"/>
          </w:rPr>
          <w:t>&lt;AU: Need short title&gt;</w:t>
        </w:r>
      </w:ins>
      <w:r w:rsidRPr="003C478B">
        <w:rPr>
          <w:rFonts w:ascii="Times New Roman" w:hAnsi="Times New Roman"/>
          <w:sz w:val="24"/>
          <w:szCs w:val="24"/>
        </w:rPr>
        <w:t>on the photo-story and the “open,” or unresolved, ending, 149.</w:t>
      </w:r>
    </w:p>
  </w:endnote>
  <w:endnote w:id="4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Including Christian and U</w:t>
      </w:r>
      <w:del w:id="3407" w:author="Patterson Lamb" w:date="2014-08-10T16:42:00Z">
        <w:r w:rsidRPr="003C478B" w:rsidDel="00A12245">
          <w:rPr>
            <w:rFonts w:ascii="Times New Roman" w:hAnsi="Times New Roman"/>
            <w:sz w:val="24"/>
            <w:szCs w:val="24"/>
          </w:rPr>
          <w:delText>.</w:delText>
        </w:r>
      </w:del>
      <w:r w:rsidRPr="003C478B">
        <w:rPr>
          <w:rFonts w:ascii="Times New Roman" w:hAnsi="Times New Roman"/>
          <w:sz w:val="24"/>
          <w:szCs w:val="24"/>
        </w:rPr>
        <w:t>S</w:t>
      </w:r>
      <w:del w:id="3408" w:author="Patterson Lamb" w:date="2014-08-10T16:42:00Z">
        <w:r w:rsidRPr="003C478B" w:rsidDel="00A12245">
          <w:rPr>
            <w:rFonts w:ascii="Times New Roman" w:hAnsi="Times New Roman"/>
            <w:sz w:val="24"/>
            <w:szCs w:val="24"/>
          </w:rPr>
          <w:delText>.</w:delText>
        </w:r>
      </w:del>
      <w:r w:rsidRPr="003C478B">
        <w:rPr>
          <w:rFonts w:ascii="Times New Roman" w:hAnsi="Times New Roman"/>
          <w:sz w:val="24"/>
          <w:szCs w:val="24"/>
        </w:rPr>
        <w:t xml:space="preserve"> military publications, the African</w:t>
      </w:r>
      <w:del w:id="3409" w:author="Patterson Lamb" w:date="2014-08-10T16:42:00Z">
        <w:r w:rsidRPr="003C478B" w:rsidDel="00A12245">
          <w:rPr>
            <w:rFonts w:ascii="Times New Roman" w:hAnsi="Times New Roman"/>
            <w:sz w:val="24"/>
            <w:szCs w:val="24"/>
          </w:rPr>
          <w:delText>-</w:delText>
        </w:r>
      </w:del>
      <w:ins w:id="3410" w:author="Patterson Lamb" w:date="2014-08-10T16:42:00Z">
        <w:r>
          <w:rPr>
            <w:rFonts w:ascii="Times New Roman" w:hAnsi="Times New Roman"/>
            <w:sz w:val="24"/>
            <w:szCs w:val="24"/>
          </w:rPr>
          <w:t xml:space="preserve"> </w:t>
        </w:r>
      </w:ins>
      <w:r w:rsidRPr="003C478B">
        <w:rPr>
          <w:rFonts w:ascii="Times New Roman" w:hAnsi="Times New Roman"/>
          <w:sz w:val="24"/>
          <w:szCs w:val="24"/>
        </w:rPr>
        <w:t xml:space="preserve">American press, and the mainstream commercial press. Fehrenbach, “From Aid to Intimacy”; also </w:t>
      </w:r>
      <w:del w:id="3411" w:author="Patterson Lamb" w:date="2014-08-10T16:43:00Z">
        <w:r w:rsidRPr="003C478B" w:rsidDel="00A12245">
          <w:rPr>
            <w:rFonts w:ascii="Times New Roman" w:hAnsi="Times New Roman"/>
            <w:sz w:val="24"/>
            <w:szCs w:val="24"/>
          </w:rPr>
          <w:delText>idem.,</w:delText>
        </w:r>
      </w:del>
      <w:ins w:id="3412" w:author="Patterson Lamb" w:date="2014-08-10T16:43:00Z">
        <w:r>
          <w:rPr>
            <w:rFonts w:ascii="Times New Roman" w:hAnsi="Times New Roman"/>
            <w:sz w:val="24"/>
            <w:szCs w:val="24"/>
          </w:rPr>
          <w:t xml:space="preserve">Fehrenbach, </w:t>
        </w:r>
      </w:ins>
      <w:r w:rsidRPr="003C478B">
        <w:rPr>
          <w:rFonts w:ascii="Times New Roman" w:hAnsi="Times New Roman"/>
          <w:sz w:val="24"/>
          <w:szCs w:val="24"/>
        </w:rPr>
        <w:t xml:space="preserve"> </w:t>
      </w:r>
      <w:r w:rsidRPr="003C478B">
        <w:rPr>
          <w:rFonts w:ascii="Times New Roman" w:hAnsi="Times New Roman"/>
          <w:i/>
          <w:sz w:val="24"/>
          <w:szCs w:val="24"/>
        </w:rPr>
        <w:t xml:space="preserve">Race after Hitler </w:t>
      </w:r>
      <w:r w:rsidRPr="003C478B">
        <w:rPr>
          <w:rFonts w:ascii="Times New Roman" w:hAnsi="Times New Roman"/>
          <w:sz w:val="24"/>
          <w:szCs w:val="24"/>
        </w:rPr>
        <w:t>(Princeton,</w:t>
      </w:r>
      <w:ins w:id="3413" w:author="Patterson Lamb" w:date="2014-08-10T16:43:00Z">
        <w:r>
          <w:rPr>
            <w:rFonts w:ascii="Times New Roman" w:hAnsi="Times New Roman"/>
            <w:sz w:val="24"/>
            <w:szCs w:val="24"/>
          </w:rPr>
          <w:t xml:space="preserve"> NJ: Princeton University Press,</w:t>
        </w:r>
      </w:ins>
      <w:r w:rsidRPr="003C478B">
        <w:rPr>
          <w:rFonts w:ascii="Times New Roman" w:hAnsi="Times New Roman"/>
          <w:sz w:val="24"/>
          <w:szCs w:val="24"/>
        </w:rPr>
        <w:t xml:space="preserve"> 2005)</w:t>
      </w:r>
      <w:r w:rsidRPr="003C478B">
        <w:rPr>
          <w:rFonts w:ascii="Times New Roman" w:hAnsi="Times New Roman"/>
          <w:i/>
          <w:sz w:val="24"/>
          <w:szCs w:val="24"/>
        </w:rPr>
        <w:t>.</w:t>
      </w:r>
    </w:p>
  </w:endnote>
  <w:endnote w:id="4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Claudia</w:t>
      </w:r>
      <w:r w:rsidRPr="003C478B">
        <w:rPr>
          <w:rFonts w:ascii="Times New Roman" w:hAnsi="Times New Roman"/>
          <w:sz w:val="24"/>
          <w:szCs w:val="24"/>
        </w:rPr>
        <w:t xml:space="preserve"> </w:t>
      </w:r>
      <w:r w:rsidRPr="003C478B">
        <w:rPr>
          <w:rStyle w:val="surname"/>
          <w:sz w:val="24"/>
          <w:szCs w:val="24"/>
        </w:rPr>
        <w:t>Koonz</w:t>
      </w:r>
      <w:r w:rsidRPr="003C478B">
        <w:rPr>
          <w:rFonts w:ascii="Times New Roman" w:hAnsi="Times New Roman"/>
          <w:sz w:val="24"/>
          <w:szCs w:val="24"/>
        </w:rPr>
        <w:t xml:space="preserve">, </w:t>
      </w:r>
      <w:r w:rsidRPr="003C478B">
        <w:rPr>
          <w:rStyle w:val="booktitle"/>
          <w:sz w:val="24"/>
          <w:szCs w:val="24"/>
        </w:rPr>
        <w:t>The Nazi Conscience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5600E9">
        <w:rPr>
          <w:rFonts w:ascii="Times New Roman" w:hAnsi="Times New Roman"/>
          <w:b/>
          <w:sz w:val="24"/>
          <w:szCs w:val="24"/>
          <w:rPrChange w:id="3416" w:author="Patterson Lamb" w:date="2014-08-10T16:43:00Z">
            <w:rPr>
              <w:rFonts w:ascii="Times New Roman" w:hAnsi="Times New Roman"/>
              <w:sz w:val="24"/>
              <w:szCs w:val="24"/>
            </w:rPr>
          </w:rPrChange>
        </w:rPr>
        <w:t>).</w:t>
      </w:r>
      <w:ins w:id="3417" w:author="Patterson Lamb" w:date="2014-08-10T16:43:00Z">
        <w:r w:rsidRPr="005600E9">
          <w:rPr>
            <w:rFonts w:ascii="Times New Roman" w:hAnsi="Times New Roman"/>
            <w:b/>
            <w:sz w:val="24"/>
            <w:szCs w:val="24"/>
            <w:rPrChange w:id="3418" w:author="Patterson Lamb" w:date="2014-08-10T16:43:00Z">
              <w:rPr>
                <w:rFonts w:ascii="Times New Roman" w:hAnsi="Times New Roman"/>
                <w:sz w:val="24"/>
                <w:szCs w:val="24"/>
              </w:rPr>
            </w:rPrChange>
          </w:rPr>
          <w:t>&lt;Cambridge University Press?</w:t>
        </w:r>
        <w:r>
          <w:rPr>
            <w:rFonts w:ascii="Times New Roman" w:hAnsi="Times New Roman"/>
            <w:b/>
            <w:sz w:val="24"/>
            <w:szCs w:val="24"/>
          </w:rPr>
          <w:t>&gt;</w:t>
        </w:r>
      </w:ins>
    </w:p>
  </w:endnote>
  <w:endnote w:id="4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Der Untermensch </w:t>
      </w:r>
      <w:r w:rsidRPr="003C478B">
        <w:rPr>
          <w:rFonts w:ascii="Times New Roman" w:hAnsi="Times New Roman"/>
          <w:sz w:val="24"/>
          <w:szCs w:val="24"/>
        </w:rPr>
        <w:t>(Berlin: Nordland Verlag, 1943), 18.</w:t>
      </w:r>
    </w:p>
  </w:endnote>
  <w:endnote w:id="4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3433" w:author="Patterson Lamb" w:date="2014-08-10T16:44:00Z">
        <w:r>
          <w:rPr>
            <w:rFonts w:ascii="Times New Roman" w:hAnsi="Times New Roman"/>
            <w:sz w:val="24"/>
            <w:szCs w:val="24"/>
          </w:rPr>
          <w:t>.</w:t>
        </w:r>
      </w:ins>
      <w:r w:rsidRPr="003C478B">
        <w:rPr>
          <w:rFonts w:ascii="Times New Roman" w:hAnsi="Times New Roman"/>
          <w:sz w:val="24"/>
          <w:szCs w:val="24"/>
        </w:rPr>
        <w:t>, 51.</w:t>
      </w:r>
    </w:p>
  </w:endnote>
  <w:endnote w:id="5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w:t>
      </w:r>
      <w:r w:rsidRPr="003C478B">
        <w:rPr>
          <w:rFonts w:ascii="Times New Roman" w:hAnsi="Times New Roman"/>
          <w:i/>
          <w:sz w:val="24"/>
          <w:szCs w:val="24"/>
        </w:rPr>
        <w:t xml:space="preserve">American Archives, </w:t>
      </w:r>
      <w:r w:rsidRPr="003C478B">
        <w:rPr>
          <w:rFonts w:ascii="Times New Roman" w:hAnsi="Times New Roman"/>
          <w:sz w:val="24"/>
          <w:szCs w:val="24"/>
        </w:rPr>
        <w:t>on vernacular practices of child portraiture and magazine articles, beginning in the 1890s, instructing mothers in taking such photos.</w:t>
      </w:r>
    </w:p>
  </w:endnote>
  <w:endnote w:id="5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discussion of the evolution of the concept of “civilian</w:t>
      </w:r>
      <w:ins w:id="3446" w:author="Patterson Lamb" w:date="2014-08-10T16:44: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Helen</w:t>
      </w:r>
      <w:r w:rsidRPr="003C478B">
        <w:rPr>
          <w:rFonts w:ascii="Times New Roman" w:hAnsi="Times New Roman"/>
          <w:sz w:val="24"/>
          <w:szCs w:val="24"/>
        </w:rPr>
        <w:t xml:space="preserve"> </w:t>
      </w:r>
      <w:r w:rsidRPr="003C478B">
        <w:rPr>
          <w:rStyle w:val="surname"/>
          <w:sz w:val="24"/>
          <w:szCs w:val="24"/>
        </w:rPr>
        <w:t>Kinsella</w:t>
      </w:r>
      <w:r w:rsidRPr="003C478B">
        <w:rPr>
          <w:rFonts w:ascii="Times New Roman" w:hAnsi="Times New Roman"/>
          <w:sz w:val="24"/>
          <w:szCs w:val="24"/>
        </w:rPr>
        <w:t xml:space="preserve">, </w:t>
      </w:r>
      <w:r w:rsidRPr="003C478B">
        <w:rPr>
          <w:rStyle w:val="booktitle"/>
          <w:sz w:val="24"/>
          <w:szCs w:val="24"/>
        </w:rPr>
        <w:t>The Image before the Weapon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Ithaca</w:t>
      </w:r>
      <w:r w:rsidRPr="003C478B">
        <w:rPr>
          <w:rFonts w:ascii="Times New Roman" w:hAnsi="Times New Roman"/>
          <w:sz w:val="24"/>
          <w:szCs w:val="24"/>
        </w:rPr>
        <w:t>,</w:t>
      </w:r>
      <w:ins w:id="3447" w:author="Patterson Lamb" w:date="2014-08-10T16:44:00Z">
        <w:r>
          <w:rPr>
            <w:rFonts w:ascii="Times New Roman" w:hAnsi="Times New Roman"/>
            <w:sz w:val="24"/>
            <w:szCs w:val="24"/>
          </w:rPr>
          <w:t xml:space="preserve"> NY:</w:t>
        </w:r>
      </w:ins>
      <w:r w:rsidRPr="003C478B">
        <w:rPr>
          <w:rFonts w:ascii="Times New Roman" w:hAnsi="Times New Roman"/>
          <w:sz w:val="24"/>
          <w:szCs w:val="24"/>
        </w:rPr>
        <w:t xml:space="preserve"> </w:t>
      </w:r>
      <w:r w:rsidRPr="003C478B">
        <w:rPr>
          <w:rStyle w:val="publisher"/>
          <w:sz w:val="24"/>
          <w:szCs w:val="24"/>
        </w:rPr>
        <w:t>Cornell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5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explore this issue in detail in my current book project, </w:t>
      </w:r>
      <w:r w:rsidRPr="003C478B">
        <w:rPr>
          <w:rFonts w:ascii="Times New Roman" w:hAnsi="Times New Roman"/>
          <w:i/>
          <w:sz w:val="24"/>
          <w:szCs w:val="24"/>
        </w:rPr>
        <w:t>The Humanitarian Eye.</w:t>
      </w:r>
      <w:ins w:id="3453" w:author="Patterson Lamb" w:date="2014-08-10T16:44:00Z">
        <w:r>
          <w:rPr>
            <w:rFonts w:ascii="Times New Roman" w:hAnsi="Times New Roman"/>
            <w:b/>
            <w:sz w:val="24"/>
            <w:szCs w:val="24"/>
          </w:rPr>
          <w:t>&lt;AU: Published? In press?&gt;</w:t>
        </w:r>
      </w:ins>
    </w:p>
  </w:endnote>
  <w:endnote w:id="5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Reinisch, ed., </w:t>
      </w:r>
      <w:r w:rsidRPr="003C478B">
        <w:rPr>
          <w:rFonts w:ascii="Times New Roman" w:hAnsi="Times New Roman"/>
          <w:i/>
          <w:sz w:val="24"/>
          <w:szCs w:val="24"/>
        </w:rPr>
        <w:t>Relief in the Aftermath of War</w:t>
      </w:r>
      <w:r w:rsidRPr="003C478B">
        <w:rPr>
          <w:rFonts w:ascii="Times New Roman" w:hAnsi="Times New Roman"/>
          <w:sz w:val="24"/>
          <w:szCs w:val="24"/>
        </w:rPr>
        <w:t xml:space="preserve">; Mazower, </w:t>
      </w:r>
      <w:r w:rsidRPr="003C478B">
        <w:rPr>
          <w:rFonts w:ascii="Times New Roman" w:hAnsi="Times New Roman"/>
          <w:i/>
          <w:sz w:val="24"/>
          <w:szCs w:val="24"/>
        </w:rPr>
        <w:t>No Enchanted Palac</w:t>
      </w:r>
      <w:ins w:id="3481" w:author="Patterson Lamb" w:date="2014-08-11T10:42:00Z">
        <w:r>
          <w:rPr>
            <w:rFonts w:ascii="Times New Roman" w:hAnsi="Times New Roman"/>
            <w:i/>
            <w:sz w:val="24"/>
            <w:szCs w:val="24"/>
          </w:rPr>
          <w:t>e</w:t>
        </w:r>
      </w:ins>
      <w:r w:rsidRPr="003C478B">
        <w:rPr>
          <w:rFonts w:ascii="Times New Roman" w:hAnsi="Times New Roman"/>
          <w:sz w:val="24"/>
          <w:szCs w:val="24"/>
        </w:rPr>
        <w:t>.</w:t>
      </w:r>
    </w:p>
  </w:endnote>
  <w:endnote w:id="5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historical construction of humanitarian narratives centered on suffering victims and sympathetic rescuers, see Laqueur, “Bodies” and “Mourning”; Halttunen, “Humanitarianism and the Pornography of Pain”; and Hunt, </w:t>
      </w:r>
      <w:r w:rsidRPr="003C478B">
        <w:rPr>
          <w:rFonts w:ascii="Times New Roman" w:hAnsi="Times New Roman"/>
          <w:i/>
          <w:sz w:val="24"/>
          <w:szCs w:val="24"/>
        </w:rPr>
        <w:t>Inventing Human Rights.</w:t>
      </w:r>
    </w:p>
  </w:endnote>
  <w:endnote w:id="5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Borgwardt, </w:t>
      </w:r>
      <w:r w:rsidRPr="003C478B">
        <w:rPr>
          <w:rFonts w:ascii="Times New Roman" w:hAnsi="Times New Roman"/>
          <w:i/>
          <w:sz w:val="24"/>
          <w:szCs w:val="24"/>
        </w:rPr>
        <w:t xml:space="preserve">A New Deal for the World, </w:t>
      </w:r>
      <w:r w:rsidRPr="003C478B">
        <w:rPr>
          <w:rFonts w:ascii="Times New Roman" w:hAnsi="Times New Roman"/>
          <w:sz w:val="24"/>
          <w:szCs w:val="24"/>
        </w:rPr>
        <w:t>118–</w:t>
      </w:r>
      <w:del w:id="3493" w:author="Patterson Lamb" w:date="2014-08-11T10:43:00Z">
        <w:r w:rsidRPr="003C478B" w:rsidDel="000C3B53">
          <w:rPr>
            <w:rFonts w:ascii="Times New Roman" w:hAnsi="Times New Roman"/>
            <w:sz w:val="24"/>
            <w:szCs w:val="24"/>
          </w:rPr>
          <w:delText>1</w:delText>
        </w:r>
      </w:del>
      <w:r w:rsidRPr="003C478B">
        <w:rPr>
          <w:rFonts w:ascii="Times New Roman" w:hAnsi="Times New Roman"/>
          <w:sz w:val="24"/>
          <w:szCs w:val="24"/>
        </w:rPr>
        <w:t>21.</w:t>
      </w:r>
    </w:p>
  </w:endnote>
  <w:endnote w:id="5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3495" w:author="Patterson Lamb" w:date="2014-08-11T10:43:00Z">
        <w:r>
          <w:rPr>
            <w:rFonts w:ascii="Times New Roman" w:hAnsi="Times New Roman"/>
            <w:sz w:val="24"/>
            <w:szCs w:val="24"/>
          </w:rPr>
          <w:t>“</w:t>
        </w:r>
      </w:ins>
      <w:del w:id="3496"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Address of the President of the United States</w:t>
      </w:r>
      <w:ins w:id="3497" w:author="Patterson Lamb" w:date="2014-08-11T10:43:00Z">
        <w:r>
          <w:rPr>
            <w:rFonts w:ascii="Times New Roman" w:hAnsi="Times New Roman"/>
            <w:sz w:val="24"/>
            <w:szCs w:val="24"/>
          </w:rPr>
          <w:t>,”</w:t>
        </w:r>
      </w:ins>
      <w:del w:id="3498"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i/>
          <w:sz w:val="24"/>
          <w:szCs w:val="24"/>
        </w:rPr>
        <w:t>United Nations Relief and Rehabilitation Organization</w:t>
      </w:r>
      <w:del w:id="3499" w:author="Patterson Lamb" w:date="2014-08-11T10:43:00Z">
        <w:r w:rsidRPr="003C478B" w:rsidDel="000C3B53">
          <w:rPr>
            <w:rFonts w:ascii="Times New Roman" w:hAnsi="Times New Roman"/>
            <w:i/>
            <w:sz w:val="24"/>
            <w:szCs w:val="24"/>
          </w:rPr>
          <w:delText>.</w:delText>
        </w:r>
      </w:del>
      <w:r w:rsidRPr="003C478B">
        <w:rPr>
          <w:rFonts w:ascii="Times New Roman" w:hAnsi="Times New Roman"/>
          <w:i/>
          <w:sz w:val="24"/>
          <w:szCs w:val="24"/>
        </w:rPr>
        <w:t xml:space="preserve"> Journal</w:t>
      </w:r>
      <w:del w:id="3500"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w:t>
      </w:r>
      <w:del w:id="3501" w:author="Patterson Lamb" w:date="2014-08-11T10:43:00Z">
        <w:r w:rsidRPr="003C478B" w:rsidDel="000C3B53">
          <w:rPr>
            <w:rFonts w:ascii="Times New Roman" w:hAnsi="Times New Roman"/>
            <w:sz w:val="24"/>
            <w:szCs w:val="24"/>
          </w:rPr>
          <w:delText>vol. I</w:delText>
        </w:r>
      </w:del>
      <w:ins w:id="3502" w:author="Patterson Lamb" w:date="2014-08-11T10:43:00Z">
        <w:r>
          <w:rPr>
            <w:rFonts w:ascii="Times New Roman" w:hAnsi="Times New Roman"/>
            <w:sz w:val="24"/>
            <w:szCs w:val="24"/>
          </w:rPr>
          <w:t>1</w:t>
        </w:r>
      </w:ins>
      <w:del w:id="3503"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w:t>
      </w:r>
      <w:ins w:id="3504" w:author="Patterson Lamb" w:date="2014-08-11T10:43:00Z">
        <w:r>
          <w:rPr>
            <w:rFonts w:ascii="Times New Roman" w:hAnsi="Times New Roman"/>
            <w:sz w:val="24"/>
            <w:szCs w:val="24"/>
          </w:rPr>
          <w:t>(</w:t>
        </w:r>
      </w:ins>
      <w:r w:rsidRPr="003C478B">
        <w:rPr>
          <w:rFonts w:ascii="Times New Roman" w:hAnsi="Times New Roman"/>
          <w:sz w:val="24"/>
          <w:szCs w:val="24"/>
        </w:rPr>
        <w:t>10 November – 2 December 1943</w:t>
      </w:r>
      <w:ins w:id="3505" w:author="Patterson Lamb" w:date="2014-08-11T10:43:00Z">
        <w:r>
          <w:rPr>
            <w:rFonts w:ascii="Times New Roman" w:hAnsi="Times New Roman"/>
            <w:sz w:val="24"/>
            <w:szCs w:val="24"/>
          </w:rPr>
          <w:t>):</w:t>
        </w:r>
      </w:ins>
      <w:del w:id="3506"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1.</w:t>
      </w:r>
    </w:p>
  </w:endnote>
  <w:endnote w:id="5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Ben</w:t>
      </w:r>
      <w:r w:rsidRPr="003C478B">
        <w:rPr>
          <w:rFonts w:ascii="Times New Roman" w:hAnsi="Times New Roman"/>
          <w:sz w:val="24"/>
          <w:szCs w:val="24"/>
        </w:rPr>
        <w:t xml:space="preserve"> </w:t>
      </w:r>
      <w:r w:rsidRPr="003C478B">
        <w:rPr>
          <w:rStyle w:val="surname"/>
          <w:sz w:val="24"/>
          <w:szCs w:val="24"/>
        </w:rPr>
        <w:t>Shephard</w:t>
      </w:r>
      <w:r w:rsidRPr="003C478B">
        <w:rPr>
          <w:rFonts w:ascii="Times New Roman" w:hAnsi="Times New Roman"/>
          <w:sz w:val="24"/>
          <w:szCs w:val="24"/>
        </w:rPr>
        <w:t xml:space="preserve">, </w:t>
      </w:r>
      <w:r w:rsidRPr="003C478B">
        <w:rPr>
          <w:rStyle w:val="booktitle"/>
          <w:sz w:val="24"/>
          <w:szCs w:val="24"/>
        </w:rPr>
        <w:t>The Long Road Home. The Aftermath of the Second World War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Knopf</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43–61</w:t>
      </w:r>
      <w:r w:rsidRPr="003C478B">
        <w:rPr>
          <w:rFonts w:ascii="Times New Roman" w:hAnsi="Times New Roman"/>
          <w:sz w:val="24"/>
          <w:szCs w:val="24"/>
        </w:rPr>
        <w:t>.</w:t>
      </w:r>
    </w:p>
  </w:endnote>
  <w:endnote w:id="5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Cohen, “Between Relief and Politics; Salvatici, “Professionals of Humanitarianism.”</w:t>
      </w:r>
    </w:p>
  </w:endnote>
  <w:endnote w:id="5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Lachenal and </w:t>
      </w:r>
      <w:r w:rsidRPr="003C478B">
        <w:rPr>
          <w:rFonts w:ascii="Times New Roman" w:hAnsi="Times New Roman"/>
          <w:sz w:val="24"/>
          <w:szCs w:val="24"/>
          <w:lang w:val="en-US"/>
        </w:rPr>
        <w:t>Thaite, “Une gé</w:t>
      </w:r>
      <w:r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né</w:t>
      </w:r>
      <w:r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alogie missionaire,” 45.</w:t>
      </w:r>
    </w:p>
  </w:endnote>
  <w:endnote w:id="5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Watenpaugh, “League of Nations’ Rescue of Armenian Genocide Survivors.”</w:t>
      </w:r>
    </w:p>
  </w:endnote>
  <w:endnote w:id="5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Mazower, </w:t>
      </w:r>
      <w:r w:rsidRPr="003C478B">
        <w:rPr>
          <w:rFonts w:ascii="Times New Roman" w:hAnsi="Times New Roman"/>
          <w:i/>
          <w:sz w:val="24"/>
          <w:szCs w:val="24"/>
          <w:lang w:val="en-US"/>
        </w:rPr>
        <w:t>No Enchanted Palace</w:t>
      </w:r>
      <w:r w:rsidRPr="003C478B">
        <w:rPr>
          <w:rFonts w:ascii="Times New Roman" w:hAnsi="Times New Roman"/>
          <w:sz w:val="24"/>
          <w:szCs w:val="24"/>
          <w:lang w:val="en-US"/>
        </w:rPr>
        <w:t xml:space="preserve">, </w:t>
      </w:r>
      <w:del w:id="3512" w:author="Patterson Lamb" w:date="2014-08-11T10:44:00Z">
        <w:r w:rsidRPr="003C478B" w:rsidDel="000C3B53">
          <w:rPr>
            <w:rFonts w:ascii="Times New Roman" w:hAnsi="Times New Roman"/>
            <w:sz w:val="24"/>
            <w:szCs w:val="24"/>
            <w:lang w:val="en-US"/>
          </w:rPr>
          <w:delText xml:space="preserve">cit., </w:delText>
        </w:r>
      </w:del>
      <w:r w:rsidRPr="003C478B">
        <w:rPr>
          <w:rFonts w:ascii="Times New Roman" w:hAnsi="Times New Roman"/>
          <w:sz w:val="24"/>
          <w:szCs w:val="24"/>
          <w:lang w:val="en-US"/>
        </w:rPr>
        <w:t>5–10.</w:t>
      </w:r>
    </w:p>
  </w:endnote>
  <w:endnote w:id="5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Historian’s Office originated in September 1943 with the appointment of Grace Fox as historian of the Office of Foreign Relief and Rehabilitation Operations (OFRRO). </w:t>
      </w:r>
      <w:ins w:id="3514" w:author="Patterson Lamb" w:date="2014-08-13T11:22:00Z">
        <w:r>
          <w:rPr>
            <w:rFonts w:ascii="Times New Roman" w:hAnsi="Times New Roman"/>
            <w:b/>
            <w:sz w:val="24"/>
            <w:szCs w:val="24"/>
          </w:rPr>
          <w:t>&lt;AU: Please add the city where the Office was&gt;</w:t>
        </w:r>
      </w:ins>
      <w:r w:rsidRPr="003C478B">
        <w:rPr>
          <w:rFonts w:ascii="Times New Roman" w:hAnsi="Times New Roman"/>
          <w:sz w:val="24"/>
          <w:szCs w:val="24"/>
        </w:rPr>
        <w:t xml:space="preserve">Fox moved to UNRRA in January 1944, and the Historian’s Office was made a part of the Secretariat. In September 1946, George Woodbridge was appointed chief archivist and historian, with Dr. Fox remaining Woodbridge’s deputy as headquarters historian. The chief function of the Historian’s Office was to prepare the official history of UNRRA, which was later published. See </w:t>
      </w:r>
      <w:r w:rsidRPr="003C478B">
        <w:rPr>
          <w:rStyle w:val="forename"/>
          <w:sz w:val="24"/>
          <w:szCs w:val="24"/>
        </w:rPr>
        <w:t>George</w:t>
      </w:r>
      <w:r w:rsidRPr="003C478B">
        <w:rPr>
          <w:rFonts w:ascii="Times New Roman" w:hAnsi="Times New Roman"/>
          <w:sz w:val="24"/>
          <w:szCs w:val="24"/>
        </w:rPr>
        <w:t xml:space="preserve"> </w:t>
      </w:r>
      <w:r w:rsidRPr="003C478B">
        <w:rPr>
          <w:rStyle w:val="surname"/>
          <w:sz w:val="24"/>
          <w:szCs w:val="24"/>
        </w:rPr>
        <w:t>Woodbridge</w:t>
      </w:r>
      <w:r w:rsidRPr="003C478B">
        <w:rPr>
          <w:rFonts w:ascii="Times New Roman" w:hAnsi="Times New Roman"/>
          <w:sz w:val="24"/>
          <w:szCs w:val="24"/>
        </w:rPr>
        <w:t xml:space="preserve">, </w:t>
      </w:r>
      <w:r w:rsidRPr="003C478B">
        <w:rPr>
          <w:rStyle w:val="booktitle"/>
          <w:sz w:val="24"/>
          <w:szCs w:val="24"/>
        </w:rPr>
        <w:t>UNRRA. The History of the United Nations Relief and Rehabilitation Administration</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Col</w:t>
      </w:r>
      <w:del w:id="3515" w:author="Patterson Lamb" w:date="2014-08-11T10:46:00Z">
        <w:r w:rsidRPr="003C478B" w:rsidDel="000C3B53">
          <w:rPr>
            <w:rStyle w:val="publisher"/>
            <w:sz w:val="24"/>
            <w:szCs w:val="24"/>
          </w:rPr>
          <w:delText>o</w:delText>
        </w:r>
      </w:del>
      <w:ins w:id="3516" w:author="Patterson Lamb" w:date="2014-08-11T10:46:00Z">
        <w:r>
          <w:rPr>
            <w:rStyle w:val="publisher"/>
            <w:sz w:val="24"/>
            <w:szCs w:val="24"/>
          </w:rPr>
          <w:t>u</w:t>
        </w:r>
      </w:ins>
      <w:r w:rsidRPr="003C478B">
        <w:rPr>
          <w:rStyle w:val="publisher"/>
          <w:sz w:val="24"/>
          <w:szCs w:val="24"/>
        </w:rPr>
        <w:t>mbia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1950</w:t>
      </w:r>
      <w:r w:rsidRPr="003C478B">
        <w:rPr>
          <w:rFonts w:ascii="Times New Roman" w:hAnsi="Times New Roman"/>
          <w:sz w:val="24"/>
          <w:szCs w:val="24"/>
        </w:rPr>
        <w:t xml:space="preserve">), </w:t>
      </w:r>
      <w:r w:rsidRPr="003C478B">
        <w:rPr>
          <w:rStyle w:val="pageextent"/>
          <w:sz w:val="24"/>
          <w:szCs w:val="24"/>
        </w:rPr>
        <w:t>3</w:t>
      </w:r>
      <w:r w:rsidRPr="003C478B">
        <w:rPr>
          <w:rFonts w:ascii="Times New Roman" w:hAnsi="Times New Roman"/>
          <w:sz w:val="24"/>
          <w:szCs w:val="24"/>
        </w:rPr>
        <w:t xml:space="preserve"> vol</w:t>
      </w:r>
      <w:ins w:id="3517" w:author="Patterson Lamb" w:date="2014-08-11T10:46:00Z">
        <w:r>
          <w:rPr>
            <w:rFonts w:ascii="Times New Roman" w:hAnsi="Times New Roman"/>
            <w:sz w:val="24"/>
            <w:szCs w:val="24"/>
          </w:rPr>
          <w:t>s</w:t>
        </w:r>
      </w:ins>
      <w:del w:id="3518" w:author="Patterson Lamb" w:date="2014-08-11T10:46:00Z">
        <w:r w:rsidRPr="003C478B" w:rsidDel="000C3B53">
          <w:rPr>
            <w:rFonts w:ascii="Times New Roman" w:hAnsi="Times New Roman"/>
            <w:sz w:val="24"/>
            <w:szCs w:val="24"/>
          </w:rPr>
          <w:delText xml:space="preserve">… </w:delText>
        </w:r>
      </w:del>
      <w:ins w:id="3519" w:author="Patterson Lamb" w:date="2014-08-11T10:46:00Z">
        <w:r>
          <w:rPr>
            <w:rFonts w:ascii="Times New Roman" w:hAnsi="Times New Roman"/>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On the development of the Office of Historian, see United Nations Archives (UNA, New York), S-0556-0005-09, Historical section – Progress reports 1944–1947.</w:t>
      </w:r>
    </w:p>
  </w:endnote>
  <w:endnote w:id="5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UNRRA photographic collection held at the UNA consists of 3,530 shots (prints </w:t>
      </w:r>
      <w:del w:id="3520" w:author="Patterson Lamb" w:date="2014-08-11T10:46:00Z">
        <w:r w:rsidRPr="003C478B" w:rsidDel="000C3B53">
          <w:rPr>
            <w:rFonts w:ascii="Times New Roman" w:hAnsi="Times New Roman"/>
            <w:sz w:val="24"/>
            <w:szCs w:val="24"/>
          </w:rPr>
          <w:delText xml:space="preserve">&amp; </w:delText>
        </w:r>
      </w:del>
      <w:ins w:id="3521" w:author="Patterson Lamb" w:date="2014-08-11T10:46:00Z">
        <w:r>
          <w:rPr>
            <w:rFonts w:ascii="Times New Roman" w:hAnsi="Times New Roman"/>
            <w:sz w:val="24"/>
            <w:szCs w:val="24"/>
          </w:rPr>
          <w:t>and</w:t>
        </w:r>
        <w:r w:rsidRPr="003C478B">
          <w:rPr>
            <w:rFonts w:ascii="Times New Roman" w:hAnsi="Times New Roman"/>
            <w:sz w:val="24"/>
            <w:szCs w:val="24"/>
          </w:rPr>
          <w:t xml:space="preserve"> </w:t>
        </w:r>
      </w:ins>
      <w:r w:rsidRPr="003C478B">
        <w:rPr>
          <w:rFonts w:ascii="Times New Roman" w:hAnsi="Times New Roman"/>
          <w:sz w:val="24"/>
          <w:szCs w:val="24"/>
        </w:rPr>
        <w:t xml:space="preserve">films). Norman Weaver Private Collection consists of around 1,000 pictures; copies of some of them are in the Imperial War Museum (IWM), Photograph Collections. The </w:t>
      </w:r>
      <w:r w:rsidRPr="003C478B">
        <w:rPr>
          <w:rFonts w:ascii="Times New Roman" w:hAnsi="Times New Roman"/>
          <w:bCs/>
          <w:sz w:val="24"/>
          <w:szCs w:val="24"/>
        </w:rPr>
        <w:t>United States Holocaust Memorial Museum</w:t>
      </w:r>
      <w:r w:rsidRPr="003C478B">
        <w:rPr>
          <w:rFonts w:ascii="Times New Roman" w:hAnsi="Times New Roman"/>
          <w:sz w:val="24"/>
          <w:szCs w:val="24"/>
        </w:rPr>
        <w:t xml:space="preserve"> (USHMM), Photo Archive, has some of Maxine Rude’s pictures.</w:t>
      </w:r>
    </w:p>
  </w:endnote>
  <w:endnote w:id="5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Receiving countries in Europe were </w:t>
      </w:r>
      <w:r w:rsidRPr="003C478B">
        <w:rPr>
          <w:rFonts w:ascii="Times New Roman" w:hAnsi="Times New Roman"/>
          <w:sz w:val="24"/>
          <w:szCs w:val="24"/>
          <w:lang w:val="en-US"/>
        </w:rPr>
        <w:t xml:space="preserve">Greece, Yugoslavia, Albania, Poland, Czechoslovakia, two Soviet Socialist Republics (Ukraine and Byelorussia), Italy, Austria, Finland, Hungary, and the Displaced Persons operation in Germany. Receiving countries outside Europe were Korea, </w:t>
      </w:r>
      <w:ins w:id="3524" w:author="Patterson Lamb" w:date="2014-08-11T10:47:00Z">
        <w:r>
          <w:rPr>
            <w:rFonts w:ascii="Times New Roman" w:hAnsi="Times New Roman"/>
            <w:sz w:val="24"/>
            <w:szCs w:val="24"/>
            <w:lang w:val="en-US"/>
          </w:rPr>
          <w:t xml:space="preserve">the </w:t>
        </w:r>
      </w:ins>
      <w:r w:rsidRPr="003C478B">
        <w:rPr>
          <w:rFonts w:ascii="Times New Roman" w:hAnsi="Times New Roman"/>
          <w:sz w:val="24"/>
          <w:szCs w:val="24"/>
          <w:lang w:val="en-US"/>
        </w:rPr>
        <w:t>Philippines, and China.</w:t>
      </w:r>
    </w:p>
  </w:endnote>
  <w:endnote w:id="5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3528" w:author="Patterson Lamb" w:date="2014-08-11T10:47:00Z">
        <w:r w:rsidRPr="003C478B" w:rsidDel="000C3B53">
          <w:rPr>
            <w:rFonts w:ascii="Times New Roman" w:hAnsi="Times New Roman"/>
            <w:sz w:val="24"/>
            <w:szCs w:val="24"/>
          </w:rPr>
          <w:delText xml:space="preserve">cit., </w:delText>
        </w:r>
      </w:del>
      <w:r w:rsidRPr="003C478B">
        <w:rPr>
          <w:rFonts w:ascii="Times New Roman" w:hAnsi="Times New Roman"/>
          <w:sz w:val="24"/>
          <w:szCs w:val="24"/>
        </w:rPr>
        <w:t xml:space="preserve">vol. </w:t>
      </w:r>
      <w:del w:id="3529" w:author="Patterson Lamb" w:date="2014-08-11T10:47:00Z">
        <w:r w:rsidRPr="003C478B" w:rsidDel="000C3B53">
          <w:rPr>
            <w:rFonts w:ascii="Times New Roman" w:hAnsi="Times New Roman"/>
            <w:sz w:val="24"/>
            <w:szCs w:val="24"/>
          </w:rPr>
          <w:delText>I</w:delText>
        </w:r>
      </w:del>
      <w:ins w:id="3530" w:author="Patterson Lamb" w:date="2014-08-11T10:47:00Z">
        <w:r>
          <w:rPr>
            <w:rFonts w:ascii="Times New Roman" w:hAnsi="Times New Roman"/>
            <w:sz w:val="24"/>
            <w:szCs w:val="24"/>
          </w:rPr>
          <w:t>1</w:t>
        </w:r>
      </w:ins>
      <w:r w:rsidRPr="003C478B">
        <w:rPr>
          <w:rFonts w:ascii="Times New Roman" w:hAnsi="Times New Roman"/>
          <w:sz w:val="24"/>
          <w:szCs w:val="24"/>
        </w:rPr>
        <w:t>, 107–8.</w:t>
      </w:r>
    </w:p>
  </w:endnote>
  <w:endnote w:id="5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Jessica</w:t>
      </w:r>
      <w:r w:rsidRPr="003C478B">
        <w:rPr>
          <w:rFonts w:ascii="Times New Roman" w:hAnsi="Times New Roman"/>
          <w:sz w:val="24"/>
          <w:szCs w:val="24"/>
          <w:lang w:val="en-US"/>
        </w:rPr>
        <w:t xml:space="preserve"> </w:t>
      </w:r>
      <w:r w:rsidRPr="003C478B">
        <w:rPr>
          <w:rStyle w:val="surname"/>
          <w:sz w:val="24"/>
          <w:szCs w:val="24"/>
        </w:rPr>
        <w:t>Reinisch</w:t>
      </w:r>
      <w:r w:rsidRPr="003C478B">
        <w:rPr>
          <w:rFonts w:ascii="Times New Roman" w:hAnsi="Times New Roman"/>
          <w:sz w:val="24"/>
          <w:szCs w:val="24"/>
          <w:lang w:val="en-US"/>
        </w:rPr>
        <w:t>, “</w:t>
      </w:r>
      <w:r w:rsidRPr="003C478B">
        <w:rPr>
          <w:rStyle w:val="Articletitle"/>
          <w:sz w:val="24"/>
          <w:szCs w:val="24"/>
        </w:rPr>
        <w:t>Auntie UNRRA at the Crossroad,</w:t>
      </w:r>
      <w:r w:rsidRPr="003C478B">
        <w:rPr>
          <w:rFonts w:ascii="Times New Roman" w:hAnsi="Times New Roman"/>
          <w:sz w:val="24"/>
          <w:szCs w:val="24"/>
          <w:lang w:val="en-US"/>
        </w:rPr>
        <w:t xml:space="preserve">” </w:t>
      </w:r>
      <w:r w:rsidRPr="003C478B">
        <w:rPr>
          <w:rStyle w:val="journal-title"/>
          <w:sz w:val="24"/>
          <w:szCs w:val="24"/>
        </w:rPr>
        <w:t>Past and Present</w:t>
      </w:r>
      <w:r w:rsidRPr="003C478B">
        <w:rPr>
          <w:rFonts w:ascii="Times New Roman" w:hAnsi="Times New Roman"/>
          <w:sz w:val="24"/>
          <w:szCs w:val="24"/>
          <w:lang w:val="en-US"/>
        </w:rPr>
        <w:t xml:space="preserve">, Supplement </w:t>
      </w:r>
      <w:r w:rsidRPr="003C478B">
        <w:rPr>
          <w:rStyle w:val="volume"/>
          <w:sz w:val="24"/>
          <w:szCs w:val="24"/>
        </w:rPr>
        <w:t>8</w:t>
      </w:r>
      <w:del w:id="3531" w:author="Patterson Lamb" w:date="2014-08-11T10:47:00Z">
        <w:r w:rsidRPr="003C478B" w:rsidDel="000C3B53">
          <w:rPr>
            <w:rFonts w:ascii="Times New Roman" w:hAnsi="Times New Roman"/>
            <w:sz w:val="24"/>
            <w:szCs w:val="24"/>
            <w:lang w:val="en-US"/>
          </w:rPr>
          <w:delText>,</w:delText>
        </w:r>
      </w:del>
      <w:r w:rsidRPr="003C478B">
        <w:rPr>
          <w:rFonts w:ascii="Times New Roman" w:hAnsi="Times New Roman"/>
          <w:sz w:val="24"/>
          <w:szCs w:val="24"/>
          <w:lang w:val="en-US"/>
        </w:rPr>
        <w:t xml:space="preserve"> </w:t>
      </w:r>
      <w:ins w:id="3532" w:author="Patterson Lamb" w:date="2014-08-11T10:47:00Z">
        <w:r>
          <w:rPr>
            <w:rFonts w:ascii="Times New Roman" w:hAnsi="Times New Roman"/>
            <w:sz w:val="24"/>
            <w:szCs w:val="24"/>
            <w:lang w:val="en-US"/>
          </w:rPr>
          <w:t>(</w:t>
        </w:r>
      </w:ins>
      <w:r w:rsidRPr="003C478B">
        <w:rPr>
          <w:rStyle w:val="date"/>
          <w:rFonts w:ascii="Times New Roman" w:hAnsi="Times New Roman"/>
          <w:sz w:val="24"/>
          <w:szCs w:val="24"/>
        </w:rPr>
        <w:t>2013</w:t>
      </w:r>
      <w:ins w:id="3533" w:author="Patterson Lamb" w:date="2014-08-11T10:47:00Z">
        <w:r>
          <w:rPr>
            <w:rStyle w:val="date"/>
            <w:rFonts w:ascii="Times New Roman" w:hAnsi="Times New Roman"/>
            <w:sz w:val="24"/>
            <w:szCs w:val="24"/>
          </w:rPr>
          <w:t>)</w:t>
        </w:r>
        <w:r>
          <w:rPr>
            <w:rFonts w:ascii="Times New Roman" w:hAnsi="Times New Roman"/>
            <w:sz w:val="24"/>
            <w:szCs w:val="24"/>
            <w:lang w:val="en-US"/>
          </w:rPr>
          <w:t>:</w:t>
        </w:r>
      </w:ins>
      <w:del w:id="3534" w:author="Patterson Lamb" w:date="2014-08-11T10:47:00Z">
        <w:r w:rsidRPr="003C478B" w:rsidDel="000C3B53">
          <w:rPr>
            <w:rFonts w:ascii="Times New Roman" w:hAnsi="Times New Roman"/>
            <w:sz w:val="24"/>
            <w:szCs w:val="24"/>
            <w:lang w:val="en-US"/>
          </w:rPr>
          <w:delText>,</w:delText>
        </w:r>
      </w:del>
      <w:r w:rsidRPr="003C478B">
        <w:rPr>
          <w:rFonts w:ascii="Times New Roman" w:hAnsi="Times New Roman"/>
          <w:sz w:val="24"/>
          <w:szCs w:val="24"/>
          <w:lang w:val="en-US"/>
        </w:rPr>
        <w:t xml:space="preserve"> </w:t>
      </w:r>
      <w:r w:rsidRPr="003C478B">
        <w:rPr>
          <w:rStyle w:val="pageextent"/>
          <w:sz w:val="24"/>
          <w:szCs w:val="24"/>
        </w:rPr>
        <w:t>70</w:t>
      </w:r>
      <w:r w:rsidRPr="003C478B">
        <w:rPr>
          <w:rFonts w:ascii="Times New Roman" w:hAnsi="Times New Roman"/>
          <w:sz w:val="24"/>
          <w:szCs w:val="24"/>
          <w:lang w:val="en-US"/>
        </w:rPr>
        <w:t>.</w:t>
      </w:r>
    </w:p>
  </w:endnote>
  <w:endnote w:id="5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3535" w:author="Patterson Lamb" w:date="2014-08-11T10:48:00Z">
        <w:r w:rsidRPr="003C478B" w:rsidDel="000C3B53">
          <w:rPr>
            <w:rFonts w:ascii="Times New Roman" w:hAnsi="Times New Roman"/>
            <w:sz w:val="24"/>
            <w:szCs w:val="24"/>
          </w:rPr>
          <w:delText xml:space="preserve">cit., </w:delText>
        </w:r>
      </w:del>
      <w:r w:rsidRPr="003C478B">
        <w:rPr>
          <w:rFonts w:ascii="Times New Roman" w:hAnsi="Times New Roman"/>
          <w:sz w:val="24"/>
          <w:szCs w:val="24"/>
        </w:rPr>
        <w:t xml:space="preserve">vol. </w:t>
      </w:r>
      <w:del w:id="3536" w:author="Patterson Lamb" w:date="2014-08-11T10:48:00Z">
        <w:r w:rsidRPr="003C478B" w:rsidDel="000C3B53">
          <w:rPr>
            <w:rFonts w:ascii="Times New Roman" w:hAnsi="Times New Roman"/>
            <w:sz w:val="24"/>
            <w:szCs w:val="24"/>
          </w:rPr>
          <w:delText>I</w:delText>
        </w:r>
      </w:del>
      <w:ins w:id="3537" w:author="Patterson Lamb" w:date="2014-08-11T10:48:00Z">
        <w:r>
          <w:rPr>
            <w:rFonts w:ascii="Times New Roman" w:hAnsi="Times New Roman"/>
            <w:sz w:val="24"/>
            <w:szCs w:val="24"/>
          </w:rPr>
          <w:t>1</w:t>
        </w:r>
      </w:ins>
      <w:r w:rsidRPr="003C478B">
        <w:rPr>
          <w:rFonts w:ascii="Times New Roman" w:hAnsi="Times New Roman"/>
          <w:sz w:val="24"/>
          <w:szCs w:val="24"/>
        </w:rPr>
        <w:t>, 282.</w:t>
      </w:r>
    </w:p>
  </w:endnote>
  <w:endnote w:id="5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Many studies on the FSA have appeared since the early 1970s; for the </w:t>
      </w:r>
      <w:ins w:id="3558" w:author="Patterson Lamb" w:date="2014-08-11T10:48:00Z">
        <w:r>
          <w:rPr>
            <w:rFonts w:ascii="Times New Roman" w:hAnsi="Times New Roman"/>
            <w:sz w:val="24"/>
            <w:szCs w:val="24"/>
          </w:rPr>
          <w:t>“</w:t>
        </w:r>
      </w:ins>
      <w:del w:id="3559" w:author="Patterson Lamb" w:date="2014-08-11T10:48:00Z">
        <w:r w:rsidRPr="003C478B" w:rsidDel="000C3B53">
          <w:rPr>
            <w:rFonts w:ascii="Times New Roman" w:hAnsi="Times New Roman"/>
            <w:sz w:val="24"/>
            <w:szCs w:val="24"/>
          </w:rPr>
          <w:delText>‘</w:delText>
        </w:r>
      </w:del>
      <w:r w:rsidRPr="003C478B">
        <w:rPr>
          <w:rFonts w:ascii="Times New Roman" w:hAnsi="Times New Roman"/>
          <w:sz w:val="24"/>
          <w:szCs w:val="24"/>
        </w:rPr>
        <w:t>revisionist</w:t>
      </w:r>
      <w:ins w:id="3560" w:author="Patterson Lamb" w:date="2014-08-11T10:48:00Z">
        <w:r>
          <w:rPr>
            <w:rFonts w:ascii="Times New Roman" w:hAnsi="Times New Roman"/>
            <w:sz w:val="24"/>
            <w:szCs w:val="24"/>
          </w:rPr>
          <w:t>”</w:t>
        </w:r>
      </w:ins>
      <w:del w:id="3561" w:author="Patterson Lamb" w:date="2014-08-11T10:48:00Z">
        <w:r w:rsidRPr="003C478B" w:rsidDel="000C3B53">
          <w:rPr>
            <w:rFonts w:ascii="Times New Roman" w:hAnsi="Times New Roman"/>
            <w:sz w:val="24"/>
            <w:szCs w:val="24"/>
          </w:rPr>
          <w:delText>’</w:delText>
        </w:r>
      </w:del>
      <w:r w:rsidRPr="003C478B">
        <w:rPr>
          <w:rFonts w:ascii="Times New Roman" w:hAnsi="Times New Roman"/>
          <w:sz w:val="24"/>
          <w:szCs w:val="24"/>
        </w:rPr>
        <w:t xml:space="preserve"> school, which emphasizes the role played by New Deal ideology in shaping documentary photographs</w:t>
      </w:r>
      <w:ins w:id="3562" w:author="Patterson Lamb" w:date="2014-08-11T10:48:00Z">
        <w:r>
          <w:rPr>
            <w:rFonts w:ascii="Times New Roman" w:hAnsi="Times New Roman"/>
            <w:sz w:val="24"/>
            <w:szCs w:val="24"/>
          </w:rPr>
          <w:t>,</w:t>
        </w:r>
      </w:ins>
      <w:r w:rsidRPr="003C478B">
        <w:rPr>
          <w:rFonts w:ascii="Times New Roman" w:hAnsi="Times New Roman"/>
          <w:sz w:val="24"/>
          <w:szCs w:val="24"/>
        </w:rPr>
        <w:t xml:space="preserve"> see Curtis, </w:t>
      </w:r>
      <w:r w:rsidRPr="003C478B">
        <w:rPr>
          <w:rFonts w:ascii="Times New Roman" w:hAnsi="Times New Roman"/>
          <w:i/>
          <w:iCs/>
          <w:sz w:val="24"/>
          <w:szCs w:val="24"/>
        </w:rPr>
        <w:t>Mind’s Eye, Mind’s Truth</w:t>
      </w:r>
      <w:r w:rsidRPr="003C478B">
        <w:rPr>
          <w:rFonts w:ascii="Times New Roman" w:hAnsi="Times New Roman"/>
          <w:iCs/>
          <w:sz w:val="24"/>
          <w:szCs w:val="24"/>
        </w:rPr>
        <w:t>. Production, reproduction</w:t>
      </w:r>
      <w:ins w:id="3563" w:author="Patterson Lamb" w:date="2014-08-11T10:48:00Z">
        <w:r>
          <w:rPr>
            <w:rFonts w:ascii="Times New Roman" w:hAnsi="Times New Roman"/>
            <w:iCs/>
            <w:sz w:val="24"/>
            <w:szCs w:val="24"/>
          </w:rPr>
          <w:t>,</w:t>
        </w:r>
      </w:ins>
      <w:r w:rsidRPr="003C478B">
        <w:rPr>
          <w:rFonts w:ascii="Times New Roman" w:hAnsi="Times New Roman"/>
          <w:iCs/>
          <w:sz w:val="24"/>
          <w:szCs w:val="24"/>
        </w:rPr>
        <w:t xml:space="preserve"> and circulation of the pictures are the main focus in the volume by Finnegan, </w:t>
      </w:r>
      <w:r w:rsidRPr="003C478B">
        <w:rPr>
          <w:rFonts w:ascii="Times New Roman" w:hAnsi="Times New Roman"/>
          <w:i/>
          <w:iCs/>
          <w:sz w:val="24"/>
          <w:szCs w:val="24"/>
        </w:rPr>
        <w:t>Picturing Poverty.</w:t>
      </w:r>
    </w:p>
  </w:endnote>
  <w:endnote w:id="5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Borgwardt, </w:t>
      </w:r>
      <w:r w:rsidRPr="003C478B">
        <w:rPr>
          <w:rFonts w:ascii="Times New Roman" w:hAnsi="Times New Roman"/>
          <w:i/>
          <w:sz w:val="24"/>
          <w:szCs w:val="24"/>
        </w:rPr>
        <w:t>A New Deal for the World</w:t>
      </w:r>
      <w:del w:id="3566" w:author="Patterson Lamb" w:date="2014-08-11T10:48:00Z">
        <w:r w:rsidRPr="003C478B" w:rsidDel="00E751DF">
          <w:rPr>
            <w:rFonts w:ascii="Times New Roman" w:hAnsi="Times New Roman"/>
            <w:sz w:val="24"/>
            <w:szCs w:val="24"/>
          </w:rPr>
          <w:delText>, cit</w:delText>
        </w:r>
      </w:del>
      <w:r w:rsidRPr="003C478B">
        <w:rPr>
          <w:rFonts w:ascii="Times New Roman" w:hAnsi="Times New Roman"/>
          <w:sz w:val="24"/>
          <w:szCs w:val="24"/>
        </w:rPr>
        <w:t>.</w:t>
      </w:r>
    </w:p>
  </w:endnote>
  <w:endnote w:id="5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Moeller, </w:t>
      </w:r>
      <w:r w:rsidRPr="003C478B">
        <w:rPr>
          <w:rFonts w:ascii="Times New Roman" w:hAnsi="Times New Roman"/>
          <w:i/>
          <w:sz w:val="24"/>
          <w:szCs w:val="24"/>
        </w:rPr>
        <w:t>Shooting War</w:t>
      </w:r>
      <w:r w:rsidRPr="003C478B">
        <w:rPr>
          <w:rFonts w:ascii="Times New Roman" w:hAnsi="Times New Roman"/>
          <w:sz w:val="24"/>
          <w:szCs w:val="24"/>
        </w:rPr>
        <w:t>, 155–250.</w:t>
      </w:r>
    </w:p>
  </w:endnote>
  <w:endnote w:id="5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Oral history interview with Arthur Rothstein, </w:t>
      </w:r>
      <w:ins w:id="3578" w:author="Patterson Lamb" w:date="2014-08-11T10:49:00Z">
        <w:r w:rsidRPr="003C478B">
          <w:rPr>
            <w:rFonts w:ascii="Times New Roman" w:hAnsi="Times New Roman"/>
            <w:sz w:val="24"/>
            <w:szCs w:val="24"/>
          </w:rPr>
          <w:t>25</w:t>
        </w:r>
        <w:r>
          <w:rPr>
            <w:rFonts w:ascii="Times New Roman" w:hAnsi="Times New Roman"/>
            <w:sz w:val="24"/>
            <w:szCs w:val="24"/>
          </w:rPr>
          <w:t xml:space="preserve"> </w:t>
        </w:r>
      </w:ins>
      <w:del w:id="3579" w:author="Patterson Lamb" w:date="2014-08-11T10:49:00Z">
        <w:r w:rsidRPr="003C478B" w:rsidDel="00E751DF">
          <w:rPr>
            <w:rFonts w:ascii="Times New Roman" w:hAnsi="Times New Roman"/>
            <w:sz w:val="24"/>
            <w:szCs w:val="24"/>
          </w:rPr>
          <w:delText xml:space="preserve">1964 </w:delText>
        </w:r>
      </w:del>
      <w:r w:rsidRPr="003C478B">
        <w:rPr>
          <w:rFonts w:ascii="Times New Roman" w:hAnsi="Times New Roman"/>
          <w:sz w:val="24"/>
          <w:szCs w:val="24"/>
        </w:rPr>
        <w:t>May</w:t>
      </w:r>
      <w:del w:id="3580" w:author="Patterson Lamb" w:date="2014-08-11T10:49:00Z">
        <w:r w:rsidRPr="003C478B" w:rsidDel="00E751DF">
          <w:rPr>
            <w:rFonts w:ascii="Times New Roman" w:hAnsi="Times New Roman"/>
            <w:sz w:val="24"/>
            <w:szCs w:val="24"/>
          </w:rPr>
          <w:delText xml:space="preserve"> 25</w:delText>
        </w:r>
      </w:del>
      <w:ins w:id="3581" w:author="Patterson Lamb" w:date="2014-08-11T10:49:00Z">
        <w:r>
          <w:rPr>
            <w:rFonts w:ascii="Times New Roman" w:hAnsi="Times New Roman"/>
            <w:sz w:val="24"/>
            <w:szCs w:val="24"/>
          </w:rPr>
          <w:t xml:space="preserve"> </w:t>
        </w:r>
        <w:r w:rsidRPr="003C478B">
          <w:rPr>
            <w:rFonts w:ascii="Times New Roman" w:hAnsi="Times New Roman"/>
            <w:sz w:val="24"/>
            <w:szCs w:val="24"/>
          </w:rPr>
          <w:t>1964</w:t>
        </w:r>
      </w:ins>
      <w:r w:rsidRPr="003C478B">
        <w:rPr>
          <w:rFonts w:ascii="Times New Roman" w:hAnsi="Times New Roman"/>
          <w:sz w:val="24"/>
          <w:szCs w:val="24"/>
        </w:rPr>
        <w:t>, Archives of American Art, Smithsonian Institution</w:t>
      </w:r>
      <w:ins w:id="3582" w:author="Patterson Lamb" w:date="2014-08-11T10:49: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http://www.aaa.si.edu/collections/interviews/oral-history-interview-arthur-rothstein-13317</w:t>
      </w:r>
      <w:ins w:id="3583" w:author="Patterson Lamb" w:date="2014-08-11T10:49:00Z">
        <w:r>
          <w:rPr>
            <w:rStyle w:val="Hyperlink"/>
            <w:rFonts w:ascii="Times New Roman" w:hAnsi="Times New Roman"/>
            <w:sz w:val="24"/>
            <w:szCs w:val="24"/>
          </w:rPr>
          <w:t>.</w:t>
        </w:r>
      </w:ins>
    </w:p>
  </w:endnote>
  <w:endnote w:id="5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Vachon</w:t>
      </w:r>
      <w:ins w:id="3587" w:author="Patterson Lamb" w:date="2014-08-11T10:52:00Z">
        <w:r>
          <w:rPr>
            <w:rStyle w:val="surname"/>
            <w:sz w:val="24"/>
            <w:szCs w:val="24"/>
          </w:rPr>
          <w:t>,</w:t>
        </w:r>
      </w:ins>
      <w:r w:rsidRPr="003C478B">
        <w:rPr>
          <w:rFonts w:ascii="Times New Roman" w:hAnsi="Times New Roman"/>
          <w:sz w:val="24"/>
          <w:szCs w:val="24"/>
        </w:rPr>
        <w:t xml:space="preserve"> </w:t>
      </w:r>
      <w:del w:id="3588" w:author="Patterson Lamb" w:date="2014-08-11T10:52:00Z">
        <w:r w:rsidRPr="003C478B" w:rsidDel="00E751DF">
          <w:rPr>
            <w:rFonts w:ascii="Times New Roman" w:hAnsi="Times New Roman"/>
            <w:sz w:val="24"/>
            <w:szCs w:val="24"/>
          </w:rPr>
          <w:delText>–</w:delText>
        </w:r>
      </w:del>
      <w:del w:id="3589" w:author="Patterson Lamb" w:date="2014-08-11T10:51:00Z">
        <w:r w:rsidRPr="003C478B" w:rsidDel="00E751DF">
          <w:rPr>
            <w:rFonts w:ascii="Times New Roman" w:hAnsi="Times New Roman"/>
            <w:sz w:val="24"/>
            <w:szCs w:val="24"/>
          </w:rPr>
          <w:delText xml:space="preserve"> </w:delText>
        </w:r>
        <w:r w:rsidRPr="003C478B" w:rsidDel="00E751DF">
          <w:rPr>
            <w:rStyle w:val="forename"/>
            <w:sz w:val="24"/>
            <w:szCs w:val="24"/>
          </w:rPr>
          <w:delText>M.</w:delText>
        </w:r>
        <w:r w:rsidRPr="003C478B" w:rsidDel="00E751DF">
          <w:rPr>
            <w:rFonts w:ascii="Times New Roman" w:hAnsi="Times New Roman"/>
            <w:sz w:val="24"/>
            <w:szCs w:val="24"/>
          </w:rPr>
          <w:delText xml:space="preserve"> </w:delText>
        </w:r>
        <w:r w:rsidRPr="003C478B" w:rsidDel="00E751DF">
          <w:rPr>
            <w:rStyle w:val="surname"/>
            <w:sz w:val="24"/>
            <w:szCs w:val="24"/>
          </w:rPr>
          <w:delText>Orvell</w:delText>
        </w:r>
      </w:del>
      <w:del w:id="3590" w:author="Patterson Lamb" w:date="2014-08-11T10:52:00Z">
        <w:r w:rsidRPr="003C478B" w:rsidDel="00E751DF">
          <w:rPr>
            <w:rFonts w:ascii="Times New Roman" w:hAnsi="Times New Roman"/>
            <w:sz w:val="24"/>
            <w:szCs w:val="24"/>
          </w:rPr>
          <w:delText xml:space="preserve">, </w:delText>
        </w:r>
      </w:del>
      <w:r w:rsidRPr="003C478B">
        <w:rPr>
          <w:rStyle w:val="booktitle"/>
          <w:sz w:val="24"/>
          <w:szCs w:val="24"/>
        </w:rPr>
        <w:t>John Vachon’s America. Photographs and Letters from the Depression to World War II</w:t>
      </w:r>
      <w:ins w:id="3591" w:author="Patterson Lamb" w:date="2014-08-11T10:51:00Z">
        <w:r>
          <w:rPr>
            <w:rStyle w:val="booktitle"/>
            <w:i w:val="0"/>
            <w:sz w:val="24"/>
            <w:szCs w:val="24"/>
          </w:rPr>
          <w:t>, ed.</w:t>
        </w:r>
      </w:ins>
      <w:r w:rsidRPr="003C478B">
        <w:rPr>
          <w:rFonts w:ascii="Times New Roman" w:hAnsi="Times New Roman"/>
          <w:sz w:val="24"/>
          <w:szCs w:val="24"/>
        </w:rPr>
        <w:t xml:space="preserve"> </w:t>
      </w:r>
      <w:ins w:id="3592" w:author="Patterson Lamb" w:date="2014-08-11T10:51:00Z">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Orvell</w:t>
        </w:r>
        <w:r w:rsidRPr="003C478B">
          <w:rPr>
            <w:rFonts w:ascii="Times New Roman" w:hAnsi="Times New Roman"/>
            <w:sz w:val="24"/>
            <w:szCs w:val="24"/>
          </w:rPr>
          <w:t xml:space="preserve"> </w:t>
        </w:r>
      </w:ins>
      <w:r w:rsidRPr="003C478B">
        <w:rPr>
          <w:rFonts w:ascii="Times New Roman" w:hAnsi="Times New Roman"/>
          <w:sz w:val="24"/>
          <w:szCs w:val="24"/>
        </w:rPr>
        <w:t>(</w:t>
      </w:r>
      <w:r w:rsidRPr="003C478B">
        <w:rPr>
          <w:rStyle w:val="placeofpub"/>
          <w:sz w:val="24"/>
          <w:szCs w:val="24"/>
        </w:rPr>
        <w:t>Berkeley</w:t>
      </w:r>
      <w:r w:rsidRPr="003C478B">
        <w:rPr>
          <w:rFonts w:ascii="Times New Roman" w:hAnsi="Times New Roman"/>
          <w:sz w:val="24"/>
          <w:szCs w:val="24"/>
        </w:rPr>
        <w:t xml:space="preserve">: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Vachon</w:t>
      </w:r>
      <w:r w:rsidRPr="003C478B">
        <w:rPr>
          <w:rFonts w:ascii="Times New Roman" w:hAnsi="Times New Roman"/>
          <w:sz w:val="24"/>
          <w:szCs w:val="24"/>
        </w:rPr>
        <w:t xml:space="preserve">, ed., </w:t>
      </w:r>
      <w:r w:rsidRPr="003C478B">
        <w:rPr>
          <w:rStyle w:val="booktitle"/>
          <w:sz w:val="24"/>
          <w:szCs w:val="24"/>
        </w:rPr>
        <w:t>Poland, 1946. The Photographs and Letters of John Vachon</w:t>
      </w:r>
      <w:r w:rsidRPr="003C478B">
        <w:rPr>
          <w:rFonts w:ascii="Times New Roman" w:hAnsi="Times New Roman"/>
          <w:sz w:val="24"/>
          <w:szCs w:val="24"/>
        </w:rPr>
        <w:t xml:space="preserve"> (</w:t>
      </w:r>
      <w:r w:rsidRPr="003C478B">
        <w:rPr>
          <w:rStyle w:val="placeofpub"/>
          <w:sz w:val="24"/>
          <w:szCs w:val="24"/>
        </w:rPr>
        <w:t>Washington</w:t>
      </w:r>
      <w:ins w:id="3593" w:author="Patterson Lamb" w:date="2014-08-11T10:52:00Z">
        <w:r>
          <w:rPr>
            <w:rStyle w:val="placeofpub"/>
            <w:sz w:val="24"/>
            <w:szCs w:val="24"/>
          </w:rPr>
          <w:t>, DC</w:t>
        </w:r>
      </w:ins>
      <w:r w:rsidRPr="003C478B">
        <w:rPr>
          <w:rFonts w:ascii="Times New Roman" w:hAnsi="Times New Roman"/>
          <w:sz w:val="24"/>
          <w:szCs w:val="24"/>
        </w:rPr>
        <w:t xml:space="preserve">: </w:t>
      </w:r>
      <w:r w:rsidRPr="003C478B">
        <w:rPr>
          <w:rStyle w:val="publisher"/>
          <w:sz w:val="24"/>
          <w:szCs w:val="24"/>
        </w:rPr>
        <w:t>Smithsonian Institution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sidRPr="003C478B">
        <w:rPr>
          <w:rFonts w:ascii="Times New Roman" w:hAnsi="Times New Roman"/>
          <w:sz w:val="24"/>
          <w:szCs w:val="24"/>
        </w:rPr>
        <w:t>).</w:t>
      </w:r>
    </w:p>
  </w:endnote>
  <w:endnote w:id="523">
    <w:p w:rsidR="005600E9" w:rsidRDefault="005600E9" w:rsidP="005600E9">
      <w:pPr>
        <w:pStyle w:val="EN"/>
        <w:spacing w:line="480" w:lineRule="auto"/>
        <w:ind w:left="230" w:hanging="230"/>
        <w:jc w:val="left"/>
        <w:pPrChange w:id="3597"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Before the outbreak of the war</w:t>
      </w:r>
      <w:ins w:id="3598" w:author="Patterson Lamb" w:date="2014-08-11T10:52:00Z">
        <w:r>
          <w:rPr>
            <w:rFonts w:ascii="Times New Roman" w:hAnsi="Times New Roman"/>
            <w:sz w:val="24"/>
            <w:szCs w:val="24"/>
          </w:rPr>
          <w:t>,</w:t>
        </w:r>
      </w:ins>
      <w:r w:rsidRPr="003C478B">
        <w:rPr>
          <w:rFonts w:ascii="Times New Roman" w:hAnsi="Times New Roman"/>
          <w:sz w:val="24"/>
          <w:szCs w:val="24"/>
        </w:rPr>
        <w:t xml:space="preserve"> Norman Weaver taught at the Central School of Arts and Crafts in London</w:t>
      </w:r>
      <w:ins w:id="3599" w:author="Patterson Lamb" w:date="2014-08-11T10:53: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http://www.normanweaver.com/index.htm</w:t>
      </w:r>
      <w:r w:rsidRPr="003C478B">
        <w:rPr>
          <w:rFonts w:ascii="Times New Roman" w:hAnsi="Times New Roman"/>
          <w:sz w:val="24"/>
          <w:szCs w:val="24"/>
        </w:rPr>
        <w:t xml:space="preserve">, while Georges Dimitri Boria worked as </w:t>
      </w:r>
      <w:ins w:id="3600" w:author="Patterson Lamb" w:date="2014-08-11T10:53:00Z">
        <w:r>
          <w:rPr>
            <w:rFonts w:ascii="Times New Roman" w:hAnsi="Times New Roman"/>
            <w:sz w:val="24"/>
            <w:szCs w:val="24"/>
          </w:rPr>
          <w:t xml:space="preserve">a </w:t>
        </w:r>
      </w:ins>
      <w:r w:rsidRPr="003C478B">
        <w:rPr>
          <w:rFonts w:ascii="Times New Roman" w:hAnsi="Times New Roman"/>
          <w:sz w:val="24"/>
          <w:szCs w:val="24"/>
        </w:rPr>
        <w:t>photographer first in Hollywood</w:t>
      </w:r>
      <w:del w:id="3601" w:author="Patterson Lamb" w:date="2014-08-11T10:53:00Z">
        <w:r w:rsidRPr="003C478B" w:rsidDel="00E751DF">
          <w:rPr>
            <w:rFonts w:ascii="Times New Roman" w:hAnsi="Times New Roman"/>
            <w:sz w:val="24"/>
            <w:szCs w:val="24"/>
          </w:rPr>
          <w:delText>,</w:delText>
        </w:r>
      </w:del>
      <w:r w:rsidRPr="003C478B">
        <w:rPr>
          <w:rFonts w:ascii="Times New Roman" w:hAnsi="Times New Roman"/>
          <w:sz w:val="24"/>
          <w:szCs w:val="24"/>
        </w:rPr>
        <w:t xml:space="preserve"> and then on cruise ships</w:t>
      </w:r>
      <w:ins w:id="3602" w:author="Patterson Lamb" w:date="2014-08-11T10:53: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http://users.rcn.com/laura2/about.html</w:t>
      </w:r>
      <w:ins w:id="3603" w:author="Patterson Lamb" w:date="2014-08-11T10:53:00Z">
        <w:r>
          <w:rPr>
            <w:rStyle w:val="Hyperlink"/>
            <w:rFonts w:ascii="Times New Roman" w:hAnsi="Times New Roman"/>
            <w:sz w:val="24"/>
            <w:szCs w:val="24"/>
          </w:rPr>
          <w:t>.</w:t>
        </w:r>
      </w:ins>
    </w:p>
  </w:endnote>
  <w:endnote w:id="524">
    <w:p w:rsidR="005600E9" w:rsidRDefault="005600E9" w:rsidP="005600E9">
      <w:pPr>
        <w:pStyle w:val="EN"/>
        <w:spacing w:line="480" w:lineRule="auto"/>
        <w:ind w:left="230" w:hanging="230"/>
        <w:jc w:val="left"/>
        <w:pPrChange w:id="3605"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Boria was born in Albania and had migrated to the United States when he was seventeen.</w:t>
      </w:r>
    </w:p>
  </w:endnote>
  <w:endnote w:id="525">
    <w:p w:rsidR="005600E9" w:rsidRDefault="005600E9" w:rsidP="005600E9">
      <w:pPr>
        <w:pStyle w:val="EN"/>
        <w:spacing w:line="480" w:lineRule="auto"/>
        <w:ind w:left="230" w:hanging="230"/>
        <w:jc w:val="left"/>
        <w:pPrChange w:id="3609"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biographical sketch of Maxine Rude</w:t>
      </w:r>
      <w:ins w:id="3610" w:author="Patterson Lamb" w:date="2014-08-11T10:53:00Z">
        <w:r>
          <w:rPr>
            <w:rFonts w:ascii="Times New Roman" w:hAnsi="Times New Roman"/>
            <w:sz w:val="24"/>
            <w:szCs w:val="24"/>
          </w:rPr>
          <w:t>,</w:t>
        </w:r>
      </w:ins>
      <w:r w:rsidRPr="003C478B">
        <w:rPr>
          <w:rFonts w:ascii="Times New Roman" w:hAnsi="Times New Roman"/>
          <w:sz w:val="24"/>
          <w:szCs w:val="24"/>
        </w:rPr>
        <w:t xml:space="preserve"> see </w:t>
      </w:r>
      <w:r w:rsidRPr="003C478B">
        <w:rPr>
          <w:rFonts w:ascii="Times New Roman" w:hAnsi="Times New Roman"/>
          <w:i/>
          <w:sz w:val="24"/>
          <w:szCs w:val="24"/>
        </w:rPr>
        <w:t>Maxine Rude. Displaced Europe 1945–1946 Photographs and Remembrances</w:t>
      </w:r>
      <w:r w:rsidRPr="003C478B">
        <w:rPr>
          <w:rFonts w:ascii="Times New Roman" w:hAnsi="Times New Roman"/>
          <w:sz w:val="24"/>
          <w:szCs w:val="24"/>
        </w:rPr>
        <w:t>, organized by the Center for Holocaust and Genocide Studies, University of Minnesota</w:t>
      </w:r>
      <w:ins w:id="3611" w:author="Patterson Lamb" w:date="2014-08-11T10:53: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http://www.chgs.umn.edu/museum/exhibitions/displaced/</w:t>
      </w:r>
      <w:ins w:id="3612" w:author="Patterson Lamb" w:date="2014-08-11T10:53:00Z">
        <w:r>
          <w:rPr>
            <w:rStyle w:val="Hyperlink"/>
            <w:rFonts w:ascii="Times New Roman" w:hAnsi="Times New Roman"/>
            <w:sz w:val="24"/>
            <w:szCs w:val="24"/>
          </w:rPr>
          <w:t>.</w:t>
        </w:r>
      </w:ins>
    </w:p>
  </w:endnote>
  <w:endnote w:id="526">
    <w:p w:rsidR="005600E9" w:rsidRDefault="005600E9" w:rsidP="005600E9">
      <w:pPr>
        <w:pStyle w:val="EN"/>
        <w:spacing w:line="480" w:lineRule="auto"/>
        <w:ind w:left="230" w:hanging="230"/>
        <w:jc w:val="left"/>
        <w:pPrChange w:id="3613"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Silvia Salvatici, “An Army without Weapons. UNRRA Relief Officer in Europe,” paper presented at conference </w:t>
      </w:r>
      <w:r w:rsidRPr="003C478B">
        <w:rPr>
          <w:rFonts w:ascii="Times New Roman" w:hAnsi="Times New Roman"/>
          <w:i/>
          <w:sz w:val="24"/>
          <w:szCs w:val="24"/>
        </w:rPr>
        <w:t>Humanitarianism in Times of War (1914–2012)</w:t>
      </w:r>
      <w:r w:rsidRPr="003C478B">
        <w:rPr>
          <w:rFonts w:ascii="Times New Roman" w:hAnsi="Times New Roman"/>
          <w:sz w:val="24"/>
          <w:szCs w:val="24"/>
        </w:rPr>
        <w:t>, Giessen, 11–13 October</w:t>
      </w:r>
      <w:del w:id="3614" w:author="Patterson Lamb" w:date="2014-08-11T10:53:00Z">
        <w:r w:rsidRPr="003C478B" w:rsidDel="00E751DF">
          <w:rPr>
            <w:rFonts w:ascii="Times New Roman" w:hAnsi="Times New Roman"/>
            <w:sz w:val="24"/>
            <w:szCs w:val="24"/>
          </w:rPr>
          <w:delText>,</w:delText>
        </w:r>
      </w:del>
      <w:r w:rsidRPr="003C478B">
        <w:rPr>
          <w:rFonts w:ascii="Times New Roman" w:hAnsi="Times New Roman"/>
          <w:sz w:val="24"/>
          <w:szCs w:val="24"/>
        </w:rPr>
        <w:t xml:space="preserve"> 2012.</w:t>
      </w:r>
    </w:p>
  </w:endnote>
  <w:endnote w:id="527">
    <w:p w:rsidR="005600E9" w:rsidRDefault="005600E9" w:rsidP="005600E9">
      <w:pPr>
        <w:pStyle w:val="EN"/>
        <w:spacing w:line="480" w:lineRule="auto"/>
        <w:ind w:left="230" w:hanging="230"/>
        <w:jc w:val="left"/>
        <w:pPrChange w:id="3618"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USHMM, Oral History Interview with Theodore Feder, RG-50.030*0335, 4.</w:t>
      </w:r>
    </w:p>
  </w:endnote>
  <w:endnote w:id="528">
    <w:p w:rsidR="005600E9" w:rsidRDefault="005600E9" w:rsidP="005600E9">
      <w:pPr>
        <w:pStyle w:val="EN"/>
        <w:spacing w:line="480" w:lineRule="auto"/>
        <w:ind w:left="230" w:hanging="230"/>
        <w:jc w:val="left"/>
        <w:pPrChange w:id="3627"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Roeder, </w:t>
      </w:r>
      <w:r w:rsidRPr="003C478B">
        <w:rPr>
          <w:rFonts w:ascii="Times New Roman" w:hAnsi="Times New Roman"/>
          <w:i/>
          <w:sz w:val="24"/>
          <w:szCs w:val="24"/>
        </w:rPr>
        <w:t>The Censored War</w:t>
      </w:r>
      <w:r w:rsidRPr="003C478B">
        <w:rPr>
          <w:rFonts w:ascii="Times New Roman" w:hAnsi="Times New Roman"/>
          <w:sz w:val="24"/>
          <w:szCs w:val="24"/>
        </w:rPr>
        <w:t xml:space="preserve">; Maslowski, </w:t>
      </w:r>
      <w:r w:rsidRPr="003C478B">
        <w:rPr>
          <w:rFonts w:ascii="Times New Roman" w:hAnsi="Times New Roman"/>
          <w:i/>
          <w:sz w:val="24"/>
          <w:szCs w:val="24"/>
        </w:rPr>
        <w:t>Armed with Cameras.</w:t>
      </w:r>
    </w:p>
  </w:endnote>
  <w:endnote w:id="529">
    <w:p w:rsidR="005600E9" w:rsidRDefault="005600E9" w:rsidP="005600E9">
      <w:pPr>
        <w:pStyle w:val="EN"/>
        <w:spacing w:line="480" w:lineRule="auto"/>
        <w:ind w:left="230" w:hanging="230"/>
        <w:jc w:val="left"/>
        <w:pPrChange w:id="3639"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Boria donated his collection of photographs from the Far East to the McArthur Memorial</w:t>
      </w:r>
      <w:ins w:id="3640" w:author="Patterson Lamb" w:date="2014-08-11T10:54: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http://www.macarthurmemorial.org/la_pc_georges.asp</w:t>
      </w:r>
      <w:ins w:id="3641" w:author="Patterson Lamb" w:date="2014-08-11T10:54:00Z">
        <w:r>
          <w:rPr>
            <w:rStyle w:val="Hyperlink"/>
            <w:rFonts w:ascii="Times New Roman" w:hAnsi="Times New Roman"/>
            <w:sz w:val="24"/>
            <w:szCs w:val="24"/>
          </w:rPr>
          <w:t>.</w:t>
        </w:r>
      </w:ins>
    </w:p>
  </w:endnote>
  <w:endnote w:id="530">
    <w:p w:rsidR="005600E9" w:rsidRDefault="005600E9" w:rsidP="005600E9">
      <w:pPr>
        <w:pStyle w:val="EN"/>
        <w:spacing w:line="480" w:lineRule="auto"/>
        <w:ind w:left="230" w:hanging="230"/>
        <w:jc w:val="left"/>
        <w:pPrChange w:id="3642"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Herbert H. Lehman Collections, Columbia University, Letter from Eisenhower to Lehman, </w:t>
      </w:r>
      <w:ins w:id="3643" w:author="Patterson Lamb" w:date="2014-08-11T10:54:00Z">
        <w:r w:rsidRPr="003C478B">
          <w:rPr>
            <w:rFonts w:ascii="Times New Roman" w:hAnsi="Times New Roman"/>
            <w:sz w:val="24"/>
            <w:szCs w:val="24"/>
          </w:rPr>
          <w:t>7</w:t>
        </w:r>
        <w:r>
          <w:rPr>
            <w:rFonts w:ascii="Times New Roman" w:hAnsi="Times New Roman"/>
            <w:sz w:val="24"/>
            <w:szCs w:val="24"/>
          </w:rPr>
          <w:t xml:space="preserve"> </w:t>
        </w:r>
      </w:ins>
      <w:r w:rsidRPr="003C478B">
        <w:rPr>
          <w:rFonts w:ascii="Times New Roman" w:hAnsi="Times New Roman"/>
          <w:sz w:val="24"/>
          <w:szCs w:val="24"/>
        </w:rPr>
        <w:t>November</w:t>
      </w:r>
      <w:del w:id="3644" w:author="Patterson Lamb" w:date="2014-08-11T10:54:00Z">
        <w:r w:rsidRPr="003C478B" w:rsidDel="00E751DF">
          <w:rPr>
            <w:rFonts w:ascii="Times New Roman" w:hAnsi="Times New Roman"/>
            <w:sz w:val="24"/>
            <w:szCs w:val="24"/>
          </w:rPr>
          <w:delText xml:space="preserve"> 7,</w:delText>
        </w:r>
      </w:del>
      <w:r w:rsidRPr="003C478B">
        <w:rPr>
          <w:rFonts w:ascii="Times New Roman" w:hAnsi="Times New Roman"/>
          <w:sz w:val="24"/>
          <w:szCs w:val="24"/>
        </w:rPr>
        <w:t xml:space="preserve"> 1945.</w:t>
      </w:r>
    </w:p>
  </w:endnote>
  <w:endnote w:id="531">
    <w:p w:rsidR="005600E9" w:rsidRDefault="005600E9" w:rsidP="005600E9">
      <w:pPr>
        <w:pStyle w:val="EN"/>
        <w:spacing w:line="480" w:lineRule="auto"/>
        <w:ind w:left="230" w:hanging="230"/>
        <w:jc w:val="left"/>
        <w:pPrChange w:id="3648"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About displaced persons in post</w:t>
      </w:r>
      <w:del w:id="3649" w:author="Patterson Lamb" w:date="2014-08-11T10:54:00Z">
        <w:r w:rsidRPr="003C478B" w:rsidDel="00E751DF">
          <w:rPr>
            <w:rFonts w:ascii="Times New Roman" w:hAnsi="Times New Roman"/>
            <w:sz w:val="24"/>
            <w:szCs w:val="24"/>
          </w:rPr>
          <w:delText>-</w:delText>
        </w:r>
      </w:del>
      <w:r w:rsidRPr="003C478B">
        <w:rPr>
          <w:rFonts w:ascii="Times New Roman" w:hAnsi="Times New Roman"/>
          <w:sz w:val="24"/>
          <w:szCs w:val="24"/>
        </w:rPr>
        <w:t>war Europe see</w:t>
      </w:r>
      <w:ins w:id="3650" w:author="Patterson Lamb" w:date="2014-08-11T10:54:00Z">
        <w:r>
          <w:rPr>
            <w:rFonts w:ascii="Times New Roman" w:hAnsi="Times New Roman"/>
            <w:sz w:val="24"/>
            <w:szCs w:val="24"/>
          </w:rPr>
          <w:t>,</w:t>
        </w:r>
      </w:ins>
      <w:r w:rsidRPr="003C478B">
        <w:rPr>
          <w:rFonts w:ascii="Times New Roman" w:hAnsi="Times New Roman"/>
          <w:sz w:val="24"/>
          <w:szCs w:val="24"/>
        </w:rPr>
        <w:t xml:space="preserve"> among many</w:t>
      </w:r>
      <w:ins w:id="3651" w:author="Patterson Lamb" w:date="2014-08-11T10:54:00Z">
        <w:r>
          <w:rPr>
            <w:rFonts w:ascii="Times New Roman" w:hAnsi="Times New Roman"/>
            <w:sz w:val="24"/>
            <w:szCs w:val="24"/>
          </w:rPr>
          <w:t>,</w:t>
        </w:r>
      </w:ins>
      <w:r w:rsidRPr="003C478B">
        <w:rPr>
          <w:rFonts w:ascii="Times New Roman" w:hAnsi="Times New Roman"/>
          <w:sz w:val="24"/>
          <w:szCs w:val="24"/>
        </w:rPr>
        <w:t xml:space="preserve"> Cohen, </w:t>
      </w:r>
      <w:r w:rsidRPr="003C478B">
        <w:rPr>
          <w:rFonts w:ascii="Times New Roman" w:hAnsi="Times New Roman"/>
          <w:i/>
          <w:sz w:val="24"/>
          <w:szCs w:val="24"/>
        </w:rPr>
        <w:t>In War’s Wake</w:t>
      </w:r>
      <w:ins w:id="3652" w:author="Patterson Lamb" w:date="2014-08-11T10:54:00Z">
        <w:r>
          <w:rPr>
            <w:rFonts w:ascii="Times New Roman" w:hAnsi="Times New Roman"/>
            <w:i/>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 xml:space="preserve">and </w:t>
      </w:r>
      <w:r w:rsidRPr="003C478B">
        <w:rPr>
          <w:rStyle w:val="forename"/>
          <w:sz w:val="24"/>
          <w:szCs w:val="24"/>
        </w:rPr>
        <w:t>Anne</w:t>
      </w:r>
      <w:r w:rsidRPr="003C478B">
        <w:rPr>
          <w:rFonts w:ascii="Times New Roman" w:hAnsi="Times New Roman"/>
          <w:sz w:val="24"/>
          <w:szCs w:val="24"/>
        </w:rPr>
        <w:t xml:space="preserve"> </w:t>
      </w:r>
      <w:r w:rsidRPr="003C478B">
        <w:rPr>
          <w:rStyle w:val="surname"/>
          <w:sz w:val="24"/>
          <w:szCs w:val="24"/>
        </w:rPr>
        <w:t>Holian</w:t>
      </w:r>
      <w:r w:rsidRPr="003C478B">
        <w:rPr>
          <w:rFonts w:ascii="Times New Roman" w:hAnsi="Times New Roman"/>
          <w:sz w:val="24"/>
          <w:szCs w:val="24"/>
        </w:rPr>
        <w:t xml:space="preserve">, </w:t>
      </w:r>
      <w:r w:rsidRPr="003C478B">
        <w:rPr>
          <w:rStyle w:val="booktitle"/>
          <w:sz w:val="24"/>
          <w:szCs w:val="24"/>
        </w:rPr>
        <w:t>Between National Socialism and Soviet Communism: Displaced Persons in Postwar Germany</w:t>
      </w:r>
      <w:r w:rsidRPr="003C478B">
        <w:rPr>
          <w:rFonts w:ascii="Times New Roman" w:hAnsi="Times New Roman"/>
          <w:sz w:val="24"/>
          <w:szCs w:val="24"/>
        </w:rPr>
        <w:t xml:space="preserve"> (</w:t>
      </w:r>
      <w:r w:rsidRPr="003C478B">
        <w:rPr>
          <w:rStyle w:val="placeofpub"/>
          <w:sz w:val="24"/>
          <w:szCs w:val="24"/>
        </w:rPr>
        <w:t>Ann Arbor</w:t>
      </w:r>
      <w:r w:rsidRPr="003C478B">
        <w:rPr>
          <w:rFonts w:ascii="Times New Roman" w:hAnsi="Times New Roman"/>
          <w:sz w:val="24"/>
          <w:szCs w:val="24"/>
        </w:rPr>
        <w:t xml:space="preserve">: </w:t>
      </w:r>
      <w:r w:rsidRPr="003C478B">
        <w:rPr>
          <w:rStyle w:val="publisher"/>
          <w:sz w:val="24"/>
          <w:szCs w:val="24"/>
        </w:rPr>
        <w:t>University of Michigan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also the review essay </w:t>
      </w:r>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Ballinger</w:t>
      </w:r>
      <w:r w:rsidRPr="003C478B">
        <w:rPr>
          <w:rFonts w:ascii="Times New Roman" w:hAnsi="Times New Roman"/>
          <w:sz w:val="24"/>
          <w:szCs w:val="24"/>
        </w:rPr>
        <w:t>, “</w:t>
      </w:r>
      <w:r w:rsidRPr="003C478B">
        <w:rPr>
          <w:rStyle w:val="Articletitle"/>
          <w:sz w:val="24"/>
          <w:szCs w:val="24"/>
        </w:rPr>
        <w:t>Impossible Returns, Enduring Legacies: Recent Historiography of Displacement and the Reconstruction of Europe after World War II,</w:t>
      </w:r>
      <w:r w:rsidRPr="003C478B">
        <w:rPr>
          <w:rFonts w:ascii="Times New Roman" w:hAnsi="Times New Roman"/>
          <w:sz w:val="24"/>
          <w:szCs w:val="24"/>
        </w:rPr>
        <w:t xml:space="preserve">” </w:t>
      </w:r>
      <w:r w:rsidRPr="003C478B">
        <w:rPr>
          <w:rStyle w:val="journal-title"/>
          <w:sz w:val="24"/>
          <w:szCs w:val="24"/>
        </w:rPr>
        <w:t>Contemporary European History</w:t>
      </w:r>
      <w:del w:id="3653" w:author="Patterson Lamb" w:date="2014-08-11T10:55:00Z">
        <w:r w:rsidRPr="003C478B" w:rsidDel="00E751DF">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22</w:t>
      </w:r>
      <w:ins w:id="3654" w:author="Patterson Lamb" w:date="2014-08-11T10:55:00Z">
        <w:r>
          <w:rPr>
            <w:rStyle w:val="volume"/>
            <w:sz w:val="24"/>
            <w:szCs w:val="24"/>
          </w:rPr>
          <w:t xml:space="preserve">, </w:t>
        </w:r>
        <w:r w:rsidRPr="005600E9">
          <w:rPr>
            <w:rStyle w:val="volume"/>
            <w:b w:val="0"/>
            <w:sz w:val="24"/>
            <w:szCs w:val="24"/>
            <w:rPrChange w:id="3655" w:author="Patterson Lamb" w:date="2014-08-11T10:55:00Z">
              <w:rPr>
                <w:rStyle w:val="volume"/>
                <w:sz w:val="24"/>
                <w:szCs w:val="24"/>
              </w:rPr>
            </w:rPrChange>
          </w:rPr>
          <w:t>no. 1</w:t>
        </w:r>
      </w:ins>
      <w:r w:rsidRPr="003C478B">
        <w:rPr>
          <w:rFonts w:ascii="Times New Roman" w:hAnsi="Times New Roman"/>
          <w:sz w:val="24"/>
          <w:szCs w:val="24"/>
        </w:rPr>
        <w:t xml:space="preserve"> </w:t>
      </w:r>
      <w:del w:id="3656" w:author="Patterson Lamb" w:date="2014-08-11T10:55:00Z">
        <w:r w:rsidRPr="003C478B" w:rsidDel="00E751DF">
          <w:rPr>
            <w:rFonts w:ascii="Times New Roman" w:hAnsi="Times New Roman"/>
            <w:sz w:val="24"/>
            <w:szCs w:val="24"/>
          </w:rPr>
          <w:delText>(</w:delText>
        </w:r>
        <w:r w:rsidRPr="003C478B" w:rsidDel="00E751DF">
          <w:rPr>
            <w:rStyle w:val="Issueno"/>
            <w:rFonts w:ascii="Times New Roman" w:hAnsi="Times New Roman"/>
            <w:sz w:val="24"/>
            <w:szCs w:val="24"/>
          </w:rPr>
          <w:delText>1</w:delText>
        </w:r>
        <w:r w:rsidRPr="003C478B" w:rsidDel="00E751DF">
          <w:rPr>
            <w:rFonts w:ascii="Times New Roman" w:hAnsi="Times New Roman"/>
            <w:sz w:val="24"/>
            <w:szCs w:val="24"/>
          </w:rPr>
          <w:delText xml:space="preserve">), </w:delText>
        </w:r>
      </w:del>
      <w:ins w:id="3657" w:author="Patterson Lamb" w:date="2014-08-11T10:55:00Z">
        <w:r>
          <w:rPr>
            <w:rFonts w:ascii="Times New Roman" w:hAnsi="Times New Roman"/>
            <w:sz w:val="24"/>
            <w:szCs w:val="24"/>
          </w:rPr>
          <w:t>(</w:t>
        </w:r>
      </w:ins>
      <w:r w:rsidRPr="003C478B">
        <w:rPr>
          <w:rStyle w:val="pageextent"/>
          <w:sz w:val="24"/>
          <w:szCs w:val="24"/>
        </w:rPr>
        <w:t>2013</w:t>
      </w:r>
      <w:ins w:id="3658" w:author="Patterson Lamb" w:date="2014-08-11T10:55:00Z">
        <w:r>
          <w:rPr>
            <w:rStyle w:val="pageextent"/>
            <w:sz w:val="24"/>
            <w:szCs w:val="24"/>
          </w:rPr>
          <w:t>):</w:t>
        </w:r>
      </w:ins>
      <w:del w:id="3659" w:author="Patterson Lamb" w:date="2014-08-11T10:55:00Z">
        <w:r w:rsidRPr="003C478B" w:rsidDel="00E751DF">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pageextent"/>
          <w:sz w:val="24"/>
          <w:szCs w:val="24"/>
        </w:rPr>
        <w:t>127–</w:t>
      </w:r>
      <w:del w:id="3660" w:author="Patterson Lamb" w:date="2014-08-11T10:55:00Z">
        <w:r w:rsidRPr="003C478B" w:rsidDel="00E751DF">
          <w:rPr>
            <w:rStyle w:val="pageextent"/>
            <w:sz w:val="24"/>
            <w:szCs w:val="24"/>
          </w:rPr>
          <w:delText>1</w:delText>
        </w:r>
      </w:del>
      <w:r w:rsidRPr="003C478B">
        <w:rPr>
          <w:rStyle w:val="pageextent"/>
          <w:sz w:val="24"/>
          <w:szCs w:val="24"/>
        </w:rPr>
        <w:t>38</w:t>
      </w:r>
      <w:r w:rsidRPr="003C478B">
        <w:rPr>
          <w:rFonts w:ascii="Times New Roman" w:hAnsi="Times New Roman"/>
          <w:sz w:val="24"/>
          <w:szCs w:val="24"/>
        </w:rPr>
        <w:t>.</w:t>
      </w:r>
    </w:p>
  </w:endnote>
  <w:endnote w:id="5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3661" w:author="Patterson Lamb" w:date="2014-08-11T10:55:00Z">
        <w:r w:rsidRPr="003C478B" w:rsidDel="00E751DF">
          <w:rPr>
            <w:rFonts w:ascii="Times New Roman" w:hAnsi="Times New Roman"/>
            <w:sz w:val="24"/>
            <w:szCs w:val="24"/>
          </w:rPr>
          <w:delText xml:space="preserve">cit., </w:delText>
        </w:r>
      </w:del>
      <w:r w:rsidRPr="003C478B">
        <w:rPr>
          <w:rFonts w:ascii="Times New Roman" w:hAnsi="Times New Roman"/>
          <w:sz w:val="24"/>
          <w:szCs w:val="24"/>
        </w:rPr>
        <w:t xml:space="preserve">vol. </w:t>
      </w:r>
      <w:del w:id="3662" w:author="Patterson Lamb" w:date="2014-08-11T10:55:00Z">
        <w:r w:rsidRPr="003C478B" w:rsidDel="00E751DF">
          <w:rPr>
            <w:rFonts w:ascii="Times New Roman" w:hAnsi="Times New Roman"/>
            <w:sz w:val="24"/>
            <w:szCs w:val="24"/>
          </w:rPr>
          <w:delText>II</w:delText>
        </w:r>
      </w:del>
      <w:ins w:id="3663" w:author="Patterson Lamb" w:date="2014-08-11T10:55:00Z">
        <w:r>
          <w:rPr>
            <w:rFonts w:ascii="Times New Roman" w:hAnsi="Times New Roman"/>
            <w:sz w:val="24"/>
            <w:szCs w:val="24"/>
          </w:rPr>
          <w:t>2</w:t>
        </w:r>
      </w:ins>
      <w:r w:rsidRPr="003C478B">
        <w:rPr>
          <w:rFonts w:ascii="Times New Roman" w:hAnsi="Times New Roman"/>
          <w:sz w:val="24"/>
          <w:szCs w:val="24"/>
        </w:rPr>
        <w:t>, 470.</w:t>
      </w:r>
    </w:p>
  </w:endnote>
  <w:endnote w:id="5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w:t>
      </w:r>
      <w:r w:rsidRPr="003C478B">
        <w:rPr>
          <w:rFonts w:ascii="Times New Roman" w:hAnsi="Times New Roman"/>
          <w:sz w:val="24"/>
          <w:szCs w:val="24"/>
        </w:rPr>
        <w:t xml:space="preserve"> </w:t>
      </w:r>
      <w:r w:rsidRPr="003C478B">
        <w:rPr>
          <w:rStyle w:val="surname"/>
          <w:sz w:val="24"/>
          <w:szCs w:val="24"/>
        </w:rPr>
        <w:t>Hulme</w:t>
      </w:r>
      <w:r w:rsidRPr="003C478B">
        <w:rPr>
          <w:rFonts w:ascii="Times New Roman" w:hAnsi="Times New Roman"/>
          <w:sz w:val="24"/>
          <w:szCs w:val="24"/>
        </w:rPr>
        <w:t xml:space="preserve">, </w:t>
      </w:r>
      <w:r w:rsidRPr="003C478B">
        <w:rPr>
          <w:rStyle w:val="booktitle"/>
          <w:sz w:val="24"/>
          <w:szCs w:val="24"/>
        </w:rPr>
        <w:t>The Wild Place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Frederick Muller</w:t>
      </w:r>
      <w:r w:rsidRPr="003C478B">
        <w:rPr>
          <w:rFonts w:ascii="Times New Roman" w:hAnsi="Times New Roman"/>
          <w:sz w:val="24"/>
          <w:szCs w:val="24"/>
        </w:rPr>
        <w:t xml:space="preserve">, </w:t>
      </w:r>
      <w:r w:rsidRPr="003C478B">
        <w:rPr>
          <w:rStyle w:val="date"/>
          <w:rFonts w:ascii="Times New Roman" w:hAnsi="Times New Roman"/>
          <w:sz w:val="24"/>
          <w:szCs w:val="24"/>
        </w:rPr>
        <w:t>1954</w:t>
      </w:r>
      <w:r w:rsidRPr="003C478B">
        <w:rPr>
          <w:rFonts w:ascii="Times New Roman" w:hAnsi="Times New Roman"/>
          <w:sz w:val="24"/>
          <w:szCs w:val="24"/>
        </w:rPr>
        <w:t xml:space="preserve">), </w:t>
      </w:r>
      <w:r w:rsidRPr="003C478B">
        <w:rPr>
          <w:rStyle w:val="pageextent"/>
          <w:sz w:val="24"/>
          <w:szCs w:val="24"/>
        </w:rPr>
        <w:t>24</w:t>
      </w:r>
      <w:r w:rsidRPr="003C478B">
        <w:rPr>
          <w:rFonts w:ascii="Times New Roman" w:hAnsi="Times New Roman"/>
          <w:sz w:val="24"/>
          <w:szCs w:val="24"/>
        </w:rPr>
        <w:t>.</w:t>
      </w:r>
    </w:p>
  </w:endnote>
  <w:endnote w:id="5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 Pettiss with Lynne Taylor, </w:t>
      </w:r>
      <w:r w:rsidRPr="003C478B">
        <w:rPr>
          <w:rFonts w:ascii="Times New Roman" w:hAnsi="Times New Roman"/>
          <w:i/>
          <w:sz w:val="24"/>
          <w:szCs w:val="24"/>
        </w:rPr>
        <w:t>After the Shooting Stopped: The Story of an UNRRA Welfare Worker in Germany 1945–1947</w:t>
      </w:r>
      <w:r w:rsidRPr="003C478B">
        <w:rPr>
          <w:rFonts w:ascii="Times New Roman" w:hAnsi="Times New Roman"/>
          <w:sz w:val="24"/>
          <w:szCs w:val="24"/>
        </w:rPr>
        <w:t>, 54–57.</w:t>
      </w:r>
    </w:p>
  </w:endnote>
  <w:endnote w:id="5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Unfortunately</w:t>
      </w:r>
      <w:ins w:id="3676" w:author="Patterson Lamb" w:date="2014-08-11T10:56:00Z">
        <w:r>
          <w:rPr>
            <w:rFonts w:ascii="Times New Roman" w:hAnsi="Times New Roman"/>
            <w:sz w:val="24"/>
            <w:szCs w:val="24"/>
          </w:rPr>
          <w:t>,</w:t>
        </w:r>
      </w:ins>
      <w:r w:rsidRPr="003C478B">
        <w:rPr>
          <w:rFonts w:ascii="Times New Roman" w:hAnsi="Times New Roman"/>
          <w:sz w:val="24"/>
          <w:szCs w:val="24"/>
        </w:rPr>
        <w:t xml:space="preserve"> most of UNRRA’s photographs are undated; in some cases original captions can help to reconstruct the shots’ chronology.</w:t>
      </w:r>
    </w:p>
  </w:endnote>
  <w:endnote w:id="5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S-1058-0001-01-4.</w:t>
      </w:r>
    </w:p>
  </w:endnote>
  <w:endnote w:id="5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3690" w:author="Patterson Lamb" w:date="2014-08-11T10:56:00Z">
        <w:r w:rsidRPr="003C478B" w:rsidDel="00E751DF">
          <w:rPr>
            <w:rFonts w:ascii="Times New Roman" w:hAnsi="Times New Roman"/>
            <w:sz w:val="24"/>
            <w:szCs w:val="24"/>
          </w:rPr>
          <w:delText xml:space="preserve">cit., </w:delText>
        </w:r>
      </w:del>
      <w:r w:rsidRPr="003C478B">
        <w:rPr>
          <w:rFonts w:ascii="Times New Roman" w:hAnsi="Times New Roman"/>
          <w:sz w:val="24"/>
          <w:szCs w:val="24"/>
        </w:rPr>
        <w:t xml:space="preserve">vol. </w:t>
      </w:r>
      <w:del w:id="3691" w:author="Patterson Lamb" w:date="2014-08-11T10:56:00Z">
        <w:r w:rsidRPr="003C478B" w:rsidDel="00E751DF">
          <w:rPr>
            <w:rFonts w:ascii="Times New Roman" w:hAnsi="Times New Roman"/>
            <w:sz w:val="24"/>
            <w:szCs w:val="24"/>
          </w:rPr>
          <w:delText>I</w:delText>
        </w:r>
      </w:del>
      <w:ins w:id="3692" w:author="Patterson Lamb" w:date="2014-08-11T10:56:00Z">
        <w:r>
          <w:rPr>
            <w:rFonts w:ascii="Times New Roman" w:hAnsi="Times New Roman"/>
            <w:sz w:val="24"/>
            <w:szCs w:val="24"/>
          </w:rPr>
          <w:t>1</w:t>
        </w:r>
      </w:ins>
      <w:r w:rsidRPr="003C478B">
        <w:rPr>
          <w:rFonts w:ascii="Times New Roman" w:hAnsi="Times New Roman"/>
          <w:sz w:val="24"/>
          <w:szCs w:val="24"/>
        </w:rPr>
        <w:t>, 281–</w:t>
      </w:r>
      <w:del w:id="3693" w:author="Patterson Lamb" w:date="2014-08-11T10:56:00Z">
        <w:r w:rsidRPr="003C478B" w:rsidDel="00E751DF">
          <w:rPr>
            <w:rFonts w:ascii="Times New Roman" w:hAnsi="Times New Roman"/>
            <w:sz w:val="24"/>
            <w:szCs w:val="24"/>
          </w:rPr>
          <w:delText>28</w:delText>
        </w:r>
      </w:del>
      <w:r w:rsidRPr="003C478B">
        <w:rPr>
          <w:rFonts w:ascii="Times New Roman" w:hAnsi="Times New Roman"/>
          <w:sz w:val="24"/>
          <w:szCs w:val="24"/>
        </w:rPr>
        <w:t>2.</w:t>
      </w:r>
    </w:p>
  </w:endnote>
  <w:endnote w:id="5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3699" w:author="Patterson Lamb" w:date="2014-08-11T10:56:00Z">
        <w:r>
          <w:rPr>
            <w:rFonts w:ascii="Times New Roman" w:hAnsi="Times New Roman"/>
            <w:sz w:val="24"/>
            <w:szCs w:val="24"/>
          </w:rPr>
          <w:t>.,</w:t>
        </w:r>
      </w:ins>
      <w:del w:id="3700" w:author="Patterson Lamb" w:date="2014-08-11T10:57:00Z">
        <w:r w:rsidRPr="003C478B" w:rsidDel="00E751DF">
          <w:rPr>
            <w:rFonts w:ascii="Times New Roman" w:hAnsi="Times New Roman"/>
            <w:sz w:val="24"/>
            <w:szCs w:val="24"/>
          </w:rPr>
          <w:delText xml:space="preserve">em, </w:delText>
        </w:r>
      </w:del>
      <w:ins w:id="3701" w:author="Patterson Lamb" w:date="2014-08-11T10:57:00Z">
        <w:r>
          <w:rPr>
            <w:rFonts w:ascii="Times New Roman" w:hAnsi="Times New Roman"/>
            <w:sz w:val="24"/>
            <w:szCs w:val="24"/>
          </w:rPr>
          <w:t xml:space="preserve"> </w:t>
        </w:r>
      </w:ins>
      <w:r w:rsidRPr="003C478B">
        <w:rPr>
          <w:rFonts w:ascii="Times New Roman" w:hAnsi="Times New Roman"/>
          <w:sz w:val="24"/>
          <w:szCs w:val="24"/>
        </w:rPr>
        <w:t>1.</w:t>
      </w:r>
    </w:p>
  </w:endnote>
  <w:endnote w:id="5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3711" w:author="Patterson Lamb" w:date="2014-08-11T10:57:00Z">
        <w:r>
          <w:rPr>
            <w:rFonts w:ascii="Times New Roman" w:hAnsi="Times New Roman"/>
            <w:sz w:val="24"/>
            <w:szCs w:val="24"/>
          </w:rPr>
          <w:t>“</w:t>
        </w:r>
      </w:ins>
      <w:del w:id="3712" w:author="Patterson Lamb" w:date="2014-08-11T10:57:00Z">
        <w:r w:rsidRPr="003C478B" w:rsidDel="00E751DF">
          <w:rPr>
            <w:rFonts w:ascii="Times New Roman" w:hAnsi="Times New Roman"/>
            <w:sz w:val="24"/>
            <w:szCs w:val="24"/>
          </w:rPr>
          <w:delText>‘</w:delText>
        </w:r>
      </w:del>
      <w:r w:rsidRPr="003C478B">
        <w:rPr>
          <w:rFonts w:ascii="Times New Roman" w:hAnsi="Times New Roman"/>
          <w:sz w:val="24"/>
          <w:szCs w:val="24"/>
        </w:rPr>
        <w:t>The repatriation of 1400 Polish Displaced Persons by the United Nations Relief and Rehabilitation Administration, Germany, March 1946</w:t>
      </w:r>
      <w:ins w:id="3713" w:author="Patterson Lamb" w:date="2014-08-11T10:57:00Z">
        <w:r>
          <w:rPr>
            <w:rFonts w:ascii="Times New Roman" w:hAnsi="Times New Roman"/>
            <w:sz w:val="24"/>
            <w:szCs w:val="24"/>
          </w:rPr>
          <w:t xml:space="preserve">,” </w:t>
        </w:r>
      </w:ins>
      <w:del w:id="3714" w:author="Patterson Lamb" w:date="2014-08-11T10:57:00Z">
        <w:r w:rsidRPr="003C478B" w:rsidDel="00E751DF">
          <w:rPr>
            <w:rFonts w:ascii="Times New Roman" w:hAnsi="Times New Roman"/>
            <w:sz w:val="24"/>
            <w:szCs w:val="24"/>
          </w:rPr>
          <w:delText>’, I</w:delText>
        </w:r>
      </w:del>
      <w:r w:rsidRPr="003C478B">
        <w:rPr>
          <w:rFonts w:ascii="Times New Roman" w:hAnsi="Times New Roman"/>
          <w:sz w:val="24"/>
          <w:szCs w:val="24"/>
        </w:rPr>
        <w:t>WM, Photographs Collection, HU 92285.</w:t>
      </w:r>
    </w:p>
  </w:endnote>
  <w:endnote w:id="5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386.</w:t>
      </w:r>
    </w:p>
  </w:endnote>
  <w:endnote w:id="5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IWM, Photograph Collection, Norman Weaver, The Repatriation of 1400 Polish Displaced Persons by the United Nations Relief and Rehabilitation Administration, Germany, March 1946, UH 92281/2/3/4/5.</w:t>
      </w:r>
    </w:p>
  </w:endnote>
  <w:endnote w:id="5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Mark R.</w:t>
      </w:r>
      <w:r w:rsidRPr="003C478B">
        <w:rPr>
          <w:rFonts w:ascii="Times New Roman" w:hAnsi="Times New Roman"/>
          <w:sz w:val="24"/>
          <w:szCs w:val="24"/>
        </w:rPr>
        <w:t xml:space="preserve"> </w:t>
      </w:r>
      <w:r w:rsidRPr="003C478B">
        <w:rPr>
          <w:rStyle w:val="surname"/>
          <w:sz w:val="24"/>
          <w:szCs w:val="24"/>
        </w:rPr>
        <w:t>Elliott</w:t>
      </w:r>
      <w:r w:rsidRPr="003C478B">
        <w:rPr>
          <w:rFonts w:ascii="Times New Roman" w:hAnsi="Times New Roman"/>
          <w:sz w:val="24"/>
          <w:szCs w:val="24"/>
        </w:rPr>
        <w:t xml:space="preserve">, </w:t>
      </w:r>
      <w:r w:rsidRPr="003C478B">
        <w:rPr>
          <w:rStyle w:val="booktitle"/>
          <w:sz w:val="24"/>
          <w:szCs w:val="24"/>
        </w:rPr>
        <w:t xml:space="preserve">Pawns of Yalta. Soviet Refugees and America’s Role in </w:t>
      </w:r>
      <w:del w:id="3726" w:author="Patterson Lamb" w:date="2014-08-11T10:57:00Z">
        <w:r w:rsidRPr="003C478B" w:rsidDel="00E751DF">
          <w:rPr>
            <w:rStyle w:val="booktitle"/>
            <w:sz w:val="24"/>
            <w:szCs w:val="24"/>
          </w:rPr>
          <w:delText xml:space="preserve">their </w:delText>
        </w:r>
      </w:del>
      <w:ins w:id="3727" w:author="Patterson Lamb" w:date="2014-08-11T10:57:00Z">
        <w:r>
          <w:rPr>
            <w:rStyle w:val="booktitle"/>
            <w:sz w:val="24"/>
            <w:szCs w:val="24"/>
          </w:rPr>
          <w:t>T</w:t>
        </w:r>
        <w:r w:rsidRPr="003C478B">
          <w:rPr>
            <w:rStyle w:val="booktitle"/>
            <w:sz w:val="24"/>
            <w:szCs w:val="24"/>
          </w:rPr>
          <w:t xml:space="preserve">heir </w:t>
        </w:r>
      </w:ins>
      <w:r w:rsidRPr="003C478B">
        <w:rPr>
          <w:rStyle w:val="booktitle"/>
          <w:sz w:val="24"/>
          <w:szCs w:val="24"/>
        </w:rPr>
        <w:t>Repatriation</w:t>
      </w:r>
      <w:r w:rsidRPr="003C478B">
        <w:rPr>
          <w:rFonts w:ascii="Times New Roman" w:hAnsi="Times New Roman"/>
          <w:sz w:val="24"/>
          <w:szCs w:val="24"/>
        </w:rPr>
        <w:t xml:space="preserve"> (</w:t>
      </w:r>
      <w:r w:rsidRPr="003C478B">
        <w:rPr>
          <w:rStyle w:val="placeofpub"/>
          <w:sz w:val="24"/>
          <w:szCs w:val="24"/>
        </w:rPr>
        <w:t>Urbana</w:t>
      </w:r>
      <w:r w:rsidRPr="003C478B">
        <w:rPr>
          <w:rFonts w:ascii="Times New Roman" w:hAnsi="Times New Roman"/>
          <w:sz w:val="24"/>
          <w:szCs w:val="24"/>
        </w:rPr>
        <w:t xml:space="preserve">: </w:t>
      </w:r>
      <w:r w:rsidRPr="003C478B">
        <w:rPr>
          <w:rStyle w:val="publisher"/>
          <w:sz w:val="24"/>
          <w:szCs w:val="24"/>
        </w:rPr>
        <w:t>University of Illinois Press</w:t>
      </w:r>
      <w:r w:rsidRPr="003C478B">
        <w:rPr>
          <w:rFonts w:ascii="Times New Roman" w:hAnsi="Times New Roman"/>
          <w:sz w:val="24"/>
          <w:szCs w:val="24"/>
        </w:rPr>
        <w:t xml:space="preserve">, </w:t>
      </w:r>
      <w:r w:rsidRPr="003C478B">
        <w:rPr>
          <w:rStyle w:val="date"/>
          <w:rFonts w:ascii="Times New Roman" w:hAnsi="Times New Roman"/>
          <w:sz w:val="24"/>
          <w:szCs w:val="24"/>
        </w:rPr>
        <w:t>1982</w:t>
      </w:r>
      <w:r w:rsidRPr="003C478B">
        <w:rPr>
          <w:rFonts w:ascii="Times New Roman" w:hAnsi="Times New Roman"/>
          <w:sz w:val="24"/>
          <w:szCs w:val="24"/>
        </w:rPr>
        <w:t xml:space="preserve">); </w:t>
      </w:r>
      <w:r w:rsidRPr="003C478B">
        <w:rPr>
          <w:rStyle w:val="forename"/>
          <w:sz w:val="24"/>
          <w:szCs w:val="24"/>
        </w:rPr>
        <w:t>Wolfgang</w:t>
      </w:r>
      <w:r w:rsidRPr="003C478B">
        <w:rPr>
          <w:rFonts w:ascii="Times New Roman" w:hAnsi="Times New Roman"/>
          <w:sz w:val="24"/>
          <w:szCs w:val="24"/>
        </w:rPr>
        <w:t xml:space="preserve"> </w:t>
      </w:r>
      <w:r w:rsidRPr="003C478B">
        <w:rPr>
          <w:rStyle w:val="surname"/>
          <w:sz w:val="24"/>
          <w:szCs w:val="24"/>
        </w:rPr>
        <w:t>Jacobmeyer</w:t>
      </w:r>
      <w:r w:rsidRPr="003C478B">
        <w:rPr>
          <w:rFonts w:ascii="Times New Roman" w:hAnsi="Times New Roman"/>
          <w:sz w:val="24"/>
          <w:szCs w:val="24"/>
        </w:rPr>
        <w:t xml:space="preserve">, </w:t>
      </w:r>
      <w:r w:rsidRPr="003C478B">
        <w:rPr>
          <w:rStyle w:val="booktitle"/>
          <w:sz w:val="24"/>
          <w:szCs w:val="24"/>
        </w:rPr>
        <w:t>Vom Zwangsarbeiter zum Heimatlosen Auslä</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nder. Die Displaced Persons in Westdeutschland, 1945–1951</w:t>
      </w:r>
      <w:r w:rsidRPr="003C478B">
        <w:rPr>
          <w:rFonts w:ascii="Times New Roman" w:hAnsi="Times New Roman"/>
          <w:sz w:val="24"/>
          <w:szCs w:val="24"/>
          <w:lang w:val="de-DE"/>
        </w:rPr>
        <w:t xml:space="preserve"> (</w:t>
      </w:r>
      <w:r w:rsidRPr="003C478B">
        <w:rPr>
          <w:rStyle w:val="placeofpub"/>
          <w:sz w:val="24"/>
          <w:szCs w:val="24"/>
        </w:rPr>
        <w:t>Gö</w:t>
      </w:r>
      <w:r w:rsidRPr="003C478B">
        <w:rPr>
          <w:rStyle w:val="placeofpub"/>
          <w:sz w:val="24"/>
          <w:szCs w:val="24"/>
        </w:rPr>
        <w:fldChar w:fldCharType="begin"/>
      </w:r>
      <w:r w:rsidRPr="003C478B">
        <w:rPr>
          <w:rStyle w:val="placeofpub"/>
          <w:sz w:val="24"/>
          <w:szCs w:val="24"/>
        </w:rPr>
        <w:instrText xml:space="preserve"> SET  Times New Roman  \* MERGEFORMAT </w:instrText>
      </w:r>
      <w:r w:rsidRPr="003C478B">
        <w:rPr>
          <w:rStyle w:val="placeofpub"/>
          <w:sz w:val="24"/>
          <w:szCs w:val="24"/>
        </w:rPr>
        <w:fldChar w:fldCharType="separate"/>
      </w:r>
      <w:r w:rsidRPr="003C478B">
        <w:rPr>
          <w:rStyle w:val="placeofpub"/>
          <w:noProof/>
          <w:sz w:val="24"/>
          <w:szCs w:val="24"/>
        </w:rPr>
        <w:t>New</w:t>
      </w:r>
      <w:r w:rsidRPr="003C478B">
        <w:rPr>
          <w:rStyle w:val="placeofpub"/>
          <w:sz w:val="24"/>
          <w:szCs w:val="24"/>
        </w:rPr>
        <w:fldChar w:fldCharType="end"/>
      </w:r>
      <w:r w:rsidRPr="003C478B">
        <w:rPr>
          <w:rStyle w:val="placeofpub"/>
          <w:sz w:val="24"/>
          <w:szCs w:val="24"/>
        </w:rPr>
        <w:t>ttingen</w:t>
      </w:r>
      <w:del w:id="3728" w:author="Patterson Lamb" w:date="2014-08-11T10:58:00Z">
        <w:r w:rsidRPr="003C478B" w:rsidDel="00E751DF">
          <w:rPr>
            <w:rFonts w:ascii="Times New Roman" w:hAnsi="Times New Roman"/>
            <w:sz w:val="24"/>
            <w:szCs w:val="24"/>
            <w:lang w:val="de-DE"/>
          </w:rPr>
          <w:delText>,</w:delText>
        </w:r>
      </w:del>
      <w:ins w:id="3729" w:author="Patterson Lamb" w:date="2014-08-11T10:58:00Z">
        <w:r>
          <w:rPr>
            <w:rFonts w:ascii="Times New Roman" w:hAnsi="Times New Roman"/>
            <w:sz w:val="24"/>
            <w:szCs w:val="24"/>
            <w:lang w:val="de-DE"/>
          </w:rPr>
          <w:t xml:space="preserve">: </w:t>
        </w:r>
      </w:ins>
      <w:r w:rsidRPr="003C478B">
        <w:rPr>
          <w:rFonts w:ascii="Times New Roman" w:hAnsi="Times New Roman"/>
          <w:sz w:val="24"/>
          <w:szCs w:val="24"/>
          <w:lang w:val="de-DE"/>
        </w:rPr>
        <w:t xml:space="preserve"> </w:t>
      </w:r>
      <w:r w:rsidRPr="003C478B">
        <w:rPr>
          <w:rStyle w:val="publisher"/>
          <w:sz w:val="24"/>
          <w:szCs w:val="24"/>
        </w:rPr>
        <w:t>Vandenhoeck und Reprecht</w:t>
      </w:r>
      <w:r w:rsidRPr="003C478B">
        <w:rPr>
          <w:rFonts w:ascii="Times New Roman" w:hAnsi="Times New Roman"/>
          <w:sz w:val="24"/>
          <w:szCs w:val="24"/>
          <w:lang w:val="de-DE"/>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p>
  </w:endnote>
  <w:endnote w:id="5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Hulme, </w:t>
      </w:r>
      <w:r w:rsidRPr="003C478B">
        <w:rPr>
          <w:rFonts w:ascii="Times New Roman" w:hAnsi="Times New Roman"/>
          <w:i/>
          <w:sz w:val="24"/>
          <w:szCs w:val="24"/>
          <w:lang w:val="en-US"/>
        </w:rPr>
        <w:t>The Wild Place</w:t>
      </w:r>
      <w:r w:rsidRPr="003C478B">
        <w:rPr>
          <w:rFonts w:ascii="Times New Roman" w:hAnsi="Times New Roman"/>
          <w:sz w:val="24"/>
          <w:szCs w:val="24"/>
          <w:lang w:val="en-US"/>
        </w:rPr>
        <w:t xml:space="preserve">, </w:t>
      </w:r>
      <w:del w:id="3730" w:author="Patterson Lamb" w:date="2014-08-11T10:58:00Z">
        <w:r w:rsidRPr="003C478B" w:rsidDel="00E751DF">
          <w:rPr>
            <w:rFonts w:ascii="Times New Roman" w:hAnsi="Times New Roman"/>
            <w:sz w:val="24"/>
            <w:szCs w:val="24"/>
            <w:lang w:val="en-US"/>
          </w:rPr>
          <w:delText xml:space="preserve">cit., </w:delText>
        </w:r>
      </w:del>
      <w:r w:rsidRPr="003C478B">
        <w:rPr>
          <w:rFonts w:ascii="Times New Roman" w:hAnsi="Times New Roman"/>
          <w:sz w:val="24"/>
          <w:szCs w:val="24"/>
          <w:lang w:val="en-US"/>
        </w:rPr>
        <w:t>44.</w:t>
      </w:r>
    </w:p>
  </w:endnote>
  <w:endnote w:id="5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About UNRRA and the repatriation of Polish </w:t>
      </w:r>
      <w:del w:id="3732" w:author="Patterson Lamb" w:date="2014-08-11T10:58:00Z">
        <w:r w:rsidRPr="003C478B" w:rsidDel="00E751DF">
          <w:rPr>
            <w:rFonts w:ascii="Times New Roman" w:hAnsi="Times New Roman"/>
            <w:sz w:val="24"/>
            <w:szCs w:val="24"/>
          </w:rPr>
          <w:delText xml:space="preserve">DPs </w:delText>
        </w:r>
      </w:del>
      <w:ins w:id="3733" w:author="Patterson Lamb" w:date="2014-08-11T10:58:00Z">
        <w:r w:rsidRPr="003C478B">
          <w:rPr>
            <w:rFonts w:ascii="Times New Roman" w:hAnsi="Times New Roman"/>
            <w:sz w:val="24"/>
            <w:szCs w:val="24"/>
          </w:rPr>
          <w:t>DPs</w:t>
        </w:r>
        <w:r>
          <w:rPr>
            <w:rFonts w:ascii="Times New Roman" w:hAnsi="Times New Roman"/>
            <w:sz w:val="24"/>
            <w:szCs w:val="24"/>
          </w:rPr>
          <w:t xml:space="preserve">, </w:t>
        </w:r>
      </w:ins>
      <w:r w:rsidRPr="003C478B">
        <w:rPr>
          <w:rFonts w:ascii="Times New Roman" w:hAnsi="Times New Roman"/>
          <w:sz w:val="24"/>
          <w:szCs w:val="24"/>
        </w:rPr>
        <w:t xml:space="preserve">see </w:t>
      </w:r>
      <w:r w:rsidRPr="003C478B">
        <w:rPr>
          <w:rStyle w:val="forename"/>
          <w:sz w:val="24"/>
          <w:szCs w:val="24"/>
        </w:rPr>
        <w:t>Jessica</w:t>
      </w:r>
      <w:r w:rsidRPr="003C478B">
        <w:rPr>
          <w:rFonts w:ascii="Times New Roman" w:hAnsi="Times New Roman"/>
          <w:sz w:val="24"/>
          <w:szCs w:val="24"/>
        </w:rPr>
        <w:t xml:space="preserve"> </w:t>
      </w:r>
      <w:r w:rsidRPr="003C478B">
        <w:rPr>
          <w:rStyle w:val="surname"/>
          <w:sz w:val="24"/>
          <w:szCs w:val="24"/>
        </w:rPr>
        <w:t>Reinisch</w:t>
      </w:r>
      <w:r w:rsidRPr="003C478B">
        <w:rPr>
          <w:rFonts w:ascii="Times New Roman" w:hAnsi="Times New Roman"/>
          <w:sz w:val="24"/>
          <w:szCs w:val="24"/>
        </w:rPr>
        <w:t>, “</w:t>
      </w:r>
      <w:r w:rsidRPr="003C478B">
        <w:rPr>
          <w:rStyle w:val="Articletitle"/>
          <w:sz w:val="24"/>
          <w:szCs w:val="24"/>
        </w:rPr>
        <w:t xml:space="preserve">‘We Shall Rebuild Anew a Powerful Nation’: UNRRA, </w:t>
      </w:r>
      <w:del w:id="3734" w:author="Patterson Lamb" w:date="2014-08-11T10:58:00Z">
        <w:r w:rsidRPr="003C478B" w:rsidDel="00E751DF">
          <w:rPr>
            <w:rStyle w:val="Articletitle"/>
            <w:sz w:val="24"/>
            <w:szCs w:val="24"/>
          </w:rPr>
          <w:delText xml:space="preserve">internationalism </w:delText>
        </w:r>
      </w:del>
      <w:ins w:id="3735" w:author="Patterson Lamb" w:date="2014-08-11T10:58:00Z">
        <w:r>
          <w:rPr>
            <w:rStyle w:val="Articletitle"/>
            <w:sz w:val="24"/>
            <w:szCs w:val="24"/>
          </w:rPr>
          <w:t>I</w:t>
        </w:r>
        <w:r w:rsidRPr="003C478B">
          <w:rPr>
            <w:rStyle w:val="Articletitle"/>
            <w:sz w:val="24"/>
            <w:szCs w:val="24"/>
          </w:rPr>
          <w:t xml:space="preserve">nternationalism </w:t>
        </w:r>
      </w:ins>
      <w:r w:rsidRPr="003C478B">
        <w:rPr>
          <w:rStyle w:val="Articletitle"/>
          <w:sz w:val="24"/>
          <w:szCs w:val="24"/>
        </w:rPr>
        <w:t>and National Reconstruction in Poland,</w:t>
      </w:r>
      <w:r w:rsidRPr="003C478B">
        <w:rPr>
          <w:rFonts w:ascii="Times New Roman" w:hAnsi="Times New Roman"/>
          <w:sz w:val="24"/>
          <w:szCs w:val="24"/>
        </w:rPr>
        <w:t xml:space="preserve">” </w:t>
      </w:r>
      <w:r w:rsidRPr="003C478B">
        <w:rPr>
          <w:rStyle w:val="journal-title"/>
          <w:sz w:val="24"/>
          <w:szCs w:val="24"/>
        </w:rPr>
        <w:t>Journal of Contemporary History</w:t>
      </w:r>
      <w:del w:id="3736" w:author="Patterson Lamb" w:date="2014-08-11T10:58:00Z">
        <w:r w:rsidRPr="003C478B" w:rsidDel="00E751DF">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43</w:t>
      </w:r>
      <w:ins w:id="3737" w:author="Patterson Lamb" w:date="2014-08-11T10:58:00Z">
        <w:r>
          <w:rPr>
            <w:rStyle w:val="volume"/>
            <w:sz w:val="24"/>
            <w:szCs w:val="24"/>
          </w:rPr>
          <w:t>,</w:t>
        </w:r>
      </w:ins>
      <w:r w:rsidRPr="003C478B">
        <w:rPr>
          <w:rFonts w:ascii="Times New Roman" w:hAnsi="Times New Roman"/>
          <w:sz w:val="24"/>
          <w:szCs w:val="24"/>
        </w:rPr>
        <w:t xml:space="preserve"> </w:t>
      </w:r>
      <w:ins w:id="3738" w:author="Patterson Lamb" w:date="2014-08-11T10:59:00Z">
        <w:r>
          <w:rPr>
            <w:rFonts w:ascii="Times New Roman" w:hAnsi="Times New Roman"/>
            <w:sz w:val="24"/>
            <w:szCs w:val="24"/>
          </w:rPr>
          <w:t>no. 3 (</w:t>
        </w:r>
      </w:ins>
      <w:del w:id="3739" w:author="Patterson Lamb" w:date="2014-08-11T10:59:00Z">
        <w:r w:rsidRPr="003C478B" w:rsidDel="00AB60E3">
          <w:rPr>
            <w:rFonts w:ascii="Times New Roman" w:hAnsi="Times New Roman"/>
            <w:sz w:val="24"/>
            <w:szCs w:val="24"/>
          </w:rPr>
          <w:delText>(</w:delText>
        </w:r>
        <w:r w:rsidRPr="003C478B" w:rsidDel="00AB60E3">
          <w:rPr>
            <w:rStyle w:val="Issueno"/>
            <w:rFonts w:ascii="Times New Roman" w:hAnsi="Times New Roman"/>
            <w:sz w:val="24"/>
            <w:szCs w:val="24"/>
          </w:rPr>
          <w:delText>3</w:delText>
        </w:r>
        <w:r w:rsidRPr="003C478B" w:rsidDel="00AB60E3">
          <w:rPr>
            <w:rFonts w:ascii="Times New Roman" w:hAnsi="Times New Roman"/>
            <w:sz w:val="24"/>
            <w:szCs w:val="24"/>
          </w:rPr>
          <w:delText xml:space="preserve">), </w:delText>
        </w:r>
      </w:del>
      <w:r w:rsidRPr="003C478B">
        <w:rPr>
          <w:rStyle w:val="pageextent"/>
          <w:sz w:val="24"/>
          <w:szCs w:val="24"/>
        </w:rPr>
        <w:t>2008</w:t>
      </w:r>
      <w:ins w:id="3740" w:author="Patterson Lamb" w:date="2014-08-11T11:00:00Z">
        <w:r>
          <w:rPr>
            <w:rStyle w:val="pageextent"/>
            <w:sz w:val="24"/>
            <w:szCs w:val="24"/>
          </w:rPr>
          <w:t>)</w:t>
        </w:r>
      </w:ins>
      <w:r w:rsidRPr="003C478B">
        <w:rPr>
          <w:rFonts w:ascii="Times New Roman" w:hAnsi="Times New Roman"/>
          <w:sz w:val="24"/>
          <w:szCs w:val="24"/>
        </w:rPr>
        <w:t>.</w:t>
      </w:r>
      <w:ins w:id="3741" w:author="Patterson Lamb" w:date="2014-08-11T10:58:00Z">
        <w:r>
          <w:rPr>
            <w:rFonts w:ascii="Times New Roman" w:hAnsi="Times New Roman"/>
            <w:sz w:val="24"/>
            <w:szCs w:val="24"/>
          </w:rPr>
          <w:t xml:space="preserve"> </w:t>
        </w:r>
      </w:ins>
    </w:p>
  </w:endnote>
  <w:endnote w:id="5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Norman Weaver Personal Collection, Isle of Wight. Of course</w:t>
      </w:r>
      <w:ins w:id="3749" w:author="Patterson Lamb" w:date="2014-08-11T11:00: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Life</w:t>
      </w:r>
      <w:r w:rsidRPr="003C478B">
        <w:rPr>
          <w:rFonts w:ascii="Times New Roman" w:hAnsi="Times New Roman"/>
          <w:sz w:val="24"/>
          <w:szCs w:val="24"/>
        </w:rPr>
        <w:t xml:space="preserve">, </w:t>
      </w:r>
      <w:r w:rsidRPr="003C478B">
        <w:rPr>
          <w:rFonts w:ascii="Times New Roman" w:hAnsi="Times New Roman"/>
          <w:i/>
          <w:sz w:val="24"/>
          <w:szCs w:val="24"/>
        </w:rPr>
        <w:t>Look</w:t>
      </w:r>
      <w:ins w:id="3750" w:author="Patterson Lamb" w:date="2014-08-11T11:00:00Z">
        <w:r>
          <w:rPr>
            <w:rFonts w:ascii="Times New Roman" w:hAnsi="Times New Roman"/>
            <w:i/>
            <w:sz w:val="24"/>
            <w:szCs w:val="24"/>
          </w:rPr>
          <w:t>,</w:t>
        </w:r>
      </w:ins>
      <w:r w:rsidRPr="003C478B">
        <w:rPr>
          <w:rFonts w:ascii="Times New Roman" w:hAnsi="Times New Roman"/>
          <w:sz w:val="24"/>
          <w:szCs w:val="24"/>
        </w:rPr>
        <w:t xml:space="preserve"> and </w:t>
      </w:r>
      <w:r w:rsidRPr="003C478B">
        <w:rPr>
          <w:rFonts w:ascii="Times New Roman" w:hAnsi="Times New Roman"/>
          <w:i/>
          <w:sz w:val="24"/>
          <w:szCs w:val="24"/>
        </w:rPr>
        <w:t xml:space="preserve">Ebony </w:t>
      </w:r>
      <w:r w:rsidRPr="003C478B">
        <w:rPr>
          <w:rFonts w:ascii="Times New Roman" w:hAnsi="Times New Roman"/>
          <w:sz w:val="24"/>
          <w:szCs w:val="24"/>
        </w:rPr>
        <w:t>were not “official publications”; Weaver probably used this term to emphasize the relevance of the work they were doing.</w:t>
      </w:r>
    </w:p>
  </w:endnote>
  <w:endnote w:id="5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editorial “The Trouble with UNRRA</w:t>
      </w:r>
      <w:del w:id="3751" w:author="Patterson Lamb" w:date="2014-08-11T11:00:00Z">
        <w:r w:rsidRPr="003C478B" w:rsidDel="00AB60E3">
          <w:rPr>
            <w:rFonts w:ascii="Times New Roman" w:hAnsi="Times New Roman"/>
            <w:sz w:val="24"/>
            <w:szCs w:val="24"/>
          </w:rPr>
          <w:delText xml:space="preserve">… </w:delText>
        </w:r>
      </w:del>
      <w:ins w:id="3752" w:author="Patterson Lamb" w:date="2014-08-11T11:00:00Z">
        <w:r>
          <w:rPr>
            <w:rFonts w:ascii="Times New Roman" w:hAnsi="Times New Roman"/>
            <w:sz w:val="24"/>
            <w:szCs w:val="24"/>
          </w:rPr>
          <w:t xml:space="preserve"> . . .</w:t>
        </w:r>
        <w:r w:rsidRPr="003C478B">
          <w:rPr>
            <w:rFonts w:ascii="Times New Roman" w:hAnsi="Times New Roman"/>
            <w:sz w:val="24"/>
            <w:szCs w:val="24"/>
          </w:rPr>
          <w:t xml:space="preserve"> </w:t>
        </w:r>
      </w:ins>
      <w:r w:rsidRPr="003C478B">
        <w:rPr>
          <w:rFonts w:ascii="Times New Roman" w:hAnsi="Times New Roman"/>
          <w:sz w:val="24"/>
          <w:szCs w:val="24"/>
        </w:rPr>
        <w:t xml:space="preserve">Is so Basic that We Had Best Wind It </w:t>
      </w:r>
      <w:del w:id="3753" w:author="Patterson Lamb" w:date="2014-08-11T11:00:00Z">
        <w:r w:rsidRPr="003C478B" w:rsidDel="00AB60E3">
          <w:rPr>
            <w:rFonts w:ascii="Times New Roman" w:hAnsi="Times New Roman"/>
            <w:sz w:val="24"/>
            <w:szCs w:val="24"/>
          </w:rPr>
          <w:delText>u</w:delText>
        </w:r>
      </w:del>
      <w:ins w:id="3754" w:author="Patterson Lamb" w:date="2014-08-11T11:00:00Z">
        <w:r>
          <w:rPr>
            <w:rFonts w:ascii="Times New Roman" w:hAnsi="Times New Roman"/>
            <w:sz w:val="24"/>
            <w:szCs w:val="24"/>
          </w:rPr>
          <w:t>U</w:t>
        </w:r>
      </w:ins>
      <w:r w:rsidRPr="003C478B">
        <w:rPr>
          <w:rFonts w:ascii="Times New Roman" w:hAnsi="Times New Roman"/>
          <w:sz w:val="24"/>
          <w:szCs w:val="24"/>
        </w:rPr>
        <w:t xml:space="preserve">p and Start Over,” </w:t>
      </w:r>
      <w:r w:rsidRPr="003C478B">
        <w:rPr>
          <w:rFonts w:ascii="Times New Roman" w:hAnsi="Times New Roman"/>
          <w:i/>
          <w:sz w:val="24"/>
          <w:szCs w:val="24"/>
        </w:rPr>
        <w:t>Life</w:t>
      </w:r>
      <w:r w:rsidRPr="003C478B">
        <w:rPr>
          <w:rFonts w:ascii="Times New Roman" w:hAnsi="Times New Roman"/>
          <w:sz w:val="24"/>
          <w:szCs w:val="24"/>
        </w:rPr>
        <w:t xml:space="preserve">, </w:t>
      </w:r>
      <w:ins w:id="3755" w:author="Patterson Lamb" w:date="2014-08-11T11:01:00Z">
        <w:r w:rsidRPr="003C478B">
          <w:rPr>
            <w:rFonts w:ascii="Times New Roman" w:hAnsi="Times New Roman"/>
            <w:sz w:val="24"/>
            <w:szCs w:val="24"/>
          </w:rPr>
          <w:t xml:space="preserve">5 </w:t>
        </w:r>
      </w:ins>
      <w:r w:rsidRPr="003C478B">
        <w:rPr>
          <w:rFonts w:ascii="Times New Roman" w:hAnsi="Times New Roman"/>
          <w:sz w:val="24"/>
          <w:szCs w:val="24"/>
        </w:rPr>
        <w:t xml:space="preserve">November </w:t>
      </w:r>
      <w:del w:id="3756" w:author="Patterson Lamb" w:date="2014-08-11T11:01:00Z">
        <w:r w:rsidRPr="003C478B" w:rsidDel="00AB60E3">
          <w:rPr>
            <w:rFonts w:ascii="Times New Roman" w:hAnsi="Times New Roman"/>
            <w:sz w:val="24"/>
            <w:szCs w:val="24"/>
          </w:rPr>
          <w:delText xml:space="preserve">5, </w:delText>
        </w:r>
      </w:del>
      <w:r w:rsidRPr="003C478B">
        <w:rPr>
          <w:rFonts w:ascii="Times New Roman" w:hAnsi="Times New Roman"/>
          <w:sz w:val="24"/>
          <w:szCs w:val="24"/>
        </w:rPr>
        <w:t>1945, 48.</w:t>
      </w:r>
    </w:p>
  </w:endnote>
  <w:endnote w:id="5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Sontag, </w:t>
      </w:r>
      <w:r w:rsidRPr="003C478B">
        <w:rPr>
          <w:rFonts w:ascii="Times New Roman" w:hAnsi="Times New Roman"/>
          <w:i/>
          <w:sz w:val="24"/>
          <w:szCs w:val="24"/>
        </w:rPr>
        <w:t>Regarding</w:t>
      </w:r>
      <w:r w:rsidRPr="005600E9">
        <w:rPr>
          <w:rFonts w:ascii="Times New Roman" w:hAnsi="Times New Roman"/>
          <w:sz w:val="24"/>
          <w:szCs w:val="24"/>
          <w:rPrChange w:id="3760" w:author="Patterson Lamb" w:date="2014-08-11T11:01:00Z">
            <w:rPr>
              <w:rFonts w:ascii="Times New Roman" w:hAnsi="Times New Roman"/>
              <w:b/>
              <w:sz w:val="24"/>
              <w:szCs w:val="24"/>
            </w:rPr>
          </w:rPrChange>
        </w:rPr>
        <w:t>;</w:t>
      </w:r>
      <w:r w:rsidRPr="003C478B">
        <w:rPr>
          <w:rFonts w:ascii="Times New Roman" w:hAnsi="Times New Roman"/>
          <w:b/>
          <w:sz w:val="24"/>
          <w:szCs w:val="24"/>
        </w:rPr>
        <w:t xml:space="preserve"> </w:t>
      </w:r>
      <w:r w:rsidRPr="003C478B">
        <w:rPr>
          <w:rFonts w:ascii="Times New Roman" w:hAnsi="Times New Roman"/>
          <w:sz w:val="24"/>
          <w:szCs w:val="24"/>
        </w:rPr>
        <w:t xml:space="preserve">Malkki, </w:t>
      </w:r>
      <w:ins w:id="3761" w:author="Patterson Lamb" w:date="2014-08-11T11:01:00Z">
        <w:r>
          <w:rPr>
            <w:rFonts w:ascii="Times New Roman" w:hAnsi="Times New Roman"/>
            <w:sz w:val="24"/>
            <w:szCs w:val="24"/>
          </w:rPr>
          <w:t>“</w:t>
        </w:r>
      </w:ins>
      <w:del w:id="3762" w:author="Patterson Lamb" w:date="2014-08-11T11:01:00Z">
        <w:r w:rsidRPr="003C478B" w:rsidDel="00AB60E3">
          <w:rPr>
            <w:rFonts w:ascii="Times New Roman" w:hAnsi="Times New Roman"/>
            <w:sz w:val="24"/>
            <w:szCs w:val="24"/>
          </w:rPr>
          <w:delText>‘</w:delText>
        </w:r>
      </w:del>
      <w:r w:rsidRPr="003C478B">
        <w:rPr>
          <w:rFonts w:ascii="Times New Roman" w:hAnsi="Times New Roman"/>
          <w:sz w:val="24"/>
          <w:szCs w:val="24"/>
        </w:rPr>
        <w:t>Speechless Emissaries</w:t>
      </w:r>
      <w:ins w:id="3763" w:author="Patterson Lamb" w:date="2014-08-11T11:01:00Z">
        <w:r>
          <w:rPr>
            <w:rFonts w:ascii="Times New Roman" w:hAnsi="Times New Roman"/>
            <w:sz w:val="24"/>
            <w:szCs w:val="24"/>
          </w:rPr>
          <w:t>”</w:t>
        </w:r>
      </w:ins>
      <w:del w:id="3764" w:author="Patterson Lamb" w:date="2014-08-11T11:01:00Z">
        <w:r w:rsidRPr="003C478B" w:rsidDel="00AB60E3">
          <w:rPr>
            <w:rFonts w:ascii="Times New Roman" w:hAnsi="Times New Roman"/>
            <w:sz w:val="24"/>
            <w:szCs w:val="24"/>
          </w:rPr>
          <w:delText>’, cit.</w:delText>
        </w:r>
      </w:del>
      <w:r w:rsidRPr="003C478B">
        <w:rPr>
          <w:rFonts w:ascii="Times New Roman" w:hAnsi="Times New Roman"/>
          <w:sz w:val="24"/>
          <w:szCs w:val="24"/>
        </w:rPr>
        <w:t xml:space="preserve">; </w:t>
      </w:r>
      <w:r w:rsidRPr="003C478B">
        <w:rPr>
          <w:rFonts w:ascii="Times New Roman" w:hAnsi="Times New Roman"/>
          <w:bCs/>
          <w:sz w:val="24"/>
          <w:szCs w:val="24"/>
        </w:rPr>
        <w:t xml:space="preserve">Boltanski, </w:t>
      </w:r>
      <w:r w:rsidRPr="003C478B">
        <w:rPr>
          <w:rFonts w:ascii="Times New Roman" w:hAnsi="Times New Roman"/>
          <w:bCs/>
          <w:i/>
          <w:sz w:val="24"/>
          <w:szCs w:val="24"/>
        </w:rPr>
        <w:t>Distant Suffering</w:t>
      </w:r>
      <w:r w:rsidRPr="003C478B">
        <w:rPr>
          <w:rFonts w:ascii="Times New Roman" w:hAnsi="Times New Roman"/>
          <w:bCs/>
          <w:sz w:val="24"/>
          <w:szCs w:val="24"/>
          <w:lang w:val="fr-FR"/>
        </w:rPr>
        <w:t xml:space="preserve">; </w:t>
      </w:r>
      <w:r w:rsidRPr="003C478B">
        <w:rPr>
          <w:rStyle w:val="forename"/>
          <w:sz w:val="24"/>
          <w:szCs w:val="24"/>
        </w:rPr>
        <w:t>Stanley</w:t>
      </w:r>
      <w:r w:rsidRPr="003C478B">
        <w:rPr>
          <w:rFonts w:ascii="Times New Roman" w:hAnsi="Times New Roman"/>
          <w:bCs/>
          <w:sz w:val="24"/>
          <w:szCs w:val="24"/>
          <w:lang w:val="fr-FR"/>
        </w:rPr>
        <w:t xml:space="preserve"> </w:t>
      </w:r>
      <w:r w:rsidRPr="003C478B">
        <w:rPr>
          <w:rStyle w:val="surname"/>
          <w:sz w:val="24"/>
          <w:szCs w:val="24"/>
        </w:rPr>
        <w:t>Cohen</w:t>
      </w:r>
      <w:r w:rsidRPr="003C478B">
        <w:rPr>
          <w:rFonts w:ascii="Times New Roman" w:hAnsi="Times New Roman"/>
          <w:bCs/>
          <w:sz w:val="24"/>
          <w:szCs w:val="24"/>
          <w:lang w:val="fr-FR"/>
        </w:rPr>
        <w:t xml:space="preserve">, </w:t>
      </w:r>
      <w:r w:rsidRPr="003C478B">
        <w:rPr>
          <w:rStyle w:val="booktitle"/>
          <w:sz w:val="24"/>
          <w:szCs w:val="24"/>
        </w:rPr>
        <w:t>States of Denial. Knowing about Atrocities and Suffering</w:t>
      </w:r>
      <w:r w:rsidRPr="003C478B">
        <w:rPr>
          <w:rFonts w:ascii="Times New Roman" w:hAnsi="Times New Roman"/>
          <w:bCs/>
          <w:sz w:val="24"/>
          <w:szCs w:val="24"/>
        </w:rPr>
        <w:t xml:space="preserve"> (</w:t>
      </w:r>
      <w:r w:rsidRPr="003C478B">
        <w:rPr>
          <w:rStyle w:val="placeofpub"/>
          <w:sz w:val="24"/>
          <w:szCs w:val="24"/>
        </w:rPr>
        <w:t>Cambridge</w:t>
      </w:r>
      <w:r w:rsidRPr="003C478B">
        <w:rPr>
          <w:rFonts w:ascii="Times New Roman" w:hAnsi="Times New Roman"/>
          <w:bCs/>
          <w:sz w:val="24"/>
          <w:szCs w:val="24"/>
        </w:rPr>
        <w:t xml:space="preserve">: </w:t>
      </w:r>
      <w:r w:rsidRPr="003C478B">
        <w:rPr>
          <w:rStyle w:val="publisher"/>
          <w:sz w:val="24"/>
          <w:szCs w:val="24"/>
        </w:rPr>
        <w:t>Polity</w:t>
      </w:r>
      <w:r w:rsidRPr="003C478B">
        <w:rPr>
          <w:rFonts w:ascii="Times New Roman" w:hAnsi="Times New Roman"/>
          <w:bCs/>
          <w:sz w:val="24"/>
          <w:szCs w:val="24"/>
        </w:rPr>
        <w:t xml:space="preserve">, </w:t>
      </w:r>
      <w:r w:rsidRPr="003C478B">
        <w:rPr>
          <w:rStyle w:val="date"/>
          <w:rFonts w:ascii="Times New Roman" w:hAnsi="Times New Roman"/>
          <w:sz w:val="24"/>
          <w:szCs w:val="24"/>
        </w:rPr>
        <w:t>2001</w:t>
      </w:r>
      <w:r w:rsidRPr="003C478B">
        <w:rPr>
          <w:rFonts w:ascii="Times New Roman" w:hAnsi="Times New Roman"/>
          <w:bCs/>
          <w:sz w:val="24"/>
          <w:szCs w:val="24"/>
        </w:rPr>
        <w:t>).</w:t>
      </w:r>
    </w:p>
  </w:endnote>
  <w:endnote w:id="5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w:t>
      </w:r>
      <w:r w:rsidRPr="003C478B">
        <w:rPr>
          <w:rFonts w:ascii="Times New Roman" w:hAnsi="Times New Roman"/>
          <w:i/>
          <w:sz w:val="24"/>
          <w:szCs w:val="24"/>
        </w:rPr>
        <w:t>The Woman Who Saved the Children</w:t>
      </w:r>
      <w:r w:rsidRPr="003C478B">
        <w:rPr>
          <w:rFonts w:ascii="Times New Roman" w:hAnsi="Times New Roman"/>
          <w:sz w:val="24"/>
          <w:szCs w:val="24"/>
        </w:rPr>
        <w:t xml:space="preserve">; Mahood, </w:t>
      </w:r>
      <w:r w:rsidRPr="003C478B">
        <w:rPr>
          <w:rFonts w:ascii="Times New Roman" w:hAnsi="Times New Roman"/>
          <w:i/>
          <w:sz w:val="24"/>
          <w:szCs w:val="24"/>
        </w:rPr>
        <w:t>Feminism and Voluntary Action</w:t>
      </w:r>
      <w:r w:rsidRPr="003C478B">
        <w:rPr>
          <w:rFonts w:ascii="Times New Roman" w:hAnsi="Times New Roman"/>
          <w:sz w:val="24"/>
          <w:szCs w:val="24"/>
        </w:rPr>
        <w:t>, 142–</w:t>
      </w:r>
      <w:del w:id="3779" w:author="Patterson Lamb" w:date="2014-08-11T11:01:00Z">
        <w:r w:rsidRPr="003C478B" w:rsidDel="00AB60E3">
          <w:rPr>
            <w:rFonts w:ascii="Times New Roman" w:hAnsi="Times New Roman"/>
            <w:sz w:val="24"/>
            <w:szCs w:val="24"/>
          </w:rPr>
          <w:delText>14</w:delText>
        </w:r>
      </w:del>
      <w:r w:rsidRPr="003C478B">
        <w:rPr>
          <w:rFonts w:ascii="Times New Roman" w:hAnsi="Times New Roman"/>
          <w:sz w:val="24"/>
          <w:szCs w:val="24"/>
        </w:rPr>
        <w:t xml:space="preserve">3; Barnett, </w:t>
      </w:r>
      <w:r w:rsidRPr="003C478B">
        <w:rPr>
          <w:rFonts w:ascii="Times New Roman" w:hAnsi="Times New Roman"/>
          <w:i/>
          <w:sz w:val="24"/>
          <w:szCs w:val="24"/>
        </w:rPr>
        <w:t>Empires of Humanity</w:t>
      </w:r>
      <w:r w:rsidRPr="003C478B">
        <w:rPr>
          <w:rFonts w:ascii="Times New Roman" w:hAnsi="Times New Roman"/>
          <w:sz w:val="24"/>
          <w:szCs w:val="24"/>
        </w:rPr>
        <w:t>, 82–</w:t>
      </w:r>
      <w:del w:id="3780" w:author="Patterson Lamb" w:date="2014-08-11T11:01:00Z">
        <w:r w:rsidRPr="003C478B" w:rsidDel="00AB60E3">
          <w:rPr>
            <w:rFonts w:ascii="Times New Roman" w:hAnsi="Times New Roman"/>
            <w:sz w:val="24"/>
            <w:szCs w:val="24"/>
          </w:rPr>
          <w:delText>8</w:delText>
        </w:r>
      </w:del>
      <w:r w:rsidRPr="003C478B">
        <w:rPr>
          <w:rFonts w:ascii="Times New Roman" w:hAnsi="Times New Roman"/>
          <w:sz w:val="24"/>
          <w:szCs w:val="24"/>
        </w:rPr>
        <w:t>7.</w:t>
      </w:r>
    </w:p>
  </w:endnote>
  <w:endnote w:id="5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U</w:t>
      </w:r>
      <w:ins w:id="3791" w:author="Patterson Lamb" w:date="2014-08-11T11:02:00Z">
        <w:r>
          <w:rPr>
            <w:rFonts w:ascii="Times New Roman" w:hAnsi="Times New Roman"/>
            <w:sz w:val="24"/>
            <w:szCs w:val="24"/>
          </w:rPr>
          <w:t>.</w:t>
        </w:r>
      </w:ins>
      <w:r w:rsidRPr="003C478B">
        <w:rPr>
          <w:rFonts w:ascii="Times New Roman" w:hAnsi="Times New Roman"/>
          <w:sz w:val="24"/>
          <w:szCs w:val="24"/>
        </w:rPr>
        <w:t>S</w:t>
      </w:r>
      <w:ins w:id="3792" w:author="Patterson Lamb" w:date="2014-08-11T11:02:00Z">
        <w:r>
          <w:rPr>
            <w:rFonts w:ascii="Times New Roman" w:hAnsi="Times New Roman"/>
            <w:sz w:val="24"/>
            <w:szCs w:val="24"/>
          </w:rPr>
          <w:t>.</w:t>
        </w:r>
      </w:ins>
      <w:r w:rsidRPr="003C478B">
        <w:rPr>
          <w:rFonts w:ascii="Times New Roman" w:hAnsi="Times New Roman"/>
          <w:sz w:val="24"/>
          <w:szCs w:val="24"/>
        </w:rPr>
        <w:t xml:space="preserve"> cultural diplomacy during the Cold War, see </w:t>
      </w:r>
      <w:r w:rsidRPr="003C478B">
        <w:rPr>
          <w:rStyle w:val="forename"/>
          <w:sz w:val="24"/>
          <w:szCs w:val="24"/>
        </w:rPr>
        <w:t>K.</w:t>
      </w:r>
      <w:ins w:id="3793" w:author="Patterson Lamb" w:date="2014-08-11T11:02:00Z">
        <w:r>
          <w:rPr>
            <w:rStyle w:val="forename"/>
            <w:sz w:val="24"/>
            <w:szCs w:val="24"/>
          </w:rPr>
          <w:t xml:space="preserve"> </w:t>
        </w:r>
      </w:ins>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Osgood</w:t>
      </w:r>
      <w:r w:rsidRPr="003C478B">
        <w:rPr>
          <w:rFonts w:ascii="Times New Roman" w:hAnsi="Times New Roman"/>
          <w:sz w:val="24"/>
          <w:szCs w:val="24"/>
        </w:rPr>
        <w:t>, “</w:t>
      </w:r>
      <w:r w:rsidRPr="003C478B">
        <w:rPr>
          <w:rStyle w:val="Articletitle"/>
          <w:sz w:val="24"/>
          <w:szCs w:val="24"/>
        </w:rPr>
        <w:t>Hearts and Minds: The Unconventional Cold War</w:t>
      </w:r>
      <w:ins w:id="3794" w:author="Patterson Lamb" w:date="2014-08-11T11:02:00Z">
        <w:r>
          <w:rPr>
            <w:rStyle w:val="Articletitle"/>
            <w:sz w:val="24"/>
            <w:szCs w:val="24"/>
          </w:rPr>
          <w:t>,</w:t>
        </w:r>
      </w:ins>
      <w:r w:rsidRPr="003C478B">
        <w:rPr>
          <w:rFonts w:ascii="Times New Roman" w:hAnsi="Times New Roman"/>
          <w:iCs/>
          <w:sz w:val="24"/>
          <w:szCs w:val="24"/>
        </w:rPr>
        <w:t xml:space="preserve">” </w:t>
      </w:r>
      <w:del w:id="3795" w:author="Patterson Lamb" w:date="2014-08-11T11:02:00Z">
        <w:r w:rsidRPr="003C478B" w:rsidDel="00AB60E3">
          <w:rPr>
            <w:rFonts w:ascii="Times New Roman" w:hAnsi="Times New Roman"/>
            <w:iCs/>
            <w:sz w:val="24"/>
            <w:szCs w:val="24"/>
          </w:rPr>
          <w:delText xml:space="preserve">in </w:delText>
        </w:r>
      </w:del>
      <w:r w:rsidRPr="003C478B">
        <w:rPr>
          <w:rStyle w:val="journal-title"/>
          <w:sz w:val="24"/>
          <w:szCs w:val="24"/>
        </w:rPr>
        <w:t>Journal of Cold War Studies</w:t>
      </w:r>
      <w:del w:id="3796" w:author="Patterson Lamb" w:date="2014-08-11T11:02: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ins w:id="3797" w:author="Patterson Lamb" w:date="2014-08-11T11:02:00Z">
        <w:r w:rsidRPr="003C478B">
          <w:rPr>
            <w:rStyle w:val="volume"/>
            <w:sz w:val="24"/>
            <w:szCs w:val="24"/>
          </w:rPr>
          <w:t>2</w:t>
        </w:r>
        <w:r>
          <w:rPr>
            <w:rFonts w:ascii="Times New Roman" w:hAnsi="Times New Roman"/>
            <w:sz w:val="24"/>
            <w:szCs w:val="24"/>
          </w:rPr>
          <w:t xml:space="preserve"> (</w:t>
        </w:r>
      </w:ins>
      <w:r w:rsidRPr="003C478B">
        <w:rPr>
          <w:rStyle w:val="date"/>
          <w:rFonts w:ascii="Times New Roman" w:hAnsi="Times New Roman"/>
          <w:sz w:val="24"/>
          <w:szCs w:val="24"/>
        </w:rPr>
        <w:t>2002</w:t>
      </w:r>
      <w:ins w:id="3798" w:author="Patterson Lamb" w:date="2014-08-11T11:02:00Z">
        <w:r>
          <w:rPr>
            <w:rStyle w:val="date"/>
            <w:rFonts w:ascii="Times New Roman" w:hAnsi="Times New Roman"/>
            <w:sz w:val="24"/>
            <w:szCs w:val="24"/>
          </w:rPr>
          <w:t>):</w:t>
        </w:r>
      </w:ins>
      <w:del w:id="3799" w:author="Patterson Lamb" w:date="2014-08-11T11:02: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del w:id="3800" w:author="Patterson Lamb" w:date="2014-08-11T11:02:00Z">
        <w:r w:rsidRPr="003C478B" w:rsidDel="00AB60E3">
          <w:rPr>
            <w:rStyle w:val="volume"/>
            <w:sz w:val="24"/>
            <w:szCs w:val="24"/>
          </w:rPr>
          <w:delText>2</w:delText>
        </w:r>
        <w:r w:rsidRPr="003C478B" w:rsidDel="00AB60E3">
          <w:rPr>
            <w:rFonts w:ascii="Times New Roman" w:hAnsi="Times New Roman"/>
            <w:sz w:val="24"/>
            <w:szCs w:val="24"/>
          </w:rPr>
          <w:delText xml:space="preserve">, </w:delText>
        </w:r>
      </w:del>
      <w:r w:rsidRPr="003C478B">
        <w:rPr>
          <w:rStyle w:val="pageextent"/>
          <w:sz w:val="24"/>
          <w:szCs w:val="24"/>
        </w:rPr>
        <w:t>85–107</w:t>
      </w:r>
      <w:r w:rsidRPr="003C478B">
        <w:rPr>
          <w:rFonts w:ascii="Times New Roman" w:hAnsi="Times New Roman"/>
          <w:sz w:val="24"/>
          <w:szCs w:val="24"/>
        </w:rPr>
        <w:t xml:space="preserve">; Bezner, </w:t>
      </w:r>
      <w:r w:rsidRPr="003C478B">
        <w:rPr>
          <w:rFonts w:ascii="Times New Roman" w:hAnsi="Times New Roman"/>
          <w:i/>
          <w:iCs/>
          <w:sz w:val="24"/>
          <w:szCs w:val="24"/>
        </w:rPr>
        <w:t>Photography and Politics in America</w:t>
      </w:r>
      <w:r w:rsidRPr="003C478B">
        <w:rPr>
          <w:rFonts w:ascii="Times New Roman" w:hAnsi="Times New Roman"/>
          <w:sz w:val="24"/>
          <w:szCs w:val="24"/>
        </w:rPr>
        <w:t xml:space="preserve">; and Sandeen, </w:t>
      </w:r>
      <w:r w:rsidRPr="003C478B">
        <w:rPr>
          <w:rFonts w:ascii="Times New Roman" w:hAnsi="Times New Roman"/>
          <w:i/>
          <w:iCs/>
          <w:sz w:val="24"/>
          <w:szCs w:val="24"/>
        </w:rPr>
        <w:t>Picturing an Exhibition.</w:t>
      </w:r>
    </w:p>
  </w:endnote>
  <w:endnote w:id="5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S-1058-0001-01-161.</w:t>
      </w:r>
    </w:p>
  </w:endnote>
  <w:endnote w:id="5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Tara</w:t>
      </w:r>
      <w:r w:rsidRPr="003C478B">
        <w:rPr>
          <w:rFonts w:ascii="Times New Roman" w:hAnsi="Times New Roman"/>
          <w:sz w:val="24"/>
          <w:szCs w:val="24"/>
        </w:rPr>
        <w:t xml:space="preserve"> </w:t>
      </w:r>
      <w:r w:rsidRPr="003C478B">
        <w:rPr>
          <w:rStyle w:val="surname"/>
          <w:sz w:val="24"/>
          <w:szCs w:val="24"/>
        </w:rPr>
        <w:t>Zahra</w:t>
      </w:r>
      <w:r w:rsidRPr="003C478B">
        <w:rPr>
          <w:rFonts w:ascii="Times New Roman" w:hAnsi="Times New Roman"/>
          <w:sz w:val="24"/>
          <w:szCs w:val="24"/>
        </w:rPr>
        <w:t xml:space="preserve">, </w:t>
      </w:r>
      <w:r w:rsidRPr="003C478B">
        <w:rPr>
          <w:rStyle w:val="booktitle"/>
          <w:sz w:val="24"/>
          <w:szCs w:val="24"/>
        </w:rPr>
        <w:t xml:space="preserve">The Lost Children. Reconstructing Europe’s Families </w:t>
      </w:r>
      <w:del w:id="3813" w:author="Patterson Lamb" w:date="2014-08-11T11:02:00Z">
        <w:r w:rsidRPr="003C478B" w:rsidDel="00AB60E3">
          <w:rPr>
            <w:rStyle w:val="booktitle"/>
            <w:sz w:val="24"/>
            <w:szCs w:val="24"/>
          </w:rPr>
          <w:delText>A</w:delText>
        </w:r>
      </w:del>
      <w:ins w:id="3814" w:author="Patterson Lamb" w:date="2014-08-11T11:02:00Z">
        <w:r>
          <w:rPr>
            <w:rStyle w:val="booktitle"/>
            <w:sz w:val="24"/>
            <w:szCs w:val="24"/>
          </w:rPr>
          <w:t>a</w:t>
        </w:r>
      </w:ins>
      <w:r w:rsidRPr="003C478B">
        <w:rPr>
          <w:rStyle w:val="booktitle"/>
          <w:sz w:val="24"/>
          <w:szCs w:val="24"/>
        </w:rPr>
        <w:t>fter World War II</w:t>
      </w:r>
      <w:r w:rsidRPr="003C478B">
        <w:rPr>
          <w:rFonts w:ascii="Times New Roman" w:hAnsi="Times New Roman"/>
          <w:sz w:val="24"/>
          <w:szCs w:val="24"/>
        </w:rPr>
        <w:t xml:space="preserve"> (</w:t>
      </w:r>
      <w:r w:rsidRPr="003C478B">
        <w:rPr>
          <w:rStyle w:val="placeofpub"/>
          <w:sz w:val="24"/>
          <w:szCs w:val="24"/>
        </w:rPr>
        <w:t xml:space="preserve">Cambridge, </w:t>
      </w:r>
      <w:del w:id="3815" w:author="Patterson Lamb" w:date="2014-08-11T11:02:00Z">
        <w:r w:rsidRPr="003C478B" w:rsidDel="00AB60E3">
          <w:rPr>
            <w:rStyle w:val="placeofpub"/>
            <w:sz w:val="24"/>
            <w:szCs w:val="24"/>
          </w:rPr>
          <w:delText>Mass</w:delText>
        </w:r>
      </w:del>
      <w:ins w:id="3816" w:author="Patterson Lamb" w:date="2014-08-11T11:02:00Z">
        <w:r>
          <w:rPr>
            <w:rStyle w:val="placeofpub"/>
            <w:sz w:val="24"/>
            <w:szCs w:val="24"/>
          </w:rPr>
          <w:t>MA</w:t>
        </w:r>
      </w:ins>
      <w:del w:id="3817" w:author="Patterson Lamb" w:date="2014-08-11T11:02:00Z">
        <w:r w:rsidRPr="003C478B" w:rsidDel="00AB60E3">
          <w:rPr>
            <w:rStyle w:val="placeofpub"/>
            <w:sz w:val="24"/>
            <w:szCs w:val="24"/>
          </w:rPr>
          <w:delText>.</w:delText>
        </w:r>
      </w:del>
      <w:r w:rsidRPr="003C478B">
        <w:rPr>
          <w:rFonts w:ascii="Times New Roman" w:hAnsi="Times New Roman"/>
          <w:sz w:val="24"/>
          <w:szCs w:val="24"/>
        </w:rPr>
        <w:t xml:space="preserve">: </w:t>
      </w:r>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5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S-1058-0001-01-161/2/3/4/5/6/7/8</w:t>
      </w:r>
      <w:ins w:id="3820" w:author="Patterson Lamb" w:date="2014-08-11T11:03:00Z">
        <w:r>
          <w:rPr>
            <w:rFonts w:ascii="Times New Roman" w:hAnsi="Times New Roman"/>
            <w:sz w:val="24"/>
            <w:szCs w:val="24"/>
          </w:rPr>
          <w:t>.</w:t>
        </w:r>
      </w:ins>
    </w:p>
  </w:endnote>
  <w:endnote w:id="5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Picture stories became very popular in the second half of the </w:t>
      </w:r>
      <w:del w:id="3822" w:author="Patterson Lamb" w:date="2014-08-11T11:03:00Z">
        <w:r w:rsidRPr="003C478B" w:rsidDel="00AB60E3">
          <w:rPr>
            <w:rFonts w:ascii="Times New Roman" w:hAnsi="Times New Roman"/>
            <w:sz w:val="24"/>
            <w:szCs w:val="24"/>
          </w:rPr>
          <w:delText>thirties</w:delText>
        </w:r>
      </w:del>
      <w:ins w:id="3823" w:author="Patterson Lamb" w:date="2014-08-11T11:03:00Z">
        <w:r>
          <w:rPr>
            <w:rFonts w:ascii="Times New Roman" w:hAnsi="Times New Roman"/>
            <w:sz w:val="24"/>
            <w:szCs w:val="24"/>
          </w:rPr>
          <w:t>1930s</w:t>
        </w:r>
      </w:ins>
      <w:r w:rsidRPr="003C478B">
        <w:rPr>
          <w:rFonts w:ascii="Times New Roman" w:hAnsi="Times New Roman"/>
          <w:sz w:val="24"/>
          <w:szCs w:val="24"/>
        </w:rPr>
        <w:t xml:space="preserve">, thanks to the new weekly magazines such as </w:t>
      </w:r>
      <w:r w:rsidRPr="003C478B">
        <w:rPr>
          <w:rFonts w:ascii="Times New Roman" w:hAnsi="Times New Roman"/>
          <w:i/>
          <w:sz w:val="24"/>
          <w:szCs w:val="24"/>
        </w:rPr>
        <w:t>Life</w:t>
      </w:r>
      <w:r w:rsidRPr="003C478B">
        <w:rPr>
          <w:rFonts w:ascii="Times New Roman" w:hAnsi="Times New Roman"/>
          <w:sz w:val="24"/>
          <w:szCs w:val="24"/>
        </w:rPr>
        <w:t xml:space="preserve">, </w:t>
      </w:r>
      <w:r w:rsidRPr="003C478B">
        <w:rPr>
          <w:rFonts w:ascii="Times New Roman" w:hAnsi="Times New Roman"/>
          <w:i/>
          <w:sz w:val="24"/>
          <w:szCs w:val="24"/>
        </w:rPr>
        <w:t>Vu</w:t>
      </w:r>
      <w:r w:rsidRPr="003C478B">
        <w:rPr>
          <w:rFonts w:ascii="Times New Roman" w:hAnsi="Times New Roman"/>
          <w:sz w:val="24"/>
          <w:szCs w:val="24"/>
        </w:rPr>
        <w:t xml:space="preserve">, and </w:t>
      </w:r>
      <w:r w:rsidRPr="003C478B">
        <w:rPr>
          <w:rFonts w:ascii="Times New Roman" w:hAnsi="Times New Roman"/>
          <w:i/>
          <w:sz w:val="24"/>
          <w:szCs w:val="24"/>
        </w:rPr>
        <w:t>Picture Post</w:t>
      </w:r>
      <w:r w:rsidRPr="003C478B">
        <w:rPr>
          <w:rFonts w:ascii="Times New Roman" w:hAnsi="Times New Roman"/>
          <w:sz w:val="24"/>
          <w:szCs w:val="24"/>
        </w:rPr>
        <w:t>.</w:t>
      </w:r>
    </w:p>
  </w:endnote>
  <w:endnote w:id="5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Look</w:t>
      </w:r>
      <w:r w:rsidRPr="003C478B">
        <w:rPr>
          <w:rFonts w:ascii="Times New Roman" w:hAnsi="Times New Roman"/>
          <w:sz w:val="24"/>
          <w:szCs w:val="24"/>
        </w:rPr>
        <w:t>, September 1946, 38–</w:t>
      </w:r>
      <w:del w:id="3824" w:author="Patterson Lamb" w:date="2014-08-11T11:03:00Z">
        <w:r w:rsidRPr="003C478B" w:rsidDel="00AB60E3">
          <w:rPr>
            <w:rFonts w:ascii="Times New Roman" w:hAnsi="Times New Roman"/>
            <w:sz w:val="24"/>
            <w:szCs w:val="24"/>
          </w:rPr>
          <w:delText>3</w:delText>
        </w:r>
      </w:del>
      <w:r w:rsidRPr="003C478B">
        <w:rPr>
          <w:rFonts w:ascii="Times New Roman" w:hAnsi="Times New Roman"/>
          <w:sz w:val="24"/>
          <w:szCs w:val="24"/>
        </w:rPr>
        <w:t>9.</w:t>
      </w:r>
    </w:p>
  </w:endnote>
  <w:endnote w:id="5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Suski, “Children, Suffering and the Humanitarianism Appeal”; Malkki, “Children, Humanity and the Infantilization of Peace.”</w:t>
      </w:r>
    </w:p>
  </w:endnote>
  <w:endnote w:id="5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S-1058-0001-01-94.</w:t>
      </w:r>
    </w:p>
  </w:endnote>
  <w:endnote w:id="5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“Children, Humanity and the Infantilization of Peace,” 64.</w:t>
      </w:r>
    </w:p>
  </w:endnote>
  <w:endnote w:id="5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Salvatici, “From Displaced Persons to Labourers,” 219–</w:t>
      </w:r>
      <w:del w:id="3838" w:author="Patterson Lamb" w:date="2014-08-11T11:03:00Z">
        <w:r w:rsidRPr="003C478B" w:rsidDel="00AB60E3">
          <w:rPr>
            <w:rFonts w:ascii="Times New Roman" w:hAnsi="Times New Roman"/>
            <w:sz w:val="24"/>
            <w:szCs w:val="24"/>
          </w:rPr>
          <w:delText>2</w:delText>
        </w:r>
      </w:del>
      <w:r w:rsidRPr="003C478B">
        <w:rPr>
          <w:rFonts w:ascii="Times New Roman" w:hAnsi="Times New Roman"/>
          <w:sz w:val="24"/>
          <w:szCs w:val="24"/>
        </w:rPr>
        <w:t>29.</w:t>
      </w:r>
    </w:p>
  </w:endnote>
  <w:endnote w:id="5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Rieff</w:t>
      </w:r>
      <w:r w:rsidRPr="003C478B">
        <w:rPr>
          <w:rFonts w:ascii="Times New Roman" w:hAnsi="Times New Roman"/>
          <w:sz w:val="24"/>
          <w:szCs w:val="24"/>
        </w:rPr>
        <w:t xml:space="preserve">, </w:t>
      </w:r>
      <w:r w:rsidRPr="003C478B">
        <w:rPr>
          <w:rStyle w:val="booktitle"/>
          <w:sz w:val="24"/>
          <w:szCs w:val="24"/>
        </w:rPr>
        <w:t>A Bed for the Night. Humanitarianism in Crisis</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Simon &amp; Schuster</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 xml:space="preserve">), </w:t>
      </w:r>
      <w:r w:rsidRPr="003C478B">
        <w:rPr>
          <w:rStyle w:val="pageextent"/>
          <w:sz w:val="24"/>
          <w:szCs w:val="24"/>
        </w:rPr>
        <w:t>24–</w:t>
      </w:r>
      <w:del w:id="3839" w:author="Patterson Lamb" w:date="2014-08-11T11:03:00Z">
        <w:r w:rsidRPr="003C478B" w:rsidDel="00AB60E3">
          <w:rPr>
            <w:rStyle w:val="pageextent"/>
            <w:sz w:val="24"/>
            <w:szCs w:val="24"/>
          </w:rPr>
          <w:delText>2</w:delText>
        </w:r>
      </w:del>
      <w:r w:rsidRPr="003C478B">
        <w:rPr>
          <w:rStyle w:val="pageextent"/>
          <w:sz w:val="24"/>
          <w:szCs w:val="24"/>
        </w:rPr>
        <w:t>5</w:t>
      </w:r>
      <w:r w:rsidRPr="003C478B">
        <w:rPr>
          <w:rFonts w:ascii="Times New Roman" w:hAnsi="Times New Roman"/>
          <w:sz w:val="24"/>
          <w:szCs w:val="24"/>
        </w:rPr>
        <w:t>; Martí</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nez and Libal, “The Gender of Humanitarian Narrative,” 161–</w:t>
      </w:r>
      <w:del w:id="3840" w:author="Patterson Lamb" w:date="2014-08-11T11:03:00Z">
        <w:r w:rsidRPr="003C478B" w:rsidDel="00AB60E3">
          <w:rPr>
            <w:rFonts w:ascii="Times New Roman" w:hAnsi="Times New Roman"/>
            <w:sz w:val="24"/>
            <w:szCs w:val="24"/>
          </w:rPr>
          <w:delText>1</w:delText>
        </w:r>
      </w:del>
      <w:r w:rsidRPr="003C478B">
        <w:rPr>
          <w:rFonts w:ascii="Times New Roman" w:hAnsi="Times New Roman"/>
          <w:sz w:val="24"/>
          <w:szCs w:val="24"/>
        </w:rPr>
        <w:t>70.</w:t>
      </w:r>
    </w:p>
  </w:endnote>
  <w:endnote w:id="5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Salvatici, ‘“Help the People to Help Themselves.”</w:t>
      </w:r>
    </w:p>
  </w:endnote>
  <w:endnote w:id="5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UNA, S-1058-0001-01-184.</w:t>
      </w:r>
    </w:p>
  </w:endnote>
  <w:endnote w:id="5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Eduard</w:t>
      </w:r>
      <w:r w:rsidRPr="003C478B">
        <w:rPr>
          <w:rFonts w:ascii="Times New Roman" w:hAnsi="Times New Roman"/>
          <w:sz w:val="24"/>
          <w:szCs w:val="24"/>
        </w:rPr>
        <w:t xml:space="preserve"> </w:t>
      </w:r>
      <w:r w:rsidRPr="003C478B">
        <w:rPr>
          <w:rStyle w:val="surname"/>
          <w:sz w:val="24"/>
          <w:szCs w:val="24"/>
        </w:rPr>
        <w:t>Bakis</w:t>
      </w:r>
      <w:r w:rsidRPr="003C478B">
        <w:rPr>
          <w:rFonts w:ascii="Times New Roman" w:hAnsi="Times New Roman"/>
          <w:sz w:val="24"/>
          <w:szCs w:val="24"/>
        </w:rPr>
        <w:t>, “</w:t>
      </w:r>
      <w:r w:rsidRPr="003C478B">
        <w:rPr>
          <w:rStyle w:val="chaptertitle"/>
          <w:sz w:val="24"/>
          <w:szCs w:val="24"/>
        </w:rPr>
        <w:t>D.</w:t>
      </w:r>
      <w:ins w:id="3846" w:author="Patterson Lamb" w:date="2014-08-11T11:04:00Z">
        <w:r>
          <w:rPr>
            <w:rStyle w:val="chaptertitle"/>
            <w:sz w:val="24"/>
            <w:szCs w:val="24"/>
          </w:rPr>
          <w:t xml:space="preserve"> </w:t>
        </w:r>
      </w:ins>
      <w:r w:rsidRPr="003C478B">
        <w:rPr>
          <w:rStyle w:val="chaptertitle"/>
          <w:sz w:val="24"/>
          <w:szCs w:val="24"/>
        </w:rPr>
        <w:t>P. Apathy</w:t>
      </w:r>
      <w:ins w:id="3847" w:author="Patterson Lamb" w:date="2014-08-11T11:04:00Z">
        <w:r>
          <w:rPr>
            <w:rStyle w:val="chaptertitle"/>
            <w:sz w:val="24"/>
            <w:szCs w:val="24"/>
          </w:rPr>
          <w:t>,</w:t>
        </w:r>
      </w:ins>
      <w:r w:rsidRPr="003C478B">
        <w:rPr>
          <w:rFonts w:ascii="Times New Roman" w:hAnsi="Times New Roman"/>
          <w:sz w:val="24"/>
          <w:szCs w:val="24"/>
        </w:rPr>
        <w:t xml:space="preserve">” in </w:t>
      </w:r>
      <w:r w:rsidRPr="003C478B">
        <w:rPr>
          <w:rStyle w:val="booktitle"/>
          <w:sz w:val="24"/>
          <w:szCs w:val="24"/>
        </w:rPr>
        <w:t>Flight and Resettlement</w:t>
      </w:r>
      <w:r w:rsidRPr="003C478B">
        <w:rPr>
          <w:rFonts w:ascii="Times New Roman" w:hAnsi="Times New Roman"/>
          <w:sz w:val="24"/>
          <w:szCs w:val="24"/>
        </w:rPr>
        <w:t xml:space="preserve">, by </w:t>
      </w:r>
      <w:r w:rsidRPr="003C478B">
        <w:rPr>
          <w:rStyle w:val="forename"/>
          <w:sz w:val="24"/>
          <w:szCs w:val="24"/>
        </w:rPr>
        <w:t>H.</w:t>
      </w:r>
      <w:ins w:id="3848" w:author="Patterson Lamb" w:date="2014-08-11T11:04:00Z">
        <w:r>
          <w:rPr>
            <w:rStyle w:val="forename"/>
            <w:sz w:val="24"/>
            <w:szCs w:val="24"/>
          </w:rPr>
          <w:t xml:space="preserve"> </w:t>
        </w:r>
      </w:ins>
      <w:r w:rsidRPr="003C478B">
        <w:rPr>
          <w:rStyle w:val="forename"/>
          <w:sz w:val="24"/>
          <w:szCs w:val="24"/>
        </w:rPr>
        <w:t>B.</w:t>
      </w:r>
      <w:ins w:id="3849" w:author="Patterson Lamb" w:date="2014-08-11T11:04:00Z">
        <w:r>
          <w:rPr>
            <w:rStyle w:val="forename"/>
            <w:sz w:val="24"/>
            <w:szCs w:val="24"/>
          </w:rPr>
          <w:t xml:space="preserve"> </w:t>
        </w:r>
      </w:ins>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Murphy</w:t>
      </w:r>
      <w:r w:rsidRPr="003C478B">
        <w:rPr>
          <w:rFonts w:ascii="Times New Roman" w:hAnsi="Times New Roman"/>
          <w:sz w:val="24"/>
          <w:szCs w:val="24"/>
        </w:rPr>
        <w:t xml:space="preserve"> (</w:t>
      </w:r>
      <w:r w:rsidRPr="003C478B">
        <w:rPr>
          <w:rStyle w:val="placeofpub"/>
          <w:sz w:val="24"/>
          <w:szCs w:val="24"/>
        </w:rPr>
        <w:t>Lucerne</w:t>
      </w:r>
      <w:r w:rsidRPr="003C478B">
        <w:rPr>
          <w:rFonts w:ascii="Times New Roman" w:hAnsi="Times New Roman"/>
          <w:sz w:val="24"/>
          <w:szCs w:val="24"/>
        </w:rPr>
        <w:t xml:space="preserve">: </w:t>
      </w:r>
      <w:r w:rsidRPr="003C478B">
        <w:rPr>
          <w:rStyle w:val="publisher"/>
          <w:sz w:val="24"/>
          <w:szCs w:val="24"/>
        </w:rPr>
        <w:t>UNESCO</w:t>
      </w:r>
      <w:r w:rsidRPr="003C478B">
        <w:rPr>
          <w:rFonts w:ascii="Times New Roman" w:hAnsi="Times New Roman"/>
          <w:sz w:val="24"/>
          <w:szCs w:val="24"/>
        </w:rPr>
        <w:t xml:space="preserve"> </w:t>
      </w:r>
      <w:r w:rsidRPr="003C478B">
        <w:rPr>
          <w:rStyle w:val="date"/>
          <w:rFonts w:ascii="Times New Roman" w:hAnsi="Times New Roman"/>
          <w:sz w:val="24"/>
          <w:szCs w:val="24"/>
        </w:rPr>
        <w:t>1955</w:t>
      </w:r>
      <w:r w:rsidRPr="003C478B">
        <w:rPr>
          <w:rFonts w:ascii="Times New Roman" w:hAnsi="Times New Roman"/>
          <w:sz w:val="24"/>
          <w:szCs w:val="24"/>
        </w:rPr>
        <w:t xml:space="preserve">), </w:t>
      </w:r>
      <w:r w:rsidRPr="003C478B">
        <w:rPr>
          <w:rStyle w:val="pageextent"/>
          <w:sz w:val="24"/>
          <w:szCs w:val="24"/>
        </w:rPr>
        <w:t>80–91</w:t>
      </w:r>
      <w:r w:rsidRPr="003C478B">
        <w:rPr>
          <w:rFonts w:ascii="Times New Roman" w:hAnsi="Times New Roman"/>
          <w:sz w:val="24"/>
          <w:szCs w:val="24"/>
        </w:rPr>
        <w:t xml:space="preserve">. On the construction of </w:t>
      </w:r>
      <w:ins w:id="3850" w:author="Patterson Lamb" w:date="2014-08-11T11:04:00Z">
        <w:r>
          <w:rPr>
            <w:rFonts w:ascii="Times New Roman" w:hAnsi="Times New Roman"/>
            <w:sz w:val="24"/>
            <w:szCs w:val="24"/>
          </w:rPr>
          <w:t>“</w:t>
        </w:r>
      </w:ins>
      <w:del w:id="3851"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DP-apathy</w:t>
      </w:r>
      <w:ins w:id="3852" w:author="Patterson Lamb" w:date="2014-08-11T11:04:00Z">
        <w:r>
          <w:rPr>
            <w:rFonts w:ascii="Times New Roman" w:hAnsi="Times New Roman"/>
            <w:sz w:val="24"/>
            <w:szCs w:val="24"/>
          </w:rPr>
          <w:t>”</w:t>
        </w:r>
      </w:ins>
      <w:del w:id="3853"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 xml:space="preserve"> as </w:t>
      </w:r>
      <w:ins w:id="3854" w:author="Patterson Lamb" w:date="2014-08-11T11:04:00Z">
        <w:r>
          <w:rPr>
            <w:rFonts w:ascii="Times New Roman" w:hAnsi="Times New Roman"/>
            <w:sz w:val="24"/>
            <w:szCs w:val="24"/>
          </w:rPr>
          <w:t>“</w:t>
        </w:r>
      </w:ins>
      <w:del w:id="3855"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une pathologie de personne dé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placé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e</w:t>
      </w:r>
      <w:ins w:id="3856" w:author="Patterson Lamb" w:date="2014-08-11T11:04:00Z">
        <w:r>
          <w:rPr>
            <w:rFonts w:ascii="Times New Roman" w:hAnsi="Times New Roman"/>
            <w:sz w:val="24"/>
            <w:szCs w:val="24"/>
          </w:rPr>
          <w:t>,”</w:t>
        </w:r>
      </w:ins>
      <w:del w:id="3857"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 xml:space="preserve"> see also </w:t>
      </w:r>
      <w:r w:rsidRPr="003C478B">
        <w:rPr>
          <w:rStyle w:val="forename"/>
          <w:sz w:val="24"/>
          <w:szCs w:val="24"/>
        </w:rPr>
        <w:t>Daniel</w:t>
      </w:r>
      <w:r w:rsidRPr="003C478B">
        <w:rPr>
          <w:rFonts w:ascii="Times New Roman" w:hAnsi="Times New Roman"/>
          <w:sz w:val="24"/>
          <w:szCs w:val="24"/>
        </w:rPr>
        <w:t xml:space="preserve"> </w:t>
      </w:r>
      <w:r w:rsidRPr="003C478B">
        <w:rPr>
          <w:rStyle w:val="surname"/>
          <w:sz w:val="24"/>
          <w:szCs w:val="24"/>
        </w:rPr>
        <w:t>Cohen</w:t>
      </w:r>
      <w:r w:rsidRPr="003C478B">
        <w:rPr>
          <w:rFonts w:ascii="Times New Roman" w:hAnsi="Times New Roman"/>
          <w:sz w:val="24"/>
          <w:szCs w:val="24"/>
        </w:rPr>
        <w:t>, “</w:t>
      </w:r>
      <w:r w:rsidRPr="003C478B">
        <w:rPr>
          <w:rStyle w:val="Articletitle"/>
          <w:sz w:val="24"/>
          <w:szCs w:val="24"/>
        </w:rPr>
        <w:t>Naissance d’une nation: les personnes dé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placé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es de l’aprè</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s-guerre 1945–1951,</w:t>
      </w:r>
      <w:r w:rsidRPr="003C478B">
        <w:rPr>
          <w:rFonts w:ascii="Times New Roman" w:hAnsi="Times New Roman"/>
          <w:sz w:val="24"/>
          <w:szCs w:val="24"/>
        </w:rPr>
        <w:t xml:space="preserve">” </w:t>
      </w:r>
      <w:r w:rsidRPr="003C478B">
        <w:rPr>
          <w:rStyle w:val="journal-title"/>
          <w:sz w:val="24"/>
          <w:szCs w:val="24"/>
        </w:rPr>
        <w:t>Genè</w:t>
      </w:r>
      <w:r w:rsidRPr="003C478B">
        <w:rPr>
          <w:rStyle w:val="journal-title"/>
          <w:sz w:val="24"/>
          <w:szCs w:val="24"/>
        </w:rPr>
        <w:fldChar w:fldCharType="begin"/>
      </w:r>
      <w:r w:rsidRPr="003C478B">
        <w:rPr>
          <w:rStyle w:val="journal-title"/>
          <w:sz w:val="24"/>
          <w:szCs w:val="24"/>
        </w:rPr>
        <w:instrText xml:space="preserve"> SET  Times New Roman  \* MERGEFORMAT </w:instrText>
      </w:r>
      <w:r w:rsidRPr="003C478B">
        <w:rPr>
          <w:rStyle w:val="journal-title"/>
          <w:sz w:val="24"/>
          <w:szCs w:val="24"/>
        </w:rPr>
        <w:fldChar w:fldCharType="separate"/>
      </w:r>
      <w:r w:rsidRPr="003C478B">
        <w:rPr>
          <w:rStyle w:val="journal-title"/>
          <w:noProof/>
          <w:sz w:val="24"/>
          <w:szCs w:val="24"/>
        </w:rPr>
        <w:t>New</w:t>
      </w:r>
      <w:r w:rsidRPr="003C478B">
        <w:rPr>
          <w:rStyle w:val="journal-title"/>
          <w:sz w:val="24"/>
          <w:szCs w:val="24"/>
        </w:rPr>
        <w:fldChar w:fldCharType="end"/>
      </w:r>
      <w:r w:rsidRPr="003C478B">
        <w:rPr>
          <w:rStyle w:val="journal-title"/>
          <w:sz w:val="24"/>
          <w:szCs w:val="24"/>
        </w:rPr>
        <w:t>ses</w:t>
      </w:r>
      <w:del w:id="3858"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38</w:t>
      </w:r>
      <w:r w:rsidRPr="003C478B">
        <w:rPr>
          <w:rFonts w:ascii="Times New Roman" w:hAnsi="Times New Roman"/>
          <w:sz w:val="24"/>
          <w:szCs w:val="24"/>
        </w:rPr>
        <w:t xml:space="preserve"> (</w:t>
      </w:r>
      <w:r w:rsidRPr="003C478B">
        <w:rPr>
          <w:rStyle w:val="date"/>
          <w:rFonts w:ascii="Times New Roman" w:hAnsi="Times New Roman"/>
          <w:sz w:val="24"/>
          <w:szCs w:val="24"/>
        </w:rPr>
        <w:t>2000</w:t>
      </w:r>
      <w:r w:rsidRPr="003C478B">
        <w:rPr>
          <w:rFonts w:ascii="Times New Roman" w:hAnsi="Times New Roman"/>
          <w:sz w:val="24"/>
          <w:szCs w:val="24"/>
        </w:rPr>
        <w:t xml:space="preserve">): </w:t>
      </w:r>
      <w:r w:rsidRPr="003C478B">
        <w:rPr>
          <w:rStyle w:val="pageextent"/>
          <w:sz w:val="24"/>
          <w:szCs w:val="24"/>
        </w:rPr>
        <w:t>56–78</w:t>
      </w:r>
      <w:r w:rsidRPr="003C478B">
        <w:rPr>
          <w:rFonts w:ascii="Times New Roman" w:hAnsi="Times New Roman"/>
          <w:sz w:val="24"/>
          <w:szCs w:val="24"/>
        </w:rPr>
        <w:t>.</w:t>
      </w:r>
    </w:p>
  </w:endnote>
  <w:endnote w:id="5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 </w:t>
      </w:r>
      <w:r w:rsidRPr="003C478B">
        <w:rPr>
          <w:rFonts w:ascii="Times New Roman" w:hAnsi="Times New Roman"/>
          <w:sz w:val="24"/>
          <w:szCs w:val="24"/>
          <w:lang w:val="en-US"/>
        </w:rPr>
        <w:t xml:space="preserve">example is Barnardo’s Home, founded by Thomas J. Barnardo in Victorian London, in which street children were trained in different skills in order to rehabilitate them. Barnardo was a pioneer in using photography and circulated among donors portraits of children who had been </w:t>
      </w:r>
      <w:ins w:id="3859" w:author="Patterson Lamb" w:date="2014-08-11T11:05:00Z">
        <w:r>
          <w:rPr>
            <w:rFonts w:ascii="Times New Roman" w:hAnsi="Times New Roman"/>
            <w:sz w:val="24"/>
            <w:szCs w:val="24"/>
            <w:lang w:val="en-US"/>
          </w:rPr>
          <w:t>“</w:t>
        </w:r>
      </w:ins>
      <w:del w:id="3860" w:author="Patterson Lamb" w:date="2014-08-11T11:05:00Z">
        <w:r w:rsidRPr="003C478B" w:rsidDel="00AB60E3">
          <w:rPr>
            <w:rFonts w:ascii="Times New Roman" w:hAnsi="Times New Roman"/>
            <w:sz w:val="24"/>
            <w:szCs w:val="24"/>
            <w:lang w:val="en-US"/>
          </w:rPr>
          <w:delText>‘</w:delText>
        </w:r>
      </w:del>
      <w:r w:rsidRPr="003C478B">
        <w:rPr>
          <w:rFonts w:ascii="Times New Roman" w:hAnsi="Times New Roman"/>
          <w:sz w:val="24"/>
          <w:szCs w:val="24"/>
          <w:lang w:val="en-US"/>
        </w:rPr>
        <w:t>transformed</w:t>
      </w:r>
      <w:ins w:id="3861" w:author="Patterson Lamb" w:date="2014-08-11T11:05:00Z">
        <w:r>
          <w:rPr>
            <w:rFonts w:ascii="Times New Roman" w:hAnsi="Times New Roman"/>
            <w:sz w:val="24"/>
            <w:szCs w:val="24"/>
            <w:lang w:val="en-US"/>
          </w:rPr>
          <w:t>”</w:t>
        </w:r>
      </w:ins>
      <w:del w:id="3862" w:author="Patterson Lamb" w:date="2014-08-11T11:05:00Z">
        <w:r w:rsidRPr="003C478B" w:rsidDel="00AB60E3">
          <w:rPr>
            <w:rFonts w:ascii="Times New Roman" w:hAnsi="Times New Roman"/>
            <w:sz w:val="24"/>
            <w:szCs w:val="24"/>
            <w:lang w:val="en-US"/>
          </w:rPr>
          <w:delText>’</w:delText>
        </w:r>
      </w:del>
      <w:r w:rsidRPr="003C478B">
        <w:rPr>
          <w:rFonts w:ascii="Times New Roman" w:hAnsi="Times New Roman"/>
          <w:sz w:val="24"/>
          <w:szCs w:val="24"/>
          <w:lang w:val="en-US"/>
        </w:rPr>
        <w:t xml:space="preserve"> from “vagrants” into “little workmen.” Koven, “</w:t>
      </w:r>
      <w:r w:rsidRPr="003C478B">
        <w:rPr>
          <w:rFonts w:ascii="Times New Roman" w:hAnsi="Times New Roman"/>
          <w:sz w:val="24"/>
          <w:szCs w:val="24"/>
        </w:rPr>
        <w:t xml:space="preserve">Dr. Barnardo’s ‘Artistic Fictions.’” The debate on rehabilitation was crucial also in the foundation and development of the Charity Organization Society (COS) in late </w:t>
      </w:r>
      <w:del w:id="3863" w:author="Patterson Lamb" w:date="2014-08-11T11:05:00Z">
        <w:r w:rsidRPr="003C478B" w:rsidDel="00AB60E3">
          <w:rPr>
            <w:rFonts w:ascii="Times New Roman" w:hAnsi="Times New Roman"/>
            <w:sz w:val="24"/>
            <w:szCs w:val="24"/>
          </w:rPr>
          <w:delText xml:space="preserve">19th </w:delText>
        </w:r>
      </w:del>
      <w:ins w:id="3864" w:author="Patterson Lamb" w:date="2014-08-11T11:05:00Z">
        <w:r>
          <w:rPr>
            <w:rFonts w:ascii="Times New Roman" w:hAnsi="Times New Roman"/>
            <w:sz w:val="24"/>
            <w:szCs w:val="24"/>
          </w:rPr>
          <w:t>nineteenth-</w:t>
        </w:r>
      </w:ins>
      <w:r w:rsidRPr="003C478B">
        <w:rPr>
          <w:rFonts w:ascii="Times New Roman" w:hAnsi="Times New Roman"/>
          <w:sz w:val="24"/>
          <w:szCs w:val="24"/>
        </w:rPr>
        <w:t xml:space="preserve">century Britain; see Woodroofe, </w:t>
      </w:r>
      <w:r w:rsidRPr="003C478B">
        <w:rPr>
          <w:rFonts w:ascii="Times New Roman" w:hAnsi="Times New Roman"/>
          <w:i/>
          <w:sz w:val="24"/>
          <w:szCs w:val="24"/>
        </w:rPr>
        <w:t>From Charity to Social Work.</w:t>
      </w:r>
    </w:p>
  </w:endnote>
  <w:endnote w:id="5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History of Employment and Vocational Training Division of UNRRA</w:t>
      </w:r>
      <w:r w:rsidRPr="003C478B">
        <w:rPr>
          <w:rFonts w:ascii="Times New Roman" w:hAnsi="Times New Roman"/>
          <w:sz w:val="24"/>
          <w:szCs w:val="24"/>
        </w:rPr>
        <w:t>, U</w:t>
      </w:r>
      <w:ins w:id="3865" w:author="Patterson Lamb" w:date="2014-08-11T11:05:00Z">
        <w:r>
          <w:rPr>
            <w:rFonts w:ascii="Times New Roman" w:hAnsi="Times New Roman"/>
            <w:sz w:val="24"/>
            <w:szCs w:val="24"/>
          </w:rPr>
          <w:t>.</w:t>
        </w:r>
      </w:ins>
      <w:r w:rsidRPr="003C478B">
        <w:rPr>
          <w:rFonts w:ascii="Times New Roman" w:hAnsi="Times New Roman"/>
          <w:sz w:val="24"/>
          <w:szCs w:val="24"/>
        </w:rPr>
        <w:t>S</w:t>
      </w:r>
      <w:ins w:id="3866" w:author="Patterson Lamb" w:date="2014-08-11T11:05:00Z">
        <w:r>
          <w:rPr>
            <w:rFonts w:ascii="Times New Roman" w:hAnsi="Times New Roman"/>
            <w:sz w:val="24"/>
            <w:szCs w:val="24"/>
          </w:rPr>
          <w:t>.</w:t>
        </w:r>
      </w:ins>
      <w:r w:rsidRPr="003C478B">
        <w:rPr>
          <w:rFonts w:ascii="Times New Roman" w:hAnsi="Times New Roman"/>
          <w:sz w:val="24"/>
          <w:szCs w:val="24"/>
        </w:rPr>
        <w:t xml:space="preserve"> Zone</w:t>
      </w:r>
      <w:ins w:id="3867" w:author="Patterson Lamb" w:date="2014-08-11T11:05:00Z">
        <w:r>
          <w:rPr>
            <w:rFonts w:ascii="Times New Roman" w:hAnsi="Times New Roman"/>
            <w:sz w:val="24"/>
            <w:szCs w:val="24"/>
          </w:rPr>
          <w:t>,</w:t>
        </w:r>
      </w:ins>
      <w:r w:rsidRPr="003C478B">
        <w:rPr>
          <w:rFonts w:ascii="Times New Roman" w:hAnsi="Times New Roman"/>
          <w:sz w:val="24"/>
          <w:szCs w:val="24"/>
        </w:rPr>
        <w:t xml:space="preserve"> p. 1, UNA, S-1021-0080-10, UNRRA, Office of the Historian. Monographs, Documents and Publications 1942–1948, History of Employment Division (part I).</w:t>
      </w:r>
    </w:p>
  </w:endnote>
  <w:endnote w:id="5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Vachon, ed., </w:t>
      </w:r>
      <w:r w:rsidRPr="003C478B">
        <w:rPr>
          <w:rFonts w:ascii="Times New Roman" w:hAnsi="Times New Roman"/>
          <w:i/>
          <w:sz w:val="24"/>
          <w:szCs w:val="24"/>
          <w:lang w:val="en-US"/>
        </w:rPr>
        <w:t>Poland, 1946</w:t>
      </w:r>
      <w:r w:rsidRPr="003C478B">
        <w:rPr>
          <w:rFonts w:ascii="Times New Roman" w:hAnsi="Times New Roman"/>
          <w:sz w:val="24"/>
          <w:szCs w:val="24"/>
          <w:lang w:val="en-US"/>
        </w:rPr>
        <w:t>, 53.</w:t>
      </w:r>
    </w:p>
  </w:endnote>
  <w:endnote w:id="5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“Gazing at Ruins.”</w:t>
      </w:r>
    </w:p>
  </w:endnote>
  <w:endnote w:id="5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Vachon, ed., </w:t>
      </w:r>
      <w:r w:rsidRPr="003C478B">
        <w:rPr>
          <w:rFonts w:ascii="Times New Roman" w:hAnsi="Times New Roman"/>
          <w:i/>
          <w:sz w:val="24"/>
          <w:szCs w:val="24"/>
          <w:lang w:val="en-US"/>
        </w:rPr>
        <w:t>Poland, 1946</w:t>
      </w:r>
      <w:r w:rsidRPr="003C478B">
        <w:rPr>
          <w:rFonts w:ascii="Times New Roman" w:hAnsi="Times New Roman"/>
          <w:sz w:val="24"/>
          <w:szCs w:val="24"/>
          <w:lang w:val="en-US"/>
        </w:rPr>
        <w:t>, 62.</w:t>
      </w:r>
    </w:p>
  </w:endnote>
  <w:endnote w:id="5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388. Peter Gatrell</w:t>
      </w:r>
      <w:ins w:id="3889" w:author="Patterson Lamb" w:date="2014-08-11T11:07:00Z">
        <w:r>
          <w:rPr>
            <w:rFonts w:ascii="Times New Roman" w:hAnsi="Times New Roman"/>
            <w:sz w:val="24"/>
            <w:szCs w:val="24"/>
          </w:rPr>
          <w:t>,</w:t>
        </w:r>
      </w:ins>
      <w:r w:rsidRPr="003C478B">
        <w:rPr>
          <w:rFonts w:ascii="Times New Roman" w:hAnsi="Times New Roman"/>
          <w:sz w:val="24"/>
          <w:szCs w:val="24"/>
        </w:rPr>
        <w:t xml:space="preserve"> </w:t>
      </w:r>
      <w:ins w:id="3890" w:author="Patterson Lamb" w:date="2014-08-11T11:07:00Z">
        <w:r w:rsidRPr="003C478B">
          <w:rPr>
            <w:rFonts w:ascii="Times New Roman" w:hAnsi="Times New Roman"/>
            <w:i/>
            <w:sz w:val="24"/>
            <w:szCs w:val="24"/>
          </w:rPr>
          <w:t>Free World?</w:t>
        </w:r>
        <w:r>
          <w:rPr>
            <w:rFonts w:ascii="Times New Roman" w:hAnsi="Times New Roman"/>
            <w:i/>
            <w:sz w:val="24"/>
            <w:szCs w:val="24"/>
          </w:rPr>
          <w:t>,</w:t>
        </w:r>
        <w:r>
          <w:rPr>
            <w:rFonts w:ascii="Times New Roman" w:hAnsi="Times New Roman"/>
            <w:sz w:val="24"/>
            <w:szCs w:val="24"/>
          </w:rPr>
          <w:t xml:space="preserve"> </w:t>
        </w:r>
      </w:ins>
      <w:r w:rsidRPr="003C478B">
        <w:rPr>
          <w:rFonts w:ascii="Times New Roman" w:hAnsi="Times New Roman"/>
          <w:sz w:val="24"/>
          <w:szCs w:val="24"/>
        </w:rPr>
        <w:t xml:space="preserve">has recently argued that the disempowerment of refugees is not the outcome of the </w:t>
      </w:r>
      <w:del w:id="3891" w:author="Patterson Lamb" w:date="2014-08-11T11:06:00Z">
        <w:r w:rsidRPr="003C478B" w:rsidDel="00AB60E3">
          <w:rPr>
            <w:rFonts w:ascii="Times New Roman" w:hAnsi="Times New Roman"/>
            <w:sz w:val="24"/>
            <w:szCs w:val="24"/>
          </w:rPr>
          <w:delText>I</w:delText>
        </w:r>
      </w:del>
      <w:ins w:id="3892" w:author="Patterson Lamb" w:date="2014-08-11T11:06:00Z">
        <w:r>
          <w:rPr>
            <w:rFonts w:ascii="Times New Roman" w:hAnsi="Times New Roman"/>
            <w:sz w:val="24"/>
            <w:szCs w:val="24"/>
          </w:rPr>
          <w:t>i</w:t>
        </w:r>
      </w:ins>
      <w:r w:rsidRPr="003C478B">
        <w:rPr>
          <w:rFonts w:ascii="Times New Roman" w:hAnsi="Times New Roman"/>
          <w:sz w:val="24"/>
          <w:szCs w:val="24"/>
        </w:rPr>
        <w:t>nternational organizations’ policies during the 1970s</w:t>
      </w:r>
      <w:del w:id="3893" w:author="Patterson Lamb" w:date="2014-08-11T11:06:00Z">
        <w:r w:rsidRPr="003C478B" w:rsidDel="00AB60E3">
          <w:rPr>
            <w:rFonts w:ascii="Times New Roman" w:hAnsi="Times New Roman"/>
            <w:sz w:val="24"/>
            <w:szCs w:val="24"/>
          </w:rPr>
          <w:delText>,</w:delText>
        </w:r>
      </w:del>
      <w:ins w:id="3894" w:author="Patterson Lamb" w:date="2014-08-11T11:06:00Z">
        <w:r>
          <w:rPr>
            <w:rFonts w:ascii="Times New Roman" w:hAnsi="Times New Roman"/>
            <w:sz w:val="24"/>
            <w:szCs w:val="24"/>
          </w:rPr>
          <w:t>;</w:t>
        </w:r>
      </w:ins>
      <w:r w:rsidRPr="003C478B">
        <w:rPr>
          <w:rFonts w:ascii="Times New Roman" w:hAnsi="Times New Roman"/>
          <w:sz w:val="24"/>
          <w:szCs w:val="24"/>
        </w:rPr>
        <w:t xml:space="preserve"> rather</w:t>
      </w:r>
      <w:ins w:id="3895" w:author="Patterson Lamb" w:date="2014-08-11T11:06:00Z">
        <w:r>
          <w:rPr>
            <w:rFonts w:ascii="Times New Roman" w:hAnsi="Times New Roman"/>
            <w:sz w:val="24"/>
            <w:szCs w:val="24"/>
          </w:rPr>
          <w:t>,</w:t>
        </w:r>
      </w:ins>
      <w:r w:rsidRPr="003C478B">
        <w:rPr>
          <w:rFonts w:ascii="Times New Roman" w:hAnsi="Times New Roman"/>
          <w:sz w:val="24"/>
          <w:szCs w:val="24"/>
        </w:rPr>
        <w:t xml:space="preserve"> it has complex origins rooted further in the past</w:t>
      </w:r>
      <w:ins w:id="3896" w:author="Patterson Lamb" w:date="2014-08-11T11:07:00Z">
        <w:r>
          <w:rPr>
            <w:rFonts w:ascii="Times New Roman" w:hAnsi="Times New Roman"/>
            <w:sz w:val="24"/>
            <w:szCs w:val="24"/>
          </w:rPr>
          <w:t>.</w:t>
        </w:r>
      </w:ins>
      <w:del w:id="3897" w:author="Patterson Lamb" w:date="2014-08-11T11:07: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del w:id="3898" w:author="Patterson Lamb" w:date="2014-08-11T11:07:00Z">
        <w:r w:rsidRPr="003C478B" w:rsidDel="00AB60E3">
          <w:rPr>
            <w:rFonts w:ascii="Times New Roman" w:hAnsi="Times New Roman"/>
            <w:i/>
            <w:sz w:val="24"/>
            <w:szCs w:val="24"/>
          </w:rPr>
          <w:delText>Free World?</w:delText>
        </w:r>
        <w:r w:rsidRPr="003C478B" w:rsidDel="00AB60E3">
          <w:rPr>
            <w:rFonts w:ascii="Times New Roman" w:hAnsi="Times New Roman"/>
            <w:sz w:val="24"/>
            <w:szCs w:val="24"/>
          </w:rPr>
          <w:delText>.</w:delText>
        </w:r>
      </w:del>
    </w:p>
  </w:endnote>
  <w:endnote w:id="5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 wish to thank Sunil Amrith, Anne-Emmanuel Birn, Nitsan Chorev, Heide Fehrenbach, Yitang Lin, Amalia Ribi, Clifford Rosenberg, Jessica Reinisch, Pierre-Yves Saunier and Ludovic Tournè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 for their comments. All responsibility for any mistakes is ours.</w:t>
      </w:r>
      <w:ins w:id="3917" w:author="Patterson Lamb" w:date="2014-08-11T14:10:00Z">
        <w:r>
          <w:rPr>
            <w:rFonts w:ascii="Times New Roman" w:hAnsi="Times New Roman"/>
            <w:b/>
            <w:sz w:val="24"/>
            <w:szCs w:val="24"/>
          </w:rPr>
          <w:t>&lt;COMP: See note 1 on first page of chapter&gt;</w:t>
        </w:r>
      </w:ins>
    </w:p>
  </w:endnote>
  <w:endnote w:id="5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Style w:val="forename"/>
          <w:sz w:val="24"/>
          <w:szCs w:val="24"/>
        </w:rPr>
        <w:t>Iris</w:t>
      </w:r>
      <w:r w:rsidRPr="003C478B">
        <w:rPr>
          <w:rFonts w:ascii="Times New Roman" w:hAnsi="Times New Roman"/>
          <w:noProof/>
          <w:sz w:val="24"/>
          <w:szCs w:val="24"/>
        </w:rPr>
        <w:t xml:space="preserve"> </w:t>
      </w:r>
      <w:r w:rsidRPr="003C478B">
        <w:rPr>
          <w:rStyle w:val="surname"/>
          <w:sz w:val="24"/>
          <w:szCs w:val="24"/>
        </w:rPr>
        <w:t>Borowy</w:t>
      </w:r>
      <w:r w:rsidRPr="003C478B">
        <w:rPr>
          <w:rFonts w:ascii="Times New Roman" w:hAnsi="Times New Roman"/>
          <w:noProof/>
          <w:sz w:val="24"/>
          <w:szCs w:val="24"/>
        </w:rPr>
        <w:t xml:space="preserve">, </w:t>
      </w:r>
      <w:r w:rsidRPr="003C478B">
        <w:rPr>
          <w:rStyle w:val="booktitle"/>
          <w:sz w:val="24"/>
          <w:szCs w:val="24"/>
        </w:rPr>
        <w:t>Coming to Terms with World Health. The League of Nations Health Organisation 1921–1946</w:t>
      </w:r>
      <w:r w:rsidRPr="003C478B">
        <w:rPr>
          <w:rFonts w:ascii="Times New Roman" w:hAnsi="Times New Roman"/>
          <w:noProof/>
          <w:sz w:val="24"/>
          <w:szCs w:val="24"/>
        </w:rPr>
        <w:t>,</w:t>
      </w:r>
      <w:del w:id="3930" w:author="Patterson Lamb" w:date="2014-08-11T14:11:00Z">
        <w:r w:rsidRPr="003C478B" w:rsidDel="00F34E6D">
          <w:rPr>
            <w:rFonts w:ascii="Times New Roman" w:hAnsi="Times New Roman"/>
            <w:noProof/>
            <w:sz w:val="24"/>
            <w:szCs w:val="24"/>
          </w:rPr>
          <w:delText xml:space="preserve"> </w:delText>
        </w:r>
      </w:del>
      <w:ins w:id="3931" w:author="Patterson Lamb" w:date="2014-08-11T14:11:00Z">
        <w:r>
          <w:rPr>
            <w:rFonts w:ascii="Times New Roman" w:hAnsi="Times New Roman"/>
            <w:noProof/>
            <w:sz w:val="24"/>
            <w:szCs w:val="24"/>
          </w:rPr>
          <w:t>(</w:t>
        </w:r>
      </w:ins>
      <w:r w:rsidRPr="003C478B">
        <w:rPr>
          <w:rStyle w:val="placeofpub"/>
          <w:sz w:val="24"/>
          <w:szCs w:val="24"/>
        </w:rPr>
        <w:t>Frankfurt am Main</w:t>
      </w:r>
      <w:r w:rsidRPr="003C478B">
        <w:rPr>
          <w:rFonts w:ascii="Times New Roman" w:hAnsi="Times New Roman"/>
          <w:noProof/>
          <w:sz w:val="24"/>
          <w:szCs w:val="24"/>
        </w:rPr>
        <w:t xml:space="preserve">, </w:t>
      </w:r>
      <w:r w:rsidRPr="003C478B">
        <w:rPr>
          <w:rStyle w:val="publisher"/>
          <w:sz w:val="24"/>
          <w:szCs w:val="24"/>
        </w:rPr>
        <w:t>Peter Lang</w:t>
      </w:r>
      <w:r w:rsidRPr="003C478B">
        <w:rPr>
          <w:rFonts w:ascii="Times New Roman" w:hAnsi="Times New Roman"/>
          <w:noProof/>
          <w:sz w:val="24"/>
          <w:szCs w:val="24"/>
        </w:rPr>
        <w:t xml:space="preserve">, </w:t>
      </w:r>
      <w:r w:rsidRPr="003C478B">
        <w:rPr>
          <w:rStyle w:val="date"/>
          <w:rFonts w:ascii="Times New Roman" w:hAnsi="Times New Roman"/>
          <w:sz w:val="24"/>
          <w:szCs w:val="24"/>
        </w:rPr>
        <w:t>2009</w:t>
      </w:r>
      <w:ins w:id="3932" w:author="Patterson Lamb" w:date="2014-08-11T14:11:00Z">
        <w:r>
          <w:rPr>
            <w:rStyle w:val="date"/>
            <w:rFonts w:ascii="Times New Roman" w:hAnsi="Times New Roman"/>
            <w:sz w:val="24"/>
            <w:szCs w:val="24"/>
          </w:rPr>
          <w:t>)</w:t>
        </w:r>
      </w:ins>
      <w:r w:rsidRPr="003C478B">
        <w:rPr>
          <w:rFonts w:ascii="Times New Roman" w:hAnsi="Times New Roman"/>
          <w:noProof/>
          <w:sz w:val="24"/>
          <w:szCs w:val="24"/>
        </w:rPr>
        <w:t xml:space="preserve">; </w:t>
      </w:r>
      <w:ins w:id="3933" w:author="Patterson Lamb" w:date="2014-08-11T14:12:00Z">
        <w:r w:rsidRPr="003C478B">
          <w:rPr>
            <w:rStyle w:val="forename"/>
            <w:sz w:val="24"/>
            <w:szCs w:val="24"/>
          </w:rPr>
          <w:t>Paul</w:t>
        </w:r>
        <w:r w:rsidRPr="003C478B">
          <w:rPr>
            <w:rFonts w:ascii="Times New Roman" w:hAnsi="Times New Roman"/>
            <w:noProof/>
            <w:sz w:val="24"/>
            <w:szCs w:val="24"/>
          </w:rPr>
          <w:t xml:space="preserve"> </w:t>
        </w:r>
        <w:r w:rsidRPr="003C478B">
          <w:rPr>
            <w:rStyle w:val="surname"/>
            <w:sz w:val="24"/>
            <w:szCs w:val="24"/>
          </w:rPr>
          <w:t>Weindling</w:t>
        </w:r>
        <w:r>
          <w:rPr>
            <w:rStyle w:val="surname"/>
            <w:sz w:val="24"/>
            <w:szCs w:val="24"/>
          </w:rPr>
          <w:t>, ed.,</w:t>
        </w:r>
        <w:r w:rsidRPr="003C478B">
          <w:rPr>
            <w:rStyle w:val="booktitle"/>
            <w:sz w:val="24"/>
            <w:szCs w:val="24"/>
          </w:rPr>
          <w:t xml:space="preserve"> </w:t>
        </w:r>
      </w:ins>
      <w:r w:rsidRPr="003C478B">
        <w:rPr>
          <w:rStyle w:val="booktitle"/>
          <w:sz w:val="24"/>
          <w:szCs w:val="24"/>
        </w:rPr>
        <w:t xml:space="preserve">International Health Organisations </w:t>
      </w:r>
      <w:del w:id="3934" w:author="Patterson Lamb" w:date="2014-08-11T14:12:00Z">
        <w:r w:rsidRPr="003C478B" w:rsidDel="00F34E6D">
          <w:rPr>
            <w:rStyle w:val="booktitle"/>
            <w:sz w:val="24"/>
            <w:szCs w:val="24"/>
          </w:rPr>
          <w:delText xml:space="preserve">And </w:delText>
        </w:r>
      </w:del>
      <w:ins w:id="3935" w:author="Patterson Lamb" w:date="2014-08-11T14:12:00Z">
        <w:r>
          <w:rPr>
            <w:rStyle w:val="booktitle"/>
            <w:sz w:val="24"/>
            <w:szCs w:val="24"/>
          </w:rPr>
          <w:t>a</w:t>
        </w:r>
        <w:r w:rsidRPr="003C478B">
          <w:rPr>
            <w:rStyle w:val="booktitle"/>
            <w:sz w:val="24"/>
            <w:szCs w:val="24"/>
          </w:rPr>
          <w:t xml:space="preserve">nd </w:t>
        </w:r>
      </w:ins>
      <w:r w:rsidRPr="003C478B">
        <w:rPr>
          <w:rStyle w:val="booktitle"/>
          <w:sz w:val="24"/>
          <w:szCs w:val="24"/>
        </w:rPr>
        <w:t>Movements, 1918–1939</w:t>
      </w:r>
      <w:ins w:id="3936" w:author="Patterson Lamb" w:date="2014-08-11T14:12:00Z">
        <w:r>
          <w:rPr>
            <w:rStyle w:val="booktitle"/>
            <w:sz w:val="24"/>
            <w:szCs w:val="24"/>
          </w:rPr>
          <w:t xml:space="preserve"> </w:t>
        </w:r>
      </w:ins>
      <w:del w:id="3937" w:author="Patterson Lamb" w:date="2014-08-11T14:12:00Z">
        <w:r w:rsidRPr="003C478B" w:rsidDel="00F34E6D">
          <w:rPr>
            <w:rFonts w:ascii="Times New Roman" w:hAnsi="Times New Roman"/>
            <w:i/>
            <w:noProof/>
            <w:sz w:val="24"/>
            <w:szCs w:val="24"/>
          </w:rPr>
          <w:delText xml:space="preserve">, </w:delText>
        </w:r>
        <w:r w:rsidRPr="003C478B" w:rsidDel="00F34E6D">
          <w:rPr>
            <w:rFonts w:ascii="Times New Roman" w:hAnsi="Times New Roman"/>
            <w:noProof/>
            <w:sz w:val="24"/>
            <w:szCs w:val="24"/>
          </w:rPr>
          <w:delText xml:space="preserve">edited by </w:delText>
        </w:r>
        <w:r w:rsidRPr="003C478B" w:rsidDel="00F34E6D">
          <w:rPr>
            <w:rStyle w:val="forename"/>
            <w:sz w:val="24"/>
            <w:szCs w:val="24"/>
          </w:rPr>
          <w:delText>Paul</w:delText>
        </w:r>
        <w:r w:rsidRPr="003C478B" w:rsidDel="00F34E6D">
          <w:rPr>
            <w:rFonts w:ascii="Times New Roman" w:hAnsi="Times New Roman"/>
            <w:noProof/>
            <w:sz w:val="24"/>
            <w:szCs w:val="24"/>
          </w:rPr>
          <w:delText xml:space="preserve"> </w:delText>
        </w:r>
        <w:r w:rsidRPr="003C478B" w:rsidDel="00F34E6D">
          <w:rPr>
            <w:rStyle w:val="surname"/>
            <w:sz w:val="24"/>
            <w:szCs w:val="24"/>
          </w:rPr>
          <w:delText>Weindling</w:delText>
        </w:r>
      </w:del>
      <w:del w:id="3938" w:author="Patterson Lamb" w:date="2014-08-11T14:11:00Z">
        <w:r w:rsidRPr="003C478B" w:rsidDel="00F34E6D">
          <w:rPr>
            <w:rFonts w:ascii="Times New Roman" w:hAnsi="Times New Roman"/>
            <w:noProof/>
            <w:sz w:val="24"/>
            <w:szCs w:val="24"/>
          </w:rPr>
          <w:delText>,</w:delText>
        </w:r>
      </w:del>
      <w:ins w:id="3939" w:author="Patterson Lamb" w:date="2014-08-11T14:11:00Z">
        <w:r>
          <w:rPr>
            <w:rFonts w:ascii="Times New Roman" w:hAnsi="Times New Roman"/>
            <w:noProof/>
            <w:sz w:val="24"/>
            <w:szCs w:val="24"/>
          </w:rPr>
          <w:t>(</w:t>
        </w:r>
      </w:ins>
      <w:del w:id="3940" w:author="Patterson Lamb" w:date="2014-08-11T14:12:00Z">
        <w:r w:rsidRPr="003C478B" w:rsidDel="00F34E6D">
          <w:rPr>
            <w:rFonts w:ascii="Times New Roman" w:hAnsi="Times New Roman"/>
            <w:noProof/>
            <w:sz w:val="24"/>
            <w:szCs w:val="24"/>
          </w:rPr>
          <w:delText xml:space="preserve"> </w:delText>
        </w:r>
      </w:del>
      <w:r w:rsidRPr="003C478B">
        <w:rPr>
          <w:rStyle w:val="placeofpub"/>
          <w:sz w:val="24"/>
          <w:szCs w:val="24"/>
        </w:rPr>
        <w:t>Cambridge</w:t>
      </w:r>
      <w:del w:id="3941" w:author="Patterson Lamb" w:date="2014-08-11T14:12:00Z">
        <w:r w:rsidRPr="003C478B" w:rsidDel="00F34E6D">
          <w:rPr>
            <w:rFonts w:ascii="Times New Roman" w:hAnsi="Times New Roman"/>
            <w:noProof/>
            <w:sz w:val="24"/>
            <w:szCs w:val="24"/>
          </w:rPr>
          <w:delText>,</w:delText>
        </w:r>
      </w:del>
      <w:ins w:id="3942" w:author="Patterson Lamb" w:date="2014-08-11T14:12:00Z">
        <w:r>
          <w:rPr>
            <w:rFonts w:ascii="Times New Roman" w:hAnsi="Times New Roman"/>
            <w:noProof/>
            <w:sz w:val="24"/>
            <w:szCs w:val="24"/>
          </w:rPr>
          <w:t>:</w:t>
        </w:r>
      </w:ins>
      <w:r w:rsidRPr="003C478B">
        <w:rPr>
          <w:rFonts w:ascii="Times New Roman" w:hAnsi="Times New Roman"/>
          <w:noProof/>
          <w:sz w:val="24"/>
          <w:szCs w:val="24"/>
        </w:rPr>
        <w:t xml:space="preserve"> </w:t>
      </w:r>
      <w:r w:rsidRPr="003C478B">
        <w:rPr>
          <w:rStyle w:val="publisher"/>
          <w:sz w:val="24"/>
          <w:szCs w:val="24"/>
        </w:rPr>
        <w:t>Cambridge University Press</w:t>
      </w:r>
      <w:r w:rsidRPr="003C478B">
        <w:rPr>
          <w:rFonts w:ascii="Times New Roman" w:hAnsi="Times New Roman"/>
          <w:noProof/>
          <w:sz w:val="24"/>
          <w:szCs w:val="24"/>
        </w:rPr>
        <w:t xml:space="preserve">, </w:t>
      </w:r>
      <w:r w:rsidRPr="003C478B">
        <w:rPr>
          <w:rStyle w:val="date"/>
          <w:rFonts w:ascii="Times New Roman" w:hAnsi="Times New Roman"/>
          <w:sz w:val="24"/>
          <w:szCs w:val="24"/>
        </w:rPr>
        <w:t>1995</w:t>
      </w:r>
      <w:ins w:id="3943" w:author="Patterson Lamb" w:date="2014-08-11T14:11:00Z">
        <w:r>
          <w:rPr>
            <w:rStyle w:val="date"/>
            <w:rFonts w:ascii="Times New Roman" w:hAnsi="Times New Roman"/>
            <w:sz w:val="24"/>
            <w:szCs w:val="24"/>
          </w:rPr>
          <w:t>)</w:t>
        </w:r>
      </w:ins>
      <w:del w:id="3944" w:author="Patterson Lamb" w:date="2014-08-11T14:11:00Z">
        <w:r w:rsidRPr="003C478B" w:rsidDel="00F34E6D">
          <w:rPr>
            <w:rFonts w:ascii="Times New Roman" w:hAnsi="Times New Roman"/>
            <w:noProof/>
            <w:sz w:val="24"/>
            <w:szCs w:val="24"/>
          </w:rPr>
          <w:delText>.</w:delText>
        </w:r>
      </w:del>
      <w:ins w:id="3945" w:author="Patterson Lamb" w:date="2014-08-11T14:11:00Z">
        <w:r>
          <w:rPr>
            <w:rFonts w:ascii="Times New Roman" w:hAnsi="Times New Roman"/>
            <w:noProof/>
            <w:sz w:val="24"/>
            <w:szCs w:val="24"/>
          </w:rPr>
          <w:t>;</w:t>
        </w:r>
      </w:ins>
      <w:r w:rsidRPr="003C478B">
        <w:rPr>
          <w:rFonts w:ascii="Times New Roman" w:hAnsi="Times New Roman"/>
          <w:noProof/>
          <w:sz w:val="24"/>
          <w:szCs w:val="24"/>
        </w:rPr>
        <w:t xml:space="preserve"> </w:t>
      </w:r>
      <w:r w:rsidRPr="003C478B">
        <w:rPr>
          <w:rStyle w:val="forename"/>
          <w:sz w:val="24"/>
          <w:szCs w:val="24"/>
        </w:rPr>
        <w:t>Clifford</w:t>
      </w:r>
      <w:r w:rsidRPr="003C478B">
        <w:rPr>
          <w:rFonts w:ascii="Times New Roman" w:hAnsi="Times New Roman"/>
          <w:sz w:val="24"/>
          <w:szCs w:val="24"/>
        </w:rPr>
        <w:t xml:space="preserve"> </w:t>
      </w:r>
      <w:r w:rsidRPr="003C478B">
        <w:rPr>
          <w:rStyle w:val="surname"/>
          <w:sz w:val="24"/>
          <w:szCs w:val="24"/>
        </w:rPr>
        <w:t>Rosenberg</w:t>
      </w:r>
      <w:r w:rsidRPr="003C478B">
        <w:rPr>
          <w:rFonts w:ascii="Times New Roman" w:hAnsi="Times New Roman"/>
          <w:noProof/>
          <w:sz w:val="24"/>
          <w:szCs w:val="24"/>
        </w:rPr>
        <w:t>, “</w:t>
      </w:r>
      <w:r w:rsidRPr="003C478B">
        <w:rPr>
          <w:rStyle w:val="Articletitle"/>
          <w:sz w:val="24"/>
          <w:szCs w:val="24"/>
        </w:rPr>
        <w:t xml:space="preserve">The International Politics of Vaccine Testing in Interwar </w:t>
      </w:r>
      <w:r w:rsidRPr="00F34E6D">
        <w:rPr>
          <w:rStyle w:val="Articletitle"/>
          <w:sz w:val="24"/>
          <w:szCs w:val="24"/>
        </w:rPr>
        <w:t>Algiers</w:t>
      </w:r>
      <w:r w:rsidRPr="005600E9">
        <w:rPr>
          <w:rFonts w:ascii="Times New Roman" w:hAnsi="Times New Roman"/>
          <w:noProof/>
          <w:sz w:val="24"/>
          <w:szCs w:val="24"/>
          <w:rPrChange w:id="3946" w:author="Patterson Lamb" w:date="2014-08-11T14:12:00Z">
            <w:rPr>
              <w:rFonts w:ascii="Times New Roman" w:hAnsi="Times New Roman"/>
              <w:i/>
              <w:noProof/>
              <w:sz w:val="24"/>
              <w:szCs w:val="24"/>
            </w:rPr>
          </w:rPrChange>
        </w:rPr>
        <w:t>,”</w:t>
      </w:r>
      <w:r w:rsidRPr="003C478B">
        <w:rPr>
          <w:rFonts w:ascii="Times New Roman" w:hAnsi="Times New Roman"/>
          <w:noProof/>
          <w:sz w:val="24"/>
          <w:szCs w:val="24"/>
        </w:rPr>
        <w:t xml:space="preserve"> </w:t>
      </w:r>
      <w:r w:rsidRPr="003C478B">
        <w:rPr>
          <w:rStyle w:val="journal-title"/>
          <w:sz w:val="24"/>
          <w:szCs w:val="24"/>
        </w:rPr>
        <w:t>American Historical Review</w:t>
      </w:r>
      <w:del w:id="3947" w:author="Patterson Lamb" w:date="2014-08-11T14:12:00Z">
        <w:r w:rsidRPr="003C478B" w:rsidDel="00F34E6D">
          <w:rPr>
            <w:rFonts w:ascii="Times New Roman" w:hAnsi="Times New Roman"/>
            <w:noProof/>
            <w:sz w:val="24"/>
            <w:szCs w:val="24"/>
          </w:rPr>
          <w:delText>,</w:delText>
        </w:r>
      </w:del>
      <w:r w:rsidRPr="003C478B">
        <w:rPr>
          <w:rFonts w:ascii="Times New Roman" w:hAnsi="Times New Roman"/>
          <w:noProof/>
          <w:sz w:val="24"/>
          <w:szCs w:val="24"/>
        </w:rPr>
        <w:t xml:space="preserve"> </w:t>
      </w:r>
      <w:ins w:id="3948" w:author="Patterson Lamb" w:date="2014-08-11T14:12:00Z">
        <w:r w:rsidRPr="003C478B">
          <w:rPr>
            <w:rStyle w:val="volume"/>
            <w:sz w:val="24"/>
            <w:szCs w:val="24"/>
          </w:rPr>
          <w:t>117</w:t>
        </w:r>
        <w:r w:rsidRPr="003C478B">
          <w:rPr>
            <w:rFonts w:ascii="Times New Roman" w:hAnsi="Times New Roman"/>
            <w:noProof/>
            <w:sz w:val="24"/>
            <w:szCs w:val="24"/>
          </w:rPr>
          <w:t xml:space="preserve">, </w:t>
        </w:r>
      </w:ins>
      <w:ins w:id="3949" w:author="Patterson Lamb" w:date="2014-08-11T14:13:00Z">
        <w:r>
          <w:rPr>
            <w:rFonts w:ascii="Times New Roman" w:hAnsi="Times New Roman"/>
            <w:noProof/>
            <w:sz w:val="24"/>
            <w:szCs w:val="24"/>
          </w:rPr>
          <w:t xml:space="preserve">no. </w:t>
        </w:r>
      </w:ins>
      <w:ins w:id="3950" w:author="Patterson Lamb" w:date="2014-08-11T14:12:00Z">
        <w:r w:rsidRPr="003C478B">
          <w:rPr>
            <w:rStyle w:val="Issueno"/>
            <w:rFonts w:ascii="Times New Roman" w:hAnsi="Times New Roman"/>
            <w:sz w:val="24"/>
            <w:szCs w:val="24"/>
          </w:rPr>
          <w:t>3</w:t>
        </w:r>
        <w:r w:rsidRPr="003C478B">
          <w:rPr>
            <w:rFonts w:ascii="Times New Roman" w:hAnsi="Times New Roman"/>
            <w:noProof/>
            <w:sz w:val="24"/>
            <w:szCs w:val="24"/>
          </w:rPr>
          <w:t xml:space="preserve"> </w:t>
        </w:r>
        <w:r>
          <w:rPr>
            <w:rFonts w:ascii="Times New Roman" w:hAnsi="Times New Roman"/>
            <w:noProof/>
            <w:sz w:val="24"/>
            <w:szCs w:val="24"/>
          </w:rPr>
          <w:t>(</w:t>
        </w:r>
      </w:ins>
      <w:r w:rsidRPr="003C478B">
        <w:rPr>
          <w:rStyle w:val="date"/>
          <w:rFonts w:ascii="Times New Roman" w:hAnsi="Times New Roman"/>
          <w:sz w:val="24"/>
          <w:szCs w:val="24"/>
        </w:rPr>
        <w:t>2012</w:t>
      </w:r>
      <w:ins w:id="3951" w:author="Patterson Lamb" w:date="2014-08-11T14:12:00Z">
        <w:r>
          <w:rPr>
            <w:rStyle w:val="date"/>
            <w:rFonts w:ascii="Times New Roman" w:hAnsi="Times New Roman"/>
            <w:sz w:val="24"/>
            <w:szCs w:val="24"/>
          </w:rPr>
          <w:t>)</w:t>
        </w:r>
      </w:ins>
      <w:ins w:id="3952" w:author="Patterson Lamb" w:date="2014-08-11T14:13:00Z">
        <w:r>
          <w:rPr>
            <w:rStyle w:val="date"/>
            <w:rFonts w:ascii="Times New Roman" w:hAnsi="Times New Roman"/>
            <w:sz w:val="24"/>
            <w:szCs w:val="24"/>
          </w:rPr>
          <w:t>:</w:t>
        </w:r>
      </w:ins>
      <w:del w:id="3953" w:author="Patterson Lamb" w:date="2014-08-11T14:12:00Z">
        <w:r w:rsidRPr="003C478B" w:rsidDel="00F34E6D">
          <w:rPr>
            <w:rFonts w:ascii="Times New Roman" w:hAnsi="Times New Roman"/>
            <w:noProof/>
            <w:sz w:val="24"/>
            <w:szCs w:val="24"/>
          </w:rPr>
          <w:delText>,</w:delText>
        </w:r>
      </w:del>
      <w:r w:rsidRPr="003C478B">
        <w:rPr>
          <w:rFonts w:ascii="Times New Roman" w:hAnsi="Times New Roman"/>
          <w:noProof/>
          <w:sz w:val="24"/>
          <w:szCs w:val="24"/>
        </w:rPr>
        <w:t xml:space="preserve"> </w:t>
      </w:r>
      <w:del w:id="3954" w:author="Patterson Lamb" w:date="2014-08-11T14:12:00Z">
        <w:r w:rsidRPr="003C478B" w:rsidDel="00F34E6D">
          <w:rPr>
            <w:rStyle w:val="volume"/>
            <w:sz w:val="24"/>
            <w:szCs w:val="24"/>
          </w:rPr>
          <w:delText>117</w:delText>
        </w:r>
        <w:r w:rsidRPr="003C478B" w:rsidDel="00F34E6D">
          <w:rPr>
            <w:rFonts w:ascii="Times New Roman" w:hAnsi="Times New Roman"/>
            <w:noProof/>
            <w:sz w:val="24"/>
            <w:szCs w:val="24"/>
          </w:rPr>
          <w:delText xml:space="preserve">, </w:delText>
        </w:r>
        <w:r w:rsidRPr="003C478B" w:rsidDel="00F34E6D">
          <w:rPr>
            <w:rStyle w:val="Issueno"/>
            <w:rFonts w:ascii="Times New Roman" w:hAnsi="Times New Roman"/>
            <w:sz w:val="24"/>
            <w:szCs w:val="24"/>
          </w:rPr>
          <w:delText>3</w:delText>
        </w:r>
        <w:r w:rsidRPr="003C478B" w:rsidDel="00F34E6D">
          <w:rPr>
            <w:rFonts w:ascii="Times New Roman" w:hAnsi="Times New Roman"/>
            <w:noProof/>
            <w:sz w:val="24"/>
            <w:szCs w:val="24"/>
          </w:rPr>
          <w:delText xml:space="preserve">, </w:delText>
        </w:r>
      </w:del>
      <w:r w:rsidRPr="003C478B">
        <w:rPr>
          <w:rStyle w:val="pageextent"/>
          <w:sz w:val="24"/>
          <w:szCs w:val="24"/>
        </w:rPr>
        <w:t>671–97</w:t>
      </w:r>
      <w:r w:rsidRPr="003C478B">
        <w:rPr>
          <w:rFonts w:ascii="Times New Roman" w:hAnsi="Times New Roman"/>
          <w:noProof/>
          <w:sz w:val="24"/>
          <w:szCs w:val="24"/>
        </w:rPr>
        <w:t>; Sivlia Salvatici in this volume</w:t>
      </w:r>
      <w:del w:id="3955" w:author="Patterson Lamb" w:date="2014-08-11T14:13:00Z">
        <w:r w:rsidRPr="003C478B" w:rsidDel="00F34E6D">
          <w:rPr>
            <w:rFonts w:ascii="Times New Roman" w:hAnsi="Times New Roman"/>
            <w:noProof/>
            <w:sz w:val="24"/>
            <w:szCs w:val="24"/>
          </w:rPr>
          <w:delText>.</w:delText>
        </w:r>
      </w:del>
      <w:ins w:id="3956" w:author="Patterson Lamb" w:date="2014-08-11T14:13:00Z">
        <w:r>
          <w:rPr>
            <w:rFonts w:ascii="Times New Roman" w:hAnsi="Times New Roman"/>
            <w:noProof/>
            <w:sz w:val="24"/>
            <w:szCs w:val="24"/>
          </w:rPr>
          <w:t>;</w:t>
        </w:r>
      </w:ins>
      <w:r w:rsidRPr="003C478B">
        <w:rPr>
          <w:rFonts w:ascii="Times New Roman" w:hAnsi="Times New Roman"/>
          <w:noProof/>
          <w:sz w:val="24"/>
          <w:szCs w:val="24"/>
        </w:rPr>
        <w:t xml:space="preserve"> </w:t>
      </w:r>
      <w:r w:rsidRPr="003C478B">
        <w:rPr>
          <w:rStyle w:val="forename"/>
          <w:sz w:val="24"/>
          <w:szCs w:val="24"/>
        </w:rPr>
        <w:t>Jessica</w:t>
      </w:r>
      <w:r w:rsidRPr="003C478B">
        <w:rPr>
          <w:rFonts w:ascii="Times New Roman" w:hAnsi="Times New Roman"/>
          <w:noProof/>
          <w:sz w:val="24"/>
          <w:szCs w:val="24"/>
        </w:rPr>
        <w:t xml:space="preserve"> </w:t>
      </w:r>
      <w:r w:rsidRPr="003C478B">
        <w:rPr>
          <w:rStyle w:val="surname"/>
          <w:sz w:val="24"/>
          <w:szCs w:val="24"/>
        </w:rPr>
        <w:t>Reinisch</w:t>
      </w:r>
      <w:r w:rsidRPr="003C478B">
        <w:rPr>
          <w:rFonts w:ascii="Times New Roman" w:hAnsi="Times New Roman"/>
          <w:noProof/>
          <w:sz w:val="24"/>
          <w:szCs w:val="24"/>
        </w:rPr>
        <w:t xml:space="preserve">, </w:t>
      </w:r>
      <w:r w:rsidRPr="003C478B">
        <w:rPr>
          <w:rFonts w:ascii="Times New Roman" w:hAnsi="Times New Roman"/>
          <w:sz w:val="24"/>
          <w:szCs w:val="24"/>
        </w:rPr>
        <w:t>“</w:t>
      </w:r>
      <w:r w:rsidRPr="003C478B">
        <w:rPr>
          <w:rStyle w:val="Articletitle"/>
          <w:sz w:val="24"/>
          <w:szCs w:val="24"/>
        </w:rPr>
        <w:t>‘We Shall Rebuild Anew a Powerful Nation’: UNRRA, Internationalism and National Reconstruction in Poland,</w:t>
      </w:r>
      <w:r w:rsidRPr="003C478B">
        <w:rPr>
          <w:rFonts w:ascii="Times New Roman" w:hAnsi="Times New Roman"/>
          <w:sz w:val="24"/>
          <w:szCs w:val="24"/>
        </w:rPr>
        <w:t xml:space="preserve">” </w:t>
      </w:r>
      <w:r w:rsidRPr="003C478B">
        <w:rPr>
          <w:rStyle w:val="journal-title"/>
          <w:sz w:val="24"/>
          <w:szCs w:val="24"/>
        </w:rPr>
        <w:t>Journal of Contemporary History</w:t>
      </w:r>
      <w:del w:id="3957" w:author="Patterson Lamb" w:date="2014-08-11T14:13: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del w:id="3958" w:author="Patterson Lamb" w:date="2014-08-11T14:13:00Z">
        <w:r w:rsidRPr="003C478B" w:rsidDel="00F34E6D">
          <w:rPr>
            <w:rFonts w:ascii="Times New Roman" w:hAnsi="Times New Roman"/>
            <w:sz w:val="24"/>
            <w:szCs w:val="24"/>
          </w:rPr>
          <w:delText>Vol.</w:delText>
        </w:r>
      </w:del>
      <w:r w:rsidRPr="003C478B">
        <w:rPr>
          <w:rStyle w:val="volume"/>
          <w:sz w:val="24"/>
          <w:szCs w:val="24"/>
        </w:rPr>
        <w:t>43</w:t>
      </w:r>
      <w:r w:rsidRPr="003C478B">
        <w:rPr>
          <w:rFonts w:ascii="Times New Roman" w:hAnsi="Times New Roman"/>
          <w:sz w:val="24"/>
          <w:szCs w:val="24"/>
        </w:rPr>
        <w:t xml:space="preserve">, </w:t>
      </w:r>
      <w:del w:id="3959" w:author="Patterson Lamb" w:date="2014-08-11T14:13:00Z">
        <w:r w:rsidRPr="003C478B" w:rsidDel="00F34E6D">
          <w:rPr>
            <w:rFonts w:ascii="Times New Roman" w:hAnsi="Times New Roman"/>
            <w:sz w:val="24"/>
            <w:szCs w:val="24"/>
          </w:rPr>
          <w:delText>No</w:delText>
        </w:r>
      </w:del>
      <w:ins w:id="3960" w:author="Patterson Lamb" w:date="2014-08-11T14:13:00Z">
        <w:r>
          <w:rPr>
            <w:rFonts w:ascii="Times New Roman" w:hAnsi="Times New Roman"/>
            <w:sz w:val="24"/>
            <w:szCs w:val="24"/>
          </w:rPr>
          <w:t>n</w:t>
        </w:r>
        <w:r w:rsidRPr="003C478B">
          <w:rPr>
            <w:rFonts w:ascii="Times New Roman" w:hAnsi="Times New Roman"/>
            <w:sz w:val="24"/>
            <w:szCs w:val="24"/>
          </w:rPr>
          <w:t>o</w:t>
        </w:r>
      </w:ins>
      <w:r w:rsidRPr="003C478B">
        <w:rPr>
          <w:rFonts w:ascii="Times New Roman" w:hAnsi="Times New Roman"/>
          <w:sz w:val="24"/>
          <w:szCs w:val="24"/>
        </w:rPr>
        <w:t>.</w:t>
      </w:r>
      <w:r w:rsidRPr="003C478B">
        <w:rPr>
          <w:rStyle w:val="Issueno"/>
          <w:rFonts w:ascii="Times New Roman" w:hAnsi="Times New Roman"/>
          <w:sz w:val="24"/>
          <w:szCs w:val="24"/>
        </w:rPr>
        <w:t>3</w:t>
      </w:r>
      <w:del w:id="3961" w:author="Patterson Lamb" w:date="2014-08-11T14:14: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3962" w:author="Patterson Lamb" w:date="2014-08-11T14:14:00Z">
        <w:r>
          <w:rPr>
            <w:rFonts w:ascii="Times New Roman" w:hAnsi="Times New Roman"/>
            <w:sz w:val="24"/>
            <w:szCs w:val="24"/>
          </w:rPr>
          <w:t>(</w:t>
        </w:r>
      </w:ins>
      <w:r w:rsidRPr="003C478B">
        <w:rPr>
          <w:rFonts w:ascii="Times New Roman" w:hAnsi="Times New Roman"/>
          <w:sz w:val="24"/>
          <w:szCs w:val="24"/>
        </w:rPr>
        <w:t xml:space="preserve">July </w:t>
      </w:r>
      <w:r w:rsidRPr="003C478B">
        <w:rPr>
          <w:rStyle w:val="date"/>
          <w:rFonts w:ascii="Times New Roman" w:hAnsi="Times New Roman"/>
          <w:sz w:val="24"/>
          <w:szCs w:val="24"/>
        </w:rPr>
        <w:t>2008</w:t>
      </w:r>
      <w:ins w:id="3963" w:author="Patterson Lamb" w:date="2014-08-11T14:14:00Z">
        <w:r>
          <w:rPr>
            <w:rStyle w:val="date"/>
            <w:rFonts w:ascii="Times New Roman" w:hAnsi="Times New Roman"/>
            <w:sz w:val="24"/>
            <w:szCs w:val="24"/>
          </w:rPr>
          <w:t>):</w:t>
        </w:r>
      </w:ins>
      <w:del w:id="3964" w:author="Patterson Lamb" w:date="2014-08-11T14:14:00Z">
        <w:r w:rsidRPr="003C478B" w:rsidDel="00F34E6D">
          <w:rPr>
            <w:rFonts w:ascii="Times New Roman" w:hAnsi="Times New Roman"/>
            <w:sz w:val="24"/>
            <w:szCs w:val="24"/>
          </w:rPr>
          <w:delText>,</w:delText>
        </w:r>
      </w:del>
      <w:ins w:id="3965" w:author="Patterson Lamb" w:date="2014-08-11T14:14:00Z">
        <w:r>
          <w:rPr>
            <w:rFonts w:ascii="Times New Roman" w:hAnsi="Times New Roman"/>
            <w:sz w:val="24"/>
            <w:szCs w:val="24"/>
          </w:rPr>
          <w:t xml:space="preserve"> </w:t>
        </w:r>
      </w:ins>
      <w:r w:rsidRPr="003C478B">
        <w:rPr>
          <w:rFonts w:ascii="Times New Roman" w:hAnsi="Times New Roman"/>
          <w:sz w:val="24"/>
          <w:szCs w:val="24"/>
        </w:rPr>
        <w:t xml:space="preserve"> </w:t>
      </w:r>
      <w:r w:rsidRPr="003C478B">
        <w:rPr>
          <w:rStyle w:val="pageextent"/>
          <w:sz w:val="24"/>
          <w:szCs w:val="24"/>
        </w:rPr>
        <w:t>451–</w:t>
      </w:r>
      <w:del w:id="3966" w:author="Patterson Lamb" w:date="2014-08-11T14:14:00Z">
        <w:r w:rsidRPr="003C478B" w:rsidDel="00F34E6D">
          <w:rPr>
            <w:rStyle w:val="pageextent"/>
            <w:sz w:val="24"/>
            <w:szCs w:val="24"/>
          </w:rPr>
          <w:delText>4</w:delText>
        </w:r>
      </w:del>
      <w:r w:rsidRPr="003C478B">
        <w:rPr>
          <w:rStyle w:val="pageextent"/>
          <w:sz w:val="24"/>
          <w:szCs w:val="24"/>
        </w:rPr>
        <w:t>76</w:t>
      </w:r>
      <w:r w:rsidRPr="003C478B">
        <w:rPr>
          <w:rFonts w:ascii="Times New Roman" w:hAnsi="Times New Roman"/>
          <w:sz w:val="24"/>
          <w:szCs w:val="24"/>
        </w:rPr>
        <w:t>; “</w:t>
      </w:r>
      <w:r w:rsidRPr="003C478B">
        <w:rPr>
          <w:rStyle w:val="chaptertitle"/>
          <w:sz w:val="24"/>
          <w:szCs w:val="24"/>
        </w:rPr>
        <w:t>Internationalism in Relief: The Birth (and Death) of UNRRA,</w:t>
      </w:r>
      <w:r w:rsidRPr="003C478B">
        <w:rPr>
          <w:rFonts w:ascii="Times New Roman" w:hAnsi="Times New Roman"/>
          <w:sz w:val="24"/>
          <w:szCs w:val="24"/>
        </w:rPr>
        <w:t>”</w:t>
      </w:r>
      <w:ins w:id="3967" w:author="Patterson Lamb" w:date="2014-08-11T14:15:00Z">
        <w:r>
          <w:rPr>
            <w:rFonts w:ascii="Times New Roman" w:hAnsi="Times New Roman"/>
            <w:sz w:val="24"/>
            <w:szCs w:val="24"/>
          </w:rPr>
          <w:t xml:space="preserve"> in</w:t>
        </w:r>
      </w:ins>
      <w:r w:rsidRPr="003C478B">
        <w:rPr>
          <w:rFonts w:ascii="Times New Roman" w:hAnsi="Times New Roman"/>
          <w:sz w:val="24"/>
          <w:szCs w:val="24"/>
        </w:rPr>
        <w:t xml:space="preserve"> </w:t>
      </w:r>
      <w:ins w:id="3968" w:author="Patterson Lamb" w:date="2014-08-11T14:15:00Z">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Mazower</w:t>
        </w:r>
        <w:r w:rsidRPr="003C478B">
          <w:rPr>
            <w:rFonts w:ascii="Times New Roman" w:hAnsi="Times New Roman"/>
            <w:sz w:val="24"/>
            <w:szCs w:val="24"/>
          </w:rPr>
          <w:t xml:space="preserve">, </w:t>
        </w:r>
        <w:r w:rsidRPr="003C478B">
          <w:rPr>
            <w:rStyle w:val="forename"/>
            <w:sz w:val="24"/>
            <w:szCs w:val="24"/>
          </w:rPr>
          <w:t>Jessica</w:t>
        </w:r>
        <w:r w:rsidRPr="003C478B">
          <w:rPr>
            <w:rFonts w:ascii="Times New Roman" w:hAnsi="Times New Roman"/>
            <w:sz w:val="24"/>
            <w:szCs w:val="24"/>
          </w:rPr>
          <w:t xml:space="preserve"> </w:t>
        </w:r>
        <w:r w:rsidRPr="003C478B">
          <w:rPr>
            <w:rStyle w:val="surname"/>
            <w:sz w:val="24"/>
            <w:szCs w:val="24"/>
          </w:rPr>
          <w:t>Reinisch</w:t>
        </w:r>
        <w:r w:rsidRPr="003C478B">
          <w:rPr>
            <w:rFonts w:ascii="Times New Roman" w:hAnsi="Times New Roman"/>
            <w:sz w:val="24"/>
            <w:szCs w:val="24"/>
          </w:rPr>
          <w:t xml:space="preserve"> and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Feldman</w:t>
        </w:r>
        <w:r>
          <w:rPr>
            <w:rStyle w:val="surname"/>
            <w:sz w:val="24"/>
            <w:szCs w:val="24"/>
          </w:rPr>
          <w:t>, eds.,</w:t>
        </w:r>
        <w:r w:rsidRPr="003C478B">
          <w:rPr>
            <w:rFonts w:ascii="Times New Roman" w:hAnsi="Times New Roman"/>
            <w:sz w:val="24"/>
            <w:szCs w:val="24"/>
          </w:rPr>
          <w:t xml:space="preserve"> </w:t>
        </w:r>
      </w:ins>
      <w:del w:id="3969" w:author="Patterson Lamb" w:date="2014-08-11T14:15:00Z">
        <w:r w:rsidRPr="003C478B" w:rsidDel="00F34E6D">
          <w:rPr>
            <w:rFonts w:ascii="Times New Roman" w:hAnsi="Times New Roman"/>
            <w:sz w:val="24"/>
            <w:szCs w:val="24"/>
          </w:rPr>
          <w:delText>in</w:delText>
        </w:r>
      </w:del>
      <w:del w:id="3970" w:author="Patterson Lamb" w:date="2014-08-11T14:14:00Z">
        <w:r w:rsidRPr="003C478B" w:rsidDel="00F34E6D">
          <w:rPr>
            <w:rFonts w:ascii="Times New Roman" w:hAnsi="Times New Roman"/>
            <w:sz w:val="24"/>
            <w:szCs w:val="24"/>
          </w:rPr>
          <w:delText>:</w:delText>
        </w:r>
      </w:del>
      <w:del w:id="3971" w:author="Patterson Lamb" w:date="2014-08-11T14:15:00Z">
        <w:r w:rsidRPr="003C478B" w:rsidDel="00F34E6D">
          <w:rPr>
            <w:rFonts w:ascii="Times New Roman" w:hAnsi="Times New Roman"/>
            <w:sz w:val="24"/>
            <w:szCs w:val="24"/>
          </w:rPr>
          <w:delText xml:space="preserve"> </w:delText>
        </w:r>
      </w:del>
      <w:r w:rsidRPr="003C478B">
        <w:rPr>
          <w:rStyle w:val="booktitle"/>
          <w:sz w:val="24"/>
          <w:szCs w:val="24"/>
        </w:rPr>
        <w:t>Past and Present</w:t>
      </w:r>
      <w:ins w:id="3972" w:author="Patterson Lamb" w:date="2014-08-11T14:15:00Z">
        <w:r>
          <w:rPr>
            <w:rStyle w:val="booktitle"/>
            <w:sz w:val="24"/>
            <w:szCs w:val="24"/>
          </w:rPr>
          <w:t>,</w:t>
        </w:r>
      </w:ins>
      <w:r w:rsidRPr="003C478B">
        <w:rPr>
          <w:rFonts w:ascii="Times New Roman" w:hAnsi="Times New Roman"/>
          <w:sz w:val="24"/>
          <w:szCs w:val="24"/>
        </w:rPr>
        <w:t xml:space="preserve"> Supplement No.</w:t>
      </w:r>
      <w:ins w:id="3973" w:author="Patterson Lamb" w:date="2014-08-11T14:15:00Z">
        <w:r>
          <w:rPr>
            <w:rFonts w:ascii="Times New Roman" w:hAnsi="Times New Roman"/>
            <w:sz w:val="24"/>
            <w:szCs w:val="24"/>
          </w:rPr>
          <w:t xml:space="preserve"> </w:t>
        </w:r>
      </w:ins>
      <w:r w:rsidRPr="003C478B">
        <w:rPr>
          <w:rFonts w:ascii="Times New Roman" w:hAnsi="Times New Roman"/>
          <w:sz w:val="24"/>
          <w:szCs w:val="24"/>
        </w:rPr>
        <w:t>6</w:t>
      </w:r>
      <w:del w:id="3974" w:author="Patterson Lamb" w:date="2014-08-11T14:15: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3975" w:author="Patterson Lamb" w:date="2014-08-11T14:15:00Z">
        <w:r>
          <w:rPr>
            <w:rFonts w:ascii="Times New Roman" w:hAnsi="Times New Roman"/>
            <w:sz w:val="24"/>
            <w:szCs w:val="24"/>
          </w:rPr>
          <w:t>(Oxford: Oxford University Press,</w:t>
        </w:r>
      </w:ins>
      <w:del w:id="3976" w:author="Patterson Lamb" w:date="2014-08-11T14:15:00Z">
        <w:r w:rsidRPr="003C478B" w:rsidDel="00F34E6D">
          <w:rPr>
            <w:rFonts w:ascii="Times New Roman" w:hAnsi="Times New Roman"/>
            <w:sz w:val="24"/>
            <w:szCs w:val="24"/>
          </w:rPr>
          <w:delText xml:space="preserve">Eds. </w:delText>
        </w:r>
        <w:r w:rsidRPr="003C478B" w:rsidDel="00F34E6D">
          <w:rPr>
            <w:rStyle w:val="forename"/>
            <w:sz w:val="24"/>
            <w:szCs w:val="24"/>
          </w:rPr>
          <w:delText>Mark</w:delText>
        </w:r>
        <w:r w:rsidRPr="003C478B" w:rsidDel="00F34E6D">
          <w:rPr>
            <w:rFonts w:ascii="Times New Roman" w:hAnsi="Times New Roman"/>
            <w:sz w:val="24"/>
            <w:szCs w:val="24"/>
          </w:rPr>
          <w:delText xml:space="preserve"> </w:delText>
        </w:r>
        <w:r w:rsidRPr="003C478B" w:rsidDel="00F34E6D">
          <w:rPr>
            <w:rStyle w:val="surname"/>
            <w:sz w:val="24"/>
            <w:szCs w:val="24"/>
          </w:rPr>
          <w:delText>Mazower</w:delText>
        </w:r>
        <w:r w:rsidRPr="003C478B" w:rsidDel="00F34E6D">
          <w:rPr>
            <w:rFonts w:ascii="Times New Roman" w:hAnsi="Times New Roman"/>
            <w:sz w:val="24"/>
            <w:szCs w:val="24"/>
          </w:rPr>
          <w:delText xml:space="preserve">, </w:delText>
        </w:r>
        <w:r w:rsidRPr="003C478B" w:rsidDel="00F34E6D">
          <w:rPr>
            <w:rStyle w:val="forename"/>
            <w:sz w:val="24"/>
            <w:szCs w:val="24"/>
          </w:rPr>
          <w:delText>Jessica</w:delText>
        </w:r>
        <w:r w:rsidRPr="003C478B" w:rsidDel="00F34E6D">
          <w:rPr>
            <w:rFonts w:ascii="Times New Roman" w:hAnsi="Times New Roman"/>
            <w:sz w:val="24"/>
            <w:szCs w:val="24"/>
          </w:rPr>
          <w:delText xml:space="preserve"> </w:delText>
        </w:r>
        <w:r w:rsidRPr="003C478B" w:rsidDel="00F34E6D">
          <w:rPr>
            <w:rStyle w:val="surname"/>
            <w:sz w:val="24"/>
            <w:szCs w:val="24"/>
          </w:rPr>
          <w:delText>Reinisch</w:delText>
        </w:r>
        <w:r w:rsidRPr="003C478B" w:rsidDel="00F34E6D">
          <w:rPr>
            <w:rFonts w:ascii="Times New Roman" w:hAnsi="Times New Roman"/>
            <w:sz w:val="24"/>
            <w:szCs w:val="24"/>
          </w:rPr>
          <w:delText xml:space="preserve"> and </w:delText>
        </w:r>
        <w:r w:rsidRPr="003C478B" w:rsidDel="00F34E6D">
          <w:rPr>
            <w:rStyle w:val="forename"/>
            <w:sz w:val="24"/>
            <w:szCs w:val="24"/>
          </w:rPr>
          <w:delText>David</w:delText>
        </w:r>
        <w:r w:rsidRPr="003C478B" w:rsidDel="00F34E6D">
          <w:rPr>
            <w:rFonts w:ascii="Times New Roman" w:hAnsi="Times New Roman"/>
            <w:sz w:val="24"/>
            <w:szCs w:val="24"/>
          </w:rPr>
          <w:delText xml:space="preserve"> </w:delText>
        </w:r>
        <w:r w:rsidRPr="003C478B" w:rsidDel="00F34E6D">
          <w:rPr>
            <w:rStyle w:val="surname"/>
            <w:sz w:val="24"/>
            <w:szCs w:val="24"/>
          </w:rPr>
          <w:delText>Feldman</w:delText>
        </w:r>
        <w:r w:rsidRPr="003C478B" w:rsidDel="00F34E6D">
          <w:rPr>
            <w:rFonts w:ascii="Times New Roman" w:hAnsi="Times New Roman"/>
            <w:sz w:val="24"/>
            <w:szCs w:val="24"/>
          </w:rPr>
          <w:delText xml:space="preserve">, </w:delText>
        </w:r>
        <w:r w:rsidRPr="003C478B" w:rsidDel="00F34E6D">
          <w:rPr>
            <w:rStyle w:val="publisher"/>
            <w:sz w:val="24"/>
            <w:szCs w:val="24"/>
          </w:rPr>
          <w:delText>OUP</w:delText>
        </w:r>
      </w:del>
      <w:r w:rsidRPr="003C478B">
        <w:rPr>
          <w:rFonts w:ascii="Times New Roman" w:hAnsi="Times New Roman"/>
          <w:sz w:val="24"/>
          <w:szCs w:val="24"/>
        </w:rPr>
        <w:t xml:space="preserve"> </w:t>
      </w:r>
      <w:r w:rsidRPr="003C478B">
        <w:rPr>
          <w:rStyle w:val="date"/>
          <w:rFonts w:ascii="Times New Roman" w:hAnsi="Times New Roman"/>
          <w:sz w:val="24"/>
          <w:szCs w:val="24"/>
        </w:rPr>
        <w:t>2011</w:t>
      </w:r>
      <w:ins w:id="3977" w:author="Patterson Lamb" w:date="2014-08-11T14:15:00Z">
        <w:r>
          <w:rPr>
            <w:rStyle w:val="date"/>
            <w:rFonts w:ascii="Times New Roman" w:hAnsi="Times New Roman"/>
            <w:sz w:val="24"/>
            <w:szCs w:val="24"/>
          </w:rPr>
          <w:t>)</w:t>
        </w:r>
      </w:ins>
      <w:r w:rsidRPr="003C478B">
        <w:rPr>
          <w:rFonts w:ascii="Times New Roman" w:hAnsi="Times New Roman"/>
          <w:sz w:val="24"/>
          <w:szCs w:val="24"/>
        </w:rPr>
        <w:t xml:space="preserve">, </w:t>
      </w:r>
      <w:del w:id="3978" w:author="Patterson Lamb" w:date="2014-08-11T14:15:00Z">
        <w:r w:rsidRPr="003C478B" w:rsidDel="00F34E6D">
          <w:rPr>
            <w:rFonts w:ascii="Times New Roman" w:hAnsi="Times New Roman"/>
            <w:sz w:val="24"/>
            <w:szCs w:val="24"/>
          </w:rPr>
          <w:delText>pp.</w:delText>
        </w:r>
      </w:del>
      <w:r w:rsidRPr="003C478B">
        <w:rPr>
          <w:rStyle w:val="pageextent"/>
          <w:sz w:val="24"/>
          <w:szCs w:val="24"/>
        </w:rPr>
        <w:t>258–</w:t>
      </w:r>
      <w:del w:id="3979" w:author="Patterson Lamb" w:date="2014-08-11T14:15:00Z">
        <w:r w:rsidRPr="003C478B" w:rsidDel="00F34E6D">
          <w:rPr>
            <w:rStyle w:val="pageextent"/>
            <w:sz w:val="24"/>
            <w:szCs w:val="24"/>
          </w:rPr>
          <w:delText>2</w:delText>
        </w:r>
      </w:del>
      <w:r w:rsidRPr="003C478B">
        <w:rPr>
          <w:rStyle w:val="pageextent"/>
          <w:sz w:val="24"/>
          <w:szCs w:val="24"/>
        </w:rPr>
        <w:t>89</w:t>
      </w:r>
      <w:r w:rsidRPr="003C478B">
        <w:rPr>
          <w:rFonts w:ascii="Times New Roman" w:hAnsi="Times New Roman"/>
          <w:sz w:val="24"/>
          <w:szCs w:val="24"/>
        </w:rPr>
        <w:t xml:space="preserve">; </w:t>
      </w:r>
      <w:del w:id="3980" w:author="Patterson Lamb" w:date="2014-08-11T14:16:00Z">
        <w:r w:rsidRPr="003C478B" w:rsidDel="00F34E6D">
          <w:rPr>
            <w:rFonts w:ascii="Times New Roman" w:hAnsi="Times New Roman"/>
            <w:sz w:val="24"/>
            <w:szCs w:val="24"/>
          </w:rPr>
          <w:delText xml:space="preserve">and, </w:delText>
        </w:r>
      </w:del>
      <w:r w:rsidRPr="003C478B">
        <w:rPr>
          <w:rFonts w:ascii="Times New Roman" w:hAnsi="Times New Roman"/>
          <w:sz w:val="24"/>
          <w:szCs w:val="24"/>
        </w:rPr>
        <w:t>“Auntie UNRRA at the Crossroads</w:t>
      </w:r>
      <w:ins w:id="3981" w:author="Patterson Lamb" w:date="2014-08-11T14:16:00Z">
        <w:r>
          <w:rPr>
            <w:rFonts w:ascii="Times New Roman" w:hAnsi="Times New Roman"/>
            <w:sz w:val="24"/>
            <w:szCs w:val="24"/>
          </w:rPr>
          <w:t>,</w:t>
        </w:r>
      </w:ins>
      <w:r w:rsidRPr="003C478B">
        <w:rPr>
          <w:rFonts w:ascii="Times New Roman" w:hAnsi="Times New Roman"/>
          <w:sz w:val="24"/>
          <w:szCs w:val="24"/>
        </w:rPr>
        <w:t>”</w:t>
      </w:r>
      <w:del w:id="3982" w:author="Patterson Lamb" w:date="2014-08-11T14:16: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3983" w:author="Patterson Lamb" w:date="2014-08-11T14:17:00Z">
        <w:r>
          <w:rPr>
            <w:rFonts w:ascii="Times New Roman" w:hAnsi="Times New Roman"/>
            <w:sz w:val="24"/>
            <w:szCs w:val="24"/>
          </w:rPr>
          <w:t xml:space="preserve">in </w:t>
        </w:r>
        <w:r w:rsidRPr="003C478B">
          <w:rPr>
            <w:rFonts w:ascii="Times New Roman" w:hAnsi="Times New Roman"/>
            <w:sz w:val="24"/>
            <w:szCs w:val="24"/>
          </w:rPr>
          <w:t>Rana Mitter and Matthew Hilton</w:t>
        </w:r>
        <w:r>
          <w:rPr>
            <w:rFonts w:ascii="Times New Roman" w:hAnsi="Times New Roman"/>
            <w:sz w:val="24"/>
            <w:szCs w:val="24"/>
          </w:rPr>
          <w:t>, eds.,</w:t>
        </w:r>
        <w:r w:rsidRPr="003C478B">
          <w:rPr>
            <w:rFonts w:ascii="Times New Roman" w:hAnsi="Times New Roman"/>
            <w:i/>
            <w:iCs/>
            <w:sz w:val="24"/>
            <w:szCs w:val="24"/>
          </w:rPr>
          <w:t xml:space="preserve"> </w:t>
        </w:r>
      </w:ins>
      <w:r w:rsidRPr="003C478B">
        <w:rPr>
          <w:rFonts w:ascii="Times New Roman" w:hAnsi="Times New Roman"/>
          <w:i/>
          <w:iCs/>
          <w:sz w:val="24"/>
          <w:szCs w:val="24"/>
        </w:rPr>
        <w:t>Past and Present</w:t>
      </w:r>
      <w:r w:rsidRPr="003C478B">
        <w:rPr>
          <w:rFonts w:ascii="Times New Roman" w:hAnsi="Times New Roman"/>
          <w:sz w:val="24"/>
          <w:szCs w:val="24"/>
        </w:rPr>
        <w:t>,</w:t>
      </w:r>
      <w:del w:id="3984" w:author="Patterson Lamb" w:date="2014-08-11T14:16:00Z">
        <w:r w:rsidRPr="003C478B" w:rsidDel="00F34E6D">
          <w:rPr>
            <w:rFonts w:ascii="Times New Roman" w:hAnsi="Times New Roman"/>
            <w:sz w:val="24"/>
            <w:szCs w:val="24"/>
          </w:rPr>
          <w:delText xml:space="preserve"> Vol.</w:delText>
        </w:r>
      </w:del>
      <w:ins w:id="3985" w:author="Patterson Lamb" w:date="2014-08-11T14:16:00Z">
        <w:r>
          <w:rPr>
            <w:rFonts w:ascii="Times New Roman" w:hAnsi="Times New Roman"/>
            <w:sz w:val="24"/>
            <w:szCs w:val="24"/>
          </w:rPr>
          <w:t xml:space="preserve"> </w:t>
        </w:r>
      </w:ins>
      <w:r w:rsidRPr="003C478B">
        <w:rPr>
          <w:rFonts w:ascii="Times New Roman" w:hAnsi="Times New Roman"/>
          <w:sz w:val="24"/>
          <w:szCs w:val="24"/>
        </w:rPr>
        <w:t>Supplement No.</w:t>
      </w:r>
      <w:ins w:id="3986" w:author="Patterson Lamb" w:date="2014-08-11T14:16:00Z">
        <w:r>
          <w:rPr>
            <w:rFonts w:ascii="Times New Roman" w:hAnsi="Times New Roman"/>
            <w:sz w:val="24"/>
            <w:szCs w:val="24"/>
          </w:rPr>
          <w:t xml:space="preserve"> </w:t>
        </w:r>
      </w:ins>
      <w:r w:rsidRPr="003C478B">
        <w:rPr>
          <w:rFonts w:ascii="Times New Roman" w:hAnsi="Times New Roman"/>
          <w:sz w:val="24"/>
          <w:szCs w:val="24"/>
        </w:rPr>
        <w:t>8</w:t>
      </w:r>
      <w:del w:id="3987" w:author="Patterson Lamb" w:date="2014-08-11T14:16: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3988" w:author="Patterson Lamb" w:date="2014-08-11T14:16:00Z">
        <w:r>
          <w:rPr>
            <w:rFonts w:ascii="Times New Roman" w:hAnsi="Times New Roman"/>
            <w:sz w:val="24"/>
            <w:szCs w:val="24"/>
          </w:rPr>
          <w:t>(</w:t>
        </w:r>
      </w:ins>
      <w:ins w:id="3989" w:author="Patterson Lamb" w:date="2014-08-11T14:17:00Z">
        <w:r>
          <w:rPr>
            <w:rFonts w:ascii="Times New Roman" w:hAnsi="Times New Roman"/>
            <w:sz w:val="24"/>
            <w:szCs w:val="24"/>
          </w:rPr>
          <w:t xml:space="preserve">Oxford: Oxford University Press, </w:t>
        </w:r>
      </w:ins>
      <w:r w:rsidRPr="003C478B">
        <w:rPr>
          <w:rFonts w:ascii="Times New Roman" w:hAnsi="Times New Roman"/>
          <w:sz w:val="24"/>
          <w:szCs w:val="24"/>
        </w:rPr>
        <w:t>2013</w:t>
      </w:r>
      <w:ins w:id="3990" w:author="Patterson Lamb" w:date="2014-08-11T14:16:00Z">
        <w:r>
          <w:rPr>
            <w:rFonts w:ascii="Times New Roman" w:hAnsi="Times New Roman"/>
            <w:sz w:val="24"/>
            <w:szCs w:val="24"/>
          </w:rPr>
          <w:t>)</w:t>
        </w:r>
      </w:ins>
      <w:r w:rsidRPr="003C478B">
        <w:rPr>
          <w:rFonts w:ascii="Times New Roman" w:hAnsi="Times New Roman"/>
          <w:sz w:val="24"/>
          <w:szCs w:val="24"/>
        </w:rPr>
        <w:t xml:space="preserve">, </w:t>
      </w:r>
      <w:del w:id="3991" w:author="Patterson Lamb" w:date="2014-08-11T14:17:00Z">
        <w:r w:rsidRPr="003C478B" w:rsidDel="00F34E6D">
          <w:rPr>
            <w:rFonts w:ascii="Times New Roman" w:hAnsi="Times New Roman"/>
            <w:sz w:val="24"/>
            <w:szCs w:val="24"/>
          </w:rPr>
          <w:delText>edited by Rana Mitter and Matthew Hilton, pp.</w:delText>
        </w:r>
      </w:del>
      <w:r w:rsidRPr="003C478B">
        <w:rPr>
          <w:rFonts w:ascii="Times New Roman" w:hAnsi="Times New Roman"/>
          <w:sz w:val="24"/>
          <w:szCs w:val="24"/>
        </w:rPr>
        <w:t>70–97</w:t>
      </w:r>
      <w:ins w:id="3992" w:author="Patterson Lamb" w:date="2014-08-11T14:17:00Z">
        <w:r>
          <w:rPr>
            <w:rFonts w:ascii="Times New Roman" w:hAnsi="Times New Roman"/>
            <w:sz w:val="24"/>
            <w:szCs w:val="24"/>
          </w:rPr>
          <w:t>,</w:t>
        </w:r>
      </w:ins>
      <w:del w:id="3993" w:author="Patterson Lamb" w:date="2014-08-11T14:17: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noProof/>
          <w:sz w:val="24"/>
          <w:szCs w:val="24"/>
        </w:rPr>
        <w:t>73.</w:t>
      </w:r>
    </w:p>
  </w:endnote>
  <w:endnote w:id="5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Sunil</w:t>
      </w:r>
      <w:r w:rsidRPr="003C478B">
        <w:rPr>
          <w:rFonts w:ascii="Times New Roman" w:hAnsi="Times New Roman"/>
          <w:sz w:val="24"/>
          <w:szCs w:val="24"/>
        </w:rPr>
        <w:t xml:space="preserve"> </w:t>
      </w:r>
      <w:r w:rsidRPr="003C478B">
        <w:rPr>
          <w:rStyle w:val="surname"/>
          <w:sz w:val="24"/>
          <w:szCs w:val="24"/>
        </w:rPr>
        <w:t>Amrith</w:t>
      </w:r>
      <w:r w:rsidRPr="003C478B">
        <w:rPr>
          <w:rFonts w:ascii="Times New Roman" w:hAnsi="Times New Roman"/>
          <w:sz w:val="24"/>
          <w:szCs w:val="24"/>
        </w:rPr>
        <w:t xml:space="preserve">, </w:t>
      </w:r>
      <w:r w:rsidRPr="003C478B">
        <w:rPr>
          <w:rStyle w:val="booktitle"/>
          <w:sz w:val="24"/>
          <w:szCs w:val="24"/>
        </w:rPr>
        <w:t>Decolonizing International Health. India and Southeast Asia, 1930–65</w:t>
      </w:r>
      <w:r w:rsidRPr="003C478B">
        <w:rPr>
          <w:rFonts w:ascii="Times New Roman" w:hAnsi="Times New Roman"/>
          <w:sz w:val="24"/>
          <w:szCs w:val="24"/>
        </w:rPr>
        <w:t xml:space="preserve"> </w:t>
      </w:r>
      <w:r>
        <w:rPr>
          <w:rFonts w:ascii="Times New Roman" w:hAnsi="Times New Roman"/>
          <w:sz w:val="24"/>
          <w:szCs w:val="24"/>
        </w:rPr>
        <w:t xml:space="preserve">(Basingstoke: </w:t>
      </w:r>
      <w:r w:rsidRPr="003C478B">
        <w:rPr>
          <w:rStyle w:val="publisher"/>
          <w:sz w:val="24"/>
          <w:szCs w:val="24"/>
        </w:rPr>
        <w:t>Palgrave Macmillan</w:t>
      </w:r>
      <w:r w:rsidRPr="003C478B">
        <w:rPr>
          <w:rFonts w:ascii="Times New Roman" w:hAnsi="Times New Roman"/>
          <w:sz w:val="24"/>
          <w:szCs w:val="24"/>
        </w:rPr>
        <w:t xml:space="preserve">, </w:t>
      </w:r>
      <w:r w:rsidRPr="003C478B">
        <w:rPr>
          <w:rStyle w:val="date"/>
          <w:rFonts w:ascii="Times New Roman" w:hAnsi="Times New Roman"/>
          <w:sz w:val="24"/>
          <w:szCs w:val="24"/>
        </w:rPr>
        <w:t>2006</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forename"/>
          <w:sz w:val="24"/>
          <w:szCs w:val="24"/>
        </w:rPr>
        <w:t>Nitsan</w:t>
      </w:r>
      <w:r w:rsidRPr="003C478B">
        <w:rPr>
          <w:rFonts w:ascii="Times New Roman" w:hAnsi="Times New Roman"/>
          <w:sz w:val="24"/>
          <w:szCs w:val="24"/>
        </w:rPr>
        <w:t xml:space="preserve"> </w:t>
      </w:r>
      <w:r w:rsidRPr="003C478B">
        <w:rPr>
          <w:rStyle w:val="surname"/>
          <w:sz w:val="24"/>
          <w:szCs w:val="24"/>
        </w:rPr>
        <w:t>Chorev</w:t>
      </w:r>
      <w:r w:rsidRPr="003C478B">
        <w:rPr>
          <w:rFonts w:ascii="Times New Roman" w:hAnsi="Times New Roman"/>
          <w:sz w:val="24"/>
          <w:szCs w:val="24"/>
        </w:rPr>
        <w:t xml:space="preserve">, </w:t>
      </w:r>
      <w:r w:rsidRPr="003C478B">
        <w:rPr>
          <w:rStyle w:val="booktitle"/>
          <w:sz w:val="24"/>
          <w:szCs w:val="24"/>
        </w:rPr>
        <w:t>The World Health Organization between North and South</w:t>
      </w:r>
      <w:r w:rsidRPr="003C478B">
        <w:rPr>
          <w:rFonts w:ascii="Times New Roman" w:hAnsi="Times New Roman"/>
          <w:sz w:val="24"/>
          <w:szCs w:val="24"/>
        </w:rPr>
        <w:t xml:space="preserve"> </w:t>
      </w:r>
      <w:r>
        <w:rPr>
          <w:rFonts w:ascii="Times New Roman" w:hAnsi="Times New Roman"/>
          <w:sz w:val="24"/>
          <w:szCs w:val="24"/>
        </w:rPr>
        <w:t xml:space="preserve">(Ithaca, NY: </w:t>
      </w:r>
      <w:r w:rsidRPr="003C478B">
        <w:rPr>
          <w:rStyle w:val="publisher"/>
          <w:sz w:val="24"/>
          <w:szCs w:val="24"/>
        </w:rPr>
        <w:t>Cornell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Pr>
          <w:rStyle w:val="date"/>
          <w:rFonts w:ascii="Times New Roman" w:hAnsi="Times New Roman"/>
          <w:sz w:val="24"/>
          <w:szCs w:val="24"/>
        </w:rPr>
        <w:t>)</w:t>
      </w:r>
      <w:r w:rsidRPr="003C478B">
        <w:rPr>
          <w:rFonts w:ascii="Times New Roman" w:hAnsi="Times New Roman"/>
          <w:noProof/>
          <w:sz w:val="24"/>
          <w:szCs w:val="24"/>
        </w:rPr>
        <w:t>.</w:t>
      </w:r>
    </w:p>
  </w:endnote>
  <w:endnote w:id="5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Anne-Emmanuel</w:t>
      </w:r>
      <w:r w:rsidRPr="003C478B">
        <w:rPr>
          <w:rFonts w:ascii="Times New Roman" w:hAnsi="Times New Roman"/>
          <w:sz w:val="24"/>
          <w:szCs w:val="24"/>
        </w:rPr>
        <w:t xml:space="preserve"> </w:t>
      </w:r>
      <w:r w:rsidRPr="003C478B">
        <w:rPr>
          <w:rStyle w:val="surname"/>
          <w:sz w:val="24"/>
          <w:szCs w:val="24"/>
        </w:rPr>
        <w:t>Birn</w:t>
      </w:r>
      <w:r w:rsidRPr="003C478B">
        <w:rPr>
          <w:rFonts w:ascii="Times New Roman" w:hAnsi="Times New Roman"/>
          <w:sz w:val="24"/>
          <w:szCs w:val="24"/>
        </w:rPr>
        <w:t>, “</w:t>
      </w:r>
      <w:r w:rsidRPr="003C478B">
        <w:rPr>
          <w:rStyle w:val="Articletitle"/>
          <w:sz w:val="24"/>
          <w:szCs w:val="24"/>
        </w:rPr>
        <w:t xml:space="preserve">The Stages of International (Global) Health: Histories of Success or Successes </w:t>
      </w:r>
      <w:r>
        <w:rPr>
          <w:rStyle w:val="Articletitle"/>
          <w:sz w:val="24"/>
          <w:szCs w:val="24"/>
        </w:rPr>
        <w:t>o</w:t>
      </w:r>
      <w:r w:rsidRPr="003C478B">
        <w:rPr>
          <w:rStyle w:val="Articletitle"/>
          <w:sz w:val="24"/>
          <w:szCs w:val="24"/>
        </w:rPr>
        <w:t>f History?</w:t>
      </w:r>
      <w:r>
        <w:rPr>
          <w:rStyle w:val="Articletitle"/>
          <w:sz w:val="24"/>
          <w:szCs w:val="24"/>
        </w:rPr>
        <w:t>”</w:t>
      </w:r>
      <w:r w:rsidRPr="003C478B">
        <w:rPr>
          <w:rFonts w:ascii="Times New Roman" w:hAnsi="Times New Roman"/>
          <w:sz w:val="24"/>
          <w:szCs w:val="24"/>
        </w:rPr>
        <w:t xml:space="preserve"> </w:t>
      </w:r>
      <w:r w:rsidRPr="003C478B">
        <w:rPr>
          <w:rStyle w:val="journal-title"/>
          <w:sz w:val="24"/>
          <w:szCs w:val="24"/>
        </w:rPr>
        <w:t>Global Public Health: An International Journal of Research, Policy and Practice</w:t>
      </w:r>
      <w:r w:rsidRPr="003C478B">
        <w:rPr>
          <w:rFonts w:ascii="Times New Roman" w:hAnsi="Times New Roman"/>
          <w:sz w:val="24"/>
          <w:szCs w:val="24"/>
        </w:rPr>
        <w:t xml:space="preserve"> </w:t>
      </w:r>
      <w:r w:rsidRPr="003C478B">
        <w:rPr>
          <w:rStyle w:val="volume"/>
          <w:sz w:val="24"/>
          <w:szCs w:val="24"/>
        </w:rPr>
        <w:t>4</w:t>
      </w:r>
      <w:r w:rsidRPr="003C478B">
        <w:rPr>
          <w:rFonts w:ascii="Times New Roman" w:hAnsi="Times New Roman"/>
          <w:sz w:val="24"/>
          <w:szCs w:val="24"/>
        </w:rPr>
        <w:t xml:space="preserve">, </w:t>
      </w:r>
      <w:r>
        <w:rPr>
          <w:rFonts w:ascii="Times New Roman" w:hAnsi="Times New Roman"/>
          <w:sz w:val="24"/>
          <w:szCs w:val="24"/>
        </w:rPr>
        <w:t xml:space="preserve">no. </w:t>
      </w:r>
      <w:r w:rsidRPr="003C478B">
        <w:rPr>
          <w:rStyle w:val="Issueno"/>
          <w:rFonts w:ascii="Times New Roman" w:hAnsi="Times New Roman"/>
          <w:sz w:val="24"/>
          <w:szCs w:val="24"/>
        </w:rPr>
        <w:t>1</w:t>
      </w:r>
      <w:r w:rsidRPr="003B50F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2009</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50–68</w:t>
      </w:r>
      <w:r>
        <w:rPr>
          <w:rStyle w:val="pageextent"/>
          <w:sz w:val="24"/>
          <w:szCs w:val="24"/>
        </w:rPr>
        <w:t>,</w:t>
      </w:r>
      <w:r w:rsidRPr="003C478B">
        <w:rPr>
          <w:rFonts w:ascii="Times New Roman" w:hAnsi="Times New Roman"/>
          <w:sz w:val="24"/>
          <w:szCs w:val="24"/>
        </w:rPr>
        <w:t xml:space="preserve"> 56.</w:t>
      </w:r>
    </w:p>
  </w:endnote>
  <w:endnote w:id="5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Birn, </w:t>
      </w:r>
      <w:r>
        <w:rPr>
          <w:rFonts w:ascii="Times New Roman" w:hAnsi="Times New Roman"/>
          <w:sz w:val="24"/>
          <w:szCs w:val="24"/>
        </w:rPr>
        <w:t xml:space="preserve">“The Stages of International (Global) Health,” </w:t>
      </w:r>
      <w:r w:rsidRPr="003C478B">
        <w:rPr>
          <w:rFonts w:ascii="Times New Roman" w:hAnsi="Times New Roman"/>
          <w:sz w:val="24"/>
          <w:szCs w:val="24"/>
        </w:rPr>
        <w:t>56. (</w:t>
      </w:r>
      <w:del w:id="4008" w:author="Patterson Lamb" w:date="2014-08-11T11:47:00Z">
        <w:r w:rsidRPr="003C478B" w:rsidDel="000D07A7">
          <w:rPr>
            <w:rFonts w:ascii="Times New Roman" w:hAnsi="Times New Roman"/>
            <w:sz w:val="24"/>
            <w:szCs w:val="24"/>
          </w:rPr>
          <w:delText>W.H.O.</w:delText>
        </w:r>
      </w:del>
      <w:ins w:id="4009" w:author="Patterson Lamb" w:date="2014-08-11T11:47:00Z">
        <w:r>
          <w:rPr>
            <w:rFonts w:ascii="Times New Roman" w:hAnsi="Times New Roman"/>
            <w:sz w:val="24"/>
            <w:szCs w:val="24"/>
          </w:rPr>
          <w:t>WHO</w:t>
        </w:r>
      </w:ins>
      <w:r w:rsidRPr="003C478B">
        <w:rPr>
          <w:rFonts w:ascii="Times New Roman" w:hAnsi="Times New Roman"/>
          <w:sz w:val="24"/>
          <w:szCs w:val="24"/>
        </w:rPr>
        <w:t xml:space="preserve"> regional offices for Africa, the Americas, South</w:t>
      </w:r>
      <w:r>
        <w:rPr>
          <w:rFonts w:ascii="Times New Roman" w:hAnsi="Times New Roman"/>
          <w:sz w:val="24"/>
          <w:szCs w:val="24"/>
        </w:rPr>
        <w:t>e</w:t>
      </w:r>
      <w:r w:rsidRPr="003C478B">
        <w:rPr>
          <w:rFonts w:ascii="Times New Roman" w:hAnsi="Times New Roman"/>
          <w:sz w:val="24"/>
          <w:szCs w:val="24"/>
        </w:rPr>
        <w:t>ast Asia, Europe, Eastern Mediterranean, and Western Pacific).</w:t>
      </w:r>
    </w:p>
  </w:endnote>
  <w:endnote w:id="5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t>
      </w:r>
      <w:r>
        <w:rPr>
          <w:rFonts w:ascii="Times New Roman" w:hAnsi="Times New Roman"/>
          <w:b/>
          <w:sz w:val="24"/>
          <w:szCs w:val="24"/>
        </w:rPr>
        <w:t>&lt;AU: Where are the WHO Archives?&gt;</w:t>
      </w:r>
      <w:r w:rsidRPr="003C478B">
        <w:rPr>
          <w:rFonts w:ascii="Times New Roman" w:hAnsi="Times New Roman"/>
          <w:sz w:val="24"/>
          <w:szCs w:val="24"/>
        </w:rPr>
        <w:t>Workfiles-Events-General, Fol. 2, Magnum Photos INC, 1950–1968, letter from HB (most likely Harold Ballou, regional office for the Americas of the WHO), to Dr</w:t>
      </w:r>
      <w:r>
        <w:rPr>
          <w:rFonts w:ascii="Times New Roman" w:hAnsi="Times New Roman"/>
          <w:sz w:val="24"/>
          <w:szCs w:val="24"/>
        </w:rPr>
        <w:t>.</w:t>
      </w:r>
      <w:r w:rsidRPr="003C478B">
        <w:rPr>
          <w:rFonts w:ascii="Times New Roman" w:hAnsi="Times New Roman"/>
          <w:sz w:val="24"/>
          <w:szCs w:val="24"/>
        </w:rPr>
        <w:t xml:space="preserve"> Sacha Leviathan, UNICEF/WHO Yaws eradication program, Haiti, Division of Public Health, 19 March 1951.</w:t>
      </w:r>
    </w:p>
  </w:endnote>
  <w:endnote w:id="5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Socrates</w:t>
      </w:r>
      <w:r w:rsidRPr="003C478B">
        <w:rPr>
          <w:rFonts w:ascii="Times New Roman" w:hAnsi="Times New Roman"/>
          <w:sz w:val="24"/>
          <w:szCs w:val="24"/>
        </w:rPr>
        <w:t xml:space="preserve"> </w:t>
      </w:r>
      <w:r w:rsidRPr="003C478B">
        <w:rPr>
          <w:rStyle w:val="surname"/>
          <w:sz w:val="24"/>
          <w:szCs w:val="24"/>
        </w:rPr>
        <w:t>Litsios</w:t>
      </w:r>
      <w:r w:rsidRPr="003C478B">
        <w:rPr>
          <w:rFonts w:ascii="Times New Roman" w:hAnsi="Times New Roman"/>
          <w:sz w:val="24"/>
          <w:szCs w:val="24"/>
        </w:rPr>
        <w:t>, “</w:t>
      </w:r>
      <w:r w:rsidRPr="003C478B">
        <w:rPr>
          <w:rStyle w:val="Articletitle"/>
          <w:sz w:val="24"/>
          <w:szCs w:val="24"/>
        </w:rPr>
        <w:t>Malaria Control, the Cold War, and the Postwar Reorganization of International Assistance,</w:t>
      </w:r>
      <w:r w:rsidRPr="003C478B">
        <w:rPr>
          <w:rFonts w:ascii="Times New Roman" w:hAnsi="Times New Roman"/>
          <w:sz w:val="24"/>
          <w:szCs w:val="24"/>
        </w:rPr>
        <w:t xml:space="preserve">” </w:t>
      </w:r>
      <w:r w:rsidRPr="003C478B">
        <w:rPr>
          <w:rStyle w:val="journal-title"/>
          <w:sz w:val="24"/>
          <w:szCs w:val="24"/>
        </w:rPr>
        <w:t>Medical Anthropology</w:t>
      </w:r>
      <w:r w:rsidRPr="003C478B">
        <w:rPr>
          <w:rFonts w:ascii="Times New Roman" w:hAnsi="Times New Roman"/>
          <w:sz w:val="24"/>
          <w:szCs w:val="24"/>
        </w:rPr>
        <w:t xml:space="preserve"> </w:t>
      </w:r>
      <w:r w:rsidRPr="003C478B">
        <w:rPr>
          <w:rStyle w:val="volume"/>
          <w:sz w:val="24"/>
          <w:szCs w:val="24"/>
        </w:rPr>
        <w:t>17</w:t>
      </w:r>
      <w:r w:rsidRPr="003C478B">
        <w:rPr>
          <w:rFonts w:ascii="Times New Roman" w:hAnsi="Times New Roman"/>
          <w:sz w:val="24"/>
          <w:szCs w:val="24"/>
        </w:rPr>
        <w:t xml:space="preserve">, </w:t>
      </w:r>
      <w:r>
        <w:rPr>
          <w:rFonts w:ascii="Times New Roman" w:hAnsi="Times New Roman"/>
          <w:sz w:val="24"/>
          <w:szCs w:val="24"/>
        </w:rPr>
        <w:t xml:space="preserve">no. </w:t>
      </w:r>
      <w:r w:rsidRPr="003C478B">
        <w:rPr>
          <w:rStyle w:val="Issueno"/>
          <w:rFonts w:ascii="Times New Roman" w:hAnsi="Times New Roman"/>
          <w:sz w:val="24"/>
          <w:szCs w:val="24"/>
        </w:rPr>
        <w:t>3</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1997</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255–78</w:t>
      </w:r>
      <w:r>
        <w:rPr>
          <w:rStyle w:val="pageextent"/>
          <w:sz w:val="24"/>
          <w:szCs w:val="24"/>
        </w:rPr>
        <w:t>;</w:t>
      </w:r>
      <w:r w:rsidRPr="003C478B">
        <w:rPr>
          <w:rFonts w:ascii="Times New Roman" w:hAnsi="Times New Roman"/>
          <w:i/>
          <w:sz w:val="24"/>
          <w:szCs w:val="24"/>
        </w:rPr>
        <w:t xml:space="preserve"> </w:t>
      </w:r>
      <w:r w:rsidRPr="003C478B">
        <w:rPr>
          <w:rStyle w:val="forename"/>
          <w:sz w:val="24"/>
          <w:szCs w:val="24"/>
        </w:rPr>
        <w:t>Randall</w:t>
      </w:r>
      <w:r w:rsidRPr="003C478B">
        <w:rPr>
          <w:rFonts w:ascii="Times New Roman" w:hAnsi="Times New Roman"/>
          <w:sz w:val="24"/>
          <w:szCs w:val="24"/>
        </w:rPr>
        <w:t xml:space="preserve"> </w:t>
      </w:r>
      <w:r w:rsidRPr="003C478B">
        <w:rPr>
          <w:rStyle w:val="surname"/>
          <w:sz w:val="24"/>
          <w:szCs w:val="24"/>
        </w:rPr>
        <w:t>Packard</w:t>
      </w:r>
      <w:r w:rsidRPr="003C478B">
        <w:rPr>
          <w:rFonts w:ascii="Times New Roman" w:hAnsi="Times New Roman"/>
          <w:sz w:val="24"/>
          <w:szCs w:val="24"/>
        </w:rPr>
        <w:t xml:space="preserve"> and </w:t>
      </w:r>
      <w:r w:rsidRPr="003C478B">
        <w:rPr>
          <w:rStyle w:val="forename"/>
          <w:sz w:val="24"/>
          <w:szCs w:val="24"/>
        </w:rPr>
        <w:t>P.</w:t>
      </w:r>
      <w:r>
        <w:rPr>
          <w:rStyle w:val="forename"/>
          <w:sz w:val="24"/>
          <w:szCs w:val="24"/>
        </w:rPr>
        <w:t xml:space="preserve">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Brown</w:t>
      </w:r>
      <w:r w:rsidRPr="003C478B">
        <w:rPr>
          <w:rFonts w:ascii="Times New Roman" w:hAnsi="Times New Roman"/>
          <w:sz w:val="24"/>
          <w:szCs w:val="24"/>
        </w:rPr>
        <w:t>, “</w:t>
      </w:r>
      <w:r w:rsidRPr="003C478B">
        <w:rPr>
          <w:rStyle w:val="Articletitle"/>
          <w:sz w:val="24"/>
          <w:szCs w:val="24"/>
        </w:rPr>
        <w:t xml:space="preserve">No </w:t>
      </w:r>
      <w:r>
        <w:rPr>
          <w:rStyle w:val="Articletitle"/>
          <w:sz w:val="24"/>
          <w:szCs w:val="24"/>
        </w:rPr>
        <w:t>O</w:t>
      </w:r>
      <w:r w:rsidRPr="003C478B">
        <w:rPr>
          <w:rStyle w:val="Articletitle"/>
          <w:sz w:val="24"/>
          <w:szCs w:val="24"/>
        </w:rPr>
        <w:t>ther Logical Choice: Global Malaria Eradication and the Politics of International Health in the Postwar Era</w:t>
      </w:r>
      <w:r w:rsidRPr="003C478B">
        <w:rPr>
          <w:rFonts w:ascii="Times New Roman" w:hAnsi="Times New Roman"/>
          <w:sz w:val="24"/>
          <w:szCs w:val="24"/>
        </w:rPr>
        <w:t>,</w:t>
      </w:r>
      <w:r>
        <w:rPr>
          <w:rFonts w:ascii="Times New Roman" w:hAnsi="Times New Roman"/>
          <w:sz w:val="24"/>
          <w:szCs w:val="24"/>
        </w:rPr>
        <w:t>”</w:t>
      </w:r>
      <w:r w:rsidRPr="003C478B">
        <w:rPr>
          <w:rFonts w:ascii="Times New Roman" w:hAnsi="Times New Roman"/>
          <w:sz w:val="24"/>
          <w:szCs w:val="24"/>
        </w:rPr>
        <w:t xml:space="preserve"> </w:t>
      </w:r>
      <w:r w:rsidRPr="003C478B">
        <w:rPr>
          <w:rStyle w:val="journal-title"/>
          <w:sz w:val="24"/>
          <w:szCs w:val="24"/>
        </w:rPr>
        <w:t>Parassitologia</w:t>
      </w:r>
      <w:r w:rsidRPr="003C478B">
        <w:rPr>
          <w:rFonts w:ascii="Times New Roman" w:hAnsi="Times New Roman"/>
          <w:sz w:val="24"/>
          <w:szCs w:val="24"/>
        </w:rPr>
        <w:t xml:space="preserve"> </w:t>
      </w:r>
      <w:r w:rsidRPr="003C478B">
        <w:rPr>
          <w:rStyle w:val="volume"/>
          <w:sz w:val="24"/>
          <w:szCs w:val="24"/>
        </w:rPr>
        <w:t>40</w:t>
      </w:r>
      <w:r w:rsidRPr="003C478B">
        <w:rPr>
          <w:rFonts w:ascii="Times New Roman" w:hAnsi="Times New Roman"/>
          <w:sz w:val="24"/>
          <w:szCs w:val="24"/>
        </w:rPr>
        <w:t>,</w:t>
      </w:r>
      <w:r>
        <w:rPr>
          <w:rFonts w:ascii="Times New Roman" w:hAnsi="Times New Roman"/>
          <w:sz w:val="24"/>
          <w:szCs w:val="24"/>
        </w:rPr>
        <w:t xml:space="preserve"> no.</w:t>
      </w:r>
      <w:r w:rsidRPr="003C478B">
        <w:rPr>
          <w:rFonts w:ascii="Times New Roman" w:hAnsi="Times New Roman"/>
          <w:sz w:val="24"/>
          <w:szCs w:val="24"/>
        </w:rPr>
        <w:t xml:space="preserve"> </w:t>
      </w:r>
      <w:r w:rsidRPr="003C478B">
        <w:rPr>
          <w:rStyle w:val="Issueno"/>
          <w:rFonts w:ascii="Times New Roman" w:hAnsi="Times New Roman"/>
          <w:sz w:val="24"/>
          <w:szCs w:val="24"/>
        </w:rPr>
        <w:t>1–2</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1998</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217–230</w:t>
      </w:r>
      <w:r w:rsidRPr="003C478B">
        <w:rPr>
          <w:rFonts w:ascii="Times New Roman" w:hAnsi="Times New Roman"/>
          <w:sz w:val="24"/>
          <w:szCs w:val="24"/>
        </w:rPr>
        <w:t xml:space="preserve">; </w:t>
      </w:r>
      <w:r w:rsidRPr="003C478B">
        <w:rPr>
          <w:rStyle w:val="forename"/>
          <w:sz w:val="24"/>
          <w:szCs w:val="24"/>
        </w:rPr>
        <w:t>Erez</w:t>
      </w:r>
      <w:r w:rsidRPr="003C478B">
        <w:rPr>
          <w:rFonts w:ascii="Times New Roman" w:hAnsi="Times New Roman"/>
          <w:sz w:val="24"/>
          <w:szCs w:val="24"/>
        </w:rPr>
        <w:t xml:space="preserve"> </w:t>
      </w:r>
      <w:r w:rsidRPr="003C478B">
        <w:rPr>
          <w:rStyle w:val="surname"/>
          <w:sz w:val="24"/>
          <w:szCs w:val="24"/>
        </w:rPr>
        <w:t>Manela</w:t>
      </w:r>
      <w:r w:rsidRPr="003C478B">
        <w:rPr>
          <w:rFonts w:ascii="Times New Roman" w:hAnsi="Times New Roman"/>
          <w:sz w:val="24"/>
          <w:szCs w:val="24"/>
        </w:rPr>
        <w:t>, “</w:t>
      </w:r>
      <w:r w:rsidRPr="003C478B">
        <w:rPr>
          <w:rStyle w:val="Articletitle"/>
          <w:sz w:val="24"/>
          <w:szCs w:val="24"/>
        </w:rPr>
        <w:t>A Pox on Your Narrative: Writing Disease Control into Cold War History,</w:t>
      </w:r>
      <w:r w:rsidRPr="003C478B">
        <w:rPr>
          <w:rFonts w:ascii="Times New Roman" w:hAnsi="Times New Roman"/>
          <w:sz w:val="24"/>
          <w:szCs w:val="24"/>
        </w:rPr>
        <w:t xml:space="preserve">” </w:t>
      </w:r>
      <w:r w:rsidRPr="003C478B">
        <w:rPr>
          <w:rStyle w:val="journal-title"/>
          <w:sz w:val="24"/>
          <w:szCs w:val="24"/>
        </w:rPr>
        <w:t>Diplomatic History</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w:t>
      </w:r>
      <w:r>
        <w:rPr>
          <w:rFonts w:ascii="Times New Roman" w:hAnsi="Times New Roman"/>
          <w:sz w:val="24"/>
          <w:szCs w:val="24"/>
        </w:rPr>
        <w:t xml:space="preserve"> no.</w:t>
      </w:r>
      <w:r w:rsidRPr="003C478B">
        <w:rPr>
          <w:rFonts w:ascii="Times New Roman" w:hAnsi="Times New Roman"/>
          <w:sz w:val="24"/>
          <w:szCs w:val="24"/>
        </w:rPr>
        <w:t xml:space="preserve"> </w:t>
      </w:r>
      <w:r w:rsidRPr="003C478B">
        <w:rPr>
          <w:rStyle w:val="Issueno"/>
          <w:rFonts w:ascii="Times New Roman" w:hAnsi="Times New Roman"/>
          <w:sz w:val="24"/>
          <w:szCs w:val="24"/>
        </w:rPr>
        <w:t>2</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2010</w:t>
      </w:r>
      <w:r>
        <w:rPr>
          <w:rStyle w:val="date"/>
          <w:rFonts w:ascii="Times New Roman" w:hAnsi="Times New Roman"/>
          <w:sz w:val="24"/>
          <w:szCs w:val="24"/>
        </w:rPr>
        <w:t xml:space="preserve">): </w:t>
      </w:r>
      <w:r w:rsidRPr="003C478B">
        <w:rPr>
          <w:rStyle w:val="pageextent"/>
          <w:sz w:val="24"/>
          <w:szCs w:val="24"/>
        </w:rPr>
        <w:t>299–323</w:t>
      </w:r>
      <w:r w:rsidRPr="003C478B">
        <w:rPr>
          <w:rFonts w:ascii="Times New Roman" w:hAnsi="Times New Roman"/>
          <w:sz w:val="24"/>
          <w:szCs w:val="24"/>
        </w:rPr>
        <w:t>.</w:t>
      </w:r>
    </w:p>
  </w:endnote>
  <w:endnote w:id="5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Amrith, </w:t>
      </w:r>
      <w:r w:rsidRPr="003B50FB">
        <w:rPr>
          <w:rFonts w:ascii="Times New Roman" w:hAnsi="Times New Roman"/>
          <w:i/>
          <w:sz w:val="24"/>
          <w:szCs w:val="24"/>
        </w:rPr>
        <w:t>Decolonizing International Health</w:t>
      </w:r>
      <w:r>
        <w:rPr>
          <w:rFonts w:ascii="Times New Roman" w:hAnsi="Times New Roman"/>
          <w:sz w:val="24"/>
          <w:szCs w:val="24"/>
        </w:rPr>
        <w:t xml:space="preserve">, </w:t>
      </w:r>
      <w:r w:rsidRPr="003C478B">
        <w:rPr>
          <w:rFonts w:ascii="Times New Roman" w:hAnsi="Times New Roman"/>
          <w:sz w:val="24"/>
          <w:szCs w:val="24"/>
        </w:rPr>
        <w:t xml:space="preserve">3. Also </w:t>
      </w:r>
      <w:r w:rsidRPr="003C478B">
        <w:rPr>
          <w:rStyle w:val="forename"/>
          <w:sz w:val="24"/>
          <w:szCs w:val="24"/>
        </w:rPr>
        <w:t>S.</w:t>
      </w:r>
      <w:r w:rsidRPr="003C478B">
        <w:rPr>
          <w:rFonts w:ascii="Times New Roman" w:hAnsi="Times New Roman"/>
          <w:sz w:val="24"/>
          <w:szCs w:val="24"/>
        </w:rPr>
        <w:t xml:space="preserve"> </w:t>
      </w:r>
      <w:r w:rsidRPr="003C478B">
        <w:rPr>
          <w:rStyle w:val="surname"/>
          <w:sz w:val="24"/>
          <w:szCs w:val="24"/>
        </w:rPr>
        <w:t>Amrith</w:t>
      </w:r>
      <w:r w:rsidRPr="003C478B">
        <w:rPr>
          <w:rFonts w:ascii="Times New Roman" w:hAnsi="Times New Roman"/>
          <w:sz w:val="24"/>
          <w:szCs w:val="24"/>
        </w:rPr>
        <w:t xml:space="preserve"> and </w:t>
      </w:r>
      <w:r w:rsidRPr="003C478B">
        <w:rPr>
          <w:rStyle w:val="forename"/>
          <w:sz w:val="24"/>
          <w:szCs w:val="24"/>
        </w:rPr>
        <w:t>Patricia</w:t>
      </w:r>
      <w:r w:rsidRPr="003C478B">
        <w:rPr>
          <w:rFonts w:ascii="Times New Roman" w:hAnsi="Times New Roman"/>
          <w:sz w:val="24"/>
          <w:szCs w:val="24"/>
        </w:rPr>
        <w:t xml:space="preserve"> </w:t>
      </w:r>
      <w:r w:rsidRPr="003C478B">
        <w:rPr>
          <w:rStyle w:val="surname"/>
          <w:sz w:val="24"/>
          <w:szCs w:val="24"/>
        </w:rPr>
        <w:t>Clavin</w:t>
      </w:r>
      <w:r w:rsidRPr="003C478B">
        <w:rPr>
          <w:rFonts w:ascii="Times New Roman" w:hAnsi="Times New Roman"/>
          <w:sz w:val="24"/>
          <w:szCs w:val="24"/>
        </w:rPr>
        <w:t>, “</w:t>
      </w:r>
      <w:r w:rsidRPr="003C478B">
        <w:rPr>
          <w:rStyle w:val="Articletitle"/>
          <w:sz w:val="24"/>
          <w:szCs w:val="24"/>
        </w:rPr>
        <w:t>Feeding the World: Connecting Europe and Asia, 1930–1945,</w:t>
      </w:r>
      <w:r w:rsidRPr="003C478B">
        <w:rPr>
          <w:rFonts w:ascii="Times New Roman" w:hAnsi="Times New Roman"/>
          <w:sz w:val="24"/>
          <w:szCs w:val="24"/>
        </w:rPr>
        <w:t xml:space="preserve">” </w:t>
      </w:r>
      <w:r>
        <w:rPr>
          <w:rFonts w:ascii="Times New Roman" w:hAnsi="Times New Roman"/>
          <w:sz w:val="24"/>
          <w:szCs w:val="24"/>
        </w:rPr>
        <w:t xml:space="preserve">in </w:t>
      </w:r>
      <w:r w:rsidRPr="003C478B">
        <w:rPr>
          <w:rFonts w:ascii="Times New Roman" w:hAnsi="Times New Roman"/>
          <w:sz w:val="24"/>
          <w:szCs w:val="24"/>
        </w:rPr>
        <w:t>Rana Mitter and Matthew Hilton</w:t>
      </w:r>
      <w:r>
        <w:rPr>
          <w:rFonts w:ascii="Times New Roman" w:hAnsi="Times New Roman"/>
          <w:sz w:val="24"/>
          <w:szCs w:val="24"/>
        </w:rPr>
        <w:t xml:space="preserve">, eds., </w:t>
      </w:r>
      <w:r w:rsidRPr="003C478B">
        <w:rPr>
          <w:rStyle w:val="journal-title"/>
          <w:sz w:val="24"/>
          <w:szCs w:val="24"/>
        </w:rPr>
        <w:t xml:space="preserve"> Past and Present</w:t>
      </w:r>
      <w:r w:rsidRPr="003C478B">
        <w:rPr>
          <w:rFonts w:ascii="Times New Roman" w:hAnsi="Times New Roman"/>
          <w:sz w:val="24"/>
          <w:szCs w:val="24"/>
        </w:rPr>
        <w:t xml:space="preserve"> </w:t>
      </w:r>
      <w:r w:rsidRPr="003C478B">
        <w:rPr>
          <w:rStyle w:val="volume"/>
          <w:sz w:val="24"/>
          <w:szCs w:val="24"/>
        </w:rPr>
        <w:t>218</w:t>
      </w:r>
      <w:r w:rsidRPr="003C478B">
        <w:rPr>
          <w:rFonts w:ascii="Times New Roman" w:hAnsi="Times New Roman"/>
          <w:sz w:val="24"/>
          <w:szCs w:val="24"/>
        </w:rPr>
        <w:t xml:space="preserve">, Supplement </w:t>
      </w:r>
      <w:r w:rsidRPr="003C478B">
        <w:rPr>
          <w:rStyle w:val="Issueno"/>
          <w:rFonts w:ascii="Times New Roman" w:hAnsi="Times New Roman"/>
          <w:sz w:val="24"/>
          <w:szCs w:val="24"/>
        </w:rPr>
        <w:t>8</w:t>
      </w:r>
      <w:r>
        <w:rPr>
          <w:rFonts w:ascii="Times New Roman" w:hAnsi="Times New Roman"/>
          <w:sz w:val="24"/>
          <w:szCs w:val="24"/>
        </w:rPr>
        <w:t xml:space="preserve"> (Oxford: Oxford Univeristy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Pr>
          <w:rStyle w:val="date"/>
          <w:rFonts w:ascii="Times New Roman" w:hAnsi="Times New Roman"/>
          <w:sz w:val="24"/>
          <w:szCs w:val="24"/>
        </w:rPr>
        <w:t>)</w:t>
      </w:r>
      <w:r w:rsidRPr="003C478B">
        <w:rPr>
          <w:rFonts w:ascii="Times New Roman" w:hAnsi="Times New Roman"/>
          <w:sz w:val="24"/>
          <w:szCs w:val="24"/>
        </w:rPr>
        <w:t>, 29–50</w:t>
      </w:r>
      <w:r>
        <w:rPr>
          <w:rFonts w:ascii="Times New Roman" w:hAnsi="Times New Roman"/>
          <w:sz w:val="24"/>
          <w:szCs w:val="24"/>
        </w:rPr>
        <w:t>;</w:t>
      </w:r>
      <w:r w:rsidRPr="003C478B">
        <w:rPr>
          <w:rFonts w:ascii="Times New Roman" w:hAnsi="Times New Roman"/>
          <w:sz w:val="24"/>
          <w:szCs w:val="24"/>
        </w:rPr>
        <w:t xml:space="preserve"> </w:t>
      </w:r>
      <w:r w:rsidRPr="003C478B">
        <w:rPr>
          <w:rStyle w:val="forename"/>
          <w:sz w:val="24"/>
          <w:szCs w:val="24"/>
        </w:rPr>
        <w:t>Arturo</w:t>
      </w:r>
      <w:r w:rsidRPr="003C478B">
        <w:rPr>
          <w:rFonts w:ascii="Times New Roman" w:hAnsi="Times New Roman"/>
          <w:sz w:val="24"/>
          <w:szCs w:val="24"/>
        </w:rPr>
        <w:t xml:space="preserve"> </w:t>
      </w:r>
      <w:r w:rsidRPr="003C478B">
        <w:rPr>
          <w:rStyle w:val="surname"/>
          <w:sz w:val="24"/>
          <w:szCs w:val="24"/>
        </w:rPr>
        <w:t>Escobar</w:t>
      </w:r>
      <w:r w:rsidRPr="003C478B">
        <w:rPr>
          <w:rFonts w:ascii="Times New Roman" w:hAnsi="Times New Roman"/>
          <w:sz w:val="24"/>
          <w:szCs w:val="24"/>
        </w:rPr>
        <w:t xml:space="preserve">, </w:t>
      </w:r>
      <w:r w:rsidRPr="003C478B">
        <w:rPr>
          <w:rStyle w:val="booktitle"/>
          <w:sz w:val="24"/>
          <w:szCs w:val="24"/>
        </w:rPr>
        <w:t>Encountering Development. The Making and Unmaking of the Third World</w:t>
      </w:r>
      <w:r>
        <w:rPr>
          <w:rStyle w:val="booktitle"/>
          <w:sz w:val="24"/>
          <w:szCs w:val="24"/>
        </w:rPr>
        <w:t xml:space="preserve"> </w:t>
      </w:r>
      <w:r>
        <w:rPr>
          <w:rStyle w:val="booktitle"/>
          <w:i w:val="0"/>
          <w:sz w:val="24"/>
          <w:szCs w:val="24"/>
        </w:rPr>
        <w:t>(</w:t>
      </w:r>
      <w:r w:rsidRPr="003C478B">
        <w:rPr>
          <w:rStyle w:val="placeofpub"/>
          <w:sz w:val="24"/>
          <w:szCs w:val="24"/>
        </w:rPr>
        <w:t>Princeton</w:t>
      </w:r>
      <w:r w:rsidRPr="003C478B">
        <w:rPr>
          <w:rFonts w:ascii="Times New Roman" w:hAnsi="Times New Roman"/>
          <w:sz w:val="24"/>
          <w:szCs w:val="24"/>
        </w:rPr>
        <w:t>,</w:t>
      </w:r>
      <w:r>
        <w:rPr>
          <w:rFonts w:ascii="Times New Roman" w:hAnsi="Times New Roman"/>
          <w:sz w:val="24"/>
          <w:szCs w:val="24"/>
        </w:rPr>
        <w:t xml:space="preserve"> NJ:</w:t>
      </w:r>
      <w:r w:rsidRPr="003C478B">
        <w:rPr>
          <w:rFonts w:ascii="Times New Roman" w:hAnsi="Times New Roman"/>
          <w:sz w:val="24"/>
          <w:szCs w:val="24"/>
        </w:rPr>
        <w:t xml:space="preserve"> </w:t>
      </w:r>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forename"/>
          <w:sz w:val="24"/>
          <w:szCs w:val="24"/>
        </w:rPr>
        <w:t>Frederick</w:t>
      </w:r>
      <w:r w:rsidRPr="003C478B">
        <w:rPr>
          <w:rFonts w:ascii="Times New Roman" w:hAnsi="Times New Roman"/>
          <w:sz w:val="24"/>
          <w:szCs w:val="24"/>
        </w:rPr>
        <w:t xml:space="preserve"> </w:t>
      </w:r>
      <w:r w:rsidRPr="003C478B">
        <w:rPr>
          <w:rStyle w:val="surname"/>
          <w:sz w:val="24"/>
          <w:szCs w:val="24"/>
        </w:rPr>
        <w:t>Cooper</w:t>
      </w:r>
      <w:r w:rsidRPr="003C478B">
        <w:rPr>
          <w:rFonts w:ascii="Times New Roman" w:hAnsi="Times New Roman"/>
          <w:sz w:val="24"/>
          <w:szCs w:val="24"/>
        </w:rPr>
        <w:t xml:space="preserve"> and </w:t>
      </w:r>
      <w:r w:rsidRPr="003C478B">
        <w:rPr>
          <w:rStyle w:val="forename"/>
          <w:sz w:val="24"/>
          <w:szCs w:val="24"/>
        </w:rPr>
        <w:t>Randall</w:t>
      </w:r>
      <w:r w:rsidRPr="003C478B">
        <w:rPr>
          <w:rFonts w:ascii="Times New Roman" w:hAnsi="Times New Roman"/>
          <w:sz w:val="24"/>
          <w:szCs w:val="24"/>
        </w:rPr>
        <w:t xml:space="preserve"> </w:t>
      </w:r>
      <w:r w:rsidRPr="003C478B">
        <w:rPr>
          <w:rStyle w:val="surname"/>
          <w:sz w:val="24"/>
          <w:szCs w:val="24"/>
        </w:rPr>
        <w:t>Packard</w:t>
      </w:r>
      <w:r w:rsidRPr="003C478B">
        <w:rPr>
          <w:rFonts w:ascii="Times New Roman" w:hAnsi="Times New Roman"/>
          <w:sz w:val="24"/>
          <w:szCs w:val="24"/>
        </w:rPr>
        <w:t>,</w:t>
      </w:r>
      <w:r>
        <w:rPr>
          <w:rFonts w:ascii="Times New Roman" w:hAnsi="Times New Roman"/>
          <w:sz w:val="24"/>
          <w:szCs w:val="24"/>
        </w:rPr>
        <w:t xml:space="preserve"> eds., </w:t>
      </w:r>
      <w:r w:rsidRPr="003C478B">
        <w:rPr>
          <w:rStyle w:val="booktitle"/>
          <w:sz w:val="24"/>
          <w:szCs w:val="24"/>
        </w:rPr>
        <w:t>International Development and the Social Sciences. Essay</w:t>
      </w:r>
      <w:r>
        <w:rPr>
          <w:rStyle w:val="booktitle"/>
          <w:sz w:val="24"/>
          <w:szCs w:val="24"/>
        </w:rPr>
        <w:t>s</w:t>
      </w:r>
      <w:r w:rsidRPr="003C478B">
        <w:rPr>
          <w:rStyle w:val="booktitle"/>
          <w:sz w:val="24"/>
          <w:szCs w:val="24"/>
        </w:rPr>
        <w:t xml:space="preserve"> on the History and Politics of Knowledge</w:t>
      </w:r>
      <w:r w:rsidRPr="003C478B">
        <w:rPr>
          <w:rFonts w:ascii="Times New Roman" w:hAnsi="Times New Roman"/>
          <w:i/>
          <w:sz w:val="24"/>
          <w:szCs w:val="24"/>
        </w:rPr>
        <w:t xml:space="preserve"> </w:t>
      </w:r>
      <w:r>
        <w:rPr>
          <w:rFonts w:ascii="Times New Roman" w:hAnsi="Times New Roman"/>
          <w:sz w:val="24"/>
          <w:szCs w:val="24"/>
        </w:rPr>
        <w:t xml:space="preserve">(Berkeley: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1997</w:t>
      </w:r>
      <w:r>
        <w:rPr>
          <w:rStyle w:val="date"/>
          <w:rFonts w:ascii="Times New Roman" w:hAnsi="Times New Roman"/>
          <w:sz w:val="24"/>
          <w:szCs w:val="24"/>
        </w:rPr>
        <w:t>)</w:t>
      </w:r>
      <w:r w:rsidRPr="003C478B">
        <w:rPr>
          <w:rFonts w:ascii="Times New Roman" w:hAnsi="Times New Roman"/>
          <w:sz w:val="24"/>
          <w:szCs w:val="24"/>
        </w:rPr>
        <w:t>.</w:t>
      </w:r>
    </w:p>
  </w:endnote>
  <w:endnote w:id="5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Amy</w:t>
      </w:r>
      <w:r w:rsidRPr="003C478B">
        <w:rPr>
          <w:rFonts w:ascii="Times New Roman" w:hAnsi="Times New Roman"/>
          <w:sz w:val="24"/>
          <w:szCs w:val="24"/>
        </w:rPr>
        <w:t xml:space="preserve"> </w:t>
      </w:r>
      <w:r w:rsidRPr="003C478B">
        <w:rPr>
          <w:rStyle w:val="surname"/>
          <w:sz w:val="24"/>
          <w:szCs w:val="24"/>
        </w:rPr>
        <w:t>Staples</w:t>
      </w:r>
      <w:r w:rsidRPr="003C478B">
        <w:rPr>
          <w:rFonts w:ascii="Times New Roman" w:hAnsi="Times New Roman"/>
          <w:sz w:val="24"/>
          <w:szCs w:val="24"/>
        </w:rPr>
        <w:t xml:space="preserve">, </w:t>
      </w:r>
      <w:r w:rsidRPr="003C478B">
        <w:rPr>
          <w:rStyle w:val="booktitle"/>
          <w:sz w:val="24"/>
          <w:szCs w:val="24"/>
        </w:rPr>
        <w:t xml:space="preserve">The Birth of Development: </w:t>
      </w:r>
      <w:r>
        <w:rPr>
          <w:rStyle w:val="booktitle"/>
          <w:sz w:val="24"/>
          <w:szCs w:val="24"/>
        </w:rPr>
        <w:t>H</w:t>
      </w:r>
      <w:r w:rsidRPr="003C478B">
        <w:rPr>
          <w:rStyle w:val="booktitle"/>
          <w:sz w:val="24"/>
          <w:szCs w:val="24"/>
        </w:rPr>
        <w:t>ow the World Bank, Food and Agriculture Organization, and World Health Organization Changed the World, 1956–1965</w:t>
      </w:r>
      <w:r w:rsidRPr="003C478B">
        <w:rPr>
          <w:rFonts w:ascii="Times New Roman" w:hAnsi="Times New Roman"/>
          <w:sz w:val="24"/>
          <w:szCs w:val="24"/>
        </w:rPr>
        <w:t xml:space="preserve"> </w:t>
      </w:r>
      <w:r>
        <w:rPr>
          <w:rFonts w:ascii="Times New Roman" w:hAnsi="Times New Roman"/>
          <w:sz w:val="24"/>
          <w:szCs w:val="24"/>
        </w:rPr>
        <w:t>(</w:t>
      </w:r>
      <w:r w:rsidRPr="003C478B">
        <w:rPr>
          <w:rStyle w:val="placeofpub"/>
          <w:sz w:val="24"/>
          <w:szCs w:val="24"/>
        </w:rPr>
        <w:t>Kent</w:t>
      </w:r>
      <w:r>
        <w:rPr>
          <w:rStyle w:val="placeofpub"/>
          <w:sz w:val="24"/>
          <w:szCs w:val="24"/>
        </w:rPr>
        <w:t xml:space="preserve">, OH: </w:t>
      </w:r>
      <w:r w:rsidRPr="003C478B">
        <w:rPr>
          <w:rFonts w:ascii="Times New Roman" w:hAnsi="Times New Roman"/>
          <w:sz w:val="24"/>
          <w:szCs w:val="24"/>
        </w:rPr>
        <w:t xml:space="preserve"> </w:t>
      </w:r>
      <w:r w:rsidRPr="003C478B">
        <w:rPr>
          <w:rStyle w:val="publisher"/>
          <w:sz w:val="24"/>
          <w:szCs w:val="24"/>
        </w:rPr>
        <w:t>Kent State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2006</w:t>
      </w:r>
      <w:r>
        <w:rPr>
          <w:rStyle w:val="date"/>
          <w:rFonts w:ascii="Times New Roman" w:hAnsi="Times New Roman"/>
          <w:sz w:val="24"/>
          <w:szCs w:val="24"/>
        </w:rPr>
        <w:t>)</w:t>
      </w:r>
      <w:r w:rsidRPr="003C478B">
        <w:rPr>
          <w:rFonts w:ascii="Times New Roman" w:hAnsi="Times New Roman"/>
          <w:sz w:val="24"/>
          <w:szCs w:val="24"/>
        </w:rPr>
        <w:t>.</w:t>
      </w:r>
    </w:p>
  </w:endnote>
  <w:endnote w:id="5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Details and the Humanitarian Narrative” and “Mourning, Pity, and the Work of Narrative in the Making of Humanity.”</w:t>
      </w:r>
    </w:p>
  </w:endnote>
  <w:endnote w:id="5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r>
        <w:rPr>
          <w:rFonts w:ascii="Times New Roman" w:hAnsi="Times New Roman"/>
          <w:sz w:val="24"/>
          <w:szCs w:val="24"/>
        </w:rPr>
        <w:t>chapters</w:t>
      </w:r>
      <w:r w:rsidRPr="003C478B">
        <w:rPr>
          <w:rFonts w:ascii="Times New Roman" w:hAnsi="Times New Roman"/>
          <w:sz w:val="24"/>
          <w:szCs w:val="24"/>
        </w:rPr>
        <w:t xml:space="preserve"> by Heather Curtis, Kevin Grant</w:t>
      </w:r>
      <w:r>
        <w:rPr>
          <w:rFonts w:ascii="Times New Roman" w:hAnsi="Times New Roman"/>
          <w:sz w:val="24"/>
          <w:szCs w:val="24"/>
        </w:rPr>
        <w:t>,</w:t>
      </w:r>
      <w:r w:rsidRPr="003C478B">
        <w:rPr>
          <w:rFonts w:ascii="Times New Roman" w:hAnsi="Times New Roman"/>
          <w:sz w:val="24"/>
          <w:szCs w:val="24"/>
        </w:rPr>
        <w:t xml:space="preserve"> and Silvia Salvatici in this volume.</w:t>
      </w:r>
    </w:p>
  </w:endnote>
  <w:endnote w:id="5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Pr>
          <w:rFonts w:ascii="Times New Roman" w:hAnsi="Times New Roman"/>
          <w:sz w:val="24"/>
          <w:szCs w:val="24"/>
        </w:rPr>
        <w:t xml:space="preserve">chapter </w:t>
      </w:r>
      <w:r w:rsidRPr="003C478B">
        <w:rPr>
          <w:rFonts w:ascii="Times New Roman" w:hAnsi="Times New Roman"/>
          <w:sz w:val="24"/>
          <w:szCs w:val="24"/>
        </w:rPr>
        <w:t>by Francesca Piana in this volume.</w:t>
      </w:r>
    </w:p>
  </w:endnote>
  <w:endnote w:id="5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w:t>
      </w:r>
      <w:r w:rsidRPr="003C478B">
        <w:rPr>
          <w:rFonts w:ascii="Times New Roman" w:hAnsi="Times New Roman"/>
          <w:i/>
          <w:sz w:val="24"/>
          <w:szCs w:val="24"/>
        </w:rPr>
        <w:t xml:space="preserve">Introducing WHO, </w:t>
      </w:r>
      <w:r w:rsidRPr="003C478B">
        <w:rPr>
          <w:rFonts w:ascii="Times New Roman" w:hAnsi="Times New Roman"/>
          <w:sz w:val="24"/>
          <w:szCs w:val="24"/>
        </w:rPr>
        <w:t xml:space="preserve">presumably written by Director-General Halfdan Mahler. See Chorev, </w:t>
      </w:r>
      <w:r>
        <w:rPr>
          <w:rFonts w:ascii="Times New Roman" w:hAnsi="Times New Roman"/>
          <w:b/>
          <w:sz w:val="24"/>
          <w:szCs w:val="24"/>
        </w:rPr>
        <w:t xml:space="preserve">&lt;AU: Please add short title&gt; </w:t>
      </w:r>
      <w:r w:rsidRPr="003C478B">
        <w:rPr>
          <w:rFonts w:ascii="Times New Roman" w:hAnsi="Times New Roman"/>
          <w:sz w:val="24"/>
          <w:szCs w:val="24"/>
        </w:rPr>
        <w:t xml:space="preserve">6–7, and 42–85; and Birn, </w:t>
      </w:r>
      <w:r>
        <w:rPr>
          <w:rFonts w:ascii="Times New Roman" w:hAnsi="Times New Roman"/>
          <w:b/>
          <w:sz w:val="24"/>
          <w:szCs w:val="24"/>
        </w:rPr>
        <w:t xml:space="preserve">&lt;AU: Please add short title&gt; </w:t>
      </w:r>
      <w:r w:rsidRPr="003C478B">
        <w:rPr>
          <w:rFonts w:ascii="Times New Roman" w:hAnsi="Times New Roman"/>
          <w:sz w:val="24"/>
          <w:szCs w:val="24"/>
        </w:rPr>
        <w:t>58–9 for Mahler’s quote. In the 1970s the organization embraced a new approach to public health known as Primary Health Care. This approach rejected the costly high-technology, urban-based, and curative care that led to skewed resource allocation in the national health systems in many developing countries and prioritized equity and universal access to essential health services provided at the community level, by nonprofessional workers trained for that activity.</w:t>
      </w:r>
    </w:p>
  </w:endnote>
  <w:endnote w:id="5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w:t>
      </w:r>
      <w:del w:id="4115" w:author="Patterson Lamb" w:date="2014-08-11T11:47:00Z">
        <w:r w:rsidRPr="003C478B" w:rsidDel="000D07A7">
          <w:rPr>
            <w:rFonts w:ascii="Times New Roman" w:hAnsi="Times New Roman"/>
            <w:sz w:val="24"/>
            <w:szCs w:val="24"/>
          </w:rPr>
          <w:delText>W.H.O.</w:delText>
        </w:r>
      </w:del>
      <w:ins w:id="4116" w:author="Patterson Lamb" w:date="2014-08-11T11:47:00Z">
        <w:r>
          <w:rPr>
            <w:rFonts w:ascii="Times New Roman" w:hAnsi="Times New Roman"/>
            <w:sz w:val="24"/>
            <w:szCs w:val="24"/>
          </w:rPr>
          <w:t>WHO</w:t>
        </w:r>
      </w:ins>
      <w:r w:rsidRPr="003C478B">
        <w:rPr>
          <w:rFonts w:ascii="Times New Roman" w:hAnsi="Times New Roman"/>
          <w:sz w:val="24"/>
          <w:szCs w:val="24"/>
        </w:rPr>
        <w:t xml:space="preserve"> also made extensive use of posters during public events organized all over the world to illustrate its policies and practices. Since the late 1940s, the organization </w:t>
      </w:r>
      <w:r>
        <w:rPr>
          <w:rFonts w:ascii="Times New Roman" w:hAnsi="Times New Roman"/>
          <w:sz w:val="24"/>
          <w:szCs w:val="24"/>
        </w:rPr>
        <w:t xml:space="preserve">has </w:t>
      </w:r>
      <w:r w:rsidRPr="003C478B">
        <w:rPr>
          <w:rFonts w:ascii="Times New Roman" w:hAnsi="Times New Roman"/>
          <w:sz w:val="24"/>
          <w:szCs w:val="24"/>
        </w:rPr>
        <w:t xml:space="preserve">made abundant use of film documentaries, shown in the cinema and public spaces. Radio programs were also broadcast and special collections of stamps were among tools of </w:t>
      </w:r>
      <w:del w:id="4117" w:author="Patterson Lamb" w:date="2014-08-11T11:47:00Z">
        <w:r w:rsidRPr="003C478B" w:rsidDel="000D07A7">
          <w:rPr>
            <w:rFonts w:ascii="Times New Roman" w:hAnsi="Times New Roman"/>
            <w:sz w:val="24"/>
            <w:szCs w:val="24"/>
          </w:rPr>
          <w:delText>W.H.O.</w:delText>
        </w:r>
      </w:del>
      <w:ins w:id="4118" w:author="Patterson Lamb" w:date="2014-08-11T11:47:00Z">
        <w:r>
          <w:rPr>
            <w:rFonts w:ascii="Times New Roman" w:hAnsi="Times New Roman"/>
            <w:sz w:val="24"/>
            <w:szCs w:val="24"/>
          </w:rPr>
          <w:t>WHO</w:t>
        </w:r>
      </w:ins>
      <w:r w:rsidRPr="003C478B">
        <w:rPr>
          <w:rFonts w:ascii="Times New Roman" w:hAnsi="Times New Roman"/>
          <w:sz w:val="24"/>
          <w:szCs w:val="24"/>
        </w:rPr>
        <w:t xml:space="preserve"> propaganda. It is worth mentioning </w:t>
      </w:r>
      <w:r>
        <w:rPr>
          <w:rFonts w:ascii="Times New Roman" w:hAnsi="Times New Roman"/>
          <w:sz w:val="24"/>
          <w:szCs w:val="24"/>
        </w:rPr>
        <w:t xml:space="preserve">that </w:t>
      </w:r>
      <w:r w:rsidRPr="003C478B">
        <w:rPr>
          <w:rFonts w:ascii="Times New Roman" w:hAnsi="Times New Roman"/>
          <w:sz w:val="24"/>
          <w:szCs w:val="24"/>
        </w:rPr>
        <w:t xml:space="preserve">the </w:t>
      </w:r>
      <w:r w:rsidRPr="003C478B">
        <w:rPr>
          <w:rFonts w:ascii="Times New Roman" w:hAnsi="Times New Roman"/>
          <w:i/>
          <w:sz w:val="24"/>
          <w:szCs w:val="24"/>
        </w:rPr>
        <w:t>Chronicle</w:t>
      </w:r>
      <w:r w:rsidRPr="003C478B">
        <w:rPr>
          <w:rFonts w:ascii="Times New Roman" w:hAnsi="Times New Roman"/>
          <w:sz w:val="24"/>
          <w:szCs w:val="24"/>
        </w:rPr>
        <w:t xml:space="preserve">, a more scientific outlet at the disposal of the </w:t>
      </w:r>
      <w:del w:id="4119" w:author="Patterson Lamb" w:date="2014-08-11T11:47:00Z">
        <w:r w:rsidRPr="003C478B" w:rsidDel="000D07A7">
          <w:rPr>
            <w:rFonts w:ascii="Times New Roman" w:hAnsi="Times New Roman"/>
            <w:sz w:val="24"/>
            <w:szCs w:val="24"/>
          </w:rPr>
          <w:delText>W.H.O.</w:delText>
        </w:r>
      </w:del>
      <w:ins w:id="4120" w:author="Patterson Lamb" w:date="2014-08-11T11:47:00Z">
        <w:r>
          <w:rPr>
            <w:rFonts w:ascii="Times New Roman" w:hAnsi="Times New Roman"/>
            <w:sz w:val="24"/>
            <w:szCs w:val="24"/>
          </w:rPr>
          <w:t>WHO</w:t>
        </w:r>
      </w:ins>
      <w:r>
        <w:rPr>
          <w:rFonts w:ascii="Times New Roman" w:hAnsi="Times New Roman"/>
          <w:sz w:val="24"/>
          <w:szCs w:val="24"/>
        </w:rPr>
        <w:t>,</w:t>
      </w:r>
      <w:r w:rsidRPr="003C478B">
        <w:rPr>
          <w:rFonts w:ascii="Times New Roman" w:hAnsi="Times New Roman"/>
          <w:sz w:val="24"/>
          <w:szCs w:val="24"/>
        </w:rPr>
        <w:t xml:space="preserve"> did not aim to compete against specialized medical journals, though it integrated technical information and was intended for public health experts and specialists. </w:t>
      </w:r>
      <w:r w:rsidRPr="003C478B">
        <w:rPr>
          <w:rFonts w:ascii="Times New Roman" w:hAnsi="Times New Roman"/>
          <w:sz w:val="24"/>
          <w:szCs w:val="24"/>
          <w:lang w:val="es-ES_tradnl"/>
        </w:rPr>
        <w:t>Marcos Cué</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 xml:space="preserve">to, </w:t>
      </w:r>
      <w:r>
        <w:rPr>
          <w:rFonts w:ascii="Times New Roman" w:hAnsi="Times New Roman"/>
          <w:sz w:val="24"/>
          <w:szCs w:val="24"/>
          <w:lang w:val="es-ES_tradnl"/>
        </w:rPr>
        <w:t>“</w:t>
      </w:r>
      <w:r w:rsidRPr="003C478B">
        <w:rPr>
          <w:rFonts w:ascii="Times New Roman" w:hAnsi="Times New Roman"/>
          <w:sz w:val="24"/>
          <w:szCs w:val="24"/>
          <w:lang w:val="es-ES_tradnl"/>
        </w:rPr>
        <w:t>Imá</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genes de la salud, la enfermedad y el desarrollo: fotografí</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as de la Fundacion Rockefeller en Latinoamé</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rica,</w:t>
      </w:r>
      <w:r>
        <w:rPr>
          <w:rFonts w:ascii="Times New Roman" w:hAnsi="Times New Roman"/>
          <w:sz w:val="24"/>
          <w:szCs w:val="24"/>
          <w:lang w:val="es-ES_tradnl"/>
        </w:rPr>
        <w:t>”</w:t>
      </w:r>
      <w:r w:rsidRPr="003C478B">
        <w:rPr>
          <w:rFonts w:ascii="Times New Roman" w:hAnsi="Times New Roman"/>
          <w:sz w:val="24"/>
          <w:szCs w:val="24"/>
          <w:lang w:val="es-ES_tradnl"/>
        </w:rPr>
        <w:t xml:space="preserve"> </w:t>
      </w:r>
      <w:r w:rsidRPr="0056303B">
        <w:rPr>
          <w:rFonts w:ascii="Times New Roman" w:hAnsi="Times New Roman"/>
          <w:i/>
          <w:sz w:val="24"/>
          <w:szCs w:val="24"/>
          <w:lang w:val="es-ES_tradnl"/>
        </w:rPr>
        <w:t>Historia</w:t>
      </w:r>
      <w:r w:rsidRPr="003C478B">
        <w:rPr>
          <w:rFonts w:ascii="Times New Roman" w:hAnsi="Times New Roman"/>
          <w:sz w:val="24"/>
          <w:szCs w:val="24"/>
          <w:lang w:val="es-ES_tradnl"/>
        </w:rPr>
        <w:t>, Ciê</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 xml:space="preserve">ncias, Saude-Manguinhos 5, </w:t>
      </w:r>
      <w:r>
        <w:rPr>
          <w:rFonts w:ascii="Times New Roman" w:hAnsi="Times New Roman"/>
          <w:sz w:val="24"/>
          <w:szCs w:val="24"/>
          <w:lang w:val="es-ES_tradnl"/>
        </w:rPr>
        <w:t xml:space="preserve">no. </w:t>
      </w:r>
      <w:r w:rsidRPr="003C478B">
        <w:rPr>
          <w:rFonts w:ascii="Times New Roman" w:hAnsi="Times New Roman"/>
          <w:sz w:val="24"/>
          <w:szCs w:val="24"/>
          <w:lang w:val="es-ES_tradnl"/>
        </w:rPr>
        <w:t xml:space="preserve">3 </w:t>
      </w:r>
      <w:r>
        <w:rPr>
          <w:rFonts w:ascii="Times New Roman" w:hAnsi="Times New Roman"/>
          <w:sz w:val="24"/>
          <w:szCs w:val="24"/>
          <w:lang w:val="es-ES_tradnl"/>
        </w:rPr>
        <w:t>(</w:t>
      </w:r>
      <w:r w:rsidRPr="003C478B">
        <w:rPr>
          <w:rFonts w:ascii="Times New Roman" w:hAnsi="Times New Roman"/>
          <w:sz w:val="24"/>
          <w:szCs w:val="24"/>
          <w:lang w:val="es-ES_tradnl"/>
        </w:rPr>
        <w:t>1999</w:t>
      </w:r>
      <w:r>
        <w:rPr>
          <w:rFonts w:ascii="Times New Roman" w:hAnsi="Times New Roman"/>
          <w:sz w:val="24"/>
          <w:szCs w:val="24"/>
          <w:lang w:val="es-ES_tradnl"/>
        </w:rPr>
        <w:t>)</w:t>
      </w:r>
      <w:r w:rsidRPr="003C478B">
        <w:rPr>
          <w:rFonts w:ascii="Times New Roman" w:hAnsi="Times New Roman"/>
          <w:sz w:val="24"/>
          <w:szCs w:val="24"/>
          <w:lang w:val="es-ES_tradnl"/>
        </w:rPr>
        <w:t>.</w:t>
      </w:r>
      <w:r>
        <w:rPr>
          <w:rFonts w:ascii="Times New Roman" w:hAnsi="Times New Roman"/>
          <w:sz w:val="24"/>
          <w:szCs w:val="24"/>
          <w:lang w:val="es-ES_tradnl"/>
        </w:rPr>
        <w:t xml:space="preserve"> </w:t>
      </w:r>
      <w:r>
        <w:rPr>
          <w:rFonts w:ascii="Times New Roman" w:hAnsi="Times New Roman"/>
          <w:b/>
          <w:sz w:val="24"/>
          <w:szCs w:val="24"/>
          <w:lang w:val="es-ES_tradnl"/>
        </w:rPr>
        <w:t>&lt;AU: Is this a journal? Please italicize title&gt;</w:t>
      </w:r>
    </w:p>
  </w:endnote>
  <w:endnote w:id="5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Judith</w:t>
      </w:r>
      <w:r w:rsidRPr="003C478B">
        <w:rPr>
          <w:rFonts w:ascii="Times New Roman" w:hAnsi="Times New Roman"/>
          <w:sz w:val="24"/>
          <w:szCs w:val="24"/>
        </w:rPr>
        <w:t xml:space="preserve"> </w:t>
      </w:r>
      <w:r w:rsidRPr="003C478B">
        <w:rPr>
          <w:rStyle w:val="surname"/>
          <w:sz w:val="24"/>
          <w:szCs w:val="24"/>
        </w:rPr>
        <w:t>Tendler</w:t>
      </w:r>
      <w:r w:rsidRPr="003C478B">
        <w:rPr>
          <w:rFonts w:ascii="Times New Roman" w:hAnsi="Times New Roman"/>
          <w:sz w:val="24"/>
          <w:szCs w:val="24"/>
        </w:rPr>
        <w:t xml:space="preserve">, </w:t>
      </w:r>
      <w:r w:rsidRPr="003C478B">
        <w:rPr>
          <w:rStyle w:val="booktitle"/>
          <w:sz w:val="24"/>
          <w:szCs w:val="24"/>
        </w:rPr>
        <w:t>Inside Foreign Aid</w:t>
      </w:r>
      <w:r w:rsidRPr="003C478B">
        <w:rPr>
          <w:rFonts w:ascii="Times New Roman" w:hAnsi="Times New Roman"/>
          <w:sz w:val="24"/>
          <w:szCs w:val="24"/>
        </w:rPr>
        <w:t xml:space="preserve"> </w:t>
      </w:r>
      <w:r>
        <w:rPr>
          <w:rFonts w:ascii="Times New Roman" w:hAnsi="Times New Roman"/>
          <w:sz w:val="24"/>
          <w:szCs w:val="24"/>
        </w:rPr>
        <w:t xml:space="preserve">(Baltimore, MD: </w:t>
      </w:r>
      <w:r w:rsidRPr="003C478B">
        <w:rPr>
          <w:rStyle w:val="publisher"/>
          <w:sz w:val="24"/>
          <w:szCs w:val="24"/>
        </w:rPr>
        <w:t xml:space="preserve">Johns Hopkins </w:t>
      </w:r>
      <w:r>
        <w:rPr>
          <w:rStyle w:val="publisher"/>
          <w:sz w:val="24"/>
          <w:szCs w:val="24"/>
        </w:rPr>
        <w:t xml:space="preserve">University </w:t>
      </w:r>
      <w:r w:rsidRPr="003C478B">
        <w:rPr>
          <w:rStyle w:val="publisher"/>
          <w:sz w:val="24"/>
          <w:szCs w:val="24"/>
        </w:rPr>
        <w:t>Press</w:t>
      </w:r>
      <w:r w:rsidRPr="003C478B">
        <w:rPr>
          <w:rFonts w:ascii="Times New Roman" w:hAnsi="Times New Roman"/>
          <w:sz w:val="24"/>
          <w:szCs w:val="24"/>
        </w:rPr>
        <w:t xml:space="preserve">, </w:t>
      </w:r>
      <w:r w:rsidRPr="003C478B">
        <w:rPr>
          <w:rStyle w:val="date"/>
          <w:rFonts w:ascii="Times New Roman" w:hAnsi="Times New Roman"/>
          <w:sz w:val="24"/>
          <w:szCs w:val="24"/>
        </w:rPr>
        <w:t>1975</w:t>
      </w:r>
      <w:r>
        <w:rPr>
          <w:rStyle w:val="date"/>
          <w:rFonts w:ascii="Times New Roman" w:hAnsi="Times New Roman"/>
          <w:sz w:val="24"/>
          <w:szCs w:val="24"/>
        </w:rPr>
        <w:t>)</w:t>
      </w:r>
      <w:r w:rsidRPr="003C478B">
        <w:rPr>
          <w:rFonts w:ascii="Times New Roman" w:hAnsi="Times New Roman"/>
          <w:sz w:val="24"/>
          <w:szCs w:val="24"/>
        </w:rPr>
        <w:t>,</w:t>
      </w:r>
      <w:r>
        <w:rPr>
          <w:rFonts w:ascii="Times New Roman" w:hAnsi="Times New Roman"/>
          <w:sz w:val="24"/>
          <w:szCs w:val="24"/>
        </w:rPr>
        <w:t xml:space="preserve"> </w:t>
      </w:r>
      <w:r w:rsidRPr="003C478B">
        <w:rPr>
          <w:rFonts w:ascii="Times New Roman" w:hAnsi="Times New Roman"/>
          <w:sz w:val="24"/>
          <w:szCs w:val="24"/>
        </w:rPr>
        <w:t xml:space="preserve"> </w:t>
      </w:r>
      <w:r w:rsidRPr="003C478B">
        <w:rPr>
          <w:rStyle w:val="pageextent"/>
          <w:sz w:val="24"/>
          <w:szCs w:val="24"/>
        </w:rPr>
        <w:t>10</w:t>
      </w:r>
      <w:r>
        <w:rPr>
          <w:rStyle w:val="pageextent"/>
          <w:sz w:val="24"/>
          <w:szCs w:val="24"/>
        </w:rPr>
        <w:t xml:space="preserve">; </w:t>
      </w:r>
      <w:r w:rsidRPr="003C478B">
        <w:rPr>
          <w:rFonts w:ascii="Times New Roman" w:hAnsi="Times New Roman"/>
          <w:sz w:val="24"/>
          <w:szCs w:val="24"/>
        </w:rPr>
        <w:t xml:space="preserve"> </w:t>
      </w:r>
      <w:r w:rsidRPr="003C478B">
        <w:rPr>
          <w:rStyle w:val="forename"/>
          <w:sz w:val="24"/>
          <w:szCs w:val="24"/>
        </w:rPr>
        <w:t>George M.</w:t>
      </w:r>
      <w:r w:rsidRPr="003C478B">
        <w:rPr>
          <w:rFonts w:ascii="Times New Roman" w:hAnsi="Times New Roman"/>
          <w:sz w:val="24"/>
          <w:szCs w:val="24"/>
        </w:rPr>
        <w:t xml:space="preserve"> </w:t>
      </w:r>
      <w:r w:rsidRPr="003C478B">
        <w:rPr>
          <w:rStyle w:val="surname"/>
          <w:sz w:val="24"/>
          <w:szCs w:val="24"/>
        </w:rPr>
        <w:t>Foster</w:t>
      </w:r>
      <w:r w:rsidRPr="003C478B">
        <w:rPr>
          <w:rFonts w:ascii="Times New Roman" w:hAnsi="Times New Roman"/>
          <w:sz w:val="24"/>
          <w:szCs w:val="24"/>
        </w:rPr>
        <w:t>, “</w:t>
      </w:r>
      <w:r w:rsidRPr="003C478B">
        <w:rPr>
          <w:rStyle w:val="chaptertitle"/>
          <w:sz w:val="24"/>
          <w:szCs w:val="24"/>
        </w:rPr>
        <w:t>Bureaucratic Aspects of International Health Programs,</w:t>
      </w:r>
      <w:r w:rsidRPr="003C478B">
        <w:rPr>
          <w:rFonts w:ascii="Times New Roman" w:hAnsi="Times New Roman"/>
          <w:sz w:val="24"/>
          <w:szCs w:val="24"/>
        </w:rPr>
        <w:t xml:space="preserve">” in </w:t>
      </w:r>
      <w:r w:rsidRPr="003C478B">
        <w:rPr>
          <w:rStyle w:val="forename"/>
          <w:sz w:val="24"/>
          <w:szCs w:val="24"/>
        </w:rPr>
        <w:t>Robert A.</w:t>
      </w:r>
      <w:r w:rsidRPr="003C478B">
        <w:rPr>
          <w:rFonts w:ascii="Times New Roman" w:hAnsi="Times New Roman"/>
          <w:sz w:val="24"/>
          <w:szCs w:val="24"/>
        </w:rPr>
        <w:t xml:space="preserve"> </w:t>
      </w:r>
      <w:r w:rsidRPr="003C478B">
        <w:rPr>
          <w:rStyle w:val="surname"/>
          <w:sz w:val="24"/>
          <w:szCs w:val="24"/>
        </w:rPr>
        <w:t>Hahn</w:t>
      </w:r>
      <w:r>
        <w:rPr>
          <w:rStyle w:val="surname"/>
          <w:sz w:val="24"/>
          <w:szCs w:val="24"/>
        </w:rPr>
        <w:t>, ed.,</w:t>
      </w:r>
      <w:r w:rsidRPr="003C478B">
        <w:rPr>
          <w:rFonts w:ascii="Times New Roman" w:hAnsi="Times New Roman"/>
          <w:sz w:val="24"/>
          <w:szCs w:val="24"/>
        </w:rPr>
        <w:t xml:space="preserve"> </w:t>
      </w:r>
      <w:r w:rsidRPr="003C478B">
        <w:rPr>
          <w:rStyle w:val="booktitle"/>
          <w:sz w:val="24"/>
          <w:szCs w:val="24"/>
        </w:rPr>
        <w:t>Anthropology in Public Health. Bridging Differences in Culture and Society</w:t>
      </w:r>
      <w:r w:rsidRPr="003C478B">
        <w:rPr>
          <w:rFonts w:ascii="Times New Roman" w:hAnsi="Times New Roman"/>
          <w:sz w:val="24"/>
          <w:szCs w:val="24"/>
        </w:rPr>
        <w:t xml:space="preserve"> </w:t>
      </w:r>
      <w:r>
        <w:rPr>
          <w:rFonts w:ascii="Times New Roman" w:hAnsi="Times New Roman"/>
          <w:sz w:val="24"/>
          <w:szCs w:val="24"/>
        </w:rPr>
        <w:t xml:space="preserve">(Oxford: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345–64</w:t>
      </w:r>
      <w:r w:rsidRPr="003C478B">
        <w:rPr>
          <w:rFonts w:ascii="Times New Roman" w:hAnsi="Times New Roman"/>
          <w:sz w:val="24"/>
          <w:szCs w:val="24"/>
        </w:rPr>
        <w:t>, 349.</w:t>
      </w:r>
      <w:r>
        <w:rPr>
          <w:rFonts w:ascii="Times New Roman" w:hAnsi="Times New Roman"/>
          <w:sz w:val="24"/>
          <w:szCs w:val="24"/>
        </w:rPr>
        <w:t xml:space="preserve"> </w:t>
      </w:r>
    </w:p>
  </w:endnote>
  <w:endnote w:id="5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Michele</w:t>
      </w:r>
      <w:r w:rsidRPr="003C478B">
        <w:rPr>
          <w:rFonts w:ascii="Times New Roman" w:hAnsi="Times New Roman"/>
          <w:sz w:val="24"/>
          <w:szCs w:val="24"/>
        </w:rPr>
        <w:t xml:space="preserve"> </w:t>
      </w:r>
      <w:r w:rsidRPr="003C478B">
        <w:rPr>
          <w:rStyle w:val="surname"/>
          <w:sz w:val="24"/>
          <w:szCs w:val="24"/>
        </w:rPr>
        <w:t>Alacevich</w:t>
      </w:r>
      <w:r w:rsidRPr="003C478B">
        <w:rPr>
          <w:rFonts w:ascii="Times New Roman" w:hAnsi="Times New Roman"/>
          <w:sz w:val="24"/>
          <w:szCs w:val="24"/>
        </w:rPr>
        <w:t>, “</w:t>
      </w:r>
      <w:r w:rsidRPr="003C478B">
        <w:rPr>
          <w:rStyle w:val="Articletitle"/>
          <w:sz w:val="24"/>
          <w:szCs w:val="24"/>
        </w:rPr>
        <w:t xml:space="preserve">The World Bank and the Politics of Productivity: </w:t>
      </w:r>
      <w:r>
        <w:rPr>
          <w:rStyle w:val="Articletitle"/>
          <w:sz w:val="24"/>
          <w:szCs w:val="24"/>
        </w:rPr>
        <w:t>T</w:t>
      </w:r>
      <w:r w:rsidRPr="003C478B">
        <w:rPr>
          <w:rStyle w:val="Articletitle"/>
          <w:sz w:val="24"/>
          <w:szCs w:val="24"/>
        </w:rPr>
        <w:t>he Debate on Economic Growth, Poverty and Living Standards in the 1950s,</w:t>
      </w:r>
      <w:r w:rsidRPr="003C478B">
        <w:rPr>
          <w:rFonts w:ascii="Times New Roman" w:hAnsi="Times New Roman"/>
          <w:sz w:val="24"/>
          <w:szCs w:val="24"/>
        </w:rPr>
        <w:t xml:space="preserve">” </w:t>
      </w:r>
      <w:r w:rsidRPr="003C478B">
        <w:rPr>
          <w:rStyle w:val="journal-title"/>
          <w:sz w:val="24"/>
          <w:szCs w:val="24"/>
        </w:rPr>
        <w:t>Journal of Global History</w:t>
      </w:r>
      <w:r w:rsidRPr="003C478B">
        <w:rPr>
          <w:rFonts w:ascii="Times New Roman" w:hAnsi="Times New Roman"/>
          <w:sz w:val="24"/>
          <w:szCs w:val="24"/>
        </w:rPr>
        <w:t xml:space="preserve"> </w:t>
      </w:r>
      <w:r>
        <w:rPr>
          <w:rFonts w:ascii="Times New Roman" w:hAnsi="Times New Roman"/>
          <w:sz w:val="24"/>
          <w:szCs w:val="24"/>
        </w:rPr>
        <w:t>6 (</w:t>
      </w:r>
      <w:r w:rsidRPr="003C478B">
        <w:rPr>
          <w:rStyle w:val="date"/>
          <w:rFonts w:ascii="Times New Roman" w:hAnsi="Times New Roman"/>
          <w:sz w:val="24"/>
          <w:szCs w:val="24"/>
        </w:rPr>
        <w:t>2011</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53–74</w:t>
      </w:r>
      <w:r w:rsidRPr="003C478B">
        <w:rPr>
          <w:rFonts w:ascii="Times New Roman" w:hAnsi="Times New Roman"/>
          <w:sz w:val="24"/>
          <w:szCs w:val="24"/>
        </w:rPr>
        <w:t>.</w:t>
      </w:r>
    </w:p>
  </w:endnote>
  <w:endnote w:id="5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See Reinisch, </w:t>
      </w:r>
      <w:r>
        <w:rPr>
          <w:rFonts w:ascii="Times New Roman" w:hAnsi="Times New Roman"/>
          <w:b/>
          <w:noProof/>
          <w:sz w:val="24"/>
          <w:szCs w:val="24"/>
        </w:rPr>
        <w:t xml:space="preserve">&lt;AU: Please give short title&gt; </w:t>
      </w:r>
      <w:r w:rsidRPr="003C478B">
        <w:rPr>
          <w:rFonts w:ascii="Times New Roman" w:hAnsi="Times New Roman"/>
          <w:noProof/>
          <w:sz w:val="24"/>
          <w:szCs w:val="24"/>
        </w:rPr>
        <w:t>2013,77–9.</w:t>
      </w:r>
    </w:p>
  </w:endnote>
  <w:endnote w:id="5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We could refer to the numerous articles and special issues on malaria</w:t>
      </w:r>
      <w:r>
        <w:rPr>
          <w:rFonts w:ascii="Times New Roman" w:hAnsi="Times New Roman"/>
          <w:noProof/>
          <w:sz w:val="24"/>
          <w:szCs w:val="24"/>
        </w:rPr>
        <w:t xml:space="preserve"> – </w:t>
      </w:r>
      <w:r w:rsidRPr="003C478B">
        <w:rPr>
          <w:rFonts w:ascii="Times New Roman" w:hAnsi="Times New Roman"/>
          <w:noProof/>
          <w:sz w:val="24"/>
          <w:szCs w:val="24"/>
        </w:rPr>
        <w:t xml:space="preserve">for example the February 1954 issue of the </w:t>
      </w:r>
      <w:del w:id="4153" w:author="Patterson Lamb" w:date="2014-08-11T11:47:00Z">
        <w:r w:rsidRPr="003C478B" w:rsidDel="000D07A7">
          <w:rPr>
            <w:rFonts w:ascii="Times New Roman" w:hAnsi="Times New Roman"/>
            <w:noProof/>
            <w:sz w:val="24"/>
            <w:szCs w:val="24"/>
          </w:rPr>
          <w:delText>W.H.O.</w:delText>
        </w:r>
      </w:del>
      <w:ins w:id="4154" w:author="Patterson Lamb" w:date="2014-08-11T11:47:00Z">
        <w:r>
          <w:rPr>
            <w:rFonts w:ascii="Times New Roman" w:hAnsi="Times New Roman"/>
            <w:noProof/>
            <w:sz w:val="24"/>
            <w:szCs w:val="24"/>
          </w:rPr>
          <w:t>WHO</w:t>
        </w:r>
      </w:ins>
      <w:r w:rsidRPr="003C478B">
        <w:rPr>
          <w:rFonts w:ascii="Times New Roman" w:hAnsi="Times New Roman"/>
          <w:noProof/>
          <w:sz w:val="24"/>
          <w:szCs w:val="24"/>
        </w:rPr>
        <w:t xml:space="preserve"> </w:t>
      </w:r>
      <w:r w:rsidRPr="005830B1">
        <w:rPr>
          <w:rFonts w:ascii="Times New Roman" w:hAnsi="Times New Roman"/>
          <w:i/>
          <w:noProof/>
          <w:sz w:val="24"/>
          <w:szCs w:val="24"/>
        </w:rPr>
        <w:t>Newsletter,</w:t>
      </w:r>
      <w:r w:rsidRPr="003C478B">
        <w:rPr>
          <w:rFonts w:ascii="Times New Roman" w:hAnsi="Times New Roman"/>
          <w:noProof/>
          <w:sz w:val="24"/>
          <w:szCs w:val="24"/>
        </w:rPr>
        <w:t xml:space="preserve"> 2–4.</w:t>
      </w:r>
    </w:p>
  </w:endnote>
  <w:endnote w:id="5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a closely related topic</w:t>
      </w:r>
      <w:r>
        <w:rPr>
          <w:rFonts w:ascii="Times New Roman" w:hAnsi="Times New Roman"/>
          <w:sz w:val="24"/>
          <w:szCs w:val="24"/>
        </w:rPr>
        <w:t>,</w:t>
      </w:r>
      <w:r w:rsidRPr="003C478B">
        <w:rPr>
          <w:rFonts w:ascii="Times New Roman" w:hAnsi="Times New Roman"/>
          <w:sz w:val="24"/>
          <w:szCs w:val="24"/>
        </w:rPr>
        <w:t xml:space="preserve"> see </w:t>
      </w:r>
      <w:r w:rsidRPr="003C478B">
        <w:rPr>
          <w:rStyle w:val="forename"/>
          <w:sz w:val="24"/>
          <w:szCs w:val="24"/>
        </w:rPr>
        <w:t>Nicole</w:t>
      </w:r>
      <w:r w:rsidRPr="003C478B">
        <w:rPr>
          <w:rFonts w:ascii="Times New Roman" w:hAnsi="Times New Roman"/>
          <w:sz w:val="24"/>
          <w:szCs w:val="24"/>
        </w:rPr>
        <w:t xml:space="preserve"> </w:t>
      </w:r>
      <w:r w:rsidRPr="003C478B">
        <w:rPr>
          <w:rStyle w:val="surname"/>
          <w:sz w:val="24"/>
          <w:szCs w:val="24"/>
        </w:rPr>
        <w:t>Sackley</w:t>
      </w:r>
      <w:r w:rsidRPr="003C478B">
        <w:rPr>
          <w:rFonts w:ascii="Times New Roman" w:hAnsi="Times New Roman"/>
          <w:sz w:val="24"/>
          <w:szCs w:val="24"/>
        </w:rPr>
        <w:t>, “</w:t>
      </w:r>
      <w:r w:rsidRPr="003C478B">
        <w:rPr>
          <w:rStyle w:val="Articletitle"/>
          <w:sz w:val="24"/>
          <w:szCs w:val="24"/>
        </w:rPr>
        <w:t xml:space="preserve">The Village as Cold War Site: Experts, Development and the </w:t>
      </w:r>
      <w:r>
        <w:rPr>
          <w:rStyle w:val="Articletitle"/>
          <w:sz w:val="24"/>
          <w:szCs w:val="24"/>
        </w:rPr>
        <w:t>H</w:t>
      </w:r>
      <w:r w:rsidRPr="003C478B">
        <w:rPr>
          <w:rStyle w:val="Articletitle"/>
          <w:sz w:val="24"/>
          <w:szCs w:val="24"/>
        </w:rPr>
        <w:t>istory of Rural Reconstruction,</w:t>
      </w:r>
      <w:r w:rsidRPr="003C478B">
        <w:rPr>
          <w:rFonts w:ascii="Times New Roman" w:hAnsi="Times New Roman"/>
          <w:sz w:val="24"/>
          <w:szCs w:val="24"/>
        </w:rPr>
        <w:t xml:space="preserve">” </w:t>
      </w:r>
      <w:r w:rsidRPr="003C478B">
        <w:rPr>
          <w:rStyle w:val="journal-title"/>
          <w:sz w:val="24"/>
          <w:szCs w:val="24"/>
        </w:rPr>
        <w:t>Journal of Global History</w:t>
      </w:r>
      <w:r w:rsidRPr="003C478B">
        <w:rPr>
          <w:rFonts w:ascii="Times New Roman" w:hAnsi="Times New Roman"/>
          <w:sz w:val="24"/>
          <w:szCs w:val="24"/>
        </w:rPr>
        <w:t xml:space="preserve"> </w:t>
      </w:r>
      <w:r>
        <w:rPr>
          <w:rFonts w:ascii="Times New Roman" w:hAnsi="Times New Roman"/>
          <w:sz w:val="24"/>
          <w:szCs w:val="24"/>
        </w:rPr>
        <w:t>6 (</w:t>
      </w:r>
      <w:r w:rsidRPr="003C478B">
        <w:rPr>
          <w:rStyle w:val="date"/>
          <w:rFonts w:ascii="Times New Roman" w:hAnsi="Times New Roman"/>
          <w:sz w:val="24"/>
          <w:szCs w:val="24"/>
        </w:rPr>
        <w:t>2001</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481–504</w:t>
      </w:r>
      <w:r w:rsidRPr="003C478B">
        <w:rPr>
          <w:rFonts w:ascii="Times New Roman" w:hAnsi="Times New Roman"/>
          <w:sz w:val="24"/>
          <w:szCs w:val="24"/>
        </w:rPr>
        <w:t>.</w:t>
      </w:r>
    </w:p>
  </w:endnote>
  <w:endnote w:id="5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Style w:val="forename"/>
          <w:sz w:val="24"/>
          <w:szCs w:val="24"/>
        </w:rPr>
        <w:t>David</w:t>
      </w:r>
      <w:r w:rsidRPr="003C478B">
        <w:rPr>
          <w:rFonts w:ascii="Times New Roman" w:hAnsi="Times New Roman"/>
          <w:noProof/>
          <w:sz w:val="24"/>
          <w:szCs w:val="24"/>
        </w:rPr>
        <w:t xml:space="preserve"> </w:t>
      </w:r>
      <w:r w:rsidRPr="003C478B">
        <w:rPr>
          <w:rStyle w:val="surname"/>
          <w:sz w:val="24"/>
          <w:szCs w:val="24"/>
        </w:rPr>
        <w:t>Webster</w:t>
      </w:r>
      <w:r w:rsidRPr="003C478B">
        <w:rPr>
          <w:rFonts w:ascii="Times New Roman" w:hAnsi="Times New Roman"/>
          <w:noProof/>
          <w:sz w:val="24"/>
          <w:szCs w:val="24"/>
        </w:rPr>
        <w:t>, “</w:t>
      </w:r>
      <w:r w:rsidRPr="003C478B">
        <w:rPr>
          <w:rStyle w:val="Articletitle"/>
          <w:sz w:val="24"/>
          <w:szCs w:val="24"/>
        </w:rPr>
        <w:t>Development Advisors in a Time of Cold War and Decolonization: The United Nations Technical Assistance Administration, 1950–59,</w:t>
      </w:r>
      <w:r w:rsidRPr="003C478B">
        <w:rPr>
          <w:rFonts w:ascii="Times New Roman" w:hAnsi="Times New Roman"/>
          <w:noProof/>
          <w:sz w:val="24"/>
          <w:szCs w:val="24"/>
        </w:rPr>
        <w:t xml:space="preserve">” </w:t>
      </w:r>
      <w:r w:rsidRPr="003C478B">
        <w:rPr>
          <w:rStyle w:val="journal-title"/>
          <w:sz w:val="24"/>
          <w:szCs w:val="24"/>
        </w:rPr>
        <w:t>Journal of Global History</w:t>
      </w:r>
      <w:r w:rsidRPr="003C478B">
        <w:rPr>
          <w:rFonts w:ascii="Times New Roman" w:hAnsi="Times New Roman"/>
          <w:noProof/>
          <w:sz w:val="24"/>
          <w:szCs w:val="24"/>
        </w:rPr>
        <w:t xml:space="preserve"> </w:t>
      </w:r>
      <w:r w:rsidRPr="003C478B">
        <w:rPr>
          <w:rStyle w:val="volume"/>
          <w:sz w:val="24"/>
          <w:szCs w:val="24"/>
        </w:rPr>
        <w:t>6</w:t>
      </w:r>
      <w:r w:rsidRPr="003C478B">
        <w:rPr>
          <w:rFonts w:ascii="Times New Roman" w:hAnsi="Times New Roman"/>
          <w:noProof/>
          <w:sz w:val="24"/>
          <w:szCs w:val="24"/>
        </w:rPr>
        <w:t xml:space="preserve">, </w:t>
      </w:r>
      <w:r>
        <w:rPr>
          <w:rFonts w:ascii="Times New Roman" w:hAnsi="Times New Roman"/>
          <w:noProof/>
          <w:sz w:val="24"/>
          <w:szCs w:val="24"/>
        </w:rPr>
        <w:t xml:space="preserve">no, </w:t>
      </w:r>
      <w:r w:rsidRPr="003C478B">
        <w:rPr>
          <w:rStyle w:val="Issueno"/>
          <w:rFonts w:ascii="Times New Roman" w:hAnsi="Times New Roman"/>
          <w:sz w:val="24"/>
          <w:szCs w:val="24"/>
        </w:rPr>
        <w:t>2</w:t>
      </w:r>
      <w:r w:rsidRPr="003C478B">
        <w:rPr>
          <w:rFonts w:ascii="Times New Roman" w:hAnsi="Times New Roman"/>
          <w:noProof/>
          <w:sz w:val="24"/>
          <w:szCs w:val="24"/>
        </w:rPr>
        <w:t xml:space="preserve"> </w:t>
      </w:r>
      <w:r>
        <w:rPr>
          <w:rFonts w:ascii="Times New Roman" w:hAnsi="Times New Roman"/>
          <w:noProof/>
          <w:sz w:val="24"/>
          <w:szCs w:val="24"/>
        </w:rPr>
        <w:t>(</w:t>
      </w:r>
      <w:r w:rsidRPr="003C478B">
        <w:rPr>
          <w:rStyle w:val="date"/>
          <w:rFonts w:ascii="Times New Roman" w:hAnsi="Times New Roman"/>
          <w:sz w:val="24"/>
          <w:szCs w:val="24"/>
        </w:rPr>
        <w:t>2011</w:t>
      </w:r>
      <w:r>
        <w:rPr>
          <w:rStyle w:val="date"/>
          <w:rFonts w:ascii="Times New Roman" w:hAnsi="Times New Roman"/>
          <w:sz w:val="24"/>
          <w:szCs w:val="24"/>
        </w:rPr>
        <w:t>),</w:t>
      </w:r>
      <w:r w:rsidRPr="003C478B">
        <w:rPr>
          <w:rFonts w:ascii="Times New Roman" w:hAnsi="Times New Roman"/>
          <w:noProof/>
          <w:sz w:val="24"/>
          <w:szCs w:val="24"/>
        </w:rPr>
        <w:t xml:space="preserve"> </w:t>
      </w:r>
      <w:r w:rsidRPr="003C478B">
        <w:rPr>
          <w:rStyle w:val="pageextent"/>
          <w:sz w:val="24"/>
          <w:szCs w:val="24"/>
        </w:rPr>
        <w:t>249–72</w:t>
      </w:r>
      <w:r w:rsidRPr="003C478B">
        <w:rPr>
          <w:rFonts w:ascii="Times New Roman" w:hAnsi="Times New Roman"/>
          <w:noProof/>
          <w:sz w:val="24"/>
          <w:szCs w:val="24"/>
        </w:rPr>
        <w:t>.</w:t>
      </w:r>
    </w:p>
  </w:endnote>
  <w:endnote w:id="5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del w:id="4164" w:author="Patterson Lamb" w:date="2014-08-11T11:47:00Z">
        <w:r w:rsidRPr="003C478B" w:rsidDel="000D07A7">
          <w:rPr>
            <w:rFonts w:ascii="Times New Roman" w:hAnsi="Times New Roman"/>
            <w:sz w:val="24"/>
            <w:szCs w:val="24"/>
          </w:rPr>
          <w:delText>W.H.O.</w:delText>
        </w:r>
      </w:del>
      <w:ins w:id="4165" w:author="Patterson Lamb" w:date="2014-08-11T11:47:00Z">
        <w:r>
          <w:rPr>
            <w:rFonts w:ascii="Times New Roman" w:hAnsi="Times New Roman"/>
            <w:sz w:val="24"/>
            <w:szCs w:val="24"/>
          </w:rPr>
          <w:t>WHO</w:t>
        </w:r>
      </w:ins>
      <w:r w:rsidRPr="003C478B">
        <w:rPr>
          <w:rFonts w:ascii="Times New Roman" w:hAnsi="Times New Roman"/>
          <w:sz w:val="24"/>
          <w:szCs w:val="24"/>
        </w:rPr>
        <w:t xml:space="preserve"> also tried to use Magnum as an agency to sell its reports or photos on the U</w:t>
      </w:r>
      <w:r>
        <w:rPr>
          <w:rFonts w:ascii="Times New Roman" w:hAnsi="Times New Roman"/>
          <w:sz w:val="24"/>
          <w:szCs w:val="24"/>
        </w:rPr>
        <w:t>.</w:t>
      </w:r>
      <w:r w:rsidRPr="003C478B">
        <w:rPr>
          <w:rFonts w:ascii="Times New Roman" w:hAnsi="Times New Roman"/>
          <w:sz w:val="24"/>
          <w:szCs w:val="24"/>
        </w:rPr>
        <w:t>S</w:t>
      </w:r>
      <w:r>
        <w:rPr>
          <w:rFonts w:ascii="Times New Roman" w:hAnsi="Times New Roman"/>
          <w:sz w:val="24"/>
          <w:szCs w:val="24"/>
        </w:rPr>
        <w:t>.</w:t>
      </w:r>
      <w:r w:rsidRPr="003C478B">
        <w:rPr>
          <w:rFonts w:ascii="Times New Roman" w:hAnsi="Times New Roman"/>
          <w:sz w:val="24"/>
          <w:szCs w:val="24"/>
        </w:rPr>
        <w:t xml:space="preserve"> market. Archives WHO, Workfiles-Events-General, Fol. 2, Magnum Photos INC, 1950–1968, letter from Mary Losey to Harold Ballou, 17 February 1955.</w:t>
      </w:r>
    </w:p>
  </w:endnote>
  <w:endnote w:id="5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letter from Robert Kee to John Morris, 27 January 1953.</w:t>
      </w:r>
    </w:p>
  </w:endnote>
  <w:endnote w:id="5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Mr. Field Horine [PIO, Regional Office of WHO for South East Asia], 3 November 1953.</w:t>
      </w:r>
    </w:p>
  </w:endnote>
  <w:endnote w:id="5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 xml:space="preserve"> </w:t>
      </w:r>
      <w:r w:rsidRPr="003C478B">
        <w:rPr>
          <w:rFonts w:ascii="Times New Roman" w:hAnsi="Times New Roman"/>
          <w:iCs/>
          <w:sz w:val="24"/>
          <w:szCs w:val="24"/>
        </w:rPr>
        <w:t xml:space="preserve">Bear, “Magnum Orbis: Photographs from the End(s) of the Earth”; also Mitchell, “World Pictures. Globalization and Visual Culture,” 49–59; </w:t>
      </w:r>
      <w:r w:rsidRPr="003C478B">
        <w:rPr>
          <w:rStyle w:val="forename"/>
          <w:sz w:val="24"/>
          <w:szCs w:val="24"/>
        </w:rPr>
        <w:t>Michael</w:t>
      </w:r>
      <w:r w:rsidRPr="003C478B">
        <w:rPr>
          <w:rFonts w:ascii="Times New Roman" w:hAnsi="Times New Roman"/>
          <w:iCs/>
          <w:sz w:val="24"/>
          <w:szCs w:val="24"/>
        </w:rPr>
        <w:t xml:space="preserve"> </w:t>
      </w:r>
      <w:r w:rsidRPr="003C478B">
        <w:rPr>
          <w:rStyle w:val="surname"/>
          <w:sz w:val="24"/>
          <w:szCs w:val="24"/>
        </w:rPr>
        <w:t>Ignatieff</w:t>
      </w:r>
      <w:r w:rsidRPr="003C478B">
        <w:rPr>
          <w:rFonts w:ascii="Times New Roman" w:hAnsi="Times New Roman"/>
          <w:iCs/>
          <w:sz w:val="24"/>
          <w:szCs w:val="24"/>
        </w:rPr>
        <w:t xml:space="preserve">, </w:t>
      </w:r>
      <w:r w:rsidRPr="003C478B">
        <w:rPr>
          <w:rStyle w:val="booktitle"/>
          <w:sz w:val="24"/>
          <w:szCs w:val="24"/>
        </w:rPr>
        <w:t>Magnum Degrees</w:t>
      </w:r>
      <w:r w:rsidRPr="003C478B">
        <w:rPr>
          <w:rFonts w:ascii="Times New Roman" w:hAnsi="Times New Roman"/>
          <w:iCs/>
          <w:sz w:val="24"/>
          <w:szCs w:val="24"/>
        </w:rPr>
        <w:t xml:space="preserve"> (</w:t>
      </w:r>
      <w:r w:rsidRPr="003C478B">
        <w:rPr>
          <w:rStyle w:val="placeofpub"/>
          <w:sz w:val="24"/>
          <w:szCs w:val="24"/>
        </w:rPr>
        <w:t>London</w:t>
      </w:r>
      <w:r w:rsidRPr="003C478B">
        <w:rPr>
          <w:rFonts w:ascii="Times New Roman" w:hAnsi="Times New Roman"/>
          <w:iCs/>
          <w:sz w:val="24"/>
          <w:szCs w:val="24"/>
        </w:rPr>
        <w:t xml:space="preserve">: </w:t>
      </w:r>
      <w:r w:rsidRPr="003C478B">
        <w:rPr>
          <w:rStyle w:val="publisher"/>
          <w:sz w:val="24"/>
          <w:szCs w:val="24"/>
        </w:rPr>
        <w:t>Pahidon</w:t>
      </w:r>
      <w:r w:rsidRPr="003C478B">
        <w:rPr>
          <w:rFonts w:ascii="Times New Roman" w:hAnsi="Times New Roman"/>
          <w:iCs/>
          <w:sz w:val="24"/>
          <w:szCs w:val="24"/>
        </w:rPr>
        <w:t xml:space="preserve">, </w:t>
      </w:r>
      <w:r w:rsidRPr="003C478B">
        <w:rPr>
          <w:rStyle w:val="date"/>
          <w:rFonts w:ascii="Times New Roman" w:hAnsi="Times New Roman"/>
          <w:sz w:val="24"/>
          <w:szCs w:val="24"/>
        </w:rPr>
        <w:t>2000</w:t>
      </w:r>
      <w:r w:rsidRPr="003C478B">
        <w:rPr>
          <w:rFonts w:ascii="Times New Roman" w:hAnsi="Times New Roman"/>
          <w:iCs/>
          <w:sz w:val="24"/>
          <w:szCs w:val="24"/>
        </w:rPr>
        <w:t xml:space="preserve">); Bondi, </w:t>
      </w:r>
      <w:r w:rsidRPr="003C478B">
        <w:rPr>
          <w:rFonts w:ascii="Times New Roman" w:hAnsi="Times New Roman"/>
          <w:i/>
          <w:iCs/>
          <w:sz w:val="24"/>
          <w:szCs w:val="24"/>
        </w:rPr>
        <w:t>Chim.</w:t>
      </w:r>
    </w:p>
  </w:endnote>
  <w:endnote w:id="5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Tess Taconis, the photo editor between 1954 and 1957, was married </w:t>
      </w:r>
      <w:r>
        <w:rPr>
          <w:rFonts w:ascii="Times New Roman" w:hAnsi="Times New Roman"/>
          <w:sz w:val="24"/>
          <w:szCs w:val="24"/>
        </w:rPr>
        <w:t>to</w:t>
      </w:r>
      <w:r w:rsidRPr="003C478B">
        <w:rPr>
          <w:rFonts w:ascii="Times New Roman" w:hAnsi="Times New Roman"/>
          <w:sz w:val="24"/>
          <w:szCs w:val="24"/>
        </w:rPr>
        <w:t xml:space="preserve"> Kryn Taconis</w:t>
      </w:r>
      <w:r>
        <w:rPr>
          <w:rFonts w:ascii="Times New Roman" w:hAnsi="Times New Roman"/>
          <w:sz w:val="24"/>
          <w:szCs w:val="24"/>
        </w:rPr>
        <w:t>,</w:t>
      </w:r>
      <w:r w:rsidRPr="003C478B">
        <w:rPr>
          <w:rFonts w:ascii="Times New Roman" w:hAnsi="Times New Roman"/>
          <w:sz w:val="24"/>
          <w:szCs w:val="24"/>
        </w:rPr>
        <w:t xml:space="preserve"> a photographer who worked for Magnum. Gertraud Lessing who worked for</w:t>
      </w:r>
      <w:r>
        <w:rPr>
          <w:rFonts w:ascii="Times New Roman" w:hAnsi="Times New Roman"/>
          <w:sz w:val="24"/>
          <w:szCs w:val="24"/>
        </w:rPr>
        <w:t xml:space="preserve"> the</w:t>
      </w:r>
      <w:r w:rsidRPr="003C478B">
        <w:rPr>
          <w:rFonts w:ascii="Times New Roman" w:hAnsi="Times New Roman"/>
          <w:sz w:val="24"/>
          <w:szCs w:val="24"/>
        </w:rPr>
        <w:t xml:space="preserve"> PI </w:t>
      </w:r>
      <w:r>
        <w:rPr>
          <w:rFonts w:ascii="Times New Roman" w:hAnsi="Times New Roman"/>
          <w:b/>
          <w:sz w:val="24"/>
          <w:szCs w:val="24"/>
        </w:rPr>
        <w:t>&lt;AU: Please spell PI&gt;</w:t>
      </w:r>
      <w:r w:rsidRPr="003C478B">
        <w:rPr>
          <w:rFonts w:ascii="Times New Roman" w:hAnsi="Times New Roman"/>
          <w:sz w:val="24"/>
          <w:szCs w:val="24"/>
        </w:rPr>
        <w:t xml:space="preserve">Department during the 1950s was married </w:t>
      </w:r>
      <w:r>
        <w:rPr>
          <w:rFonts w:ascii="Times New Roman" w:hAnsi="Times New Roman"/>
          <w:sz w:val="24"/>
          <w:szCs w:val="24"/>
        </w:rPr>
        <w:t>to</w:t>
      </w:r>
      <w:r w:rsidRPr="003C478B">
        <w:rPr>
          <w:rFonts w:ascii="Times New Roman" w:hAnsi="Times New Roman"/>
          <w:sz w:val="24"/>
          <w:szCs w:val="24"/>
        </w:rPr>
        <w:t xml:space="preserve"> Erich Lessing, a photographer who joined Magnum in 1951. Mary Losey, film officer at the PI Department during the 1950s, was close to Robert Capa. Joan Bush, who </w:t>
      </w:r>
      <w:r>
        <w:rPr>
          <w:rFonts w:ascii="Times New Roman" w:hAnsi="Times New Roman"/>
          <w:sz w:val="24"/>
          <w:szCs w:val="24"/>
        </w:rPr>
        <w:t xml:space="preserve">had </w:t>
      </w:r>
      <w:r w:rsidRPr="003C478B">
        <w:rPr>
          <w:rFonts w:ascii="Times New Roman" w:hAnsi="Times New Roman"/>
          <w:sz w:val="24"/>
          <w:szCs w:val="24"/>
        </w:rPr>
        <w:t xml:space="preserve">worked for the PI since 1957, had worked for Magnum. OMS Archives, Joan BUSH Taylor (WHO 1957–1982), see </w:t>
      </w:r>
      <w:r w:rsidRPr="003C478B">
        <w:rPr>
          <w:rStyle w:val="Hyperlink"/>
          <w:rFonts w:ascii="Times New Roman" w:hAnsi="Times New Roman"/>
          <w:sz w:val="24"/>
          <w:szCs w:val="24"/>
        </w:rPr>
        <w:t>http://www.who.int/formerstaff/history/bush_taylor_joan2306.pdf</w:t>
      </w:r>
      <w:r w:rsidRPr="003C478B">
        <w:rPr>
          <w:rFonts w:ascii="Times New Roman" w:hAnsi="Times New Roman"/>
          <w:sz w:val="24"/>
          <w:szCs w:val="24"/>
        </w:rPr>
        <w:t xml:space="preserve"> (</w:t>
      </w:r>
      <w:r>
        <w:rPr>
          <w:rFonts w:ascii="Times New Roman" w:hAnsi="Times New Roman"/>
          <w:sz w:val="24"/>
          <w:szCs w:val="24"/>
        </w:rPr>
        <w:t>accessed</w:t>
      </w:r>
      <w:r w:rsidRPr="003C478B">
        <w:rPr>
          <w:rFonts w:ascii="Times New Roman" w:hAnsi="Times New Roman"/>
          <w:sz w:val="24"/>
          <w:szCs w:val="24"/>
        </w:rPr>
        <w:t xml:space="preserve"> on 27</w:t>
      </w:r>
      <w:r>
        <w:rPr>
          <w:rFonts w:ascii="Times New Roman" w:hAnsi="Times New Roman"/>
          <w:sz w:val="24"/>
          <w:szCs w:val="24"/>
        </w:rPr>
        <w:t xml:space="preserve"> June </w:t>
      </w:r>
      <w:r w:rsidRPr="003C478B">
        <w:rPr>
          <w:rFonts w:ascii="Times New Roman" w:hAnsi="Times New Roman"/>
          <w:sz w:val="24"/>
          <w:szCs w:val="24"/>
        </w:rPr>
        <w:t>2013).</w:t>
      </w:r>
    </w:p>
  </w:endnote>
  <w:endnote w:id="5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Further research on ties, connections, education</w:t>
      </w:r>
      <w:r>
        <w:rPr>
          <w:rFonts w:ascii="Times New Roman" w:hAnsi="Times New Roman"/>
          <w:sz w:val="24"/>
          <w:szCs w:val="24"/>
        </w:rPr>
        <w:t>,</w:t>
      </w:r>
      <w:r w:rsidRPr="003C478B">
        <w:rPr>
          <w:rFonts w:ascii="Times New Roman" w:hAnsi="Times New Roman"/>
          <w:sz w:val="24"/>
          <w:szCs w:val="24"/>
        </w:rPr>
        <w:t xml:space="preserve"> </w:t>
      </w:r>
      <w:r>
        <w:rPr>
          <w:rFonts w:ascii="Times New Roman" w:hAnsi="Times New Roman"/>
          <w:sz w:val="24"/>
          <w:szCs w:val="24"/>
        </w:rPr>
        <w:t xml:space="preserve">and </w:t>
      </w:r>
      <w:r w:rsidRPr="003C478B">
        <w:rPr>
          <w:rFonts w:ascii="Times New Roman" w:hAnsi="Times New Roman"/>
          <w:sz w:val="24"/>
          <w:szCs w:val="24"/>
        </w:rPr>
        <w:t xml:space="preserve">professional and military experiences is necessary to </w:t>
      </w:r>
      <w:r>
        <w:rPr>
          <w:rFonts w:ascii="Times New Roman" w:hAnsi="Times New Roman"/>
          <w:sz w:val="24"/>
          <w:szCs w:val="24"/>
        </w:rPr>
        <w:t>determine whether</w:t>
      </w:r>
      <w:r w:rsidRPr="003C478B">
        <w:rPr>
          <w:rFonts w:ascii="Times New Roman" w:hAnsi="Times New Roman"/>
          <w:sz w:val="24"/>
          <w:szCs w:val="24"/>
        </w:rPr>
        <w:t xml:space="preserve"> our working hypotheses are correct.</w:t>
      </w:r>
    </w:p>
  </w:endnote>
  <w:endnote w:id="5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collaboration also caused some tension</w:t>
      </w:r>
      <w:r>
        <w:rPr>
          <w:rFonts w:ascii="Times New Roman" w:hAnsi="Times New Roman"/>
          <w:sz w:val="24"/>
          <w:szCs w:val="24"/>
        </w:rPr>
        <w:t>;</w:t>
      </w:r>
      <w:r w:rsidRPr="003C478B">
        <w:rPr>
          <w:rFonts w:ascii="Times New Roman" w:hAnsi="Times New Roman"/>
          <w:sz w:val="24"/>
          <w:szCs w:val="24"/>
        </w:rPr>
        <w:t xml:space="preserve"> see Archives WHO, Workfiles-Events-General, Fol. 2, Magnum Photos INC, 1950–1968, Joseph Handler, Director, Division of Public Information to Mrs</w:t>
      </w:r>
      <w:r>
        <w:rPr>
          <w:rFonts w:ascii="Times New Roman" w:hAnsi="Times New Roman"/>
          <w:sz w:val="24"/>
          <w:szCs w:val="24"/>
        </w:rPr>
        <w:t>.</w:t>
      </w:r>
      <w:r w:rsidRPr="003C478B">
        <w:rPr>
          <w:rFonts w:ascii="Times New Roman" w:hAnsi="Times New Roman"/>
          <w:sz w:val="24"/>
          <w:szCs w:val="24"/>
        </w:rPr>
        <w:t xml:space="preserve"> Gloria Hoffmann, Magnum Phot</w:t>
      </w:r>
      <w:r>
        <w:rPr>
          <w:rFonts w:ascii="Times New Roman" w:hAnsi="Times New Roman"/>
          <w:sz w:val="24"/>
          <w:szCs w:val="24"/>
        </w:rPr>
        <w:t>,</w:t>
      </w:r>
      <w:r w:rsidRPr="003C478B">
        <w:rPr>
          <w:rFonts w:ascii="Times New Roman" w:hAnsi="Times New Roman"/>
          <w:sz w:val="24"/>
          <w:szCs w:val="24"/>
        </w:rPr>
        <w:t xml:space="preserve"> New York</w:t>
      </w:r>
      <w:r>
        <w:rPr>
          <w:rFonts w:ascii="Times New Roman" w:hAnsi="Times New Roman"/>
          <w:sz w:val="24"/>
          <w:szCs w:val="24"/>
        </w:rPr>
        <w:t>,</w:t>
      </w:r>
      <w:r w:rsidRPr="003C478B">
        <w:rPr>
          <w:rFonts w:ascii="Times New Roman" w:hAnsi="Times New Roman"/>
          <w:sz w:val="24"/>
          <w:szCs w:val="24"/>
        </w:rPr>
        <w:t xml:space="preserve"> 4 February 1953.</w:t>
      </w:r>
    </w:p>
  </w:endnote>
  <w:endnote w:id="5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Pr>
          <w:rFonts w:ascii="Times New Roman" w:hAnsi="Times New Roman"/>
          <w:sz w:val="24"/>
          <w:szCs w:val="24"/>
        </w:rPr>
        <w:t>Placing</w:t>
      </w:r>
      <w:r w:rsidRPr="003C478B">
        <w:rPr>
          <w:rFonts w:ascii="Times New Roman" w:hAnsi="Times New Roman"/>
          <w:sz w:val="24"/>
          <w:szCs w:val="24"/>
        </w:rPr>
        <w:t xml:space="preserve"> the report into </w:t>
      </w:r>
      <w:r w:rsidRPr="005830B1">
        <w:rPr>
          <w:rFonts w:ascii="Times New Roman" w:hAnsi="Times New Roman"/>
          <w:i/>
          <w:sz w:val="24"/>
          <w:szCs w:val="24"/>
        </w:rPr>
        <w:t>Life</w:t>
      </w:r>
      <w:r w:rsidRPr="003C478B">
        <w:rPr>
          <w:rFonts w:ascii="Times New Roman" w:hAnsi="Times New Roman"/>
          <w:sz w:val="24"/>
          <w:szCs w:val="24"/>
        </w:rPr>
        <w:t xml:space="preserve"> was a great success for </w:t>
      </w:r>
      <w:del w:id="4203" w:author="Patterson Lamb" w:date="2014-08-11T11:47:00Z">
        <w:r w:rsidRPr="003C478B" w:rsidDel="000D07A7">
          <w:rPr>
            <w:rFonts w:ascii="Times New Roman" w:hAnsi="Times New Roman"/>
            <w:sz w:val="24"/>
            <w:szCs w:val="24"/>
          </w:rPr>
          <w:delText>W.H.O.</w:delText>
        </w:r>
      </w:del>
      <w:ins w:id="4204" w:author="Patterson Lamb" w:date="2014-08-11T11:47:00Z">
        <w:r>
          <w:rPr>
            <w:rFonts w:ascii="Times New Roman" w:hAnsi="Times New Roman"/>
            <w:sz w:val="24"/>
            <w:szCs w:val="24"/>
          </w:rPr>
          <w:t>WHO</w:t>
        </w:r>
      </w:ins>
      <w:r>
        <w:rPr>
          <w:rFonts w:ascii="Times New Roman" w:hAnsi="Times New Roman"/>
          <w:sz w:val="24"/>
          <w:szCs w:val="24"/>
        </w:rPr>
        <w:t>,</w:t>
      </w:r>
      <w:r w:rsidRPr="003C478B">
        <w:rPr>
          <w:rFonts w:ascii="Times New Roman" w:hAnsi="Times New Roman"/>
          <w:sz w:val="24"/>
          <w:szCs w:val="24"/>
        </w:rPr>
        <w:t xml:space="preserve"> Archives WHO, Workfiles-Events-General, Fol. 2, Magnum Photos INC, 1950–1968, Mary Losey to David Seymour (Chim), 14 February 1951.</w:t>
      </w:r>
    </w:p>
  </w:endnote>
  <w:endnote w:id="5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5 October 1950.</w:t>
      </w:r>
    </w:p>
  </w:endnote>
  <w:endnote w:id="5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19 December 1950.</w:t>
      </w:r>
    </w:p>
  </w:endnote>
  <w:endnote w:id="5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David Seymour (alias Chim), 18 October 1950.</w:t>
      </w:r>
    </w:p>
  </w:endnote>
  <w:endnote w:id="6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20 December 1950. </w:t>
      </w:r>
      <w:r w:rsidRPr="003C478B">
        <w:rPr>
          <w:rFonts w:ascii="Times New Roman" w:hAnsi="Times New Roman"/>
          <w:iCs/>
          <w:sz w:val="24"/>
          <w:szCs w:val="24"/>
        </w:rPr>
        <w:t>These amendments also concerned the photos and the captions. Indeed</w:t>
      </w:r>
      <w:r>
        <w:rPr>
          <w:rFonts w:ascii="Times New Roman" w:hAnsi="Times New Roman"/>
          <w:iCs/>
          <w:sz w:val="24"/>
          <w:szCs w:val="24"/>
        </w:rPr>
        <w:t>,</w:t>
      </w:r>
      <w:r w:rsidRPr="003C478B">
        <w:rPr>
          <w:rFonts w:ascii="Times New Roman" w:hAnsi="Times New Roman"/>
          <w:iCs/>
          <w:sz w:val="24"/>
          <w:szCs w:val="24"/>
        </w:rPr>
        <w:t xml:space="preserve"> </w:t>
      </w:r>
      <w:del w:id="4217" w:author="Patterson Lamb" w:date="2014-08-11T11:47:00Z">
        <w:r w:rsidRPr="003C478B" w:rsidDel="000D07A7">
          <w:rPr>
            <w:rFonts w:ascii="Times New Roman" w:hAnsi="Times New Roman"/>
            <w:sz w:val="24"/>
            <w:szCs w:val="24"/>
          </w:rPr>
          <w:delText>W.H.O.</w:delText>
        </w:r>
      </w:del>
      <w:ins w:id="4218" w:author="Patterson Lamb" w:date="2014-08-11T11:47:00Z">
        <w:r>
          <w:rPr>
            <w:rFonts w:ascii="Times New Roman" w:hAnsi="Times New Roman"/>
            <w:sz w:val="24"/>
            <w:szCs w:val="24"/>
          </w:rPr>
          <w:t>WHO</w:t>
        </w:r>
      </w:ins>
      <w:r w:rsidRPr="003C478B">
        <w:rPr>
          <w:rFonts w:ascii="Times New Roman" w:hAnsi="Times New Roman"/>
          <w:sz w:val="24"/>
          <w:szCs w:val="24"/>
        </w:rPr>
        <w:t xml:space="preserve"> hired, on short</w:t>
      </w:r>
      <w:r>
        <w:rPr>
          <w:rFonts w:ascii="Times New Roman" w:hAnsi="Times New Roman"/>
          <w:sz w:val="24"/>
          <w:szCs w:val="24"/>
        </w:rPr>
        <w:t>-</w:t>
      </w:r>
      <w:r w:rsidRPr="003C478B">
        <w:rPr>
          <w:rFonts w:ascii="Times New Roman" w:hAnsi="Times New Roman"/>
          <w:sz w:val="24"/>
          <w:szCs w:val="24"/>
        </w:rPr>
        <w:t xml:space="preserve">term contracts, numerous specialists and/or journalists to write articles and captions for the </w:t>
      </w:r>
      <w:r w:rsidRPr="005830B1">
        <w:rPr>
          <w:rFonts w:ascii="Times New Roman" w:hAnsi="Times New Roman"/>
          <w:i/>
          <w:sz w:val="24"/>
          <w:szCs w:val="24"/>
        </w:rPr>
        <w:t>Newsletter</w:t>
      </w:r>
      <w:r w:rsidRPr="003C478B">
        <w:rPr>
          <w:rFonts w:ascii="Times New Roman" w:hAnsi="Times New Roman"/>
          <w:sz w:val="24"/>
          <w:szCs w:val="24"/>
        </w:rPr>
        <w:t xml:space="preserve"> (see Archives WHO, P/10/37/1 for copies of these agreements).</w:t>
      </w:r>
    </w:p>
  </w:endnote>
  <w:endnote w:id="6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letter from Tess Taconis to John Morris, 29 September 1953.</w:t>
      </w:r>
    </w:p>
  </w:endnote>
  <w:endnote w:id="6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P 10/438/2, Policy on Distribution and Sale of </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 xml:space="preserve"> </w:t>
      </w:r>
      <w:r>
        <w:rPr>
          <w:rFonts w:ascii="Times New Roman" w:hAnsi="Times New Roman"/>
          <w:sz w:val="24"/>
          <w:szCs w:val="24"/>
        </w:rPr>
        <w:t>“</w:t>
      </w:r>
      <w:r w:rsidRPr="003C478B">
        <w:rPr>
          <w:rFonts w:ascii="Times New Roman" w:hAnsi="Times New Roman"/>
          <w:sz w:val="24"/>
          <w:szCs w:val="24"/>
        </w:rPr>
        <w:t>World Health,” Contrat entre l’OMS et M. Jacques Rousseau.</w:t>
      </w:r>
    </w:p>
  </w:endnote>
  <w:endnote w:id="6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P 10/438/2, Policy on Distribution and Sale of </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 xml:space="preserve"> </w:t>
      </w:r>
      <w:r>
        <w:rPr>
          <w:rFonts w:ascii="Times New Roman" w:hAnsi="Times New Roman"/>
          <w:sz w:val="24"/>
          <w:szCs w:val="24"/>
        </w:rPr>
        <w:t>“</w:t>
      </w:r>
      <w:r w:rsidRPr="003C478B">
        <w:rPr>
          <w:rFonts w:ascii="Times New Roman" w:hAnsi="Times New Roman"/>
          <w:sz w:val="24"/>
          <w:szCs w:val="24"/>
        </w:rPr>
        <w:t>World Health,” Contrat entre l’OMS et la Socié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té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 Suisse de Pharmacie, 19 avril 1968. The figures of the print run concern 1972.</w:t>
      </w:r>
    </w:p>
  </w:endnote>
  <w:endnote w:id="6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2.</w:t>
      </w:r>
      <w:r>
        <w:rPr>
          <w:rFonts w:ascii="Times New Roman" w:hAnsi="Times New Roman"/>
          <w:noProof/>
          <w:sz w:val="24"/>
          <w:szCs w:val="24"/>
        </w:rPr>
        <w:t xml:space="preserve"> </w:t>
      </w:r>
      <w:r>
        <w:rPr>
          <w:rFonts w:ascii="Times New Roman" w:hAnsi="Times New Roman"/>
          <w:b/>
          <w:noProof/>
          <w:sz w:val="24"/>
          <w:szCs w:val="24"/>
        </w:rPr>
        <w:t>&lt;AU: Please add short title for nn 36, 37, 39&gt;</w:t>
      </w:r>
    </w:p>
  </w:endnote>
  <w:endnote w:id="6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72.</w:t>
      </w:r>
    </w:p>
  </w:endnote>
  <w:endnote w:id="6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Pr>
          <w:rFonts w:ascii="Times New Roman" w:hAnsi="Times New Roman"/>
          <w:sz w:val="24"/>
          <w:szCs w:val="24"/>
        </w:rPr>
        <w:t>chapter</w:t>
      </w:r>
      <w:r w:rsidRPr="003C478B">
        <w:rPr>
          <w:rFonts w:ascii="Times New Roman" w:hAnsi="Times New Roman"/>
          <w:sz w:val="24"/>
          <w:szCs w:val="24"/>
        </w:rPr>
        <w:t xml:space="preserve"> by Kevin Grant in this volume.</w:t>
      </w:r>
    </w:p>
  </w:endnote>
  <w:endnote w:id="6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Amrith, 113.</w:t>
      </w:r>
    </w:p>
  </w:endnote>
  <w:endnote w:id="6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1953, for instance, Mary Losey explained to John G. Morris the importance of nurses for the international organization at a time when the shortage of medical personnel was acute all over the world. Losey pointed out the adventurous life since of most of the nurses</w:t>
      </w:r>
      <w:r>
        <w:rPr>
          <w:rFonts w:ascii="Times New Roman" w:hAnsi="Times New Roman"/>
          <w:sz w:val="24"/>
          <w:szCs w:val="24"/>
        </w:rPr>
        <w:t xml:space="preserve"> would be </w:t>
      </w:r>
      <w:r w:rsidRPr="003C478B">
        <w:rPr>
          <w:rFonts w:ascii="Times New Roman" w:hAnsi="Times New Roman"/>
          <w:sz w:val="24"/>
          <w:szCs w:val="24"/>
        </w:rPr>
        <w:t xml:space="preserve"> “sent to places where medical science has hardly begun to penetrate.” She also explained that nurses paved the way for doctors and other technicians who have less contact with the people and less understanding of their day</w:t>
      </w:r>
      <w:r>
        <w:rPr>
          <w:rFonts w:ascii="Times New Roman" w:hAnsi="Times New Roman"/>
          <w:sz w:val="24"/>
          <w:szCs w:val="24"/>
        </w:rPr>
        <w:t>-</w:t>
      </w:r>
      <w:r w:rsidRPr="003C478B">
        <w:rPr>
          <w:rFonts w:ascii="Times New Roman" w:hAnsi="Times New Roman"/>
          <w:sz w:val="24"/>
          <w:szCs w:val="24"/>
        </w:rPr>
        <w:t>to</w:t>
      </w:r>
      <w:r>
        <w:rPr>
          <w:rFonts w:ascii="Times New Roman" w:hAnsi="Times New Roman"/>
          <w:sz w:val="24"/>
          <w:szCs w:val="24"/>
        </w:rPr>
        <w:t>-</w:t>
      </w:r>
      <w:r w:rsidRPr="003C478B">
        <w:rPr>
          <w:rFonts w:ascii="Times New Roman" w:hAnsi="Times New Roman"/>
          <w:sz w:val="24"/>
          <w:szCs w:val="24"/>
        </w:rPr>
        <w:t>day problems (Archives WHO, Workfiles-Events-General, Fol. 2, Magnum Photos INC, 1950–1968, Mary Losey to John Morris, 18 August 1953).</w:t>
      </w:r>
    </w:p>
  </w:endnote>
  <w:endnote w:id="6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w:t>
      </w:r>
      <w:r>
        <w:rPr>
          <w:rFonts w:ascii="Times New Roman" w:hAnsi="Times New Roman"/>
          <w:b/>
          <w:noProof/>
          <w:sz w:val="24"/>
          <w:szCs w:val="24"/>
        </w:rPr>
        <w:t>&lt;AU: Need short title&gt;</w:t>
      </w:r>
      <w:r w:rsidRPr="003C478B">
        <w:rPr>
          <w:rFonts w:ascii="Times New Roman" w:hAnsi="Times New Roman"/>
          <w:noProof/>
          <w:sz w:val="24"/>
          <w:szCs w:val="24"/>
        </w:rPr>
        <w:t xml:space="preserve">121. There is also no trace of the criticisims of international health planning, which rose from various quarters </w:t>
      </w:r>
      <w:r>
        <w:rPr>
          <w:rFonts w:ascii="Times New Roman" w:hAnsi="Times New Roman"/>
          <w:noProof/>
          <w:sz w:val="24"/>
          <w:szCs w:val="24"/>
        </w:rPr>
        <w:t>after</w:t>
      </w:r>
      <w:r w:rsidRPr="003C478B">
        <w:rPr>
          <w:rFonts w:ascii="Times New Roman" w:hAnsi="Times New Roman"/>
          <w:noProof/>
          <w:sz w:val="24"/>
          <w:szCs w:val="24"/>
        </w:rPr>
        <w:t xml:space="preserve"> the mid-1960s. See </w:t>
      </w:r>
      <w:r w:rsidRPr="003C478B">
        <w:rPr>
          <w:rStyle w:val="forename"/>
          <w:sz w:val="24"/>
          <w:szCs w:val="24"/>
        </w:rPr>
        <w:t>Nevin S.</w:t>
      </w:r>
      <w:r w:rsidRPr="003C478B">
        <w:rPr>
          <w:rFonts w:ascii="Times New Roman" w:hAnsi="Times New Roman"/>
          <w:noProof/>
          <w:sz w:val="24"/>
          <w:szCs w:val="24"/>
        </w:rPr>
        <w:t xml:space="preserve"> </w:t>
      </w:r>
      <w:r w:rsidRPr="003C478B">
        <w:rPr>
          <w:rStyle w:val="surname"/>
          <w:sz w:val="24"/>
          <w:szCs w:val="24"/>
        </w:rPr>
        <w:t>Scrimshaw</w:t>
      </w:r>
      <w:r>
        <w:rPr>
          <w:rStyle w:val="surname"/>
          <w:sz w:val="24"/>
          <w:szCs w:val="24"/>
        </w:rPr>
        <w:t>,</w:t>
      </w:r>
      <w:r w:rsidRPr="003C478B">
        <w:rPr>
          <w:rFonts w:ascii="Times New Roman" w:hAnsi="Times New Roman"/>
          <w:noProof/>
          <w:sz w:val="24"/>
          <w:szCs w:val="24"/>
        </w:rPr>
        <w:t xml:space="preserve"> “</w:t>
      </w:r>
      <w:r w:rsidRPr="003C478B">
        <w:rPr>
          <w:rStyle w:val="Articletitle"/>
          <w:sz w:val="24"/>
          <w:szCs w:val="24"/>
        </w:rPr>
        <w:t>Myths and Realities in International Health Planning,</w:t>
      </w:r>
      <w:r w:rsidRPr="003C478B">
        <w:rPr>
          <w:rFonts w:ascii="Times New Roman" w:hAnsi="Times New Roman"/>
          <w:noProof/>
          <w:sz w:val="24"/>
          <w:szCs w:val="24"/>
        </w:rPr>
        <w:t xml:space="preserve">” </w:t>
      </w:r>
      <w:r w:rsidRPr="003C478B">
        <w:rPr>
          <w:rStyle w:val="journal-title"/>
          <w:sz w:val="24"/>
          <w:szCs w:val="24"/>
        </w:rPr>
        <w:t>American Journal of Public Health</w:t>
      </w:r>
      <w:r w:rsidRPr="003C478B">
        <w:rPr>
          <w:rFonts w:ascii="Times New Roman" w:hAnsi="Times New Roman"/>
          <w:noProof/>
          <w:sz w:val="24"/>
          <w:szCs w:val="24"/>
        </w:rPr>
        <w:t xml:space="preserve"> </w:t>
      </w:r>
      <w:r w:rsidRPr="003C478B">
        <w:rPr>
          <w:rStyle w:val="volume"/>
          <w:sz w:val="24"/>
          <w:szCs w:val="24"/>
        </w:rPr>
        <w:t>64</w:t>
      </w:r>
      <w:r w:rsidRPr="003C478B">
        <w:rPr>
          <w:rFonts w:ascii="Times New Roman" w:hAnsi="Times New Roman"/>
          <w:noProof/>
          <w:sz w:val="24"/>
          <w:szCs w:val="24"/>
        </w:rPr>
        <w:t>,</w:t>
      </w:r>
      <w:r>
        <w:rPr>
          <w:rFonts w:ascii="Times New Roman" w:hAnsi="Times New Roman"/>
          <w:noProof/>
          <w:sz w:val="24"/>
          <w:szCs w:val="24"/>
        </w:rPr>
        <w:t xml:space="preserve"> no. </w:t>
      </w:r>
      <w:r w:rsidRPr="003C478B">
        <w:rPr>
          <w:rStyle w:val="Issueno"/>
          <w:rFonts w:ascii="Times New Roman" w:hAnsi="Times New Roman"/>
          <w:sz w:val="24"/>
          <w:szCs w:val="24"/>
        </w:rPr>
        <w:t>8</w:t>
      </w:r>
      <w:r w:rsidRPr="003C478B">
        <w:rPr>
          <w:rFonts w:ascii="Times New Roman" w:hAnsi="Times New Roman"/>
          <w:noProof/>
          <w:sz w:val="24"/>
          <w:szCs w:val="24"/>
        </w:rPr>
        <w:t xml:space="preserve"> </w:t>
      </w:r>
      <w:r w:rsidRPr="00B22D19">
        <w:rPr>
          <w:rStyle w:val="date"/>
          <w:rFonts w:ascii="Times New Roman" w:hAnsi="Times New Roman"/>
          <w:sz w:val="24"/>
          <w:szCs w:val="24"/>
        </w:rPr>
        <w:t xml:space="preserve"> </w:t>
      </w:r>
      <w:r>
        <w:rPr>
          <w:rStyle w:val="date"/>
          <w:rFonts w:ascii="Times New Roman" w:hAnsi="Times New Roman"/>
          <w:sz w:val="24"/>
          <w:szCs w:val="24"/>
        </w:rPr>
        <w:t>(</w:t>
      </w:r>
      <w:r w:rsidRPr="003C478B">
        <w:rPr>
          <w:rStyle w:val="date"/>
          <w:rFonts w:ascii="Times New Roman" w:hAnsi="Times New Roman"/>
          <w:sz w:val="24"/>
          <w:szCs w:val="24"/>
        </w:rPr>
        <w:t>1974</w:t>
      </w:r>
      <w:r>
        <w:rPr>
          <w:rStyle w:val="date"/>
          <w:rFonts w:ascii="Times New Roman" w:hAnsi="Times New Roman"/>
          <w:sz w:val="24"/>
          <w:szCs w:val="24"/>
        </w:rPr>
        <w:t>):</w:t>
      </w:r>
      <w:r w:rsidRPr="00B22D19">
        <w:rPr>
          <w:rStyle w:val="pageextent"/>
          <w:sz w:val="24"/>
          <w:szCs w:val="24"/>
        </w:rPr>
        <w:t xml:space="preserve"> </w:t>
      </w:r>
      <w:r w:rsidRPr="003C478B">
        <w:rPr>
          <w:rStyle w:val="pageextent"/>
          <w:sz w:val="24"/>
          <w:szCs w:val="24"/>
        </w:rPr>
        <w:t>792–8</w:t>
      </w:r>
      <w:r w:rsidRPr="003C478B">
        <w:rPr>
          <w:rFonts w:ascii="Times New Roman" w:hAnsi="Times New Roman"/>
          <w:noProof/>
          <w:sz w:val="24"/>
          <w:szCs w:val="24"/>
        </w:rPr>
        <w:t>.</w:t>
      </w:r>
    </w:p>
  </w:endnote>
  <w:endnote w:id="6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Fonts w:ascii="Times New Roman" w:hAnsi="Times New Roman"/>
          <w:sz w:val="24"/>
          <w:szCs w:val="24"/>
        </w:rPr>
        <w:t xml:space="preserve">OMS Archives, Joan BUSH Taylor (WHO 1957–1982), see </w:t>
      </w:r>
      <w:r w:rsidRPr="003C478B">
        <w:rPr>
          <w:rStyle w:val="Hyperlink"/>
          <w:rFonts w:ascii="Times New Roman" w:hAnsi="Times New Roman"/>
          <w:sz w:val="24"/>
          <w:szCs w:val="24"/>
        </w:rPr>
        <w:t>http://www.who.int/formerstaff/history/bush_taylor_joan2306.pdf</w:t>
      </w:r>
      <w:r w:rsidRPr="003C478B">
        <w:rPr>
          <w:rFonts w:ascii="Times New Roman" w:hAnsi="Times New Roman"/>
          <w:sz w:val="24"/>
          <w:szCs w:val="24"/>
        </w:rPr>
        <w:t xml:space="preserve"> (</w:t>
      </w:r>
      <w:r>
        <w:rPr>
          <w:rFonts w:ascii="Times New Roman" w:hAnsi="Times New Roman"/>
          <w:sz w:val="24"/>
          <w:szCs w:val="24"/>
        </w:rPr>
        <w:t>accessed</w:t>
      </w:r>
      <w:r w:rsidRPr="003C478B">
        <w:rPr>
          <w:rFonts w:ascii="Times New Roman" w:hAnsi="Times New Roman"/>
          <w:sz w:val="24"/>
          <w:szCs w:val="24"/>
        </w:rPr>
        <w:t xml:space="preserve"> on 27</w:t>
      </w:r>
      <w:r>
        <w:rPr>
          <w:rFonts w:ascii="Times New Roman" w:hAnsi="Times New Roman"/>
          <w:sz w:val="24"/>
          <w:szCs w:val="24"/>
        </w:rPr>
        <w:t xml:space="preserve"> June </w:t>
      </w:r>
      <w:r w:rsidRPr="003C478B">
        <w:rPr>
          <w:rFonts w:ascii="Times New Roman" w:hAnsi="Times New Roman"/>
          <w:sz w:val="24"/>
          <w:szCs w:val="24"/>
        </w:rPr>
        <w:t>2013).</w:t>
      </w:r>
    </w:p>
  </w:endnote>
  <w:endnote w:id="6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For some exceptions, see Tibor Mende,</w:t>
      </w:r>
      <w:r w:rsidRPr="00B22D19">
        <w:rPr>
          <w:rFonts w:ascii="Times New Roman" w:hAnsi="Times New Roman"/>
          <w:noProof/>
          <w:sz w:val="24"/>
          <w:szCs w:val="24"/>
        </w:rPr>
        <w:t xml:space="preserve"> </w:t>
      </w:r>
      <w:r>
        <w:rPr>
          <w:rFonts w:ascii="Times New Roman" w:hAnsi="Times New Roman"/>
          <w:noProof/>
          <w:sz w:val="24"/>
          <w:szCs w:val="24"/>
        </w:rPr>
        <w:t>“</w:t>
      </w:r>
      <w:r w:rsidRPr="003C478B">
        <w:rPr>
          <w:rFonts w:ascii="Times New Roman" w:hAnsi="Times New Roman"/>
          <w:noProof/>
          <w:sz w:val="24"/>
          <w:szCs w:val="24"/>
        </w:rPr>
        <w:t xml:space="preserve">Conversation with Food </w:t>
      </w:r>
      <w:r>
        <w:rPr>
          <w:rFonts w:ascii="Times New Roman" w:hAnsi="Times New Roman"/>
          <w:noProof/>
          <w:sz w:val="24"/>
          <w:szCs w:val="24"/>
        </w:rPr>
        <w:t>a</w:t>
      </w:r>
      <w:r w:rsidRPr="003C478B">
        <w:rPr>
          <w:rFonts w:ascii="Times New Roman" w:hAnsi="Times New Roman"/>
          <w:noProof/>
          <w:sz w:val="24"/>
          <w:szCs w:val="24"/>
        </w:rPr>
        <w:t>nd Health Hunger</w:t>
      </w:r>
      <w:r>
        <w:rPr>
          <w:rFonts w:ascii="Times New Roman" w:hAnsi="Times New Roman"/>
          <w:noProof/>
          <w:sz w:val="24"/>
          <w:szCs w:val="24"/>
        </w:rPr>
        <w:t>,”</w:t>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September</w:t>
      </w:r>
      <w:r>
        <w:rPr>
          <w:rFonts w:ascii="Times New Roman" w:hAnsi="Times New Roman"/>
          <w:noProof/>
          <w:sz w:val="24"/>
          <w:szCs w:val="24"/>
        </w:rPr>
        <w:t>–</w:t>
      </w:r>
      <w:r w:rsidRPr="003C478B">
        <w:rPr>
          <w:rFonts w:ascii="Times New Roman" w:hAnsi="Times New Roman"/>
          <w:noProof/>
          <w:sz w:val="24"/>
          <w:szCs w:val="24"/>
        </w:rPr>
        <w:t>October 1962, Special Issue</w:t>
      </w:r>
      <w:r>
        <w:rPr>
          <w:rFonts w:ascii="Times New Roman" w:hAnsi="Times New Roman"/>
          <w:noProof/>
          <w:sz w:val="24"/>
          <w:szCs w:val="24"/>
        </w:rPr>
        <w:t xml:space="preserve"> </w:t>
      </w:r>
      <w:r w:rsidRPr="003C478B">
        <w:rPr>
          <w:rFonts w:ascii="Times New Roman" w:hAnsi="Times New Roman"/>
          <w:noProof/>
          <w:sz w:val="24"/>
          <w:szCs w:val="24"/>
        </w:rPr>
        <w:t xml:space="preserve">(the author had previously published </w:t>
      </w:r>
      <w:r>
        <w:rPr>
          <w:rFonts w:ascii="Times New Roman" w:hAnsi="Times New Roman"/>
          <w:noProof/>
          <w:sz w:val="24"/>
          <w:szCs w:val="24"/>
        </w:rPr>
        <w:t>“</w:t>
      </w:r>
      <w:r w:rsidRPr="003C478B">
        <w:rPr>
          <w:rFonts w:ascii="Times New Roman" w:hAnsi="Times New Roman"/>
          <w:noProof/>
          <w:sz w:val="24"/>
          <w:szCs w:val="24"/>
        </w:rPr>
        <w:t>Conversation with Nehru</w:t>
      </w:r>
      <w:r>
        <w:rPr>
          <w:rFonts w:ascii="Times New Roman" w:hAnsi="Times New Roman"/>
          <w:noProof/>
          <w:sz w:val="24"/>
          <w:szCs w:val="24"/>
        </w:rPr>
        <w:t>”</w:t>
      </w:r>
      <w:r w:rsidRPr="003C478B">
        <w:rPr>
          <w:rFonts w:ascii="Times New Roman" w:hAnsi="Times New Roman"/>
          <w:noProof/>
          <w:sz w:val="24"/>
          <w:szCs w:val="24"/>
        </w:rPr>
        <w:t>).</w:t>
      </w:r>
    </w:p>
  </w:endnote>
  <w:endnote w:id="6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November</w:t>
      </w:r>
      <w:r>
        <w:rPr>
          <w:rFonts w:ascii="Times New Roman" w:hAnsi="Times New Roman"/>
          <w:noProof/>
          <w:sz w:val="24"/>
          <w:szCs w:val="24"/>
        </w:rPr>
        <w:t>–</w:t>
      </w:r>
      <w:r w:rsidRPr="003C478B">
        <w:rPr>
          <w:rFonts w:ascii="Times New Roman" w:hAnsi="Times New Roman"/>
          <w:noProof/>
          <w:sz w:val="24"/>
          <w:szCs w:val="24"/>
        </w:rPr>
        <w:t xml:space="preserve">December 1959, Special Issue: </w:t>
      </w:r>
      <w:r w:rsidRPr="00B22D19">
        <w:rPr>
          <w:rFonts w:ascii="Times New Roman" w:hAnsi="Times New Roman"/>
          <w:i/>
          <w:noProof/>
          <w:sz w:val="24"/>
          <w:szCs w:val="24"/>
        </w:rPr>
        <w:t>Africa – The Era of the Doctor and the Engineer.</w:t>
      </w:r>
    </w:p>
  </w:endnote>
  <w:endnote w:id="6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condemnation of superstition and witchcraft is a frequent topic in the magazine. See</w:t>
      </w:r>
      <w:r>
        <w:rPr>
          <w:rFonts w:ascii="Times New Roman" w:hAnsi="Times New Roman"/>
          <w:sz w:val="24"/>
          <w:szCs w:val="24"/>
        </w:rPr>
        <w:t>,</w:t>
      </w:r>
      <w:r w:rsidRPr="003C478B">
        <w:rPr>
          <w:rFonts w:ascii="Times New Roman" w:hAnsi="Times New Roman"/>
          <w:sz w:val="24"/>
          <w:szCs w:val="24"/>
        </w:rPr>
        <w:t xml:space="preserve"> for instance</w:t>
      </w:r>
      <w:r>
        <w:rPr>
          <w:rFonts w:ascii="Times New Roman" w:hAnsi="Times New Roman"/>
          <w:sz w:val="24"/>
          <w:szCs w:val="24"/>
        </w:rPr>
        <w:t>,</w:t>
      </w:r>
      <w:r w:rsidRPr="003C478B">
        <w:rPr>
          <w:rFonts w:ascii="Times New Roman" w:hAnsi="Times New Roman"/>
          <w:sz w:val="24"/>
          <w:szCs w:val="24"/>
        </w:rPr>
        <w:t xml:space="preserve"> Traudl Lessing, Division of Public Information, to Trudy Feliu, Magnum. Archives WHO, Workfiles-Events-General, Fol. 2, Magnum Photos INC, 1950–1968, 5 September 1955.</w:t>
      </w:r>
    </w:p>
  </w:endnote>
  <w:endnote w:id="6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Pr>
          <w:rFonts w:ascii="Times New Roman" w:hAnsi="Times New Roman"/>
          <w:noProof/>
          <w:sz w:val="24"/>
          <w:szCs w:val="24"/>
        </w:rPr>
        <w:t>“</w:t>
      </w:r>
      <w:r w:rsidRPr="003C478B">
        <w:rPr>
          <w:rFonts w:ascii="Times New Roman" w:hAnsi="Times New Roman"/>
          <w:noProof/>
          <w:sz w:val="24"/>
          <w:szCs w:val="24"/>
        </w:rPr>
        <w:t>Africa</w:t>
      </w:r>
      <w:r>
        <w:rPr>
          <w:rFonts w:ascii="Times New Roman" w:hAnsi="Times New Roman"/>
          <w:noProof/>
          <w:sz w:val="24"/>
          <w:szCs w:val="24"/>
        </w:rPr>
        <w:t>:</w:t>
      </w:r>
      <w:r w:rsidRPr="003C478B">
        <w:rPr>
          <w:rFonts w:ascii="Times New Roman" w:hAnsi="Times New Roman"/>
          <w:noProof/>
          <w:sz w:val="24"/>
          <w:szCs w:val="24"/>
        </w:rPr>
        <w:t xml:space="preserve"> Its Health </w:t>
      </w:r>
      <w:r>
        <w:rPr>
          <w:rFonts w:ascii="Times New Roman" w:hAnsi="Times New Roman"/>
          <w:noProof/>
          <w:sz w:val="24"/>
          <w:szCs w:val="24"/>
        </w:rPr>
        <w:t>a</w:t>
      </w:r>
      <w:r w:rsidRPr="003C478B">
        <w:rPr>
          <w:rFonts w:ascii="Times New Roman" w:hAnsi="Times New Roman"/>
          <w:noProof/>
          <w:sz w:val="24"/>
          <w:szCs w:val="24"/>
        </w:rPr>
        <w:t>nd Development</w:t>
      </w:r>
      <w:r>
        <w:rPr>
          <w:rFonts w:ascii="Times New Roman" w:hAnsi="Times New Roman"/>
          <w:noProof/>
          <w:sz w:val="24"/>
          <w:szCs w:val="24"/>
        </w:rPr>
        <w:t>,”</w:t>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January 1967</w:t>
      </w:r>
      <w:r>
        <w:rPr>
          <w:rFonts w:ascii="Times New Roman" w:hAnsi="Times New Roman"/>
          <w:noProof/>
          <w:sz w:val="24"/>
          <w:szCs w:val="24"/>
        </w:rPr>
        <w:t>;</w:t>
      </w:r>
      <w:r w:rsidRPr="003C478B">
        <w:rPr>
          <w:rFonts w:ascii="Times New Roman" w:hAnsi="Times New Roman"/>
          <w:noProof/>
          <w:sz w:val="24"/>
          <w:szCs w:val="24"/>
        </w:rPr>
        <w:t xml:space="preserve"> </w:t>
      </w:r>
      <w:r>
        <w:rPr>
          <w:rFonts w:ascii="Times New Roman" w:hAnsi="Times New Roman"/>
          <w:noProof/>
          <w:sz w:val="24"/>
          <w:szCs w:val="24"/>
        </w:rPr>
        <w:t>t</w:t>
      </w:r>
      <w:r w:rsidRPr="003C478B">
        <w:rPr>
          <w:rFonts w:ascii="Times New Roman" w:hAnsi="Times New Roman"/>
          <w:noProof/>
          <w:sz w:val="24"/>
          <w:szCs w:val="24"/>
        </w:rPr>
        <w:t>ext by C.</w:t>
      </w:r>
      <w:r>
        <w:rPr>
          <w:rFonts w:ascii="Times New Roman" w:hAnsi="Times New Roman"/>
          <w:noProof/>
          <w:sz w:val="24"/>
          <w:szCs w:val="24"/>
        </w:rPr>
        <w:t xml:space="preserve"> </w:t>
      </w:r>
      <w:r w:rsidRPr="003C478B">
        <w:rPr>
          <w:rFonts w:ascii="Times New Roman" w:hAnsi="Times New Roman"/>
          <w:noProof/>
          <w:sz w:val="24"/>
          <w:szCs w:val="24"/>
        </w:rPr>
        <w:t xml:space="preserve">H. Favrod and pictures taken by Didier Henrioud during his four years service in Africa with the </w:t>
      </w:r>
      <w:del w:id="4338" w:author="Patterson Lamb" w:date="2014-08-11T11:47:00Z">
        <w:r w:rsidRPr="003C478B" w:rsidDel="000D07A7">
          <w:rPr>
            <w:rFonts w:ascii="Times New Roman" w:hAnsi="Times New Roman"/>
            <w:noProof/>
            <w:sz w:val="24"/>
            <w:szCs w:val="24"/>
          </w:rPr>
          <w:delText>W.H.O.</w:delText>
        </w:r>
      </w:del>
      <w:ins w:id="4339" w:author="Patterson Lamb" w:date="2014-08-11T11:47:00Z">
        <w:r>
          <w:rPr>
            <w:rFonts w:ascii="Times New Roman" w:hAnsi="Times New Roman"/>
            <w:noProof/>
            <w:sz w:val="24"/>
            <w:szCs w:val="24"/>
          </w:rPr>
          <w:t>WHO</w:t>
        </w:r>
      </w:ins>
      <w:r>
        <w:rPr>
          <w:rFonts w:ascii="Times New Roman" w:hAnsi="Times New Roman"/>
          <w:noProof/>
          <w:sz w:val="24"/>
          <w:szCs w:val="24"/>
        </w:rPr>
        <w:t>.</w:t>
      </w:r>
    </w:p>
  </w:endnote>
  <w:endnote w:id="6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Theodore M.</w:t>
      </w:r>
      <w:r w:rsidRPr="003C478B">
        <w:rPr>
          <w:rFonts w:ascii="Times New Roman" w:hAnsi="Times New Roman"/>
          <w:sz w:val="24"/>
          <w:szCs w:val="24"/>
        </w:rPr>
        <w:t xml:space="preserve"> </w:t>
      </w:r>
      <w:r w:rsidRPr="003C478B">
        <w:rPr>
          <w:rStyle w:val="surname"/>
          <w:sz w:val="24"/>
          <w:szCs w:val="24"/>
        </w:rPr>
        <w:t>Brown</w:t>
      </w:r>
      <w:r w:rsidRPr="003C478B">
        <w:rPr>
          <w:rFonts w:ascii="Times New Roman" w:hAnsi="Times New Roman"/>
          <w:sz w:val="24"/>
          <w:szCs w:val="24"/>
        </w:rPr>
        <w:t xml:space="preserve">, </w:t>
      </w:r>
      <w:r w:rsidRPr="003C478B">
        <w:rPr>
          <w:rStyle w:val="forename"/>
          <w:sz w:val="24"/>
          <w:szCs w:val="24"/>
        </w:rPr>
        <w:t>Marcos</w:t>
      </w:r>
      <w:r w:rsidRPr="003C478B">
        <w:rPr>
          <w:rFonts w:ascii="Times New Roman" w:hAnsi="Times New Roman"/>
          <w:sz w:val="24"/>
          <w:szCs w:val="24"/>
        </w:rPr>
        <w:t xml:space="preserve"> </w:t>
      </w:r>
      <w:r w:rsidRPr="003C478B">
        <w:rPr>
          <w:rStyle w:val="surname"/>
          <w:sz w:val="24"/>
          <w:szCs w:val="24"/>
        </w:rPr>
        <w:t>Cué</w:t>
      </w:r>
      <w:r w:rsidRPr="003C478B">
        <w:rPr>
          <w:rStyle w:val="surname"/>
          <w:sz w:val="24"/>
          <w:szCs w:val="24"/>
        </w:rPr>
        <w:fldChar w:fldCharType="begin"/>
      </w:r>
      <w:r w:rsidRPr="003C478B">
        <w:rPr>
          <w:rStyle w:val="surname"/>
          <w:sz w:val="24"/>
          <w:szCs w:val="24"/>
        </w:rPr>
        <w:instrText xml:space="preserve"> SET  Times New Roman  \* MERGEFORMAT </w:instrText>
      </w:r>
      <w:r w:rsidRPr="003C478B">
        <w:rPr>
          <w:rStyle w:val="surname"/>
          <w:sz w:val="24"/>
          <w:szCs w:val="24"/>
        </w:rPr>
        <w:fldChar w:fldCharType="separate"/>
      </w:r>
      <w:r w:rsidRPr="003C478B">
        <w:rPr>
          <w:rStyle w:val="surname"/>
          <w:noProof/>
          <w:sz w:val="24"/>
          <w:szCs w:val="24"/>
        </w:rPr>
        <w:t>New</w:t>
      </w:r>
      <w:r w:rsidRPr="003C478B">
        <w:rPr>
          <w:rStyle w:val="surname"/>
          <w:sz w:val="24"/>
          <w:szCs w:val="24"/>
        </w:rPr>
        <w:fldChar w:fldCharType="end"/>
      </w:r>
      <w:r w:rsidRPr="003C478B">
        <w:rPr>
          <w:rStyle w:val="surname"/>
          <w:sz w:val="24"/>
          <w:szCs w:val="24"/>
        </w:rPr>
        <w:t>to</w:t>
      </w:r>
      <w:r w:rsidRPr="003C478B">
        <w:rPr>
          <w:rFonts w:ascii="Times New Roman" w:hAnsi="Times New Roman"/>
          <w:sz w:val="24"/>
          <w:szCs w:val="24"/>
        </w:rPr>
        <w:t xml:space="preserve">, </w:t>
      </w:r>
      <w:r>
        <w:rPr>
          <w:rFonts w:ascii="Times New Roman" w:hAnsi="Times New Roman"/>
          <w:sz w:val="24"/>
          <w:szCs w:val="24"/>
        </w:rPr>
        <w:t xml:space="preserve">and </w:t>
      </w:r>
      <w:r w:rsidRPr="003C478B">
        <w:rPr>
          <w:rStyle w:val="forename"/>
          <w:sz w:val="24"/>
          <w:szCs w:val="24"/>
        </w:rPr>
        <w:t>Elizabeth</w:t>
      </w:r>
      <w:r w:rsidRPr="003C478B">
        <w:rPr>
          <w:rFonts w:ascii="Times New Roman" w:hAnsi="Times New Roman"/>
          <w:sz w:val="24"/>
          <w:szCs w:val="24"/>
        </w:rPr>
        <w:t xml:space="preserve"> </w:t>
      </w:r>
      <w:r w:rsidRPr="003C478B">
        <w:rPr>
          <w:rStyle w:val="surname"/>
          <w:sz w:val="24"/>
          <w:szCs w:val="24"/>
        </w:rPr>
        <w:t>Fee</w:t>
      </w:r>
      <w:r w:rsidRPr="003C478B">
        <w:rPr>
          <w:rFonts w:ascii="Times New Roman" w:hAnsi="Times New Roman"/>
          <w:sz w:val="24"/>
          <w:szCs w:val="24"/>
        </w:rPr>
        <w:t>, “</w:t>
      </w:r>
      <w:r w:rsidRPr="003C478B">
        <w:rPr>
          <w:rStyle w:val="Articletitle"/>
          <w:sz w:val="24"/>
          <w:szCs w:val="24"/>
        </w:rPr>
        <w:t>The World Health Organization and the Transition from ‘International Health’ to ‘Global’ Public Health,</w:t>
      </w:r>
      <w:r w:rsidRPr="003C478B">
        <w:rPr>
          <w:rFonts w:ascii="Times New Roman" w:hAnsi="Times New Roman"/>
          <w:sz w:val="24"/>
          <w:szCs w:val="24"/>
        </w:rPr>
        <w:t xml:space="preserve">” </w:t>
      </w:r>
      <w:r w:rsidRPr="003C478B">
        <w:rPr>
          <w:rStyle w:val="journal-title"/>
          <w:sz w:val="24"/>
          <w:szCs w:val="24"/>
        </w:rPr>
        <w:t>American Journal of Public Health</w:t>
      </w:r>
      <w:r w:rsidRPr="003C478B">
        <w:rPr>
          <w:rFonts w:ascii="Times New Roman" w:hAnsi="Times New Roman"/>
          <w:sz w:val="24"/>
          <w:szCs w:val="24"/>
        </w:rPr>
        <w:t xml:space="preserve">, special issue </w:t>
      </w:r>
      <w:r w:rsidRPr="00B22D19">
        <w:rPr>
          <w:rFonts w:ascii="Times New Roman" w:hAnsi="Times New Roman"/>
          <w:i/>
          <w:sz w:val="24"/>
          <w:szCs w:val="24"/>
        </w:rPr>
        <w:t>Public Health Then and Now</w:t>
      </w:r>
      <w:r w:rsidRPr="003C478B">
        <w:rPr>
          <w:rFonts w:ascii="Times New Roman" w:hAnsi="Times New Roman"/>
          <w:sz w:val="24"/>
          <w:szCs w:val="24"/>
        </w:rPr>
        <w:t xml:space="preserve">, </w:t>
      </w:r>
      <w:r w:rsidRPr="003C478B">
        <w:rPr>
          <w:rStyle w:val="volume"/>
          <w:sz w:val="24"/>
          <w:szCs w:val="24"/>
        </w:rPr>
        <w:t>96</w:t>
      </w:r>
      <w:r w:rsidRPr="003C478B">
        <w:rPr>
          <w:rFonts w:ascii="Times New Roman" w:hAnsi="Times New Roman"/>
          <w:sz w:val="24"/>
          <w:szCs w:val="24"/>
        </w:rPr>
        <w:t xml:space="preserve">, </w:t>
      </w:r>
      <w:r>
        <w:rPr>
          <w:rFonts w:ascii="Times New Roman" w:hAnsi="Times New Roman"/>
          <w:sz w:val="24"/>
          <w:szCs w:val="24"/>
        </w:rPr>
        <w:t xml:space="preserve">no. </w:t>
      </w:r>
      <w:r w:rsidRPr="003C478B">
        <w:rPr>
          <w:rStyle w:val="Issueno"/>
          <w:rFonts w:ascii="Times New Roman" w:hAnsi="Times New Roman"/>
          <w:sz w:val="24"/>
          <w:szCs w:val="24"/>
        </w:rPr>
        <w:t>1</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2006</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62–72</w:t>
      </w:r>
      <w:r>
        <w:rPr>
          <w:rStyle w:val="pageextent"/>
          <w:sz w:val="24"/>
          <w:szCs w:val="24"/>
        </w:rPr>
        <w:t>,</w:t>
      </w:r>
      <w:r w:rsidRPr="003C478B">
        <w:rPr>
          <w:rFonts w:ascii="Times New Roman" w:hAnsi="Times New Roman"/>
          <w:sz w:val="24"/>
          <w:szCs w:val="24"/>
        </w:rPr>
        <w:t xml:space="preserve"> 66.</w:t>
      </w:r>
    </w:p>
  </w:endnote>
  <w:endnote w:id="6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Take</w:t>
      </w:r>
      <w:r>
        <w:rPr>
          <w:rFonts w:ascii="Times New Roman" w:hAnsi="Times New Roman"/>
          <w:noProof/>
          <w:sz w:val="24"/>
          <w:szCs w:val="24"/>
        </w:rPr>
        <w:t>,</w:t>
      </w:r>
      <w:r w:rsidRPr="003C478B">
        <w:rPr>
          <w:rFonts w:ascii="Times New Roman" w:hAnsi="Times New Roman"/>
          <w:noProof/>
          <w:sz w:val="24"/>
          <w:szCs w:val="24"/>
        </w:rPr>
        <w:t xml:space="preserve"> for instance, </w:t>
      </w:r>
      <w:r>
        <w:rPr>
          <w:rFonts w:ascii="Times New Roman" w:hAnsi="Times New Roman"/>
          <w:noProof/>
          <w:sz w:val="24"/>
          <w:szCs w:val="24"/>
        </w:rPr>
        <w:t>“</w:t>
      </w:r>
      <w:r w:rsidRPr="003C478B">
        <w:rPr>
          <w:rFonts w:ascii="Times New Roman" w:hAnsi="Times New Roman"/>
          <w:noProof/>
          <w:sz w:val="24"/>
          <w:szCs w:val="24"/>
        </w:rPr>
        <w:t>Anatomy of a Project: Ethiopia 9,</w:t>
      </w:r>
      <w:r>
        <w:rPr>
          <w:rFonts w:ascii="Times New Roman" w:hAnsi="Times New Roman"/>
          <w:noProof/>
          <w:sz w:val="24"/>
          <w:szCs w:val="24"/>
        </w:rPr>
        <w:t>”</w:t>
      </w:r>
      <w:r w:rsidRPr="003C478B">
        <w:rPr>
          <w:rFonts w:ascii="Times New Roman" w:hAnsi="Times New Roman"/>
          <w:noProof/>
          <w:sz w:val="24"/>
          <w:szCs w:val="24"/>
        </w:rPr>
        <w:t xml:space="preserve"> </w:t>
      </w:r>
      <w:r w:rsidRPr="00B22D19">
        <w:rPr>
          <w:rFonts w:ascii="Times New Roman" w:hAnsi="Times New Roman"/>
          <w:i/>
          <w:noProof/>
          <w:sz w:val="24"/>
          <w:szCs w:val="24"/>
        </w:rPr>
        <w:t>World Health</w:t>
      </w:r>
      <w:r w:rsidRPr="003C478B">
        <w:rPr>
          <w:rFonts w:ascii="Times New Roman" w:hAnsi="Times New Roman"/>
          <w:noProof/>
          <w:sz w:val="24"/>
          <w:szCs w:val="24"/>
        </w:rPr>
        <w:t xml:space="preserve"> </w:t>
      </w:r>
      <w:r>
        <w:rPr>
          <w:rFonts w:ascii="Times New Roman" w:hAnsi="Times New Roman"/>
          <w:noProof/>
          <w:sz w:val="24"/>
          <w:szCs w:val="24"/>
        </w:rPr>
        <w:t>(</w:t>
      </w:r>
      <w:r w:rsidRPr="003C478B">
        <w:rPr>
          <w:rFonts w:ascii="Times New Roman" w:hAnsi="Times New Roman"/>
          <w:noProof/>
          <w:sz w:val="24"/>
          <w:szCs w:val="24"/>
        </w:rPr>
        <w:t>July</w:t>
      </w:r>
      <w:r>
        <w:rPr>
          <w:rFonts w:ascii="Times New Roman" w:hAnsi="Times New Roman"/>
          <w:noProof/>
          <w:sz w:val="24"/>
          <w:szCs w:val="24"/>
        </w:rPr>
        <w:t>–</w:t>
      </w:r>
      <w:r w:rsidRPr="003C478B">
        <w:rPr>
          <w:rFonts w:ascii="Times New Roman" w:hAnsi="Times New Roman"/>
          <w:noProof/>
          <w:sz w:val="24"/>
          <w:szCs w:val="24"/>
        </w:rPr>
        <w:t>August 1962</w:t>
      </w:r>
      <w:r>
        <w:rPr>
          <w:rFonts w:ascii="Times New Roman" w:hAnsi="Times New Roman"/>
          <w:noProof/>
          <w:sz w:val="24"/>
          <w:szCs w:val="24"/>
        </w:rPr>
        <w:t xml:space="preserve">): </w:t>
      </w:r>
      <w:r w:rsidRPr="003C478B">
        <w:rPr>
          <w:rFonts w:ascii="Times New Roman" w:hAnsi="Times New Roman"/>
          <w:noProof/>
          <w:sz w:val="24"/>
          <w:szCs w:val="24"/>
        </w:rPr>
        <w:t xml:space="preserve"> 20–7, or the special issue of November 1963 entitled </w:t>
      </w:r>
      <w:r w:rsidRPr="00B22D19">
        <w:rPr>
          <w:rFonts w:ascii="Times New Roman" w:hAnsi="Times New Roman"/>
          <w:i/>
          <w:noProof/>
          <w:sz w:val="24"/>
          <w:szCs w:val="24"/>
        </w:rPr>
        <w:t>With the Refugees of Palestine</w:t>
      </w:r>
      <w:r w:rsidRPr="003C478B">
        <w:rPr>
          <w:rFonts w:ascii="Times New Roman" w:hAnsi="Times New Roman"/>
          <w:noProof/>
          <w:sz w:val="24"/>
          <w:szCs w:val="24"/>
        </w:rPr>
        <w:t>, which elaborated o</w:t>
      </w:r>
      <w:r>
        <w:rPr>
          <w:rFonts w:ascii="Times New Roman" w:hAnsi="Times New Roman"/>
          <w:noProof/>
          <w:sz w:val="24"/>
          <w:szCs w:val="24"/>
        </w:rPr>
        <w:t>n</w:t>
      </w:r>
      <w:r w:rsidRPr="003C478B">
        <w:rPr>
          <w:rFonts w:ascii="Times New Roman" w:hAnsi="Times New Roman"/>
          <w:noProof/>
          <w:sz w:val="24"/>
          <w:szCs w:val="24"/>
        </w:rPr>
        <w:t xml:space="preserve"> </w:t>
      </w:r>
      <w:r>
        <w:rPr>
          <w:rFonts w:ascii="Times New Roman" w:hAnsi="Times New Roman"/>
          <w:noProof/>
          <w:sz w:val="24"/>
          <w:szCs w:val="24"/>
        </w:rPr>
        <w:t xml:space="preserve">a </w:t>
      </w:r>
      <w:r w:rsidRPr="003C478B">
        <w:rPr>
          <w:rFonts w:ascii="Times New Roman" w:hAnsi="Times New Roman"/>
          <w:noProof/>
          <w:sz w:val="24"/>
          <w:szCs w:val="24"/>
        </w:rPr>
        <w:t>joint project of the Health Organization with UNR</w:t>
      </w:r>
      <w:r>
        <w:rPr>
          <w:rFonts w:ascii="Times New Roman" w:hAnsi="Times New Roman"/>
          <w:noProof/>
          <w:sz w:val="24"/>
          <w:szCs w:val="24"/>
        </w:rPr>
        <w:t>R</w:t>
      </w:r>
      <w:r w:rsidRPr="003C478B">
        <w:rPr>
          <w:rFonts w:ascii="Times New Roman" w:hAnsi="Times New Roman"/>
          <w:noProof/>
          <w:sz w:val="24"/>
          <w:szCs w:val="24"/>
        </w:rPr>
        <w:t>A, UNICEF</w:t>
      </w:r>
      <w:r>
        <w:rPr>
          <w:rFonts w:ascii="Times New Roman" w:hAnsi="Times New Roman"/>
          <w:noProof/>
          <w:sz w:val="24"/>
          <w:szCs w:val="24"/>
        </w:rPr>
        <w:t>,</w:t>
      </w:r>
      <w:r w:rsidRPr="003C478B">
        <w:rPr>
          <w:rFonts w:ascii="Times New Roman" w:hAnsi="Times New Roman"/>
          <w:noProof/>
          <w:sz w:val="24"/>
          <w:szCs w:val="24"/>
        </w:rPr>
        <w:t xml:space="preserve"> and other organizations.</w:t>
      </w:r>
    </w:p>
  </w:endnote>
  <w:endnote w:id="6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 visual attempt to render health as a human right was done in November 1958, for the tenth anniversary of the Declaration of Human Rights. The photographic interpration was a</w:t>
      </w:r>
      <w:r>
        <w:rPr>
          <w:rFonts w:ascii="Times New Roman" w:hAnsi="Times New Roman"/>
          <w:noProof/>
          <w:sz w:val="24"/>
          <w:szCs w:val="24"/>
        </w:rPr>
        <w:t>n</w:t>
      </w:r>
      <w:r w:rsidRPr="003C478B">
        <w:rPr>
          <w:rFonts w:ascii="Times New Roman" w:hAnsi="Times New Roman"/>
          <w:noProof/>
          <w:sz w:val="24"/>
          <w:szCs w:val="24"/>
        </w:rPr>
        <w:t xml:space="preserve"> </w:t>
      </w:r>
      <w:r w:rsidRPr="003C478B">
        <w:rPr>
          <w:rFonts w:ascii="Times New Roman" w:hAnsi="Times New Roman"/>
          <w:i/>
          <w:noProof/>
          <w:sz w:val="24"/>
          <w:szCs w:val="24"/>
        </w:rPr>
        <w:t>una tantum</w:t>
      </w:r>
      <w:r w:rsidRPr="003C478B">
        <w:rPr>
          <w:rFonts w:ascii="Times New Roman" w:hAnsi="Times New Roman"/>
          <w:noProof/>
          <w:sz w:val="24"/>
          <w:szCs w:val="24"/>
        </w:rPr>
        <w:t>. The effort of the magazine was not particularly creative as it recycled photographs that had been taken for other purposes.</w:t>
      </w:r>
    </w:p>
  </w:endnote>
  <w:endnote w:id="6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135.</w:t>
      </w:r>
    </w:p>
  </w:endnote>
  <w:endnote w:id="6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106.</w:t>
      </w:r>
    </w:p>
  </w:endnote>
  <w:endnote w:id="6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r>
        <w:rPr>
          <w:rFonts w:ascii="Times New Roman" w:hAnsi="Times New Roman"/>
          <w:sz w:val="24"/>
          <w:szCs w:val="24"/>
        </w:rPr>
        <w:t>,</w:t>
      </w:r>
      <w:r w:rsidRPr="003C478B">
        <w:rPr>
          <w:rFonts w:ascii="Times New Roman" w:hAnsi="Times New Roman"/>
          <w:sz w:val="24"/>
          <w:szCs w:val="24"/>
        </w:rPr>
        <w:t xml:space="preserve"> for instance, </w:t>
      </w:r>
      <w:del w:id="4405" w:author="Patterson Lamb" w:date="2014-08-11T11:47:00Z">
        <w:r w:rsidRPr="003C478B" w:rsidDel="000D07A7">
          <w:rPr>
            <w:rFonts w:ascii="Times New Roman" w:hAnsi="Times New Roman"/>
            <w:sz w:val="24"/>
            <w:szCs w:val="24"/>
          </w:rPr>
          <w:delText>W.H.O.</w:delText>
        </w:r>
      </w:del>
      <w:ins w:id="4406" w:author="Patterson Lamb" w:date="2014-08-11T11:47:00Z">
        <w:r>
          <w:rPr>
            <w:rFonts w:ascii="Times New Roman" w:hAnsi="Times New Roman"/>
            <w:sz w:val="24"/>
            <w:szCs w:val="24"/>
          </w:rPr>
          <w:t>WHO</w:t>
        </w:r>
      </w:ins>
      <w:r w:rsidRPr="003C478B">
        <w:rPr>
          <w:rFonts w:ascii="Times New Roman" w:hAnsi="Times New Roman"/>
          <w:sz w:val="24"/>
          <w:szCs w:val="24"/>
        </w:rPr>
        <w:t xml:space="preserve"> </w:t>
      </w:r>
      <w:r w:rsidRPr="009A600A">
        <w:rPr>
          <w:rFonts w:ascii="Times New Roman" w:hAnsi="Times New Roman"/>
          <w:i/>
          <w:sz w:val="24"/>
          <w:szCs w:val="24"/>
        </w:rPr>
        <w:t>Newsletter</w:t>
      </w:r>
      <w:r w:rsidRPr="003C478B">
        <w:rPr>
          <w:rFonts w:ascii="Times New Roman" w:hAnsi="Times New Roman"/>
          <w:sz w:val="24"/>
          <w:szCs w:val="24"/>
        </w:rPr>
        <w:t xml:space="preserve">, “Africa Sets a Problem and This Is How </w:t>
      </w:r>
      <w:del w:id="4407" w:author="Patterson Lamb" w:date="2014-08-11T11:47:00Z">
        <w:r w:rsidRPr="003C478B" w:rsidDel="000D07A7">
          <w:rPr>
            <w:rFonts w:ascii="Times New Roman" w:hAnsi="Times New Roman"/>
            <w:sz w:val="24"/>
            <w:szCs w:val="24"/>
          </w:rPr>
          <w:delText>W.H.O.</w:delText>
        </w:r>
      </w:del>
      <w:ins w:id="4408" w:author="Patterson Lamb" w:date="2014-08-11T11:47:00Z">
        <w:r>
          <w:rPr>
            <w:rFonts w:ascii="Times New Roman" w:hAnsi="Times New Roman"/>
            <w:sz w:val="24"/>
            <w:szCs w:val="24"/>
          </w:rPr>
          <w:t>WHO</w:t>
        </w:r>
      </w:ins>
      <w:r w:rsidRPr="003C478B">
        <w:rPr>
          <w:rFonts w:ascii="Times New Roman" w:hAnsi="Times New Roman"/>
          <w:sz w:val="24"/>
          <w:szCs w:val="24"/>
        </w:rPr>
        <w:t xml:space="preserve"> Plans to Help in Solving It” May 1953, 2.</w:t>
      </w:r>
    </w:p>
  </w:endnote>
  <w:endnote w:id="6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See Irwin, </w:t>
      </w:r>
      <w:r w:rsidRPr="003C478B">
        <w:rPr>
          <w:rFonts w:ascii="Times New Roman" w:hAnsi="Times New Roman"/>
          <w:i/>
          <w:noProof/>
          <w:sz w:val="24"/>
          <w:szCs w:val="24"/>
        </w:rPr>
        <w:t>Making the World Safe.</w:t>
      </w:r>
    </w:p>
  </w:endnote>
  <w:endnote w:id="6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135.</w:t>
      </w:r>
    </w:p>
  </w:endnote>
  <w:endnote w:id="6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136–7.</w:t>
      </w:r>
    </w:p>
  </w:endnote>
  <w:endnote w:id="6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the caption for that photograph in the French edition of the </w:t>
      </w:r>
      <w:r w:rsidRPr="003C478B">
        <w:rPr>
          <w:rFonts w:ascii="Times New Roman" w:hAnsi="Times New Roman"/>
          <w:i/>
          <w:sz w:val="24"/>
          <w:szCs w:val="24"/>
        </w:rPr>
        <w:t>Newsletter.</w:t>
      </w:r>
    </w:p>
  </w:endnote>
  <w:endnote w:id="625">
    <w:p w:rsidR="005600E9" w:rsidRDefault="005600E9" w:rsidP="005600E9">
      <w:pPr>
        <w:pStyle w:val="EN"/>
        <w:spacing w:line="480" w:lineRule="auto"/>
        <w:jc w:val="left"/>
        <w:pPrChange w:id="447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t>
      </w:r>
      <w:del w:id="4472" w:author="Patterson Lamb" w:date="2014-08-13T11:26:00Z">
        <w:r w:rsidRPr="003C478B" w:rsidDel="00E633ED">
          <w:rPr>
            <w:rFonts w:ascii="Times New Roman" w:hAnsi="Times New Roman"/>
            <w:sz w:val="24"/>
            <w:szCs w:val="24"/>
          </w:rPr>
          <w:delText xml:space="preserve">essay </w:delText>
        </w:r>
      </w:del>
      <w:ins w:id="4473" w:author="Patterson Lamb" w:date="2014-08-13T11:26: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is a revised English version of “A wie Auschwitz, B wie Biafra: Der Bü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rgerkrieg in Nigeria (1967–1970) und die Universalisierung des Holocaust</w:t>
      </w:r>
      <w:ins w:id="4474" w:author="Patterson Lamb" w:date="2014-08-11T19:02:00Z">
        <w:r>
          <w:rPr>
            <w:rFonts w:ascii="Times New Roman" w:hAnsi="Times New Roman"/>
            <w:sz w:val="24"/>
            <w:szCs w:val="24"/>
          </w:rPr>
          <w:t>,</w:t>
        </w:r>
      </w:ins>
      <w:r w:rsidRPr="003C478B">
        <w:rPr>
          <w:rFonts w:ascii="Times New Roman" w:hAnsi="Times New Roman"/>
          <w:sz w:val="24"/>
          <w:szCs w:val="24"/>
        </w:rPr>
        <w:t xml:space="preserve">” </w:t>
      </w:r>
      <w:del w:id="4475" w:author="Patterson Lamb" w:date="2014-08-11T19:02:00Z">
        <w:r w:rsidRPr="003C478B" w:rsidDel="00CF3970">
          <w:rPr>
            <w:rFonts w:ascii="Times New Roman" w:hAnsi="Times New Roman"/>
            <w:sz w:val="24"/>
            <w:szCs w:val="24"/>
          </w:rPr>
          <w:delText xml:space="preserve">in: </w:delText>
        </w:r>
      </w:del>
      <w:r w:rsidRPr="003C478B">
        <w:rPr>
          <w:rFonts w:ascii="Times New Roman" w:hAnsi="Times New Roman"/>
          <w:i/>
          <w:sz w:val="24"/>
          <w:szCs w:val="24"/>
        </w:rPr>
        <w:t>Zeithistorische Forschungen</w:t>
      </w:r>
      <w:r w:rsidRPr="003C478B">
        <w:rPr>
          <w:rFonts w:ascii="Times New Roman" w:hAnsi="Times New Roman"/>
          <w:sz w:val="24"/>
          <w:szCs w:val="24"/>
        </w:rPr>
        <w:t xml:space="preserve"> 8</w:t>
      </w:r>
      <w:ins w:id="4476" w:author="Patterson Lamb" w:date="2014-08-11T19:02:00Z">
        <w:r>
          <w:rPr>
            <w:rFonts w:ascii="Times New Roman" w:hAnsi="Times New Roman"/>
            <w:sz w:val="24"/>
            <w:szCs w:val="24"/>
          </w:rPr>
          <w:t>,</w:t>
        </w:r>
      </w:ins>
      <w:r w:rsidRPr="003C478B">
        <w:rPr>
          <w:rFonts w:ascii="Times New Roman" w:hAnsi="Times New Roman"/>
          <w:sz w:val="24"/>
          <w:szCs w:val="24"/>
        </w:rPr>
        <w:t xml:space="preserve"> </w:t>
      </w:r>
      <w:ins w:id="4477" w:author="Patterson Lamb" w:date="2014-08-11T19:02:00Z">
        <w:r>
          <w:rPr>
            <w:rFonts w:ascii="Times New Roman" w:hAnsi="Times New Roman"/>
            <w:sz w:val="24"/>
            <w:szCs w:val="24"/>
          </w:rPr>
          <w:t>n</w:t>
        </w:r>
        <w:r w:rsidRPr="003C478B">
          <w:rPr>
            <w:rFonts w:ascii="Times New Roman" w:hAnsi="Times New Roman"/>
            <w:sz w:val="24"/>
            <w:szCs w:val="24"/>
          </w:rPr>
          <w:t xml:space="preserve">o. 3 </w:t>
        </w:r>
      </w:ins>
      <w:r w:rsidRPr="003C478B">
        <w:rPr>
          <w:rFonts w:ascii="Times New Roman" w:hAnsi="Times New Roman"/>
          <w:sz w:val="24"/>
          <w:szCs w:val="24"/>
        </w:rPr>
        <w:t xml:space="preserve">(2011), </w:t>
      </w:r>
      <w:del w:id="4478" w:author="Patterson Lamb" w:date="2014-08-11T19:02:00Z">
        <w:r w:rsidRPr="003C478B" w:rsidDel="00CF3970">
          <w:rPr>
            <w:rFonts w:ascii="Times New Roman" w:hAnsi="Times New Roman"/>
            <w:sz w:val="24"/>
            <w:szCs w:val="24"/>
          </w:rPr>
          <w:delText>No. 3</w:delText>
        </w:r>
      </w:del>
      <w:del w:id="4479" w:author="Patterson Lamb" w:date="2014-08-11T19:03:00Z">
        <w:r w:rsidRPr="003C478B" w:rsidDel="00CF3970">
          <w:rPr>
            <w:rFonts w:ascii="Times New Roman" w:hAnsi="Times New Roman"/>
            <w:sz w:val="24"/>
            <w:szCs w:val="24"/>
          </w:rPr>
          <w:delText xml:space="preserve">, </w:delText>
        </w:r>
      </w:del>
      <w:r w:rsidRPr="003C478B">
        <w:rPr>
          <w:rStyle w:val="Hyperlink"/>
          <w:rFonts w:ascii="Times New Roman" w:hAnsi="Times New Roman"/>
          <w:sz w:val="24"/>
          <w:szCs w:val="24"/>
        </w:rPr>
        <w:t>http://www.zeithistorische-forschungen.de/site/40209178/default.aspx</w:t>
      </w:r>
      <w:r w:rsidRPr="003C478B">
        <w:rPr>
          <w:rFonts w:ascii="Times New Roman" w:hAnsi="Times New Roman"/>
          <w:sz w:val="24"/>
          <w:szCs w:val="24"/>
        </w:rPr>
        <w:t>.</w:t>
      </w:r>
    </w:p>
  </w:endnote>
  <w:endnote w:id="626">
    <w:p w:rsidR="005600E9" w:rsidRDefault="005600E9" w:rsidP="005600E9">
      <w:pPr>
        <w:pStyle w:val="EN"/>
        <w:spacing w:line="480" w:lineRule="auto"/>
        <w:jc w:val="left"/>
        <w:pPrChange w:id="448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On the relief operation see Desgrandchamps, “Entre coopé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ration et concurrence</w:t>
      </w:r>
      <w:ins w:id="4485" w:author="Patterson Lamb" w:date="2014-08-11T19:03:00Z">
        <w:r>
          <w:rPr>
            <w:rFonts w:ascii="Times New Roman" w:hAnsi="Times New Roman"/>
            <w:sz w:val="24"/>
            <w:szCs w:val="24"/>
            <w:lang w:val="fr-FR"/>
          </w:rPr>
          <w:t>,</w:t>
        </w:r>
      </w:ins>
      <w:r w:rsidRPr="003C478B">
        <w:rPr>
          <w:rFonts w:ascii="Times New Roman" w:hAnsi="Times New Roman"/>
          <w:sz w:val="24"/>
          <w:szCs w:val="24"/>
          <w:lang w:val="fr-FR"/>
        </w:rPr>
        <w:t>”</w:t>
      </w:r>
      <w:ins w:id="4486" w:author="Patterson Lamb" w:date="2014-08-11T19:03:00Z">
        <w:r>
          <w:rPr>
            <w:rFonts w:ascii="Times New Roman" w:hAnsi="Times New Roman"/>
            <w:sz w:val="24"/>
            <w:szCs w:val="24"/>
            <w:lang w:val="fr-FR"/>
          </w:rPr>
          <w:t xml:space="preserve"> </w:t>
        </w:r>
      </w:ins>
      <w:r w:rsidRPr="003C478B">
        <w:rPr>
          <w:rFonts w:ascii="Times New Roman" w:hAnsi="Times New Roman"/>
          <w:sz w:val="24"/>
          <w:szCs w:val="24"/>
          <w:lang w:val="fr-FR"/>
        </w:rPr>
        <w:t xml:space="preserve">and </w:t>
      </w:r>
      <w:r w:rsidRPr="003C478B">
        <w:rPr>
          <w:rStyle w:val="forename"/>
          <w:sz w:val="24"/>
          <w:szCs w:val="24"/>
        </w:rPr>
        <w:t>Laurie S.</w:t>
      </w:r>
      <w:r w:rsidRPr="003C478B">
        <w:rPr>
          <w:rFonts w:ascii="Times New Roman" w:hAnsi="Times New Roman"/>
          <w:sz w:val="24"/>
          <w:szCs w:val="24"/>
          <w:lang w:val="fr-FR"/>
        </w:rPr>
        <w:t xml:space="preserve"> </w:t>
      </w:r>
      <w:r w:rsidRPr="003C478B">
        <w:rPr>
          <w:rStyle w:val="surname"/>
          <w:sz w:val="24"/>
          <w:szCs w:val="24"/>
        </w:rPr>
        <w:t>Wiseberg</w:t>
      </w:r>
      <w:r w:rsidRPr="003C478B">
        <w:rPr>
          <w:rFonts w:ascii="Times New Roman" w:hAnsi="Times New Roman"/>
          <w:sz w:val="24"/>
          <w:szCs w:val="24"/>
          <w:lang w:val="fr-FR"/>
        </w:rPr>
        <w:t>, “</w:t>
      </w:r>
      <w:r w:rsidRPr="003C478B">
        <w:rPr>
          <w:rStyle w:val="Articletitle"/>
          <w:sz w:val="24"/>
          <w:szCs w:val="24"/>
        </w:rPr>
        <w:t>Humanitarian Intervention: Lessons from the Nigerian Civil War,</w:t>
      </w:r>
      <w:r w:rsidRPr="003C478B">
        <w:rPr>
          <w:rFonts w:ascii="Times New Roman" w:hAnsi="Times New Roman"/>
          <w:sz w:val="24"/>
          <w:szCs w:val="24"/>
          <w:lang w:val="fr-FR"/>
        </w:rPr>
        <w:t xml:space="preserve">” </w:t>
      </w:r>
      <w:del w:id="4487" w:author="Patterson Lamb" w:date="2014-08-11T19:03:00Z">
        <w:r w:rsidRPr="003C478B" w:rsidDel="00CF3970">
          <w:rPr>
            <w:rFonts w:ascii="Times New Roman" w:hAnsi="Times New Roman"/>
            <w:sz w:val="24"/>
            <w:szCs w:val="24"/>
            <w:lang w:val="fr-FR"/>
          </w:rPr>
          <w:delText>in:</w:delText>
        </w:r>
      </w:del>
      <w:r w:rsidRPr="003C478B">
        <w:rPr>
          <w:rFonts w:ascii="Times New Roman" w:hAnsi="Times New Roman"/>
          <w:sz w:val="24"/>
          <w:szCs w:val="24"/>
          <w:lang w:val="fr-FR"/>
        </w:rPr>
        <w:t xml:space="preserve"> </w:t>
      </w:r>
      <w:r w:rsidRPr="003C478B">
        <w:rPr>
          <w:rStyle w:val="journal-title"/>
          <w:sz w:val="24"/>
          <w:szCs w:val="24"/>
        </w:rPr>
        <w:t>Revue des Droits de l‘Homme / Human Rights Journal</w:t>
      </w:r>
      <w:r w:rsidRPr="003C478B">
        <w:rPr>
          <w:rFonts w:ascii="Times New Roman" w:hAnsi="Times New Roman"/>
          <w:sz w:val="24"/>
          <w:szCs w:val="24"/>
          <w:lang w:val="fr-FR"/>
        </w:rPr>
        <w:t xml:space="preserve"> </w:t>
      </w:r>
      <w:del w:id="4488" w:author="Patterson Lamb" w:date="2014-08-11T19:03:00Z">
        <w:r w:rsidRPr="003C478B" w:rsidDel="00CF3970">
          <w:rPr>
            <w:rStyle w:val="volume"/>
            <w:sz w:val="24"/>
            <w:szCs w:val="24"/>
          </w:rPr>
          <w:delText>VII</w:delText>
        </w:r>
        <w:r w:rsidRPr="003C478B" w:rsidDel="00CF3970">
          <w:rPr>
            <w:rFonts w:ascii="Times New Roman" w:hAnsi="Times New Roman"/>
            <w:sz w:val="24"/>
            <w:szCs w:val="24"/>
            <w:lang w:val="fr-FR"/>
          </w:rPr>
          <w:delText xml:space="preserve"> </w:delText>
        </w:r>
      </w:del>
      <w:ins w:id="4489" w:author="Patterson Lamb" w:date="2014-08-11T19:03:00Z">
        <w:r>
          <w:rPr>
            <w:rStyle w:val="volume"/>
            <w:sz w:val="24"/>
            <w:szCs w:val="24"/>
          </w:rPr>
          <w:t>7,</w:t>
        </w:r>
        <w:r w:rsidRPr="003C478B">
          <w:rPr>
            <w:rFonts w:ascii="Times New Roman" w:hAnsi="Times New Roman"/>
            <w:sz w:val="24"/>
            <w:szCs w:val="24"/>
            <w:lang w:val="fr-FR"/>
          </w:rPr>
          <w:t xml:space="preserve"> </w:t>
        </w:r>
        <w:r>
          <w:rPr>
            <w:rFonts w:ascii="Times New Roman" w:hAnsi="Times New Roman"/>
            <w:sz w:val="24"/>
            <w:szCs w:val="24"/>
            <w:lang w:val="fr-FR"/>
          </w:rPr>
          <w:t>n</w:t>
        </w:r>
        <w:r w:rsidRPr="003C478B">
          <w:rPr>
            <w:rFonts w:ascii="Times New Roman" w:hAnsi="Times New Roman"/>
            <w:sz w:val="24"/>
            <w:szCs w:val="24"/>
            <w:lang w:val="fr-FR"/>
          </w:rPr>
          <w:t xml:space="preserve">o. </w:t>
        </w:r>
        <w:r w:rsidRPr="003C478B">
          <w:rPr>
            <w:rStyle w:val="Issueno"/>
            <w:rFonts w:ascii="Times New Roman" w:hAnsi="Times New Roman"/>
            <w:sz w:val="24"/>
            <w:szCs w:val="24"/>
          </w:rPr>
          <w:t>1</w:t>
        </w:r>
        <w:r w:rsidRPr="003C478B">
          <w:rPr>
            <w:rFonts w:ascii="Times New Roman" w:hAnsi="Times New Roman"/>
            <w:sz w:val="24"/>
            <w:szCs w:val="24"/>
            <w:lang w:val="fr-FR"/>
          </w:rPr>
          <w:t xml:space="preserve"> </w:t>
        </w:r>
      </w:ins>
      <w:r w:rsidRPr="003C478B">
        <w:rPr>
          <w:rFonts w:ascii="Times New Roman" w:hAnsi="Times New Roman"/>
          <w:sz w:val="24"/>
          <w:szCs w:val="24"/>
          <w:lang w:val="fr-FR"/>
        </w:rPr>
        <w:t>(</w:t>
      </w:r>
      <w:r w:rsidRPr="003C478B">
        <w:rPr>
          <w:rStyle w:val="date"/>
          <w:rFonts w:ascii="Times New Roman" w:hAnsi="Times New Roman"/>
          <w:sz w:val="24"/>
          <w:szCs w:val="24"/>
        </w:rPr>
        <w:t>1974</w:t>
      </w:r>
      <w:r w:rsidRPr="003C478B">
        <w:rPr>
          <w:rFonts w:ascii="Times New Roman" w:hAnsi="Times New Roman"/>
          <w:sz w:val="24"/>
          <w:szCs w:val="24"/>
          <w:lang w:val="fr-FR"/>
        </w:rPr>
        <w:t>)</w:t>
      </w:r>
      <w:del w:id="4490" w:author="Patterson Lamb" w:date="2014-08-11T19:03:00Z">
        <w:r w:rsidRPr="003C478B" w:rsidDel="00CF3970">
          <w:rPr>
            <w:rFonts w:ascii="Times New Roman" w:hAnsi="Times New Roman"/>
            <w:sz w:val="24"/>
            <w:szCs w:val="24"/>
            <w:lang w:val="fr-FR"/>
          </w:rPr>
          <w:delText>,</w:delText>
        </w:r>
      </w:del>
      <w:ins w:id="4491" w:author="Patterson Lamb" w:date="2014-08-11T19:03:00Z">
        <w:r>
          <w:rPr>
            <w:rFonts w:ascii="Times New Roman" w:hAnsi="Times New Roman"/>
            <w:sz w:val="24"/>
            <w:szCs w:val="24"/>
            <w:lang w:val="fr-FR"/>
          </w:rPr>
          <w:t>:</w:t>
        </w:r>
      </w:ins>
      <w:r w:rsidRPr="003C478B">
        <w:rPr>
          <w:rFonts w:ascii="Times New Roman" w:hAnsi="Times New Roman"/>
          <w:sz w:val="24"/>
          <w:szCs w:val="24"/>
          <w:lang w:val="fr-FR"/>
        </w:rPr>
        <w:t xml:space="preserve"> </w:t>
      </w:r>
      <w:del w:id="4492" w:author="Patterson Lamb" w:date="2014-08-11T19:03:00Z">
        <w:r w:rsidRPr="003C478B" w:rsidDel="00CF3970">
          <w:rPr>
            <w:rFonts w:ascii="Times New Roman" w:hAnsi="Times New Roman"/>
            <w:sz w:val="24"/>
            <w:szCs w:val="24"/>
            <w:lang w:val="fr-FR"/>
          </w:rPr>
          <w:delText xml:space="preserve">No. </w:delText>
        </w:r>
        <w:r w:rsidRPr="003C478B" w:rsidDel="00CF3970">
          <w:rPr>
            <w:rStyle w:val="Issueno"/>
            <w:rFonts w:ascii="Times New Roman" w:hAnsi="Times New Roman"/>
            <w:sz w:val="24"/>
            <w:szCs w:val="24"/>
          </w:rPr>
          <w:delText>1</w:delText>
        </w:r>
        <w:r w:rsidRPr="003C478B" w:rsidDel="00CF3970">
          <w:rPr>
            <w:rFonts w:ascii="Times New Roman" w:hAnsi="Times New Roman"/>
            <w:sz w:val="24"/>
            <w:szCs w:val="24"/>
            <w:lang w:val="fr-FR"/>
          </w:rPr>
          <w:delText xml:space="preserve">, </w:delText>
        </w:r>
      </w:del>
      <w:r w:rsidRPr="003C478B">
        <w:rPr>
          <w:rStyle w:val="pageextent"/>
          <w:sz w:val="24"/>
          <w:szCs w:val="24"/>
        </w:rPr>
        <w:t>61–98</w:t>
      </w:r>
      <w:r w:rsidRPr="003C478B">
        <w:rPr>
          <w:rFonts w:ascii="Times New Roman" w:hAnsi="Times New Roman"/>
          <w:sz w:val="24"/>
          <w:szCs w:val="24"/>
          <w:lang w:val="fr-FR"/>
        </w:rPr>
        <w:t xml:space="preserve">. </w:t>
      </w:r>
      <w:r w:rsidRPr="003C478B">
        <w:rPr>
          <w:rFonts w:ascii="Times New Roman" w:hAnsi="Times New Roman"/>
          <w:sz w:val="24"/>
          <w:szCs w:val="24"/>
        </w:rPr>
        <w:t xml:space="preserve">The Irish missionaries played a key role in the </w:t>
      </w:r>
      <w:del w:id="4493" w:author="Patterson Lamb" w:date="2014-08-11T19:04:00Z">
        <w:r w:rsidRPr="003C478B" w:rsidDel="00CF3970">
          <w:rPr>
            <w:rFonts w:ascii="Times New Roman" w:hAnsi="Times New Roman"/>
            <w:sz w:val="24"/>
            <w:szCs w:val="24"/>
          </w:rPr>
          <w:delText xml:space="preserve">internationalisation </w:delText>
        </w:r>
      </w:del>
      <w:ins w:id="4494" w:author="Patterson Lamb" w:date="2014-08-11T19:04:00Z">
        <w:r w:rsidRPr="003C478B">
          <w:rPr>
            <w:rFonts w:ascii="Times New Roman" w:hAnsi="Times New Roman"/>
            <w:sz w:val="24"/>
            <w:szCs w:val="24"/>
          </w:rPr>
          <w:t>internationali</w:t>
        </w:r>
        <w:r>
          <w:rPr>
            <w:rFonts w:ascii="Times New Roman" w:hAnsi="Times New Roman"/>
            <w:sz w:val="24"/>
            <w:szCs w:val="24"/>
          </w:rPr>
          <w:t>z</w:t>
        </w:r>
        <w:r w:rsidRPr="003C478B">
          <w:rPr>
            <w:rFonts w:ascii="Times New Roman" w:hAnsi="Times New Roman"/>
            <w:sz w:val="24"/>
            <w:szCs w:val="24"/>
          </w:rPr>
          <w:t xml:space="preserve">ation </w:t>
        </w:r>
      </w:ins>
      <w:r w:rsidRPr="003C478B">
        <w:rPr>
          <w:rFonts w:ascii="Times New Roman" w:hAnsi="Times New Roman"/>
          <w:sz w:val="24"/>
          <w:szCs w:val="24"/>
        </w:rPr>
        <w:t xml:space="preserve">of the conflict. See </w:t>
      </w:r>
      <w:r w:rsidRPr="003C478B">
        <w:rPr>
          <w:rStyle w:val="forename"/>
          <w:sz w:val="24"/>
          <w:szCs w:val="24"/>
        </w:rPr>
        <w:t>Kevin</w:t>
      </w:r>
      <w:r w:rsidRPr="003C478B">
        <w:rPr>
          <w:rFonts w:ascii="Times New Roman" w:hAnsi="Times New Roman"/>
          <w:sz w:val="24"/>
          <w:szCs w:val="24"/>
        </w:rPr>
        <w:t xml:space="preserve"> </w:t>
      </w:r>
      <w:r w:rsidRPr="003C478B">
        <w:rPr>
          <w:rStyle w:val="surname"/>
          <w:sz w:val="24"/>
          <w:szCs w:val="24"/>
        </w:rPr>
        <w:t>O’Sullivan</w:t>
      </w:r>
      <w:r w:rsidRPr="003C478B">
        <w:rPr>
          <w:rFonts w:ascii="Times New Roman" w:hAnsi="Times New Roman"/>
          <w:sz w:val="24"/>
          <w:szCs w:val="24"/>
        </w:rPr>
        <w:t xml:space="preserve">, </w:t>
      </w:r>
      <w:r w:rsidRPr="003C478B">
        <w:rPr>
          <w:rStyle w:val="booktitle"/>
          <w:sz w:val="24"/>
          <w:szCs w:val="24"/>
        </w:rPr>
        <w:t>Ireland, Africa and the End of Empire</w:t>
      </w:r>
      <w:r w:rsidRPr="003C478B">
        <w:rPr>
          <w:rFonts w:ascii="Times New Roman" w:hAnsi="Times New Roman"/>
          <w:sz w:val="24"/>
          <w:szCs w:val="24"/>
        </w:rPr>
        <w:t xml:space="preserve"> (</w:t>
      </w:r>
      <w:r w:rsidRPr="003C478B">
        <w:rPr>
          <w:rStyle w:val="placeofpub"/>
          <w:sz w:val="24"/>
          <w:szCs w:val="24"/>
        </w:rPr>
        <w:t>Manchester</w:t>
      </w:r>
      <w:r w:rsidRPr="003C478B">
        <w:rPr>
          <w:rFonts w:ascii="Times New Roman" w:hAnsi="Times New Roman"/>
          <w:sz w:val="24"/>
          <w:szCs w:val="24"/>
        </w:rPr>
        <w:t xml:space="preserve">: </w:t>
      </w:r>
      <w:r w:rsidRPr="003C478B">
        <w:rPr>
          <w:rStyle w:val="publisher"/>
          <w:sz w:val="24"/>
          <w:szCs w:val="24"/>
        </w:rPr>
        <w:t>Manchester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chap</w:t>
      </w:r>
      <w:del w:id="4495" w:author="Patterson Lamb" w:date="2014-08-11T19:04:00Z">
        <w:r w:rsidRPr="003C478B" w:rsidDel="00CF3970">
          <w:rPr>
            <w:rFonts w:ascii="Times New Roman" w:hAnsi="Times New Roman"/>
            <w:sz w:val="24"/>
            <w:szCs w:val="24"/>
          </w:rPr>
          <w:delText>s.</w:delText>
        </w:r>
      </w:del>
      <w:ins w:id="4496" w:author="Patterson Lamb" w:date="2014-08-11T19:04:00Z">
        <w:r>
          <w:rPr>
            <w:rFonts w:ascii="Times New Roman" w:hAnsi="Times New Roman"/>
            <w:sz w:val="24"/>
            <w:szCs w:val="24"/>
          </w:rPr>
          <w:t>ters</w:t>
        </w:r>
      </w:ins>
      <w:r w:rsidRPr="003C478B">
        <w:rPr>
          <w:rFonts w:ascii="Times New Roman" w:hAnsi="Times New Roman"/>
          <w:sz w:val="24"/>
          <w:szCs w:val="24"/>
        </w:rPr>
        <w:t xml:space="preserve"> 4–5.</w:t>
      </w:r>
    </w:p>
  </w:endnote>
  <w:endnote w:id="627">
    <w:p w:rsidR="005600E9" w:rsidRDefault="005600E9" w:rsidP="005600E9">
      <w:pPr>
        <w:pStyle w:val="EN"/>
        <w:spacing w:line="480" w:lineRule="auto"/>
        <w:jc w:val="left"/>
        <w:pPrChange w:id="450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Marc H. Tanenbaum, “Biafran Tragedy Accelerates: Christian Jewish Cooperation,” </w:t>
      </w:r>
      <w:del w:id="4507" w:author="Patterson Lamb" w:date="2014-08-11T19:04:00Z">
        <w:r w:rsidRPr="003C478B" w:rsidDel="00CF3970">
          <w:rPr>
            <w:rFonts w:ascii="Times New Roman" w:hAnsi="Times New Roman"/>
            <w:sz w:val="24"/>
            <w:szCs w:val="24"/>
          </w:rPr>
          <w:delText xml:space="preserve">in: </w:delText>
        </w:r>
      </w:del>
      <w:r w:rsidRPr="003C478B">
        <w:rPr>
          <w:rFonts w:ascii="Times New Roman" w:hAnsi="Times New Roman"/>
          <w:i/>
          <w:sz w:val="24"/>
          <w:szCs w:val="24"/>
        </w:rPr>
        <w:t>Religious News Service</w:t>
      </w:r>
      <w:r w:rsidRPr="003C478B">
        <w:rPr>
          <w:rFonts w:ascii="Times New Roman" w:hAnsi="Times New Roman"/>
          <w:sz w:val="24"/>
          <w:szCs w:val="24"/>
        </w:rPr>
        <w:t xml:space="preserve">, 14 August 1968, American Jewish Committee Archives, </w:t>
      </w:r>
      <w:ins w:id="4508" w:author="Patterson Lamb" w:date="2014-08-13T11:29:00Z">
        <w:r>
          <w:rPr>
            <w:rFonts w:ascii="Times New Roman" w:hAnsi="Times New Roman"/>
            <w:b/>
            <w:sz w:val="24"/>
            <w:szCs w:val="24"/>
          </w:rPr>
          <w:t>AU: Please give city for the Archives&gt;</w:t>
        </w:r>
      </w:ins>
      <w:r w:rsidRPr="003C478B">
        <w:rPr>
          <w:rFonts w:ascii="Times New Roman" w:hAnsi="Times New Roman"/>
          <w:sz w:val="24"/>
          <w:szCs w:val="24"/>
        </w:rPr>
        <w:t>Blaustein Library, Interreligious Affairs 1968, Biafra, Box 71, quotes on p. 4.</w:t>
      </w:r>
    </w:p>
  </w:endnote>
  <w:endnote w:id="628">
    <w:p w:rsidR="005600E9" w:rsidRDefault="005600E9" w:rsidP="005600E9">
      <w:pPr>
        <w:pStyle w:val="EN"/>
        <w:spacing w:line="480" w:lineRule="auto"/>
        <w:jc w:val="left"/>
        <w:pPrChange w:id="451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conflict was also featured on the cover pages of </w:t>
      </w:r>
      <w:r w:rsidRPr="003C478B">
        <w:rPr>
          <w:rFonts w:ascii="Times New Roman" w:hAnsi="Times New Roman"/>
          <w:i/>
          <w:sz w:val="24"/>
          <w:szCs w:val="24"/>
        </w:rPr>
        <w:t>Life</w:t>
      </w:r>
      <w:r w:rsidRPr="003C478B">
        <w:rPr>
          <w:rFonts w:ascii="Times New Roman" w:hAnsi="Times New Roman"/>
          <w:sz w:val="24"/>
          <w:szCs w:val="24"/>
        </w:rPr>
        <w:t>, 12 July 1968</w:t>
      </w:r>
      <w:ins w:id="4511" w:author="Patterson Lamb" w:date="2014-08-11T19:04:00Z">
        <w:r>
          <w:rPr>
            <w:rFonts w:ascii="Times New Roman" w:hAnsi="Times New Roman"/>
            <w:sz w:val="24"/>
            <w:szCs w:val="24"/>
          </w:rPr>
          <w:t>;</w:t>
        </w:r>
      </w:ins>
      <w:del w:id="4512" w:author="Patterson Lamb" w:date="2014-08-11T19:04: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i/>
          <w:sz w:val="24"/>
          <w:szCs w:val="24"/>
        </w:rPr>
        <w:t>Paris Match</w:t>
      </w:r>
      <w:r w:rsidRPr="003C478B">
        <w:rPr>
          <w:rFonts w:ascii="Times New Roman" w:hAnsi="Times New Roman"/>
          <w:sz w:val="24"/>
          <w:szCs w:val="24"/>
        </w:rPr>
        <w:t>, 20 July 1968;</w:t>
      </w:r>
      <w:r w:rsidRPr="003C478B">
        <w:rPr>
          <w:rFonts w:ascii="Times New Roman" w:hAnsi="Times New Roman"/>
          <w:i/>
          <w:sz w:val="24"/>
          <w:szCs w:val="24"/>
        </w:rPr>
        <w:t xml:space="preserve"> Spiegel</w:t>
      </w:r>
      <w:r w:rsidRPr="003C478B">
        <w:rPr>
          <w:rFonts w:ascii="Times New Roman" w:hAnsi="Times New Roman"/>
          <w:sz w:val="24"/>
          <w:szCs w:val="24"/>
        </w:rPr>
        <w:t>, 19 August 1968</w:t>
      </w:r>
      <w:ins w:id="4513" w:author="Patterson Lamb" w:date="2014-08-11T19:04:00Z">
        <w:r>
          <w:rPr>
            <w:rFonts w:ascii="Times New Roman" w:hAnsi="Times New Roman"/>
            <w:sz w:val="24"/>
            <w:szCs w:val="24"/>
          </w:rPr>
          <w:t>;</w:t>
        </w:r>
      </w:ins>
      <w:r w:rsidRPr="003C478B">
        <w:rPr>
          <w:rFonts w:ascii="Times New Roman" w:hAnsi="Times New Roman"/>
          <w:sz w:val="24"/>
          <w:szCs w:val="24"/>
        </w:rPr>
        <w:t xml:space="preserve"> and </w:t>
      </w:r>
      <w:r w:rsidRPr="003C478B">
        <w:rPr>
          <w:rFonts w:ascii="Times New Roman" w:hAnsi="Times New Roman"/>
          <w:i/>
          <w:sz w:val="24"/>
          <w:szCs w:val="24"/>
        </w:rPr>
        <w:t>Time</w:t>
      </w:r>
      <w:r w:rsidRPr="003C478B">
        <w:rPr>
          <w:rFonts w:ascii="Times New Roman" w:hAnsi="Times New Roman"/>
          <w:sz w:val="24"/>
          <w:szCs w:val="24"/>
        </w:rPr>
        <w:t>, 23 August 1968.</w:t>
      </w:r>
    </w:p>
  </w:endnote>
  <w:endnote w:id="629">
    <w:p w:rsidR="005600E9" w:rsidRDefault="005600E9" w:rsidP="005600E9">
      <w:pPr>
        <w:pStyle w:val="EN"/>
        <w:spacing w:line="480" w:lineRule="auto"/>
        <w:jc w:val="left"/>
        <w:pPrChange w:id="452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accounts of the international history of the war see</w:t>
      </w:r>
      <w:del w:id="4522" w:author="Patterson Lamb" w:date="2014-08-11T19:05: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John J.</w:t>
      </w:r>
      <w:r w:rsidRPr="003C478B">
        <w:rPr>
          <w:rFonts w:ascii="Times New Roman" w:hAnsi="Times New Roman"/>
          <w:sz w:val="24"/>
          <w:szCs w:val="24"/>
        </w:rPr>
        <w:t xml:space="preserve"> </w:t>
      </w:r>
      <w:r w:rsidRPr="003C478B">
        <w:rPr>
          <w:rStyle w:val="surname"/>
          <w:sz w:val="24"/>
          <w:szCs w:val="24"/>
        </w:rPr>
        <w:t>Stremlau</w:t>
      </w:r>
      <w:r w:rsidRPr="003C478B">
        <w:rPr>
          <w:rFonts w:ascii="Times New Roman" w:hAnsi="Times New Roman"/>
          <w:sz w:val="24"/>
          <w:szCs w:val="24"/>
        </w:rPr>
        <w:t xml:space="preserve">, </w:t>
      </w:r>
      <w:r w:rsidRPr="003C478B">
        <w:rPr>
          <w:rStyle w:val="booktitle"/>
          <w:sz w:val="24"/>
          <w:szCs w:val="24"/>
        </w:rPr>
        <w:t>The International Politics of the Nigerian Civil War 1967–1970</w:t>
      </w:r>
      <w:r w:rsidRPr="003C478B">
        <w:rPr>
          <w:rFonts w:ascii="Times New Roman" w:hAnsi="Times New Roman"/>
          <w:sz w:val="24"/>
          <w:szCs w:val="24"/>
          <w:lang w:val="en-US"/>
        </w:rPr>
        <w:t xml:space="preserve"> (</w:t>
      </w:r>
      <w:r w:rsidRPr="003C478B">
        <w:rPr>
          <w:rStyle w:val="placeofpub"/>
          <w:sz w:val="24"/>
          <w:szCs w:val="24"/>
        </w:rPr>
        <w:t>Princeton</w:t>
      </w:r>
      <w:ins w:id="4523" w:author="Patterson Lamb" w:date="2014-08-11T19:05:00Z">
        <w:r>
          <w:rPr>
            <w:rStyle w:val="placeofpub"/>
            <w:sz w:val="24"/>
            <w:szCs w:val="24"/>
          </w:rPr>
          <w:t>, NJ</w:t>
        </w:r>
      </w:ins>
      <w:del w:id="4524" w:author="Patterson Lamb" w:date="2014-08-11T19:05:00Z">
        <w:r w:rsidRPr="003C478B" w:rsidDel="00CF3970">
          <w:rPr>
            <w:rFonts w:ascii="Times New Roman" w:hAnsi="Times New Roman"/>
            <w:sz w:val="24"/>
            <w:szCs w:val="24"/>
            <w:lang w:val="en-US"/>
          </w:rPr>
          <w:delText>,</w:delText>
        </w:r>
      </w:del>
      <w:ins w:id="4525" w:author="Patterson Lamb" w:date="2014-08-11T19:05:00Z">
        <w:r>
          <w:rPr>
            <w:rFonts w:ascii="Times New Roman" w:hAnsi="Times New Roman"/>
            <w:sz w:val="24"/>
            <w:szCs w:val="24"/>
            <w:lang w:val="en-US"/>
          </w:rPr>
          <w:t>: Princeton 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lang w:val="en-US"/>
        </w:rPr>
        <w:t>)</w:t>
      </w:r>
      <w:r w:rsidRPr="003C478B">
        <w:rPr>
          <w:rFonts w:ascii="Times New Roman" w:hAnsi="Times New Roman"/>
          <w:sz w:val="24"/>
          <w:szCs w:val="24"/>
        </w:rPr>
        <w:t>; Laurie Sheila Wiseberg, “The International Politics of Relief: A Case Study of the Relief Operations Mounted during the Nigerian Civil War (1967–1970),” PhD dissertation, University of California at Los Angeles 1973, and Lasse Heerten</w:t>
      </w:r>
      <w:ins w:id="4526" w:author="Patterson Lamb" w:date="2014-08-11T19:05:00Z">
        <w:r>
          <w:rPr>
            <w:rFonts w:ascii="Times New Roman" w:hAnsi="Times New Roman"/>
            <w:sz w:val="24"/>
            <w:szCs w:val="24"/>
          </w:rPr>
          <w:t>,</w:t>
        </w:r>
      </w:ins>
      <w:r w:rsidRPr="003C478B">
        <w:rPr>
          <w:rFonts w:ascii="Times New Roman" w:hAnsi="Times New Roman"/>
          <w:sz w:val="24"/>
          <w:szCs w:val="24"/>
        </w:rPr>
        <w:t xml:space="preserve"> “Spectacles of Suffering.”</w:t>
      </w:r>
    </w:p>
  </w:endnote>
  <w:endnote w:id="630">
    <w:p w:rsidR="005600E9" w:rsidRDefault="005600E9" w:rsidP="005600E9">
      <w:pPr>
        <w:pStyle w:val="EN"/>
        <w:spacing w:line="480" w:lineRule="auto"/>
        <w:jc w:val="left"/>
        <w:pPrChange w:id="452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Brink, “Bildeffekte, 104–</w:t>
      </w:r>
      <w:del w:id="4528" w:author="Patterson Lamb" w:date="2014-08-11T19:05:00Z">
        <w:r w:rsidRPr="003C478B" w:rsidDel="00CF3970">
          <w:rPr>
            <w:rFonts w:ascii="Times New Roman" w:hAnsi="Times New Roman"/>
            <w:sz w:val="24"/>
            <w:szCs w:val="24"/>
          </w:rPr>
          <w:delText>1</w:delText>
        </w:r>
      </w:del>
      <w:r w:rsidRPr="003C478B">
        <w:rPr>
          <w:rFonts w:ascii="Times New Roman" w:hAnsi="Times New Roman"/>
          <w:sz w:val="24"/>
          <w:szCs w:val="24"/>
        </w:rPr>
        <w:t>29.</w:t>
      </w:r>
    </w:p>
  </w:endnote>
  <w:endnote w:id="631">
    <w:p w:rsidR="005600E9" w:rsidRDefault="005600E9" w:rsidP="005600E9">
      <w:pPr>
        <w:pStyle w:val="EN"/>
        <w:spacing w:line="480" w:lineRule="auto"/>
        <w:jc w:val="left"/>
        <w:pPrChange w:id="453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Bredekamp, </w:t>
      </w:r>
      <w:r w:rsidRPr="003C478B">
        <w:rPr>
          <w:rFonts w:ascii="Times New Roman" w:hAnsi="Times New Roman"/>
          <w:i/>
          <w:sz w:val="24"/>
          <w:szCs w:val="24"/>
        </w:rPr>
        <w:t>Theorie des Bildakts</w:t>
      </w:r>
      <w:r w:rsidRPr="003C478B">
        <w:rPr>
          <w:rFonts w:ascii="Times New Roman" w:hAnsi="Times New Roman"/>
          <w:sz w:val="24"/>
          <w:szCs w:val="24"/>
        </w:rPr>
        <w:t>.</w:t>
      </w:r>
    </w:p>
  </w:endnote>
  <w:endnote w:id="632">
    <w:p w:rsidR="005600E9" w:rsidRDefault="005600E9" w:rsidP="005600E9">
      <w:pPr>
        <w:pStyle w:val="EN"/>
        <w:spacing w:line="480" w:lineRule="auto"/>
        <w:jc w:val="left"/>
        <w:pPrChange w:id="453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“Nur beten,” </w:t>
      </w:r>
      <w:del w:id="4532" w:author="Patterson Lamb" w:date="2014-08-11T19:05:00Z">
        <w:r w:rsidRPr="003C478B" w:rsidDel="00CF3970">
          <w:rPr>
            <w:rFonts w:ascii="Times New Roman" w:hAnsi="Times New Roman"/>
            <w:sz w:val="24"/>
            <w:szCs w:val="24"/>
          </w:rPr>
          <w:delText xml:space="preserve">in: </w:delText>
        </w:r>
      </w:del>
      <w:r w:rsidRPr="003C478B">
        <w:rPr>
          <w:rFonts w:ascii="Times New Roman" w:hAnsi="Times New Roman"/>
          <w:i/>
          <w:sz w:val="24"/>
          <w:szCs w:val="24"/>
        </w:rPr>
        <w:t>Spiegel</w:t>
      </w:r>
      <w:r w:rsidRPr="003C478B">
        <w:rPr>
          <w:rFonts w:ascii="Times New Roman" w:hAnsi="Times New Roman"/>
          <w:sz w:val="24"/>
          <w:szCs w:val="24"/>
        </w:rPr>
        <w:t>, 19 August 1968, 71.</w:t>
      </w:r>
    </w:p>
  </w:endnote>
  <w:endnote w:id="633">
    <w:p w:rsidR="005600E9" w:rsidRDefault="005600E9" w:rsidP="005600E9">
      <w:pPr>
        <w:pStyle w:val="EN"/>
        <w:spacing w:line="480" w:lineRule="auto"/>
        <w:jc w:val="left"/>
        <w:pPrChange w:id="453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use the term “Holocaust” even though it was not </w:t>
      </w:r>
      <w:del w:id="4540" w:author="Patterson Lamb" w:date="2014-08-11T19:06:00Z">
        <w:r w:rsidRPr="003C478B" w:rsidDel="00CF3970">
          <w:rPr>
            <w:rFonts w:ascii="Times New Roman" w:hAnsi="Times New Roman"/>
            <w:sz w:val="24"/>
            <w:szCs w:val="24"/>
          </w:rPr>
          <w:delText xml:space="preserve">yet </w:delText>
        </w:r>
      </w:del>
      <w:r w:rsidRPr="003C478B">
        <w:rPr>
          <w:rFonts w:ascii="Times New Roman" w:hAnsi="Times New Roman"/>
          <w:sz w:val="24"/>
          <w:szCs w:val="24"/>
        </w:rPr>
        <w:t>in wide usage at the time</w:t>
      </w:r>
      <w:del w:id="4541" w:author="Patterson Lamb" w:date="2014-08-11T19:06:00Z">
        <w:r w:rsidRPr="003C478B" w:rsidDel="00CF3970">
          <w:rPr>
            <w:rFonts w:ascii="Times New Roman" w:hAnsi="Times New Roman"/>
            <w:sz w:val="24"/>
            <w:szCs w:val="24"/>
          </w:rPr>
          <w:delText>,</w:delText>
        </w:r>
      </w:del>
      <w:ins w:id="4542" w:author="Patterson Lamb" w:date="2014-08-11T19:06:00Z">
        <w:r>
          <w:rPr>
            <w:rFonts w:ascii="Times New Roman" w:hAnsi="Times New Roman"/>
            <w:sz w:val="24"/>
            <w:szCs w:val="24"/>
          </w:rPr>
          <w:t>;</w:t>
        </w:r>
      </w:ins>
      <w:r w:rsidRPr="003C478B">
        <w:rPr>
          <w:rFonts w:ascii="Times New Roman" w:hAnsi="Times New Roman"/>
          <w:sz w:val="24"/>
          <w:szCs w:val="24"/>
        </w:rPr>
        <w:t xml:space="preserve"> </w:t>
      </w:r>
      <w:del w:id="4543" w:author="Patterson Lamb" w:date="2014-08-11T19:06:00Z">
        <w:r w:rsidRPr="003C478B" w:rsidDel="00CF3970">
          <w:rPr>
            <w:rFonts w:ascii="Times New Roman" w:hAnsi="Times New Roman"/>
            <w:sz w:val="24"/>
            <w:szCs w:val="24"/>
          </w:rPr>
          <w:delText xml:space="preserve">but </w:delText>
        </w:r>
      </w:del>
      <w:ins w:id="4544" w:author="Patterson Lamb" w:date="2014-08-11T19:06:00Z">
        <w:r>
          <w:rPr>
            <w:rFonts w:ascii="Times New Roman" w:hAnsi="Times New Roman"/>
            <w:sz w:val="24"/>
            <w:szCs w:val="24"/>
          </w:rPr>
          <w:t>it</w:t>
        </w:r>
        <w:r w:rsidRPr="003C478B">
          <w:rPr>
            <w:rFonts w:ascii="Times New Roman" w:hAnsi="Times New Roman"/>
            <w:sz w:val="24"/>
            <w:szCs w:val="24"/>
          </w:rPr>
          <w:t xml:space="preserve"> </w:t>
        </w:r>
      </w:ins>
      <w:r w:rsidRPr="003C478B">
        <w:rPr>
          <w:rFonts w:ascii="Times New Roman" w:hAnsi="Times New Roman"/>
          <w:sz w:val="24"/>
          <w:szCs w:val="24"/>
        </w:rPr>
        <w:t>has since become the standard designation for the Nazi mass murder of the European Jews.</w:t>
      </w:r>
    </w:p>
  </w:endnote>
  <w:endnote w:id="634">
    <w:p w:rsidR="005600E9" w:rsidRDefault="005600E9" w:rsidP="005600E9">
      <w:pPr>
        <w:pStyle w:val="EN"/>
        <w:spacing w:line="480" w:lineRule="auto"/>
        <w:jc w:val="left"/>
        <w:pPrChange w:id="454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Stremlau, </w:t>
      </w:r>
      <w:r w:rsidRPr="003C478B">
        <w:rPr>
          <w:rFonts w:ascii="Times New Roman" w:hAnsi="Times New Roman"/>
          <w:i/>
          <w:sz w:val="24"/>
          <w:szCs w:val="24"/>
        </w:rPr>
        <w:t>International Politics</w:t>
      </w:r>
      <w:r w:rsidRPr="003C478B">
        <w:rPr>
          <w:rFonts w:ascii="Times New Roman" w:hAnsi="Times New Roman"/>
          <w:sz w:val="24"/>
          <w:szCs w:val="24"/>
        </w:rPr>
        <w:t>, 109–</w:t>
      </w:r>
      <w:del w:id="4546" w:author="Patterson Lamb" w:date="2014-08-11T19:06:00Z">
        <w:r w:rsidRPr="003C478B" w:rsidDel="00CF3970">
          <w:rPr>
            <w:rFonts w:ascii="Times New Roman" w:hAnsi="Times New Roman"/>
            <w:sz w:val="24"/>
            <w:szCs w:val="24"/>
          </w:rPr>
          <w:delText>1</w:delText>
        </w:r>
      </w:del>
      <w:r w:rsidRPr="003C478B">
        <w:rPr>
          <w:rFonts w:ascii="Times New Roman" w:hAnsi="Times New Roman"/>
          <w:sz w:val="24"/>
          <w:szCs w:val="24"/>
        </w:rPr>
        <w:t>17.</w:t>
      </w:r>
    </w:p>
  </w:endnote>
  <w:endnote w:id="635">
    <w:p w:rsidR="005600E9" w:rsidRDefault="005600E9" w:rsidP="005600E9">
      <w:pPr>
        <w:pStyle w:val="EN"/>
        <w:spacing w:line="480" w:lineRule="auto"/>
        <w:jc w:val="left"/>
        <w:pPrChange w:id="454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Valentin Groebner, “Zeige deine Wunde! Gewaltbilder und ihre Betrachter – in historischer Perspektive,” </w:t>
      </w:r>
      <w:del w:id="4550" w:author="Patterson Lamb" w:date="2014-08-11T19:06:00Z">
        <w:r w:rsidRPr="003C478B" w:rsidDel="00CF3970">
          <w:rPr>
            <w:rFonts w:ascii="Times New Roman" w:hAnsi="Times New Roman"/>
            <w:sz w:val="24"/>
            <w:szCs w:val="24"/>
          </w:rPr>
          <w:delText xml:space="preserve">in: </w:delText>
        </w:r>
      </w:del>
      <w:r w:rsidRPr="003C478B">
        <w:rPr>
          <w:rFonts w:ascii="Times New Roman" w:hAnsi="Times New Roman"/>
          <w:i/>
          <w:iCs/>
          <w:sz w:val="24"/>
          <w:szCs w:val="24"/>
        </w:rPr>
        <w:t>Neue Zü</w:t>
      </w:r>
      <w:r w:rsidRPr="003C478B">
        <w:rPr>
          <w:rFonts w:ascii="Times New Roman" w:hAnsi="Times New Roman"/>
          <w:i/>
          <w:iCs/>
          <w:sz w:val="24"/>
          <w:szCs w:val="24"/>
        </w:rPr>
        <w:fldChar w:fldCharType="begin"/>
      </w:r>
      <w:r w:rsidRPr="003C478B">
        <w:rPr>
          <w:rFonts w:ascii="Times New Roman" w:hAnsi="Times New Roman"/>
          <w:i/>
          <w:iCs/>
          <w:sz w:val="24"/>
          <w:szCs w:val="24"/>
        </w:rPr>
        <w:instrText xml:space="preserve"> SET  Times New Roman  \* MERGEFORMAT </w:instrText>
      </w:r>
      <w:r w:rsidRPr="003C478B">
        <w:rPr>
          <w:rFonts w:ascii="Times New Roman" w:hAnsi="Times New Roman"/>
          <w:i/>
          <w:iCs/>
          <w:sz w:val="24"/>
          <w:szCs w:val="24"/>
        </w:rPr>
        <w:fldChar w:fldCharType="separate"/>
      </w:r>
      <w:r w:rsidRPr="003C478B">
        <w:rPr>
          <w:rFonts w:ascii="Times New Roman" w:hAnsi="Times New Roman"/>
          <w:i/>
          <w:iCs/>
          <w:noProof/>
          <w:sz w:val="24"/>
          <w:szCs w:val="24"/>
        </w:rPr>
        <w:t>New</w:t>
      </w:r>
      <w:r w:rsidRPr="003C478B">
        <w:rPr>
          <w:rFonts w:ascii="Times New Roman" w:hAnsi="Times New Roman"/>
          <w:i/>
          <w:iCs/>
          <w:sz w:val="24"/>
          <w:szCs w:val="24"/>
        </w:rPr>
        <w:fldChar w:fldCharType="end"/>
      </w:r>
      <w:r w:rsidRPr="003C478B">
        <w:rPr>
          <w:rFonts w:ascii="Times New Roman" w:hAnsi="Times New Roman"/>
          <w:i/>
          <w:iCs/>
          <w:sz w:val="24"/>
          <w:szCs w:val="24"/>
        </w:rPr>
        <w:t>rcher Zeitung</w:t>
      </w:r>
      <w:r w:rsidRPr="003C478B">
        <w:rPr>
          <w:rFonts w:ascii="Times New Roman" w:hAnsi="Times New Roman"/>
          <w:sz w:val="24"/>
          <w:szCs w:val="24"/>
        </w:rPr>
        <w:t>, 13</w:t>
      </w:r>
      <w:ins w:id="4551" w:author="Patterson Lamb" w:date="2014-08-11T19:06:00Z">
        <w:r>
          <w:rPr>
            <w:rFonts w:ascii="Times New Roman" w:hAnsi="Times New Roman"/>
            <w:sz w:val="24"/>
            <w:szCs w:val="24"/>
          </w:rPr>
          <w:t xml:space="preserve"> February</w:t>
        </w:r>
      </w:ins>
      <w:del w:id="4552" w:author="Patterson Lamb" w:date="2014-08-11T19:06:00Z">
        <w:r w:rsidRPr="003C478B" w:rsidDel="00CF3970">
          <w:rPr>
            <w:rFonts w:ascii="Times New Roman" w:hAnsi="Times New Roman"/>
            <w:sz w:val="24"/>
            <w:szCs w:val="24"/>
          </w:rPr>
          <w:delText>.2.</w:delText>
        </w:r>
      </w:del>
      <w:ins w:id="4553" w:author="Patterson Lamb" w:date="2014-08-11T19:06:00Z">
        <w:r>
          <w:rPr>
            <w:rFonts w:ascii="Times New Roman" w:hAnsi="Times New Roman"/>
            <w:sz w:val="24"/>
            <w:szCs w:val="24"/>
          </w:rPr>
          <w:t xml:space="preserve"> </w:t>
        </w:r>
      </w:ins>
      <w:r w:rsidRPr="003C478B">
        <w:rPr>
          <w:rFonts w:ascii="Times New Roman" w:hAnsi="Times New Roman"/>
          <w:sz w:val="24"/>
          <w:szCs w:val="24"/>
        </w:rPr>
        <w:t>2010.</w:t>
      </w:r>
    </w:p>
  </w:endnote>
  <w:endnote w:id="636">
    <w:p w:rsidR="005600E9" w:rsidRDefault="005600E9" w:rsidP="005600E9">
      <w:pPr>
        <w:pStyle w:val="EN"/>
        <w:spacing w:line="480" w:lineRule="auto"/>
        <w:jc w:val="left"/>
        <w:pPrChange w:id="456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Rothberg, </w:t>
      </w:r>
      <w:r w:rsidRPr="003C478B">
        <w:rPr>
          <w:rFonts w:ascii="Times New Roman" w:hAnsi="Times New Roman"/>
          <w:i/>
          <w:sz w:val="24"/>
          <w:szCs w:val="24"/>
        </w:rPr>
        <w:t>Multidirectional Memory</w:t>
      </w:r>
      <w:r w:rsidRPr="003C478B">
        <w:rPr>
          <w:rFonts w:ascii="Times New Roman" w:hAnsi="Times New Roman"/>
          <w:sz w:val="24"/>
          <w:szCs w:val="24"/>
        </w:rPr>
        <w:t>.</w:t>
      </w:r>
    </w:p>
  </w:endnote>
  <w:endnote w:id="637">
    <w:p w:rsidR="005600E9" w:rsidRDefault="005600E9" w:rsidP="005600E9">
      <w:pPr>
        <w:pStyle w:val="EN"/>
        <w:spacing w:line="480" w:lineRule="auto"/>
        <w:jc w:val="left"/>
        <w:pPrChange w:id="456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Since comparisons with the Holocaust as genocide were a new phenomenon, these analogies were free of the frictions </w:t>
      </w:r>
      <w:del w:id="4568" w:author="Patterson Lamb" w:date="2014-08-11T19:07:00Z">
        <w:r w:rsidRPr="003C478B" w:rsidDel="00CF3970">
          <w:rPr>
            <w:rFonts w:ascii="Times New Roman" w:hAnsi="Times New Roman"/>
            <w:sz w:val="24"/>
            <w:szCs w:val="24"/>
          </w:rPr>
          <w:delText xml:space="preserve">which </w:delText>
        </w:r>
      </w:del>
      <w:ins w:id="4569" w:author="Patterson Lamb" w:date="2014-08-11T19:07:00Z">
        <w:r>
          <w:rPr>
            <w:rFonts w:ascii="Times New Roman" w:hAnsi="Times New Roman"/>
            <w:sz w:val="24"/>
            <w:szCs w:val="24"/>
          </w:rPr>
          <w:t>that</w:t>
        </w:r>
        <w:r w:rsidRPr="003C478B">
          <w:rPr>
            <w:rFonts w:ascii="Times New Roman" w:hAnsi="Times New Roman"/>
            <w:sz w:val="24"/>
            <w:szCs w:val="24"/>
          </w:rPr>
          <w:t xml:space="preserve"> </w:t>
        </w:r>
      </w:ins>
      <w:r w:rsidRPr="003C478B">
        <w:rPr>
          <w:rFonts w:ascii="Times New Roman" w:hAnsi="Times New Roman"/>
          <w:sz w:val="24"/>
          <w:szCs w:val="24"/>
        </w:rPr>
        <w:t xml:space="preserve">emerged when its universalization aroused fears of a denigration of the Holocaust as the </w:t>
      </w:r>
      <w:r w:rsidRPr="003C478B">
        <w:rPr>
          <w:rFonts w:ascii="Times New Roman" w:hAnsi="Times New Roman"/>
          <w:i/>
          <w:sz w:val="24"/>
          <w:szCs w:val="24"/>
        </w:rPr>
        <w:t>ur</w:t>
      </w:r>
      <w:r w:rsidRPr="003C478B">
        <w:rPr>
          <w:rFonts w:ascii="Times New Roman" w:hAnsi="Times New Roman"/>
          <w:sz w:val="24"/>
          <w:szCs w:val="24"/>
        </w:rPr>
        <w:t xml:space="preserve">-genocide. See </w:t>
      </w:r>
      <w:r w:rsidRPr="003C478B">
        <w:rPr>
          <w:rStyle w:val="forename"/>
          <w:sz w:val="24"/>
          <w:szCs w:val="24"/>
        </w:rPr>
        <w:t>Jeffrey C.</w:t>
      </w:r>
      <w:r w:rsidRPr="003C478B">
        <w:rPr>
          <w:rFonts w:ascii="Times New Roman" w:hAnsi="Times New Roman"/>
          <w:sz w:val="24"/>
          <w:szCs w:val="24"/>
        </w:rPr>
        <w:t xml:space="preserve"> </w:t>
      </w:r>
      <w:r w:rsidRPr="003C478B">
        <w:rPr>
          <w:rStyle w:val="surname"/>
          <w:sz w:val="24"/>
          <w:szCs w:val="24"/>
        </w:rPr>
        <w:t>Alexander</w:t>
      </w:r>
      <w:r w:rsidRPr="003C478B">
        <w:rPr>
          <w:rFonts w:ascii="Times New Roman" w:hAnsi="Times New Roman"/>
          <w:sz w:val="24"/>
          <w:szCs w:val="24"/>
        </w:rPr>
        <w:t xml:space="preserve"> et al., </w:t>
      </w:r>
      <w:r w:rsidRPr="003C478B">
        <w:rPr>
          <w:rStyle w:val="booktitle"/>
          <w:sz w:val="24"/>
          <w:szCs w:val="24"/>
        </w:rPr>
        <w:t>Remembering the Holocaust: A Debate</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forename"/>
          <w:sz w:val="24"/>
          <w:szCs w:val="24"/>
        </w:rPr>
        <w:t>Peter</w:t>
      </w:r>
      <w:r w:rsidRPr="003C478B">
        <w:rPr>
          <w:rFonts w:ascii="Times New Roman" w:hAnsi="Times New Roman"/>
          <w:sz w:val="24"/>
          <w:szCs w:val="24"/>
        </w:rPr>
        <w:t xml:space="preserve"> </w:t>
      </w:r>
      <w:r w:rsidRPr="003C478B">
        <w:rPr>
          <w:rStyle w:val="surname"/>
          <w:sz w:val="24"/>
          <w:szCs w:val="24"/>
        </w:rPr>
        <w:t>Novick</w:t>
      </w:r>
      <w:r w:rsidRPr="003C478B">
        <w:rPr>
          <w:rFonts w:ascii="Times New Roman" w:hAnsi="Times New Roman"/>
          <w:sz w:val="24"/>
          <w:szCs w:val="24"/>
        </w:rPr>
        <w:t xml:space="preserve">, </w:t>
      </w:r>
      <w:r w:rsidRPr="003C478B">
        <w:rPr>
          <w:rStyle w:val="booktitle"/>
          <w:sz w:val="24"/>
          <w:szCs w:val="24"/>
        </w:rPr>
        <w:t>The Holocaust in American Life</w:t>
      </w:r>
      <w:r w:rsidRPr="003C478B">
        <w:rPr>
          <w:rFonts w:ascii="Times New Roman" w:hAnsi="Times New Roman"/>
          <w:sz w:val="24"/>
          <w:szCs w:val="24"/>
        </w:rPr>
        <w:t xml:space="preserve"> (</w:t>
      </w:r>
      <w:r w:rsidRPr="003C478B">
        <w:rPr>
          <w:rStyle w:val="placeofpub"/>
          <w:sz w:val="24"/>
          <w:szCs w:val="24"/>
        </w:rPr>
        <w:t>Boston</w:t>
      </w:r>
      <w:r w:rsidRPr="003C478B">
        <w:rPr>
          <w:rFonts w:ascii="Times New Roman" w:hAnsi="Times New Roman"/>
          <w:sz w:val="24"/>
          <w:szCs w:val="24"/>
        </w:rPr>
        <w:t>,</w:t>
      </w:r>
      <w:ins w:id="4570" w:author="Patterson Lamb" w:date="2014-08-11T19:07:00Z">
        <w:r>
          <w:rPr>
            <w:rFonts w:ascii="Times New Roman" w:hAnsi="Times New Roman"/>
            <w:b/>
            <w:sz w:val="24"/>
            <w:szCs w:val="24"/>
          </w:rPr>
          <w:t>&lt;AU: Please add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xml:space="preserve">); </w:t>
      </w:r>
      <w:r w:rsidRPr="003C478B">
        <w:rPr>
          <w:rStyle w:val="forename"/>
          <w:sz w:val="24"/>
          <w:szCs w:val="24"/>
        </w:rPr>
        <w:t>Jan</w:t>
      </w:r>
      <w:r w:rsidRPr="003C478B">
        <w:rPr>
          <w:rFonts w:ascii="Times New Roman" w:hAnsi="Times New Roman"/>
          <w:sz w:val="24"/>
          <w:szCs w:val="24"/>
        </w:rPr>
        <w:t xml:space="preserve"> </w:t>
      </w:r>
      <w:r w:rsidRPr="003C478B">
        <w:rPr>
          <w:rStyle w:val="surname"/>
          <w:sz w:val="24"/>
          <w:szCs w:val="24"/>
        </w:rPr>
        <w:t>Eckel</w:t>
      </w:r>
      <w:del w:id="4571" w:author="Patterson Lamb" w:date="2014-08-11T19:07:00Z">
        <w:r w:rsidRPr="003C478B" w:rsidDel="00CF3970">
          <w:rPr>
            <w:rFonts w:ascii="Times New Roman" w:hAnsi="Times New Roman"/>
            <w:sz w:val="24"/>
            <w:szCs w:val="24"/>
          </w:rPr>
          <w:delText>/</w:delText>
        </w:r>
      </w:del>
      <w:ins w:id="4572" w:author="Patterson Lamb" w:date="2014-08-11T19:07:00Z">
        <w:r>
          <w:rPr>
            <w:rFonts w:ascii="Times New Roman" w:hAnsi="Times New Roman"/>
            <w:sz w:val="24"/>
            <w:szCs w:val="24"/>
          </w:rPr>
          <w:t xml:space="preserve"> and </w:t>
        </w:r>
      </w:ins>
      <w:r w:rsidRPr="003C478B">
        <w:rPr>
          <w:rStyle w:val="forename"/>
          <w:sz w:val="24"/>
          <w:szCs w:val="24"/>
        </w:rPr>
        <w:t>Claudia</w:t>
      </w:r>
      <w:r w:rsidRPr="003C478B">
        <w:rPr>
          <w:rFonts w:ascii="Times New Roman" w:hAnsi="Times New Roman"/>
          <w:sz w:val="24"/>
          <w:szCs w:val="24"/>
        </w:rPr>
        <w:t xml:space="preserve"> </w:t>
      </w:r>
      <w:r w:rsidRPr="003C478B">
        <w:rPr>
          <w:rStyle w:val="surname"/>
          <w:sz w:val="24"/>
          <w:szCs w:val="24"/>
        </w:rPr>
        <w:t>Moisel</w:t>
      </w:r>
      <w:r w:rsidRPr="003C478B">
        <w:rPr>
          <w:rFonts w:ascii="Times New Roman" w:hAnsi="Times New Roman"/>
          <w:sz w:val="24"/>
          <w:szCs w:val="24"/>
        </w:rPr>
        <w:t xml:space="preserve">, eds., </w:t>
      </w:r>
      <w:r w:rsidRPr="003C478B">
        <w:rPr>
          <w:rStyle w:val="booktitle"/>
          <w:sz w:val="24"/>
          <w:szCs w:val="24"/>
        </w:rPr>
        <w:t>Universalisierung des Holocaust? Erinnerungskultur und Geschichtspolitik in internationaler Perspektive</w:t>
      </w:r>
      <w:r w:rsidRPr="003C478B">
        <w:rPr>
          <w:rFonts w:ascii="Times New Roman" w:hAnsi="Times New Roman"/>
          <w:sz w:val="24"/>
          <w:szCs w:val="24"/>
        </w:rPr>
        <w:t xml:space="preserve"> (</w:t>
      </w:r>
      <w:r w:rsidRPr="003C478B">
        <w:rPr>
          <w:rStyle w:val="placeofpub"/>
          <w:sz w:val="24"/>
          <w:szCs w:val="24"/>
        </w:rPr>
        <w:t>Gö</w:t>
      </w:r>
      <w:r w:rsidRPr="003C478B">
        <w:rPr>
          <w:rStyle w:val="placeofpub"/>
          <w:sz w:val="24"/>
          <w:szCs w:val="24"/>
        </w:rPr>
        <w:fldChar w:fldCharType="begin"/>
      </w:r>
      <w:r w:rsidRPr="003C478B">
        <w:rPr>
          <w:rStyle w:val="placeofpub"/>
          <w:sz w:val="24"/>
          <w:szCs w:val="24"/>
        </w:rPr>
        <w:instrText xml:space="preserve"> SET  Times New Roman  \* MERGEFORMAT </w:instrText>
      </w:r>
      <w:r w:rsidRPr="003C478B">
        <w:rPr>
          <w:rStyle w:val="placeofpub"/>
          <w:sz w:val="24"/>
          <w:szCs w:val="24"/>
        </w:rPr>
        <w:fldChar w:fldCharType="separate"/>
      </w:r>
      <w:r w:rsidRPr="003C478B">
        <w:rPr>
          <w:rStyle w:val="placeofpub"/>
          <w:noProof/>
          <w:sz w:val="24"/>
          <w:szCs w:val="24"/>
        </w:rPr>
        <w:t>New</w:t>
      </w:r>
      <w:r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ins w:id="4573" w:author="Patterson Lamb" w:date="2014-08-11T19:07:00Z">
        <w:r>
          <w:rPr>
            <w:rFonts w:ascii="Times New Roman" w:hAnsi="Times New Roman"/>
            <w:b/>
            <w:sz w:val="24"/>
            <w:szCs w:val="24"/>
          </w:rPr>
          <w:t>&lt;AU: Need publisher&gt;</w:t>
        </w:r>
      </w:ins>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forename"/>
          <w:sz w:val="24"/>
          <w:szCs w:val="24"/>
        </w:rPr>
        <w:t>Annette</w:t>
      </w:r>
      <w:r w:rsidRPr="003C478B">
        <w:rPr>
          <w:rFonts w:ascii="Times New Roman" w:hAnsi="Times New Roman"/>
          <w:sz w:val="24"/>
          <w:szCs w:val="24"/>
        </w:rPr>
        <w:t xml:space="preserve"> </w:t>
      </w:r>
      <w:r w:rsidRPr="003C478B">
        <w:rPr>
          <w:rStyle w:val="surname"/>
          <w:sz w:val="24"/>
          <w:szCs w:val="24"/>
        </w:rPr>
        <w:t>Wieviorka</w:t>
      </w:r>
      <w:r w:rsidRPr="003C478B">
        <w:rPr>
          <w:rFonts w:ascii="Times New Roman" w:hAnsi="Times New Roman"/>
          <w:sz w:val="24"/>
          <w:szCs w:val="24"/>
        </w:rPr>
        <w:t xml:space="preserve">, </w:t>
      </w:r>
      <w:r w:rsidRPr="003C478B">
        <w:rPr>
          <w:rStyle w:val="booktitle"/>
          <w:sz w:val="24"/>
          <w:szCs w:val="24"/>
        </w:rPr>
        <w:t>L’ è</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re du té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moin</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ins w:id="4574" w:author="Patterson Lamb" w:date="2014-08-11T19:08:00Z">
        <w:r>
          <w:rPr>
            <w:rFonts w:ascii="Times New Roman" w:hAnsi="Times New Roman"/>
            <w:b/>
            <w:sz w:val="24"/>
            <w:szCs w:val="24"/>
          </w:rPr>
          <w:t>&lt;AU: Need publisher&gt;</w:t>
        </w:r>
      </w:ins>
      <w:r w:rsidRPr="003C478B">
        <w:rPr>
          <w:rStyle w:val="date"/>
          <w:rFonts w:ascii="Times New Roman" w:hAnsi="Times New Roman"/>
          <w:sz w:val="24"/>
          <w:szCs w:val="24"/>
        </w:rPr>
        <w:t>1998</w:t>
      </w:r>
      <w:r w:rsidRPr="003C478B">
        <w:rPr>
          <w:rFonts w:ascii="Times New Roman" w:hAnsi="Times New Roman"/>
          <w:sz w:val="24"/>
          <w:szCs w:val="24"/>
        </w:rPr>
        <w:t>).</w:t>
      </w:r>
    </w:p>
  </w:endnote>
  <w:endnote w:id="638">
    <w:p w:rsidR="005600E9" w:rsidRDefault="005600E9" w:rsidP="005600E9">
      <w:pPr>
        <w:pStyle w:val="EN"/>
        <w:spacing w:line="480" w:lineRule="auto"/>
        <w:jc w:val="left"/>
        <w:pPrChange w:id="458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afterlife of images of the Holocaust in media reports on late twentieth</w:t>
      </w:r>
      <w:del w:id="4583" w:author="Patterson Lamb" w:date="2014-08-11T19:08:00Z">
        <w:r w:rsidRPr="003C478B" w:rsidDel="00CF3970">
          <w:rPr>
            <w:rFonts w:ascii="Times New Roman" w:hAnsi="Times New Roman"/>
            <w:sz w:val="24"/>
            <w:szCs w:val="24"/>
          </w:rPr>
          <w:delText xml:space="preserve"> </w:delText>
        </w:r>
      </w:del>
      <w:ins w:id="4584" w:author="Patterson Lamb" w:date="2014-08-11T19:08:00Z">
        <w:r>
          <w:rPr>
            <w:rFonts w:ascii="Times New Roman" w:hAnsi="Times New Roman"/>
            <w:sz w:val="24"/>
            <w:szCs w:val="24"/>
          </w:rPr>
          <w:t>-</w:t>
        </w:r>
      </w:ins>
      <w:r w:rsidRPr="003C478B">
        <w:rPr>
          <w:rFonts w:ascii="Times New Roman" w:hAnsi="Times New Roman"/>
          <w:sz w:val="24"/>
          <w:szCs w:val="24"/>
        </w:rPr>
        <w:t>century genocides</w:t>
      </w:r>
      <w:ins w:id="4585" w:author="Patterson Lamb" w:date="2014-08-11T19:08:00Z">
        <w:r>
          <w:rPr>
            <w:rFonts w:ascii="Times New Roman" w:hAnsi="Times New Roman"/>
            <w:sz w:val="24"/>
            <w:szCs w:val="24"/>
          </w:rPr>
          <w:t>,</w:t>
        </w:r>
      </w:ins>
      <w:r w:rsidRPr="003C478B">
        <w:rPr>
          <w:rFonts w:ascii="Times New Roman" w:hAnsi="Times New Roman"/>
          <w:sz w:val="24"/>
          <w:szCs w:val="24"/>
        </w:rPr>
        <w:t xml:space="preserve"> see Zelizer, </w:t>
      </w:r>
      <w:r w:rsidRPr="003C478B">
        <w:rPr>
          <w:rFonts w:ascii="Times New Roman" w:hAnsi="Times New Roman"/>
          <w:i/>
          <w:iCs/>
          <w:sz w:val="24"/>
          <w:szCs w:val="24"/>
        </w:rPr>
        <w:t>Remembering to Forget</w:t>
      </w:r>
      <w:r w:rsidRPr="003C478B">
        <w:rPr>
          <w:rFonts w:ascii="Times New Roman" w:hAnsi="Times New Roman"/>
          <w:sz w:val="24"/>
          <w:szCs w:val="24"/>
        </w:rPr>
        <w:t>.</w:t>
      </w:r>
    </w:p>
  </w:endnote>
  <w:endnote w:id="639">
    <w:p w:rsidR="005600E9" w:rsidRDefault="005600E9" w:rsidP="005600E9">
      <w:pPr>
        <w:pStyle w:val="EN"/>
        <w:spacing w:line="480" w:lineRule="auto"/>
        <w:jc w:val="left"/>
        <w:pPrChange w:id="459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See Heerten, “Spectacles of Suffering.”</w:t>
      </w:r>
    </w:p>
  </w:endnote>
  <w:endnote w:id="640">
    <w:p w:rsidR="005600E9" w:rsidRDefault="005600E9" w:rsidP="005600E9">
      <w:pPr>
        <w:pStyle w:val="EN"/>
        <w:spacing w:line="480" w:lineRule="auto"/>
        <w:jc w:val="left"/>
        <w:pPrChange w:id="460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 D. Y.</w:t>
      </w:r>
      <w:r w:rsidRPr="003C478B">
        <w:rPr>
          <w:rFonts w:ascii="Times New Roman" w:hAnsi="Times New Roman"/>
          <w:sz w:val="24"/>
          <w:szCs w:val="24"/>
        </w:rPr>
        <w:t xml:space="preserve"> </w:t>
      </w:r>
      <w:r w:rsidRPr="003C478B">
        <w:rPr>
          <w:rStyle w:val="surname"/>
          <w:sz w:val="24"/>
          <w:szCs w:val="24"/>
        </w:rPr>
        <w:t>Peel</w:t>
      </w:r>
      <w:r w:rsidRPr="003C478B">
        <w:rPr>
          <w:rFonts w:ascii="Times New Roman" w:hAnsi="Times New Roman"/>
          <w:sz w:val="24"/>
          <w:szCs w:val="24"/>
        </w:rPr>
        <w:t>, “</w:t>
      </w:r>
      <w:r w:rsidRPr="003C478B">
        <w:rPr>
          <w:rStyle w:val="chaptertitle"/>
          <w:sz w:val="24"/>
          <w:szCs w:val="24"/>
        </w:rPr>
        <w:t>The Cultural Work of Yoruba Ethnogenesis</w:t>
      </w:r>
      <w:ins w:id="4610" w:author="Patterson Lamb" w:date="2014-08-11T19:08:00Z">
        <w:r>
          <w:rPr>
            <w:rStyle w:val="chaptertitle"/>
            <w:sz w:val="24"/>
            <w:szCs w:val="24"/>
          </w:rPr>
          <w:t>,</w:t>
        </w:r>
      </w:ins>
      <w:r w:rsidRPr="003C478B">
        <w:rPr>
          <w:rFonts w:ascii="Times New Roman" w:hAnsi="Times New Roman"/>
          <w:sz w:val="24"/>
          <w:szCs w:val="24"/>
        </w:rPr>
        <w:t>”</w:t>
      </w:r>
      <w:del w:id="4611" w:author="Patterson Lamb" w:date="2014-08-11T19:08:00Z">
        <w:r w:rsidRPr="003C478B" w:rsidDel="00CF3970">
          <w:rPr>
            <w:rFonts w:ascii="Times New Roman" w:hAnsi="Times New Roman"/>
            <w:sz w:val="24"/>
            <w:szCs w:val="24"/>
          </w:rPr>
          <w:delText>,</w:delText>
        </w:r>
      </w:del>
      <w:r w:rsidRPr="003C478B">
        <w:rPr>
          <w:rFonts w:ascii="Times New Roman" w:hAnsi="Times New Roman"/>
          <w:sz w:val="24"/>
          <w:szCs w:val="24"/>
        </w:rPr>
        <w:t xml:space="preserve"> in</w:t>
      </w:r>
      <w:del w:id="4612" w:author="Patterson Lamb" w:date="2014-08-11T19:08: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Elizabeth</w:t>
      </w:r>
      <w:r w:rsidRPr="003C478B">
        <w:rPr>
          <w:rFonts w:ascii="Times New Roman" w:hAnsi="Times New Roman"/>
          <w:sz w:val="24"/>
          <w:szCs w:val="24"/>
        </w:rPr>
        <w:t xml:space="preserve"> </w:t>
      </w:r>
      <w:r w:rsidRPr="003C478B">
        <w:rPr>
          <w:rStyle w:val="surname"/>
          <w:sz w:val="24"/>
          <w:szCs w:val="24"/>
        </w:rPr>
        <w:t>Tonkin</w:t>
      </w:r>
      <w:r w:rsidRPr="003C478B">
        <w:rPr>
          <w:rFonts w:ascii="Times New Roman" w:hAnsi="Times New Roman"/>
          <w:sz w:val="24"/>
          <w:szCs w:val="24"/>
        </w:rPr>
        <w:t xml:space="preserve"> et al., eds., </w:t>
      </w:r>
      <w:r w:rsidRPr="003C478B">
        <w:rPr>
          <w:rStyle w:val="booktitle"/>
          <w:sz w:val="24"/>
          <w:szCs w:val="24"/>
        </w:rPr>
        <w:t>History and Ethnicity</w:t>
      </w:r>
      <w:r w:rsidRPr="003C478B">
        <w:rPr>
          <w:rFonts w:ascii="Times New Roman" w:hAnsi="Times New Roman"/>
          <w:sz w:val="24"/>
          <w:szCs w:val="24"/>
        </w:rPr>
        <w:t xml:space="preserve"> (</w:t>
      </w:r>
      <w:r w:rsidRPr="003C478B">
        <w:rPr>
          <w:rStyle w:val="placeofpub"/>
          <w:sz w:val="24"/>
          <w:szCs w:val="24"/>
        </w:rPr>
        <w:t>London</w:t>
      </w:r>
      <w:del w:id="4613" w:author="Patterson Lamb" w:date="2014-08-11T19:08:00Z">
        <w:r w:rsidRPr="003C478B" w:rsidDel="00CF3970">
          <w:rPr>
            <w:rStyle w:val="placeofpub"/>
            <w:sz w:val="24"/>
            <w:szCs w:val="24"/>
          </w:rPr>
          <w:delText>/New York</w:delText>
        </w:r>
      </w:del>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198–215</w:t>
      </w:r>
      <w:r w:rsidRPr="003C478B">
        <w:rPr>
          <w:rFonts w:ascii="Times New Roman" w:hAnsi="Times New Roman"/>
          <w:sz w:val="24"/>
          <w:szCs w:val="24"/>
        </w:rPr>
        <w:t xml:space="preserve">, quote on 200; </w:t>
      </w:r>
      <w:r w:rsidRPr="003C478B">
        <w:rPr>
          <w:rStyle w:val="forename"/>
          <w:sz w:val="24"/>
          <w:szCs w:val="24"/>
        </w:rPr>
        <w:t>Michael</w:t>
      </w:r>
      <w:r w:rsidRPr="003C478B">
        <w:rPr>
          <w:rFonts w:ascii="Times New Roman" w:hAnsi="Times New Roman"/>
          <w:sz w:val="24"/>
          <w:szCs w:val="24"/>
        </w:rPr>
        <w:t xml:space="preserve"> </w:t>
      </w:r>
      <w:r w:rsidRPr="003C478B">
        <w:rPr>
          <w:rStyle w:val="surname"/>
          <w:sz w:val="24"/>
          <w:szCs w:val="24"/>
        </w:rPr>
        <w:t>Crowder</w:t>
      </w:r>
      <w:r w:rsidRPr="003C478B">
        <w:rPr>
          <w:rFonts w:ascii="Times New Roman" w:hAnsi="Times New Roman"/>
          <w:sz w:val="24"/>
          <w:szCs w:val="24"/>
        </w:rPr>
        <w:t xml:space="preserve">, </w:t>
      </w:r>
      <w:r w:rsidRPr="003C478B">
        <w:rPr>
          <w:rStyle w:val="booktitle"/>
          <w:sz w:val="24"/>
          <w:szCs w:val="24"/>
        </w:rPr>
        <w:t>Story of Nigeria</w:t>
      </w:r>
      <w:r w:rsidRPr="003C478B">
        <w:rPr>
          <w:rFonts w:ascii="Times New Roman" w:hAnsi="Times New Roman"/>
          <w:sz w:val="24"/>
          <w:szCs w:val="24"/>
        </w:rPr>
        <w:t xml:space="preserve"> (</w:t>
      </w:r>
      <w:r w:rsidRPr="003C478B">
        <w:rPr>
          <w:rStyle w:val="placeofpub"/>
          <w:sz w:val="24"/>
          <w:szCs w:val="24"/>
        </w:rPr>
        <w:t>London</w:t>
      </w:r>
      <w:ins w:id="4614" w:author="Patterson Lamb" w:date="2014-08-11T19:08:00Z">
        <w:r>
          <w:rPr>
            <w:rStyle w:val="placeofpub"/>
            <w:sz w:val="24"/>
            <w:szCs w:val="24"/>
          </w:rPr>
          <w:t>,</w:t>
        </w:r>
      </w:ins>
      <w:r w:rsidRPr="003C478B">
        <w:rPr>
          <w:rFonts w:ascii="Times New Roman" w:hAnsi="Times New Roman"/>
          <w:sz w:val="24"/>
          <w:szCs w:val="24"/>
        </w:rPr>
        <w:t xml:space="preserve"> </w:t>
      </w:r>
      <w:ins w:id="4615" w:author="Patterson Lamb" w:date="2014-08-11T19:08:00Z">
        <w:r>
          <w:rPr>
            <w:rFonts w:ascii="Times New Roman" w:hAnsi="Times New Roman"/>
            <w:b/>
            <w:sz w:val="24"/>
            <w:szCs w:val="24"/>
          </w:rPr>
          <w:t>&lt;AU: Need publisher&gt;</w:t>
        </w:r>
      </w:ins>
      <w:r w:rsidRPr="003C478B">
        <w:rPr>
          <w:rStyle w:val="date"/>
          <w:rFonts w:ascii="Times New Roman" w:hAnsi="Times New Roman"/>
          <w:sz w:val="24"/>
          <w:szCs w:val="24"/>
        </w:rPr>
        <w:t>1978</w:t>
      </w:r>
      <w:r w:rsidRPr="003C478B">
        <w:rPr>
          <w:rFonts w:ascii="Times New Roman" w:hAnsi="Times New Roman"/>
          <w:sz w:val="24"/>
          <w:szCs w:val="24"/>
        </w:rPr>
        <w:t>), chap</w:t>
      </w:r>
      <w:del w:id="4616" w:author="Patterson Lamb" w:date="2014-08-11T19:08:00Z">
        <w:r w:rsidRPr="003C478B" w:rsidDel="00CF3970">
          <w:rPr>
            <w:rFonts w:ascii="Times New Roman" w:hAnsi="Times New Roman"/>
            <w:sz w:val="24"/>
            <w:szCs w:val="24"/>
          </w:rPr>
          <w:delText>s.</w:delText>
        </w:r>
      </w:del>
      <w:ins w:id="4617" w:author="Patterson Lamb" w:date="2014-08-11T19:08:00Z">
        <w:r>
          <w:rPr>
            <w:rFonts w:ascii="Times New Roman" w:hAnsi="Times New Roman"/>
            <w:sz w:val="24"/>
            <w:szCs w:val="24"/>
          </w:rPr>
          <w:t>ters</w:t>
        </w:r>
      </w:ins>
      <w:r w:rsidRPr="003C478B">
        <w:rPr>
          <w:rFonts w:ascii="Times New Roman" w:hAnsi="Times New Roman"/>
          <w:sz w:val="24"/>
          <w:szCs w:val="24"/>
        </w:rPr>
        <w:t xml:space="preserve"> 12–14, and </w:t>
      </w:r>
      <w:r w:rsidRPr="003C478B">
        <w:rPr>
          <w:rStyle w:val="forename"/>
          <w:sz w:val="24"/>
          <w:szCs w:val="24"/>
        </w:rPr>
        <w:t>Toyin</w:t>
      </w:r>
      <w:r w:rsidRPr="003C478B">
        <w:rPr>
          <w:rFonts w:ascii="Times New Roman" w:hAnsi="Times New Roman"/>
          <w:sz w:val="24"/>
          <w:szCs w:val="24"/>
        </w:rPr>
        <w:t xml:space="preserve"> </w:t>
      </w:r>
      <w:r w:rsidRPr="003C478B">
        <w:rPr>
          <w:rStyle w:val="surname"/>
          <w:sz w:val="24"/>
          <w:szCs w:val="24"/>
        </w:rPr>
        <w:t>Falola</w:t>
      </w:r>
      <w:del w:id="4618" w:author="Patterson Lamb" w:date="2014-08-11T19:09:00Z">
        <w:r w:rsidRPr="003C478B" w:rsidDel="00CF3970">
          <w:rPr>
            <w:rFonts w:ascii="Times New Roman" w:hAnsi="Times New Roman"/>
            <w:sz w:val="24"/>
            <w:szCs w:val="24"/>
          </w:rPr>
          <w:delText>,</w:delText>
        </w:r>
      </w:del>
      <w:ins w:id="4619" w:author="Patterson Lamb" w:date="2014-08-11T19:09:00Z">
        <w:r>
          <w:rPr>
            <w:rFonts w:ascii="Times New Roman" w:hAnsi="Times New Roman"/>
            <w:sz w:val="24"/>
            <w:szCs w:val="24"/>
          </w:rPr>
          <w:t xml:space="preserve"> and</w:t>
        </w:r>
      </w:ins>
      <w:r w:rsidRPr="003C478B">
        <w:rPr>
          <w:rFonts w:ascii="Times New Roman" w:hAnsi="Times New Roman"/>
          <w:sz w:val="24"/>
          <w:szCs w:val="24"/>
        </w:rPr>
        <w:t xml:space="preserve"> </w:t>
      </w:r>
      <w:r w:rsidRPr="003C478B">
        <w:rPr>
          <w:rStyle w:val="forename"/>
          <w:sz w:val="24"/>
          <w:szCs w:val="24"/>
        </w:rPr>
        <w:t>Matthew M.</w:t>
      </w:r>
      <w:r w:rsidRPr="003C478B">
        <w:rPr>
          <w:rFonts w:ascii="Times New Roman" w:hAnsi="Times New Roman"/>
          <w:sz w:val="24"/>
          <w:szCs w:val="24"/>
        </w:rPr>
        <w:t xml:space="preserve"> </w:t>
      </w:r>
      <w:r w:rsidRPr="003C478B">
        <w:rPr>
          <w:rStyle w:val="surname"/>
          <w:sz w:val="24"/>
          <w:szCs w:val="24"/>
        </w:rPr>
        <w:t>Heaton</w:t>
      </w:r>
      <w:r w:rsidRPr="003C478B">
        <w:rPr>
          <w:rFonts w:ascii="Times New Roman" w:hAnsi="Times New Roman"/>
          <w:sz w:val="24"/>
          <w:szCs w:val="24"/>
        </w:rPr>
        <w:t xml:space="preserve">, </w:t>
      </w:r>
      <w:r w:rsidRPr="003C478B">
        <w:rPr>
          <w:rStyle w:val="booktitle"/>
          <w:sz w:val="24"/>
          <w:szCs w:val="24"/>
        </w:rPr>
        <w:t>A History of Nigeria</w:t>
      </w:r>
      <w:r w:rsidRPr="003C478B">
        <w:rPr>
          <w:rFonts w:ascii="Times New Roman" w:hAnsi="Times New Roman"/>
          <w:sz w:val="24"/>
          <w:szCs w:val="24"/>
        </w:rPr>
        <w:t xml:space="preserve"> (</w:t>
      </w:r>
      <w:r w:rsidRPr="003C478B">
        <w:rPr>
          <w:rStyle w:val="placeofpub"/>
          <w:sz w:val="24"/>
          <w:szCs w:val="24"/>
        </w:rPr>
        <w:t>Cambridge</w:t>
      </w:r>
      <w:ins w:id="4620" w:author="Patterson Lamb" w:date="2014-08-11T19:09:00Z">
        <w:r>
          <w:rPr>
            <w:rStyle w:val="placeofpub"/>
            <w:sz w:val="24"/>
            <w:szCs w:val="24"/>
          </w:rPr>
          <w:t>: Cambridge 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chap</w:t>
      </w:r>
      <w:del w:id="4621" w:author="Patterson Lamb" w:date="2014-08-11T19:09:00Z">
        <w:r w:rsidRPr="003C478B" w:rsidDel="00CF3970">
          <w:rPr>
            <w:rFonts w:ascii="Times New Roman" w:hAnsi="Times New Roman"/>
            <w:sz w:val="24"/>
            <w:szCs w:val="24"/>
          </w:rPr>
          <w:delText>.</w:delText>
        </w:r>
      </w:del>
      <w:ins w:id="4622" w:author="Patterson Lamb" w:date="2014-08-11T19:09:00Z">
        <w:r>
          <w:rPr>
            <w:rFonts w:ascii="Times New Roman" w:hAnsi="Times New Roman"/>
            <w:sz w:val="24"/>
            <w:szCs w:val="24"/>
          </w:rPr>
          <w:t>ter</w:t>
        </w:r>
      </w:ins>
      <w:r w:rsidRPr="003C478B">
        <w:rPr>
          <w:rFonts w:ascii="Times New Roman" w:hAnsi="Times New Roman"/>
          <w:sz w:val="24"/>
          <w:szCs w:val="24"/>
        </w:rPr>
        <w:t xml:space="preserve"> 7</w:t>
      </w:r>
    </w:p>
  </w:endnote>
  <w:endnote w:id="641">
    <w:p w:rsidR="005600E9" w:rsidRDefault="005600E9" w:rsidP="005600E9">
      <w:pPr>
        <w:pStyle w:val="EN"/>
        <w:spacing w:line="480" w:lineRule="auto"/>
        <w:jc w:val="left"/>
        <w:pPrChange w:id="463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best accounts are still</w:t>
      </w:r>
      <w:del w:id="4634"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Anthony H.</w:t>
      </w:r>
      <w:ins w:id="4635" w:author="Patterson Lamb" w:date="2014-08-11T19:10:00Z">
        <w:r>
          <w:rPr>
            <w:rFonts w:ascii="Times New Roman" w:hAnsi="Times New Roman"/>
            <w:sz w:val="24"/>
            <w:szCs w:val="24"/>
          </w:rPr>
          <w:t xml:space="preserve"> </w:t>
        </w:r>
      </w:ins>
      <w:r w:rsidRPr="003C478B">
        <w:rPr>
          <w:rFonts w:ascii="Times New Roman" w:hAnsi="Times New Roman"/>
          <w:sz w:val="24"/>
          <w:szCs w:val="24"/>
        </w:rPr>
        <w:t>M. Kirk-Greene, “January 1966: The Political Prologue</w:t>
      </w:r>
      <w:ins w:id="4636" w:author="Patterson Lamb" w:date="2014-08-11T19:10:00Z">
        <w:r>
          <w:rPr>
            <w:rFonts w:ascii="Times New Roman" w:hAnsi="Times New Roman"/>
            <w:sz w:val="24"/>
            <w:szCs w:val="24"/>
          </w:rPr>
          <w:t>,</w:t>
        </w:r>
      </w:ins>
      <w:r w:rsidRPr="003C478B">
        <w:rPr>
          <w:rFonts w:ascii="Times New Roman" w:hAnsi="Times New Roman"/>
          <w:sz w:val="24"/>
          <w:szCs w:val="24"/>
        </w:rPr>
        <w:t>”</w:t>
      </w:r>
      <w:del w:id="4637"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in</w:t>
      </w:r>
      <w:del w:id="4638"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del w:id="4639" w:author="Patterson Lamb" w:date="2014-08-11T19:10:00Z">
        <w:r w:rsidRPr="003C478B" w:rsidDel="00CF3970">
          <w:rPr>
            <w:rFonts w:ascii="Times New Roman" w:hAnsi="Times New Roman"/>
            <w:sz w:val="24"/>
            <w:szCs w:val="24"/>
          </w:rPr>
          <w:delText>idem,</w:delText>
        </w:r>
      </w:del>
      <w:ins w:id="4640" w:author="Patterson Lamb" w:date="2014-08-11T19:10:00Z">
        <w:r>
          <w:rPr>
            <w:rFonts w:ascii="Times New Roman" w:hAnsi="Times New Roman"/>
            <w:sz w:val="24"/>
            <w:szCs w:val="24"/>
          </w:rPr>
          <w:t>Kirk-Greene,</w:t>
        </w:r>
      </w:ins>
      <w:r w:rsidRPr="003C478B">
        <w:rPr>
          <w:rFonts w:ascii="Times New Roman" w:hAnsi="Times New Roman"/>
          <w:sz w:val="24"/>
          <w:szCs w:val="24"/>
        </w:rPr>
        <w:t xml:space="preserve"> ed., </w:t>
      </w:r>
      <w:r w:rsidRPr="003C478B">
        <w:rPr>
          <w:rFonts w:ascii="Times New Roman" w:hAnsi="Times New Roman"/>
          <w:i/>
          <w:sz w:val="24"/>
          <w:szCs w:val="24"/>
        </w:rPr>
        <w:t xml:space="preserve">Crisis and Conflict in Nigeria, </w:t>
      </w:r>
      <w:ins w:id="4641" w:author="Patterson Lamb" w:date="2014-08-11T19:10:00Z">
        <w:r>
          <w:rPr>
            <w:rFonts w:ascii="Times New Roman" w:hAnsi="Times New Roman"/>
            <w:sz w:val="24"/>
            <w:szCs w:val="24"/>
          </w:rPr>
          <w:t>V</w:t>
        </w:r>
      </w:ins>
      <w:del w:id="4642" w:author="Patterson Lamb" w:date="2014-08-11T19:10:00Z">
        <w:r w:rsidRPr="005600E9">
          <w:rPr>
            <w:rFonts w:ascii="Times New Roman" w:hAnsi="Times New Roman"/>
            <w:sz w:val="24"/>
            <w:szCs w:val="24"/>
            <w:rPrChange w:id="4643" w:author="Patterson Lamb" w:date="2014-08-11T19:10:00Z">
              <w:rPr>
                <w:rFonts w:ascii="Times New Roman" w:hAnsi="Times New Roman"/>
                <w:i/>
                <w:sz w:val="24"/>
                <w:szCs w:val="24"/>
              </w:rPr>
            </w:rPrChange>
          </w:rPr>
          <w:delText>v</w:delText>
        </w:r>
      </w:del>
      <w:r w:rsidRPr="005600E9">
        <w:rPr>
          <w:rFonts w:ascii="Times New Roman" w:hAnsi="Times New Roman"/>
          <w:sz w:val="24"/>
          <w:szCs w:val="24"/>
          <w:rPrChange w:id="4644" w:author="Patterson Lamb" w:date="2014-08-11T19:10:00Z">
            <w:rPr>
              <w:rFonts w:ascii="Times New Roman" w:hAnsi="Times New Roman"/>
              <w:i/>
              <w:sz w:val="24"/>
              <w:szCs w:val="24"/>
            </w:rPr>
          </w:rPrChange>
        </w:rPr>
        <w:t>ol. I:</w:t>
      </w:r>
      <w:r w:rsidRPr="003C478B">
        <w:rPr>
          <w:rFonts w:ascii="Times New Roman" w:hAnsi="Times New Roman"/>
          <w:i/>
          <w:sz w:val="24"/>
          <w:szCs w:val="24"/>
        </w:rPr>
        <w:t xml:space="preserve"> January 1966 – July 1967</w:t>
      </w:r>
      <w:del w:id="4645"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(Aldershot,</w:t>
      </w:r>
      <w:ins w:id="4646" w:author="Patterson Lamb" w:date="2014-08-11T19:12:00Z">
        <w:r>
          <w:rPr>
            <w:rFonts w:ascii="Times New Roman" w:hAnsi="Times New Roman"/>
            <w:b/>
            <w:sz w:val="24"/>
            <w:szCs w:val="24"/>
          </w:rPr>
          <w:t>&lt;AU: Need publisher&gt;</w:t>
        </w:r>
      </w:ins>
      <w:r w:rsidRPr="003C478B">
        <w:rPr>
          <w:rFonts w:ascii="Times New Roman" w:hAnsi="Times New Roman"/>
          <w:sz w:val="24"/>
          <w:szCs w:val="24"/>
        </w:rPr>
        <w:t xml:space="preserve"> 1993 [1971]), 1–24; </w:t>
      </w:r>
      <w:ins w:id="4647" w:author="Patterson Lamb" w:date="2014-08-11T19:12:00Z">
        <w:r w:rsidRPr="003C478B">
          <w:rPr>
            <w:rFonts w:ascii="Times New Roman" w:hAnsi="Times New Roman"/>
            <w:sz w:val="24"/>
            <w:szCs w:val="24"/>
          </w:rPr>
          <w:t>Anthony H.</w:t>
        </w:r>
        <w:r>
          <w:rPr>
            <w:rFonts w:ascii="Times New Roman" w:hAnsi="Times New Roman"/>
            <w:sz w:val="24"/>
            <w:szCs w:val="24"/>
          </w:rPr>
          <w:t xml:space="preserve"> </w:t>
        </w:r>
        <w:r w:rsidRPr="003C478B">
          <w:rPr>
            <w:rFonts w:ascii="Times New Roman" w:hAnsi="Times New Roman"/>
            <w:sz w:val="24"/>
            <w:szCs w:val="24"/>
          </w:rPr>
          <w:t>M. Kirk-Greene</w:t>
        </w:r>
      </w:ins>
      <w:del w:id="4648" w:author="Patterson Lamb" w:date="2014-08-11T19:12:00Z">
        <w:r w:rsidRPr="003C478B" w:rsidDel="0015459F">
          <w:rPr>
            <w:rFonts w:ascii="Times New Roman" w:hAnsi="Times New Roman"/>
            <w:sz w:val="24"/>
            <w:szCs w:val="24"/>
          </w:rPr>
          <w:delText>idem</w:delText>
        </w:r>
      </w:del>
      <w:r w:rsidRPr="003C478B">
        <w:rPr>
          <w:rFonts w:ascii="Times New Roman" w:hAnsi="Times New Roman"/>
          <w:sz w:val="24"/>
          <w:szCs w:val="24"/>
        </w:rPr>
        <w:t>, “War and Peace: July 1967</w:t>
      </w:r>
      <w:del w:id="4649" w:author="Patterson Lamb" w:date="2014-08-11T19:13:00Z">
        <w:r w:rsidRPr="003C478B" w:rsidDel="0015459F">
          <w:rPr>
            <w:rFonts w:ascii="Times New Roman" w:hAnsi="Times New Roman"/>
            <w:sz w:val="24"/>
            <w:szCs w:val="24"/>
          </w:rPr>
          <w:delText xml:space="preserve"> </w:delText>
        </w:r>
      </w:del>
      <w:r w:rsidRPr="003C478B">
        <w:rPr>
          <w:rFonts w:ascii="Times New Roman" w:hAnsi="Times New Roman"/>
          <w:sz w:val="24"/>
          <w:szCs w:val="24"/>
        </w:rPr>
        <w:t>–</w:t>
      </w:r>
      <w:del w:id="4650" w:author="Patterson Lamb" w:date="2014-08-11T19:13:00Z">
        <w:r w:rsidRPr="003C478B" w:rsidDel="0015459F">
          <w:rPr>
            <w:rFonts w:ascii="Times New Roman" w:hAnsi="Times New Roman"/>
            <w:sz w:val="24"/>
            <w:szCs w:val="24"/>
          </w:rPr>
          <w:delText xml:space="preserve"> </w:delText>
        </w:r>
      </w:del>
      <w:r w:rsidRPr="003C478B">
        <w:rPr>
          <w:rFonts w:ascii="Times New Roman" w:hAnsi="Times New Roman"/>
          <w:sz w:val="24"/>
          <w:szCs w:val="24"/>
        </w:rPr>
        <w:t>January 1970,“ in</w:t>
      </w:r>
      <w:del w:id="4651" w:author="Patterson Lamb" w:date="2014-08-11T19:12:00Z">
        <w:r w:rsidRPr="003C478B" w:rsidDel="0015459F">
          <w:rPr>
            <w:rFonts w:ascii="Times New Roman" w:hAnsi="Times New Roman"/>
            <w:sz w:val="24"/>
            <w:szCs w:val="24"/>
          </w:rPr>
          <w:delText>:</w:delText>
        </w:r>
      </w:del>
      <w:r w:rsidRPr="003C478B">
        <w:rPr>
          <w:rFonts w:ascii="Times New Roman" w:hAnsi="Times New Roman"/>
          <w:sz w:val="24"/>
          <w:szCs w:val="24"/>
        </w:rPr>
        <w:t xml:space="preserve"> </w:t>
      </w:r>
      <w:ins w:id="4652" w:author="Patterson Lamb" w:date="2014-08-11T19:12:00Z">
        <w:r>
          <w:rPr>
            <w:rFonts w:ascii="Times New Roman" w:hAnsi="Times New Roman"/>
            <w:sz w:val="24"/>
            <w:szCs w:val="24"/>
          </w:rPr>
          <w:t>Kirk-Greene</w:t>
        </w:r>
      </w:ins>
      <w:del w:id="4653" w:author="Patterson Lamb" w:date="2014-08-11T19:12:00Z">
        <w:r w:rsidRPr="003C478B" w:rsidDel="0015459F">
          <w:rPr>
            <w:rFonts w:ascii="Times New Roman" w:hAnsi="Times New Roman"/>
            <w:sz w:val="24"/>
            <w:szCs w:val="24"/>
          </w:rPr>
          <w:delText>idem</w:delText>
        </w:r>
      </w:del>
      <w:r w:rsidRPr="003C478B">
        <w:rPr>
          <w:rFonts w:ascii="Times New Roman" w:hAnsi="Times New Roman"/>
          <w:sz w:val="24"/>
          <w:szCs w:val="24"/>
        </w:rPr>
        <w:t xml:space="preserve">, ed., </w:t>
      </w:r>
      <w:r w:rsidRPr="003C478B">
        <w:rPr>
          <w:rFonts w:ascii="Times New Roman" w:hAnsi="Times New Roman"/>
          <w:i/>
          <w:sz w:val="24"/>
          <w:szCs w:val="24"/>
        </w:rPr>
        <w:t xml:space="preserve">Crisis and Conflict in Nigeria, </w:t>
      </w:r>
      <w:del w:id="4654" w:author="Patterson Lamb" w:date="2014-08-11T19:13:00Z">
        <w:r w:rsidRPr="005600E9">
          <w:rPr>
            <w:rFonts w:ascii="Times New Roman" w:hAnsi="Times New Roman"/>
            <w:sz w:val="24"/>
            <w:szCs w:val="24"/>
            <w:rPrChange w:id="4655" w:author="Patterson Lamb" w:date="2014-08-11T19:13:00Z">
              <w:rPr>
                <w:rFonts w:ascii="Times New Roman" w:hAnsi="Times New Roman"/>
                <w:i/>
                <w:sz w:val="24"/>
                <w:szCs w:val="24"/>
              </w:rPr>
            </w:rPrChange>
          </w:rPr>
          <w:delText>v</w:delText>
        </w:r>
      </w:del>
      <w:ins w:id="4656" w:author="Patterson Lamb" w:date="2014-08-11T19:13:00Z">
        <w:r>
          <w:rPr>
            <w:rFonts w:ascii="Times New Roman" w:hAnsi="Times New Roman"/>
            <w:sz w:val="24"/>
            <w:szCs w:val="24"/>
          </w:rPr>
          <w:t>V</w:t>
        </w:r>
      </w:ins>
      <w:r w:rsidRPr="005600E9">
        <w:rPr>
          <w:rFonts w:ascii="Times New Roman" w:hAnsi="Times New Roman"/>
          <w:sz w:val="24"/>
          <w:szCs w:val="24"/>
          <w:rPrChange w:id="4657" w:author="Patterson Lamb" w:date="2014-08-11T19:13:00Z">
            <w:rPr>
              <w:rFonts w:ascii="Times New Roman" w:hAnsi="Times New Roman"/>
              <w:i/>
              <w:sz w:val="24"/>
              <w:szCs w:val="24"/>
            </w:rPr>
          </w:rPrChange>
        </w:rPr>
        <w:t>ol. II:</w:t>
      </w:r>
      <w:r w:rsidRPr="003C478B">
        <w:rPr>
          <w:rFonts w:ascii="Times New Roman" w:hAnsi="Times New Roman"/>
          <w:i/>
          <w:sz w:val="24"/>
          <w:szCs w:val="24"/>
        </w:rPr>
        <w:t xml:space="preserve"> July 1967</w:t>
      </w:r>
      <w:del w:id="4658" w:author="Patterson Lamb" w:date="2014-08-11T19:13:00Z">
        <w:r w:rsidRPr="003C478B" w:rsidDel="0015459F">
          <w:rPr>
            <w:rFonts w:ascii="Times New Roman" w:hAnsi="Times New Roman"/>
            <w:i/>
            <w:sz w:val="24"/>
            <w:szCs w:val="24"/>
          </w:rPr>
          <w:delText xml:space="preserve"> </w:delText>
        </w:r>
      </w:del>
      <w:r w:rsidRPr="003C478B">
        <w:rPr>
          <w:rFonts w:ascii="Times New Roman" w:hAnsi="Times New Roman"/>
          <w:i/>
          <w:sz w:val="24"/>
          <w:szCs w:val="24"/>
        </w:rPr>
        <w:t>–</w:t>
      </w:r>
      <w:del w:id="4659" w:author="Patterson Lamb" w:date="2014-08-11T19:13:00Z">
        <w:r w:rsidRPr="003C478B" w:rsidDel="0015459F">
          <w:rPr>
            <w:rFonts w:ascii="Times New Roman" w:hAnsi="Times New Roman"/>
            <w:i/>
            <w:sz w:val="24"/>
            <w:szCs w:val="24"/>
          </w:rPr>
          <w:delText xml:space="preserve"> </w:delText>
        </w:r>
      </w:del>
      <w:r w:rsidRPr="003C478B">
        <w:rPr>
          <w:rFonts w:ascii="Times New Roman" w:hAnsi="Times New Roman"/>
          <w:i/>
          <w:sz w:val="24"/>
          <w:szCs w:val="24"/>
        </w:rPr>
        <w:t>January 1970</w:t>
      </w:r>
      <w:r w:rsidRPr="003C478B">
        <w:rPr>
          <w:rFonts w:ascii="Times New Roman" w:hAnsi="Times New Roman"/>
          <w:sz w:val="24"/>
          <w:szCs w:val="24"/>
        </w:rPr>
        <w:t xml:space="preserve"> (Aldershot, 1993 [1971]), 1–144</w:t>
      </w:r>
      <w:ins w:id="4660" w:author="Patterson Lamb" w:date="2014-08-11T19:13:00Z">
        <w:r>
          <w:rPr>
            <w:rFonts w:ascii="Times New Roman" w:hAnsi="Times New Roman"/>
            <w:sz w:val="24"/>
            <w:szCs w:val="24"/>
          </w:rPr>
          <w:t>;</w:t>
        </w:r>
      </w:ins>
      <w:r w:rsidRPr="003C478B">
        <w:rPr>
          <w:rFonts w:ascii="Times New Roman" w:hAnsi="Times New Roman"/>
          <w:sz w:val="24"/>
          <w:szCs w:val="24"/>
        </w:rPr>
        <w:t xml:space="preserve"> and </w:t>
      </w:r>
      <w:r w:rsidRPr="003C478B">
        <w:rPr>
          <w:rStyle w:val="forename"/>
          <w:sz w:val="24"/>
          <w:szCs w:val="24"/>
        </w:rPr>
        <w:t>Albert</w:t>
      </w:r>
      <w:r w:rsidRPr="003C478B">
        <w:rPr>
          <w:rFonts w:ascii="Times New Roman" w:hAnsi="Times New Roman"/>
          <w:sz w:val="24"/>
          <w:szCs w:val="24"/>
        </w:rPr>
        <w:t xml:space="preserve"> </w:t>
      </w:r>
      <w:r w:rsidRPr="003C478B">
        <w:rPr>
          <w:rStyle w:val="surname"/>
          <w:sz w:val="24"/>
          <w:szCs w:val="24"/>
        </w:rPr>
        <w:t>Wirz</w:t>
      </w:r>
      <w:r w:rsidRPr="003C478B">
        <w:rPr>
          <w:rFonts w:ascii="Times New Roman" w:hAnsi="Times New Roman"/>
          <w:sz w:val="24"/>
          <w:szCs w:val="24"/>
        </w:rPr>
        <w:t xml:space="preserve">, </w:t>
      </w:r>
      <w:r w:rsidRPr="003C478B">
        <w:rPr>
          <w:rStyle w:val="booktitle"/>
          <w:sz w:val="24"/>
          <w:szCs w:val="24"/>
        </w:rPr>
        <w:t>Krieg in Afrika: Die nachkolonialen Konflikte in Nigeria, Sudan, Tschad und Kongo</w:t>
      </w:r>
      <w:r w:rsidRPr="003C478B">
        <w:rPr>
          <w:rFonts w:ascii="Times New Roman" w:hAnsi="Times New Roman"/>
          <w:sz w:val="24"/>
          <w:szCs w:val="24"/>
        </w:rPr>
        <w:t xml:space="preserve"> (</w:t>
      </w:r>
      <w:r w:rsidRPr="003C478B">
        <w:rPr>
          <w:rStyle w:val="placeofpub"/>
          <w:sz w:val="24"/>
          <w:szCs w:val="24"/>
        </w:rPr>
        <w:t>Wiesbaden</w:t>
      </w:r>
      <w:r w:rsidRPr="003C478B">
        <w:rPr>
          <w:rFonts w:ascii="Times New Roman" w:hAnsi="Times New Roman"/>
          <w:sz w:val="24"/>
          <w:szCs w:val="24"/>
        </w:rPr>
        <w:t>,</w:t>
      </w:r>
      <w:ins w:id="4661" w:author="Patterson Lamb" w:date="2014-08-11T19:14:00Z">
        <w:r w:rsidRPr="0015459F">
          <w:rPr>
            <w:rFonts w:ascii="Times New Roman" w:hAnsi="Times New Roman"/>
            <w:sz w:val="24"/>
            <w:szCs w:val="24"/>
          </w:rPr>
          <w:t xml:space="preserve"> </w:t>
        </w:r>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Fonts w:ascii="Times New Roman" w:hAnsi="Times New Roman"/>
          <w:sz w:val="24"/>
          <w:szCs w:val="24"/>
        </w:rPr>
        <w:t xml:space="preserve"> </w:t>
      </w:r>
      <w:r w:rsidRPr="003C478B">
        <w:rPr>
          <w:rStyle w:val="date"/>
          <w:rFonts w:ascii="Times New Roman" w:hAnsi="Times New Roman"/>
          <w:sz w:val="24"/>
          <w:szCs w:val="24"/>
        </w:rPr>
        <w:t>1982</w:t>
      </w:r>
      <w:r w:rsidRPr="003C478B">
        <w:rPr>
          <w:rFonts w:ascii="Times New Roman" w:hAnsi="Times New Roman"/>
          <w:sz w:val="24"/>
          <w:szCs w:val="24"/>
        </w:rPr>
        <w:t xml:space="preserve">), </w:t>
      </w:r>
      <w:r w:rsidRPr="003C478B">
        <w:rPr>
          <w:rStyle w:val="pageextent"/>
          <w:sz w:val="24"/>
          <w:szCs w:val="24"/>
        </w:rPr>
        <w:t>134–</w:t>
      </w:r>
      <w:del w:id="4662" w:author="Patterson Lamb" w:date="2014-08-11T19:14:00Z">
        <w:r w:rsidRPr="003C478B" w:rsidDel="0015459F">
          <w:rPr>
            <w:rStyle w:val="pageextent"/>
            <w:sz w:val="24"/>
            <w:szCs w:val="24"/>
          </w:rPr>
          <w:delText>1</w:delText>
        </w:r>
      </w:del>
      <w:r w:rsidRPr="003C478B">
        <w:rPr>
          <w:rStyle w:val="pageextent"/>
          <w:sz w:val="24"/>
          <w:szCs w:val="24"/>
        </w:rPr>
        <w:t>50</w:t>
      </w:r>
      <w:r w:rsidRPr="003C478B">
        <w:rPr>
          <w:rFonts w:ascii="Times New Roman" w:hAnsi="Times New Roman"/>
          <w:sz w:val="24"/>
          <w:szCs w:val="24"/>
        </w:rPr>
        <w:t>.</w:t>
      </w:r>
    </w:p>
  </w:endnote>
  <w:endnote w:id="642">
    <w:p w:rsidR="005600E9" w:rsidRDefault="005600E9" w:rsidP="005600E9">
      <w:pPr>
        <w:pStyle w:val="EN"/>
        <w:spacing w:line="480" w:lineRule="auto"/>
        <w:jc w:val="left"/>
        <w:pPrChange w:id="467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Heerten, “Spectacles of Suffering,” chap</w:t>
      </w:r>
      <w:del w:id="4678" w:author="Patterson Lamb" w:date="2014-08-11T19:14:00Z">
        <w:r w:rsidRPr="003C478B" w:rsidDel="0015459F">
          <w:rPr>
            <w:rFonts w:ascii="Times New Roman" w:hAnsi="Times New Roman"/>
            <w:sz w:val="24"/>
            <w:szCs w:val="24"/>
          </w:rPr>
          <w:delText>.</w:delText>
        </w:r>
      </w:del>
      <w:ins w:id="4679" w:author="Patterson Lamb" w:date="2014-08-11T19:14:00Z">
        <w:r>
          <w:rPr>
            <w:rFonts w:ascii="Times New Roman" w:hAnsi="Times New Roman"/>
            <w:sz w:val="24"/>
            <w:szCs w:val="24"/>
          </w:rPr>
          <w:t>ter</w:t>
        </w:r>
      </w:ins>
      <w:r w:rsidRPr="003C478B">
        <w:rPr>
          <w:rFonts w:ascii="Times New Roman" w:hAnsi="Times New Roman"/>
          <w:sz w:val="24"/>
          <w:szCs w:val="24"/>
        </w:rPr>
        <w:t xml:space="preserve"> 3; </w:t>
      </w:r>
      <w:r w:rsidRPr="003C478B">
        <w:rPr>
          <w:rStyle w:val="forename"/>
          <w:sz w:val="24"/>
          <w:szCs w:val="24"/>
        </w:rPr>
        <w:t>Tudor</w:t>
      </w:r>
      <w:r w:rsidRPr="003C478B">
        <w:rPr>
          <w:rFonts w:ascii="Times New Roman" w:hAnsi="Times New Roman"/>
          <w:sz w:val="24"/>
          <w:szCs w:val="24"/>
        </w:rPr>
        <w:t xml:space="preserve"> </w:t>
      </w:r>
      <w:r w:rsidRPr="003C478B">
        <w:rPr>
          <w:rStyle w:val="surname"/>
          <w:sz w:val="24"/>
          <w:szCs w:val="24"/>
        </w:rPr>
        <w:t>Parfitt</w:t>
      </w:r>
      <w:r w:rsidRPr="003C478B">
        <w:rPr>
          <w:rFonts w:ascii="Times New Roman" w:hAnsi="Times New Roman"/>
          <w:sz w:val="24"/>
          <w:szCs w:val="24"/>
        </w:rPr>
        <w:t xml:space="preserve">, </w:t>
      </w:r>
      <w:r w:rsidRPr="003C478B">
        <w:rPr>
          <w:rStyle w:val="booktitle"/>
          <w:sz w:val="24"/>
          <w:szCs w:val="24"/>
        </w:rPr>
        <w:t>Black Jews in Africa and the Americas</w:t>
      </w:r>
      <w:r w:rsidRPr="003C478B">
        <w:rPr>
          <w:rFonts w:ascii="Times New Roman" w:hAnsi="Times New Roman"/>
          <w:sz w:val="24"/>
          <w:szCs w:val="24"/>
        </w:rPr>
        <w:t xml:space="preserve"> (</w:t>
      </w:r>
      <w:r w:rsidRPr="003C478B">
        <w:rPr>
          <w:rStyle w:val="placeofpub"/>
          <w:sz w:val="24"/>
          <w:szCs w:val="24"/>
        </w:rPr>
        <w:t xml:space="preserve">Cambridge, </w:t>
      </w:r>
      <w:del w:id="4680" w:author="Patterson Lamb" w:date="2014-08-11T19:14:00Z">
        <w:r w:rsidRPr="003C478B" w:rsidDel="0015459F">
          <w:rPr>
            <w:rStyle w:val="placeofpub"/>
            <w:sz w:val="24"/>
            <w:szCs w:val="24"/>
          </w:rPr>
          <w:delText>Mass.</w:delText>
        </w:r>
      </w:del>
      <w:ins w:id="4681" w:author="Patterson Lamb" w:date="2014-08-11T19:14:00Z">
        <w:r>
          <w:rPr>
            <w:rStyle w:val="placeofpub"/>
            <w:sz w:val="24"/>
            <w:szCs w:val="24"/>
          </w:rPr>
          <w:t>MA</w:t>
        </w:r>
      </w:ins>
      <w:r w:rsidRPr="003C478B">
        <w:rPr>
          <w:rFonts w:ascii="Times New Roman" w:hAnsi="Times New Roman"/>
          <w:sz w:val="24"/>
          <w:szCs w:val="24"/>
        </w:rPr>
        <w:t xml:space="preserve">: </w:t>
      </w:r>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w:t>
      </w:r>
      <w:r w:rsidRPr="003C478B">
        <w:rPr>
          <w:rStyle w:val="pageextent"/>
          <w:sz w:val="24"/>
          <w:szCs w:val="24"/>
        </w:rPr>
        <w:t>102–16</w:t>
      </w:r>
      <w:r w:rsidRPr="003C478B">
        <w:rPr>
          <w:rFonts w:ascii="Times New Roman" w:hAnsi="Times New Roman"/>
          <w:sz w:val="24"/>
          <w:szCs w:val="24"/>
        </w:rPr>
        <w:t>.</w:t>
      </w:r>
    </w:p>
  </w:endnote>
  <w:endnote w:id="643">
    <w:p w:rsidR="005600E9" w:rsidRDefault="005600E9" w:rsidP="005600E9">
      <w:pPr>
        <w:pStyle w:val="EN"/>
        <w:spacing w:line="480" w:lineRule="auto"/>
        <w:jc w:val="left"/>
        <w:pPrChange w:id="468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Matthew</w:t>
      </w:r>
      <w:r w:rsidRPr="003C478B">
        <w:rPr>
          <w:rFonts w:ascii="Times New Roman" w:hAnsi="Times New Roman"/>
          <w:sz w:val="24"/>
          <w:szCs w:val="24"/>
        </w:rPr>
        <w:t xml:space="preserve"> </w:t>
      </w:r>
      <w:r w:rsidRPr="003C478B">
        <w:rPr>
          <w:rStyle w:val="surname"/>
          <w:sz w:val="24"/>
          <w:szCs w:val="24"/>
        </w:rPr>
        <w:t>Connelly</w:t>
      </w:r>
      <w:r w:rsidRPr="003C478B">
        <w:rPr>
          <w:rFonts w:ascii="Times New Roman" w:hAnsi="Times New Roman"/>
          <w:sz w:val="24"/>
          <w:szCs w:val="24"/>
        </w:rPr>
        <w:t xml:space="preserve">, </w:t>
      </w:r>
      <w:r w:rsidRPr="003C478B">
        <w:rPr>
          <w:rStyle w:val="booktitle"/>
          <w:sz w:val="24"/>
          <w:szCs w:val="24"/>
        </w:rPr>
        <w:t>A Diplomatic Revolution: Algeria’s Fight for Independence and the Origins of the Post</w:t>
      </w:r>
      <w:del w:id="4684" w:author="Patterson Lamb" w:date="2014-08-11T19:14:00Z">
        <w:r w:rsidRPr="003C478B" w:rsidDel="0015459F">
          <w:rPr>
            <w:rStyle w:val="booktitle"/>
            <w:sz w:val="24"/>
            <w:szCs w:val="24"/>
          </w:rPr>
          <w:delText>-</w:delText>
        </w:r>
      </w:del>
      <w:ins w:id="4685" w:author="Patterson Lamb" w:date="2014-08-11T19:14:00Z">
        <w:r>
          <w:rPr>
            <w:rStyle w:val="booktitle"/>
            <w:sz w:val="24"/>
            <w:szCs w:val="24"/>
          </w:rPr>
          <w:t>–</w:t>
        </w:r>
      </w:ins>
      <w:r w:rsidRPr="003C478B">
        <w:rPr>
          <w:rStyle w:val="booktitle"/>
          <w:sz w:val="24"/>
          <w:szCs w:val="24"/>
        </w:rPr>
        <w:t>Cold War Era</w:t>
      </w:r>
      <w:r w:rsidRPr="003C478B">
        <w:rPr>
          <w:rFonts w:ascii="Times New Roman" w:hAnsi="Times New Roman"/>
          <w:sz w:val="24"/>
          <w:szCs w:val="24"/>
        </w:rPr>
        <w:t xml:space="preserve"> (</w:t>
      </w:r>
      <w:r w:rsidRPr="003C478B">
        <w:rPr>
          <w:rStyle w:val="placeofpub"/>
          <w:sz w:val="24"/>
          <w:szCs w:val="24"/>
        </w:rPr>
        <w:t>Oxford</w:t>
      </w:r>
      <w:ins w:id="4686" w:author="Patterson Lamb" w:date="2014-08-11T19:14:00Z">
        <w:r>
          <w:rPr>
            <w:rStyle w:val="placeofpub"/>
            <w:sz w:val="24"/>
            <w:szCs w:val="24"/>
          </w:rPr>
          <w:t>: Oxford 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w:t>
      </w:r>
    </w:p>
  </w:endnote>
  <w:endnote w:id="644">
    <w:p w:rsidR="005600E9" w:rsidRDefault="005600E9" w:rsidP="005600E9">
      <w:pPr>
        <w:pStyle w:val="EN"/>
        <w:spacing w:line="480" w:lineRule="auto"/>
        <w:jc w:val="left"/>
        <w:pPrChange w:id="468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Morris</w:t>
      </w:r>
      <w:r w:rsidRPr="003C478B">
        <w:rPr>
          <w:rFonts w:ascii="Times New Roman" w:hAnsi="Times New Roman"/>
          <w:sz w:val="24"/>
          <w:szCs w:val="24"/>
        </w:rPr>
        <w:t xml:space="preserve"> </w:t>
      </w:r>
      <w:r w:rsidRPr="003C478B">
        <w:rPr>
          <w:rStyle w:val="surname"/>
          <w:sz w:val="24"/>
          <w:szCs w:val="24"/>
        </w:rPr>
        <w:t>Davis</w:t>
      </w:r>
      <w:r w:rsidRPr="003C478B">
        <w:rPr>
          <w:rFonts w:ascii="Times New Roman" w:hAnsi="Times New Roman"/>
          <w:sz w:val="24"/>
          <w:szCs w:val="24"/>
        </w:rPr>
        <w:t xml:space="preserve">, </w:t>
      </w:r>
      <w:r w:rsidRPr="003C478B">
        <w:rPr>
          <w:rStyle w:val="booktitle"/>
          <w:sz w:val="24"/>
          <w:szCs w:val="24"/>
        </w:rPr>
        <w:t>Interpreters for Nigeria: The Third World and International Public Relations</w:t>
      </w:r>
      <w:r w:rsidRPr="003C478B">
        <w:rPr>
          <w:rFonts w:ascii="Times New Roman" w:hAnsi="Times New Roman"/>
          <w:sz w:val="24"/>
          <w:szCs w:val="24"/>
        </w:rPr>
        <w:t>, (</w:t>
      </w:r>
      <w:r w:rsidRPr="003C478B">
        <w:rPr>
          <w:rStyle w:val="placeofpub"/>
          <w:sz w:val="24"/>
          <w:szCs w:val="24"/>
        </w:rPr>
        <w:t>Urbana</w:t>
      </w:r>
      <w:ins w:id="4690" w:author="Patterson Lamb" w:date="2014-08-11T19:15:00Z">
        <w:r>
          <w:rPr>
            <w:rStyle w:val="placeofpub"/>
            <w:sz w:val="24"/>
            <w:szCs w:val="24"/>
          </w:rPr>
          <w:t>: University of Illinois Press</w:t>
        </w:r>
      </w:ins>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rPr>
        <w:t>).</w:t>
      </w:r>
    </w:p>
  </w:endnote>
  <w:endnote w:id="645">
    <w:p w:rsidR="005600E9" w:rsidRDefault="005600E9" w:rsidP="005600E9">
      <w:pPr>
        <w:pStyle w:val="EN"/>
        <w:spacing w:line="480" w:lineRule="auto"/>
        <w:jc w:val="left"/>
        <w:pPrChange w:id="469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most active group was the Biafra Union of Great Britain and Ireland; see their “Statement on British Arms Supplies”</w:t>
      </w:r>
      <w:del w:id="4692" w:author="Patterson Lamb" w:date="2014-08-11T19:15:00Z">
        <w:r w:rsidRPr="003C478B" w:rsidDel="0015459F">
          <w:rPr>
            <w:rFonts w:ascii="Times New Roman" w:hAnsi="Times New Roman"/>
            <w:sz w:val="24"/>
            <w:szCs w:val="24"/>
          </w:rPr>
          <w:delText>,</w:delText>
        </w:r>
      </w:del>
      <w:r w:rsidRPr="003C478B">
        <w:rPr>
          <w:rFonts w:ascii="Times New Roman" w:hAnsi="Times New Roman"/>
          <w:sz w:val="24"/>
          <w:szCs w:val="24"/>
        </w:rPr>
        <w:t xml:space="preserve"> in: Kirk-Greene, </w:t>
      </w:r>
      <w:r w:rsidRPr="003C478B">
        <w:rPr>
          <w:rFonts w:ascii="Times New Roman" w:hAnsi="Times New Roman"/>
          <w:i/>
          <w:iCs/>
          <w:sz w:val="24"/>
          <w:szCs w:val="24"/>
        </w:rPr>
        <w:t>Crisis and Conflict</w:t>
      </w:r>
      <w:ins w:id="4693" w:author="Patterson Lamb" w:date="2014-08-11T19:15:00Z">
        <w:r>
          <w:rPr>
            <w:rFonts w:ascii="Times New Roman" w:hAnsi="Times New Roman"/>
            <w:i/>
            <w:iCs/>
            <w:sz w:val="24"/>
            <w:szCs w:val="24"/>
          </w:rPr>
          <w:t xml:space="preserve">, </w:t>
        </w:r>
        <w:r>
          <w:rPr>
            <w:rFonts w:ascii="Times New Roman" w:hAnsi="Times New Roman"/>
            <w:iCs/>
            <w:sz w:val="24"/>
            <w:szCs w:val="24"/>
          </w:rPr>
          <w:t>Vol. 2</w:t>
        </w:r>
      </w:ins>
      <w:del w:id="4694" w:author="Patterson Lamb" w:date="2014-08-11T19:15:00Z">
        <w:r w:rsidRPr="003C478B" w:rsidDel="0015459F">
          <w:rPr>
            <w:rFonts w:ascii="Times New Roman" w:hAnsi="Times New Roman"/>
            <w:i/>
            <w:iCs/>
            <w:sz w:val="24"/>
            <w:szCs w:val="24"/>
          </w:rPr>
          <w:delText xml:space="preserve"> II</w:delText>
        </w:r>
      </w:del>
      <w:r w:rsidRPr="003C478B">
        <w:rPr>
          <w:rFonts w:ascii="Times New Roman" w:hAnsi="Times New Roman"/>
          <w:sz w:val="24"/>
          <w:szCs w:val="24"/>
        </w:rPr>
        <w:t>, 151.</w:t>
      </w:r>
    </w:p>
  </w:endnote>
  <w:endnote w:id="646">
    <w:p w:rsidR="005600E9" w:rsidRDefault="005600E9" w:rsidP="005600E9">
      <w:pPr>
        <w:pStyle w:val="EN"/>
        <w:spacing w:line="480" w:lineRule="auto"/>
        <w:jc w:val="left"/>
        <w:pPrChange w:id="469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July 1968, French readers were still told that this would be a forgotten war, “too remote and confusing” to draw the interest of the European public. </w:t>
      </w:r>
      <w:r w:rsidRPr="003C478B">
        <w:rPr>
          <w:rFonts w:ascii="Times New Roman" w:hAnsi="Times New Roman"/>
          <w:sz w:val="24"/>
          <w:szCs w:val="24"/>
          <w:lang w:val="fr-FR"/>
        </w:rPr>
        <w:t xml:space="preserve">Jean Finois, “Horreurs et tractations,” </w:t>
      </w:r>
      <w:del w:id="4697" w:author="Patterson Lamb" w:date="2014-08-11T19:16:00Z">
        <w:r w:rsidRPr="003C478B" w:rsidDel="0015459F">
          <w:rPr>
            <w:rFonts w:ascii="Times New Roman" w:hAnsi="Times New Roman"/>
            <w:sz w:val="24"/>
            <w:szCs w:val="24"/>
            <w:lang w:val="fr-FR"/>
          </w:rPr>
          <w:delText xml:space="preserve">in: </w:delText>
        </w:r>
      </w:del>
      <w:r w:rsidRPr="003C478B">
        <w:rPr>
          <w:rFonts w:ascii="Times New Roman" w:hAnsi="Times New Roman"/>
          <w:i/>
          <w:sz w:val="24"/>
          <w:szCs w:val="24"/>
          <w:lang w:val="fr-FR"/>
        </w:rPr>
        <w:t>Le Nouvel Observateur</w:t>
      </w:r>
      <w:r w:rsidRPr="003C478B">
        <w:rPr>
          <w:rFonts w:ascii="Times New Roman" w:hAnsi="Times New Roman"/>
          <w:sz w:val="24"/>
          <w:szCs w:val="24"/>
          <w:lang w:val="fr-FR"/>
        </w:rPr>
        <w:t>, 15 July 1968, 19.</w:t>
      </w:r>
    </w:p>
  </w:endnote>
  <w:endnote w:id="647">
    <w:p w:rsidR="005600E9" w:rsidRDefault="005600E9" w:rsidP="005600E9">
      <w:pPr>
        <w:pStyle w:val="EN"/>
        <w:spacing w:line="480" w:lineRule="auto"/>
        <w:jc w:val="left"/>
        <w:pPrChange w:id="469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O’Sullivan, </w:t>
      </w:r>
      <w:r w:rsidRPr="003C478B">
        <w:rPr>
          <w:rFonts w:ascii="Times New Roman" w:hAnsi="Times New Roman"/>
          <w:i/>
          <w:sz w:val="24"/>
          <w:szCs w:val="24"/>
        </w:rPr>
        <w:t>Ireland</w:t>
      </w:r>
      <w:r w:rsidRPr="003C478B">
        <w:rPr>
          <w:rFonts w:ascii="Times New Roman" w:hAnsi="Times New Roman"/>
          <w:sz w:val="24"/>
          <w:szCs w:val="24"/>
        </w:rPr>
        <w:t>, chap</w:t>
      </w:r>
      <w:del w:id="4699" w:author="Patterson Lamb" w:date="2014-08-11T19:16:00Z">
        <w:r w:rsidRPr="003C478B" w:rsidDel="0015459F">
          <w:rPr>
            <w:rFonts w:ascii="Times New Roman" w:hAnsi="Times New Roman"/>
            <w:sz w:val="24"/>
            <w:szCs w:val="24"/>
          </w:rPr>
          <w:delText>s.</w:delText>
        </w:r>
      </w:del>
      <w:ins w:id="4700" w:author="Patterson Lamb" w:date="2014-08-11T19:16:00Z">
        <w:r>
          <w:rPr>
            <w:rFonts w:ascii="Times New Roman" w:hAnsi="Times New Roman"/>
            <w:sz w:val="24"/>
            <w:szCs w:val="24"/>
          </w:rPr>
          <w:t>ters</w:t>
        </w:r>
      </w:ins>
      <w:r w:rsidRPr="003C478B">
        <w:rPr>
          <w:rFonts w:ascii="Times New Roman" w:hAnsi="Times New Roman"/>
          <w:sz w:val="24"/>
          <w:szCs w:val="24"/>
        </w:rPr>
        <w:t xml:space="preserve"> 4–5; </w:t>
      </w:r>
      <w:r w:rsidRPr="003C478B">
        <w:rPr>
          <w:rStyle w:val="forename"/>
          <w:sz w:val="24"/>
          <w:szCs w:val="24"/>
        </w:rPr>
        <w:t>Nicholas Ibeawuchi</w:t>
      </w:r>
      <w:r w:rsidRPr="003C478B">
        <w:rPr>
          <w:rFonts w:ascii="Times New Roman" w:hAnsi="Times New Roman"/>
          <w:sz w:val="24"/>
          <w:szCs w:val="24"/>
        </w:rPr>
        <w:t xml:space="preserve"> </w:t>
      </w:r>
      <w:r w:rsidRPr="003C478B">
        <w:rPr>
          <w:rStyle w:val="surname"/>
          <w:sz w:val="24"/>
          <w:szCs w:val="24"/>
        </w:rPr>
        <w:t>Omenka</w:t>
      </w:r>
      <w:r w:rsidRPr="003C478B">
        <w:rPr>
          <w:rFonts w:ascii="Times New Roman" w:hAnsi="Times New Roman"/>
          <w:sz w:val="24"/>
          <w:szCs w:val="24"/>
        </w:rPr>
        <w:t>, “</w:t>
      </w:r>
      <w:r w:rsidRPr="003C478B">
        <w:rPr>
          <w:rStyle w:val="Articletitle"/>
          <w:sz w:val="24"/>
          <w:szCs w:val="24"/>
        </w:rPr>
        <w:t>Blaming the Gods: Christian Religious Propaganda in the Nigeria-Biafra War</w:t>
      </w:r>
      <w:ins w:id="4701" w:author="Patterson Lamb" w:date="2014-08-11T19:16:00Z">
        <w:r>
          <w:rPr>
            <w:rStyle w:val="Articletitle"/>
            <w:sz w:val="24"/>
            <w:szCs w:val="24"/>
          </w:rPr>
          <w:t>,</w:t>
        </w:r>
      </w:ins>
      <w:r w:rsidRPr="003C478B">
        <w:rPr>
          <w:rFonts w:ascii="Times New Roman" w:hAnsi="Times New Roman"/>
          <w:sz w:val="24"/>
          <w:szCs w:val="24"/>
        </w:rPr>
        <w:t>”</w:t>
      </w:r>
      <w:del w:id="4702" w:author="Patterson Lamb" w:date="2014-08-11T19:16:00Z">
        <w:r w:rsidRPr="003C478B" w:rsidDel="0015459F">
          <w:rPr>
            <w:rFonts w:ascii="Times New Roman" w:hAnsi="Times New Roman"/>
            <w:sz w:val="24"/>
            <w:szCs w:val="24"/>
          </w:rPr>
          <w:delText>, in:</w:delText>
        </w:r>
      </w:del>
      <w:r w:rsidRPr="003C478B">
        <w:rPr>
          <w:rFonts w:ascii="Times New Roman" w:hAnsi="Times New Roman"/>
          <w:sz w:val="24"/>
          <w:szCs w:val="24"/>
        </w:rPr>
        <w:t xml:space="preserve"> </w:t>
      </w:r>
      <w:r w:rsidRPr="003C478B">
        <w:rPr>
          <w:rStyle w:val="journal-title"/>
          <w:sz w:val="24"/>
          <w:szCs w:val="24"/>
        </w:rPr>
        <w:t>Journal of African History</w:t>
      </w:r>
      <w:r w:rsidRPr="003C478B">
        <w:rPr>
          <w:rFonts w:ascii="Times New Roman" w:hAnsi="Times New Roman"/>
          <w:sz w:val="24"/>
          <w:szCs w:val="24"/>
        </w:rPr>
        <w:t xml:space="preserve"> </w:t>
      </w:r>
      <w:r w:rsidRPr="003C478B">
        <w:rPr>
          <w:rStyle w:val="volume"/>
          <w:sz w:val="24"/>
          <w:szCs w:val="24"/>
        </w:rPr>
        <w:t>51</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w:t>
      </w:r>
      <w:del w:id="4703" w:author="Patterson Lamb" w:date="2014-08-11T19:16:00Z">
        <w:r w:rsidRPr="003C478B" w:rsidDel="0015459F">
          <w:rPr>
            <w:rFonts w:ascii="Times New Roman" w:hAnsi="Times New Roman"/>
            <w:sz w:val="24"/>
            <w:szCs w:val="24"/>
          </w:rPr>
          <w:delText>,</w:delText>
        </w:r>
      </w:del>
      <w:ins w:id="4704" w:author="Patterson Lamb" w:date="2014-08-11T19:16: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367–</w:t>
      </w:r>
      <w:del w:id="4705" w:author="Patterson Lamb" w:date="2014-08-11T19:16:00Z">
        <w:r w:rsidRPr="003C478B" w:rsidDel="0015459F">
          <w:rPr>
            <w:rStyle w:val="pageextent"/>
            <w:sz w:val="24"/>
            <w:szCs w:val="24"/>
          </w:rPr>
          <w:delText>3</w:delText>
        </w:r>
      </w:del>
      <w:r w:rsidRPr="003C478B">
        <w:rPr>
          <w:rStyle w:val="pageextent"/>
          <w:sz w:val="24"/>
          <w:szCs w:val="24"/>
        </w:rPr>
        <w:t>89</w:t>
      </w:r>
      <w:r w:rsidRPr="003C478B">
        <w:rPr>
          <w:rFonts w:ascii="Times New Roman" w:hAnsi="Times New Roman"/>
          <w:sz w:val="24"/>
          <w:szCs w:val="24"/>
        </w:rPr>
        <w:t>.</w:t>
      </w:r>
    </w:p>
  </w:endnote>
  <w:endnote w:id="648">
    <w:p w:rsidR="005600E9" w:rsidRDefault="005600E9" w:rsidP="005600E9">
      <w:pPr>
        <w:pStyle w:val="EN"/>
        <w:spacing w:line="480" w:lineRule="auto"/>
        <w:jc w:val="left"/>
        <w:pPrChange w:id="471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Sun</w:t>
      </w:r>
      <w:r w:rsidRPr="003C478B">
        <w:rPr>
          <w:rFonts w:ascii="Times New Roman" w:hAnsi="Times New Roman"/>
          <w:sz w:val="24"/>
          <w:szCs w:val="24"/>
          <w:lang w:val="fr-FR"/>
        </w:rPr>
        <w:t>, 12 June 1968, 1–3.</w:t>
      </w:r>
    </w:p>
  </w:endnote>
  <w:endnote w:id="649">
    <w:p w:rsidR="005600E9" w:rsidRDefault="005600E9" w:rsidP="005600E9">
      <w:pPr>
        <w:pStyle w:val="EN"/>
        <w:spacing w:line="480" w:lineRule="auto"/>
        <w:jc w:val="left"/>
        <w:pPrChange w:id="471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Heerten, “Spectacles of Suffering,” chap</w:t>
      </w:r>
      <w:del w:id="4716" w:author="Patterson Lamb" w:date="2014-08-11T19:16:00Z">
        <w:r w:rsidRPr="003C478B" w:rsidDel="0015459F">
          <w:rPr>
            <w:rFonts w:ascii="Times New Roman" w:hAnsi="Times New Roman"/>
            <w:sz w:val="24"/>
            <w:szCs w:val="24"/>
            <w:lang w:val="en-US"/>
          </w:rPr>
          <w:delText>.</w:delText>
        </w:r>
      </w:del>
      <w:ins w:id="4717" w:author="Patterson Lamb" w:date="2014-08-11T19:16:00Z">
        <w:r>
          <w:rPr>
            <w:rFonts w:ascii="Times New Roman" w:hAnsi="Times New Roman"/>
            <w:sz w:val="24"/>
            <w:szCs w:val="24"/>
            <w:lang w:val="en-US"/>
          </w:rPr>
          <w:t>ter</w:t>
        </w:r>
      </w:ins>
      <w:r w:rsidRPr="003C478B">
        <w:rPr>
          <w:rFonts w:ascii="Times New Roman" w:hAnsi="Times New Roman"/>
          <w:sz w:val="24"/>
          <w:szCs w:val="24"/>
          <w:lang w:val="en-US"/>
        </w:rPr>
        <w:t xml:space="preserve"> 4.</w:t>
      </w:r>
    </w:p>
  </w:endnote>
  <w:endnote w:id="650">
    <w:p w:rsidR="005600E9" w:rsidRDefault="005600E9" w:rsidP="005600E9">
      <w:pPr>
        <w:pStyle w:val="EN"/>
        <w:spacing w:line="480" w:lineRule="auto"/>
        <w:jc w:val="left"/>
        <w:pPrChange w:id="472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Michael</w:t>
      </w:r>
      <w:r w:rsidRPr="003C478B">
        <w:rPr>
          <w:rFonts w:ascii="Times New Roman" w:hAnsi="Times New Roman"/>
          <w:sz w:val="24"/>
          <w:szCs w:val="24"/>
        </w:rPr>
        <w:t xml:space="preserve"> </w:t>
      </w:r>
      <w:r w:rsidRPr="003C478B">
        <w:rPr>
          <w:rStyle w:val="surname"/>
          <w:sz w:val="24"/>
          <w:szCs w:val="24"/>
        </w:rPr>
        <w:t>Ignatieff</w:t>
      </w:r>
      <w:r w:rsidRPr="003C478B">
        <w:rPr>
          <w:rFonts w:ascii="Times New Roman" w:hAnsi="Times New Roman"/>
          <w:sz w:val="24"/>
          <w:szCs w:val="24"/>
        </w:rPr>
        <w:t xml:space="preserve">, </w:t>
      </w:r>
      <w:r w:rsidRPr="003C478B">
        <w:rPr>
          <w:rStyle w:val="booktitle"/>
          <w:sz w:val="24"/>
          <w:szCs w:val="24"/>
        </w:rPr>
        <w:t>The Warrior’s Honor: Ethnic War and the Modern Conscience</w:t>
      </w:r>
      <w:r w:rsidRPr="003C478B">
        <w:rPr>
          <w:rFonts w:ascii="Times New Roman" w:hAnsi="Times New Roman"/>
          <w:sz w:val="24"/>
          <w:szCs w:val="24"/>
          <w:lang w:val="en-US"/>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Henry Holt</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pageextent"/>
          <w:sz w:val="24"/>
          <w:szCs w:val="24"/>
        </w:rPr>
        <w:t>124</w:t>
      </w:r>
      <w:r w:rsidRPr="003C478B">
        <w:rPr>
          <w:rFonts w:ascii="Times New Roman" w:hAnsi="Times New Roman"/>
          <w:sz w:val="24"/>
          <w:szCs w:val="24"/>
        </w:rPr>
        <w:t>.</w:t>
      </w:r>
    </w:p>
  </w:endnote>
  <w:endnote w:id="651">
    <w:p w:rsidR="005600E9" w:rsidRDefault="005600E9" w:rsidP="005600E9">
      <w:pPr>
        <w:pStyle w:val="EN"/>
        <w:spacing w:line="480" w:lineRule="auto"/>
        <w:jc w:val="left"/>
        <w:pPrChange w:id="472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w:t>
      </w:r>
      <w:del w:id="4722" w:author="Patterson Lamb" w:date="2014-08-11T19:17:00Z">
        <w:r w:rsidRPr="003C478B" w:rsidDel="0015459F">
          <w:rPr>
            <w:rFonts w:ascii="Times New Roman" w:hAnsi="Times New Roman"/>
            <w:sz w:val="24"/>
            <w:szCs w:val="24"/>
          </w:rPr>
          <w:delText>’</w:delText>
        </w:r>
      </w:del>
      <w:ins w:id="4723" w:author="Patterson Lamb" w:date="2014-08-11T19:17:00Z">
        <w:r>
          <w:rPr>
            <w:rFonts w:ascii="Times New Roman" w:hAnsi="Times New Roman"/>
            <w:sz w:val="24"/>
            <w:szCs w:val="24"/>
          </w:rPr>
          <w:t>‘</w:t>
        </w:r>
      </w:ins>
      <w:r w:rsidRPr="003C478B">
        <w:rPr>
          <w:rFonts w:ascii="Times New Roman" w:hAnsi="Times New Roman"/>
          <w:sz w:val="24"/>
          <w:szCs w:val="24"/>
        </w:rPr>
        <w:t>A Compassionate Vision</w:t>
      </w:r>
      <w:ins w:id="4724" w:author="Patterson Lamb" w:date="2014-08-11T19:17:00Z">
        <w:r>
          <w:rPr>
            <w:rFonts w:ascii="Times New Roman" w:hAnsi="Times New Roman"/>
            <w:sz w:val="24"/>
            <w:szCs w:val="24"/>
          </w:rPr>
          <w:t>,</w:t>
        </w:r>
      </w:ins>
      <w:r w:rsidRPr="003C478B">
        <w:rPr>
          <w:rFonts w:ascii="Times New Roman" w:hAnsi="Times New Roman"/>
          <w:sz w:val="24"/>
          <w:szCs w:val="24"/>
        </w:rPr>
        <w:t>’</w:t>
      </w:r>
      <w:del w:id="4725" w:author="Patterson Lamb" w:date="2014-08-11T19:17:00Z">
        <w:r w:rsidRPr="003C478B" w:rsidDel="0015459F">
          <w:rPr>
            <w:rFonts w:ascii="Times New Roman" w:hAnsi="Times New Roman"/>
            <w:sz w:val="24"/>
            <w:szCs w:val="24"/>
          </w:rPr>
          <w:delText>,</w:delText>
        </w:r>
      </w:del>
      <w:r w:rsidRPr="003C478B">
        <w:rPr>
          <w:rFonts w:ascii="Times New Roman" w:hAnsi="Times New Roman"/>
          <w:sz w:val="24"/>
          <w:szCs w:val="24"/>
        </w:rPr>
        <w:t>” 180.</w:t>
      </w:r>
    </w:p>
  </w:endnote>
  <w:endnote w:id="652">
    <w:p w:rsidR="005600E9" w:rsidRDefault="005600E9" w:rsidP="005600E9">
      <w:pPr>
        <w:pStyle w:val="EN"/>
        <w:spacing w:line="480" w:lineRule="auto"/>
        <w:jc w:val="left"/>
        <w:pPrChange w:id="472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Hariman and Lucaites, </w:t>
      </w:r>
      <w:r w:rsidRPr="003C478B">
        <w:rPr>
          <w:rFonts w:ascii="Times New Roman" w:hAnsi="Times New Roman"/>
          <w:i/>
          <w:iCs/>
          <w:sz w:val="24"/>
          <w:szCs w:val="24"/>
        </w:rPr>
        <w:t>No Caption Needed</w:t>
      </w:r>
      <w:r w:rsidRPr="003C478B">
        <w:rPr>
          <w:rFonts w:ascii="Times New Roman" w:hAnsi="Times New Roman"/>
          <w:sz w:val="24"/>
          <w:szCs w:val="24"/>
        </w:rPr>
        <w:t>, chap</w:t>
      </w:r>
      <w:del w:id="4730" w:author="Patterson Lamb" w:date="2014-08-11T19:17:00Z">
        <w:r w:rsidRPr="003C478B" w:rsidDel="0015459F">
          <w:rPr>
            <w:rFonts w:ascii="Times New Roman" w:hAnsi="Times New Roman"/>
            <w:sz w:val="24"/>
            <w:szCs w:val="24"/>
          </w:rPr>
          <w:delText>.</w:delText>
        </w:r>
      </w:del>
      <w:ins w:id="4731" w:author="Patterson Lamb" w:date="2014-08-11T19:17:00Z">
        <w:r>
          <w:rPr>
            <w:rFonts w:ascii="Times New Roman" w:hAnsi="Times New Roman"/>
            <w:sz w:val="24"/>
            <w:szCs w:val="24"/>
          </w:rPr>
          <w:t>ter</w:t>
        </w:r>
      </w:ins>
      <w:r w:rsidRPr="003C478B">
        <w:rPr>
          <w:rFonts w:ascii="Times New Roman" w:hAnsi="Times New Roman"/>
          <w:sz w:val="24"/>
          <w:szCs w:val="24"/>
        </w:rPr>
        <w:t xml:space="preserve"> 6.</w:t>
      </w:r>
    </w:p>
  </w:endnote>
  <w:endnote w:id="653">
    <w:p w:rsidR="005600E9" w:rsidRDefault="005600E9" w:rsidP="005600E9">
      <w:pPr>
        <w:pStyle w:val="EN"/>
        <w:spacing w:line="480" w:lineRule="auto"/>
        <w:jc w:val="left"/>
        <w:pPrChange w:id="473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Pottle</w:t>
      </w:r>
      <w:del w:id="4733" w:author="Patterson Lamb" w:date="2014-08-11T19:17:00Z">
        <w:r w:rsidRPr="003C478B" w:rsidDel="0015459F">
          <w:rPr>
            <w:rFonts w:ascii="Times New Roman" w:hAnsi="Times New Roman"/>
            <w:sz w:val="24"/>
            <w:szCs w:val="24"/>
          </w:rPr>
          <w:delText>.</w:delText>
        </w:r>
      </w:del>
      <w:ins w:id="4734" w:author="Patterson Lamb" w:date="2014-08-11T19:17:00Z">
        <w:r>
          <w:rPr>
            <w:rFonts w:ascii="Times New Roman" w:hAnsi="Times New Roman"/>
            <w:sz w:val="24"/>
            <w:szCs w:val="24"/>
          </w:rPr>
          <w:t xml:space="preserve">, </w:t>
        </w:r>
      </w:ins>
      <w:r w:rsidRPr="003C478B">
        <w:rPr>
          <w:rFonts w:ascii="Times New Roman" w:hAnsi="Times New Roman"/>
          <w:sz w:val="24"/>
          <w:szCs w:val="24"/>
        </w:rPr>
        <w:t xml:space="preserve">ed., </w:t>
      </w:r>
      <w:r w:rsidRPr="003C478B">
        <w:rPr>
          <w:rStyle w:val="booktitle"/>
          <w:sz w:val="24"/>
          <w:szCs w:val="24"/>
        </w:rPr>
        <w:t>Daring to Hope: The Diaries and Letters of Violet Bonham Carter 1946–1969</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Weidenfeld &amp; Nicolson</w:t>
      </w:r>
      <w:r w:rsidRPr="003C478B">
        <w:rPr>
          <w:rFonts w:ascii="Times New Roman" w:hAnsi="Times New Roman"/>
          <w:sz w:val="24"/>
          <w:szCs w:val="24"/>
        </w:rPr>
        <w:t xml:space="preserve">, </w:t>
      </w:r>
      <w:r w:rsidRPr="003C478B">
        <w:rPr>
          <w:rStyle w:val="date"/>
          <w:rFonts w:ascii="Times New Roman" w:hAnsi="Times New Roman"/>
          <w:sz w:val="24"/>
          <w:szCs w:val="24"/>
        </w:rPr>
        <w:t>2000</w:t>
      </w:r>
      <w:r w:rsidRPr="003C478B">
        <w:rPr>
          <w:rFonts w:ascii="Times New Roman" w:hAnsi="Times New Roman"/>
          <w:sz w:val="24"/>
          <w:szCs w:val="24"/>
        </w:rPr>
        <w:t xml:space="preserve">), </w:t>
      </w:r>
      <w:r w:rsidRPr="003C478B">
        <w:rPr>
          <w:rStyle w:val="pageextent"/>
          <w:sz w:val="24"/>
          <w:szCs w:val="24"/>
        </w:rPr>
        <w:t>348</w:t>
      </w:r>
      <w:r w:rsidRPr="003C478B">
        <w:rPr>
          <w:rFonts w:ascii="Times New Roman" w:hAnsi="Times New Roman"/>
          <w:sz w:val="24"/>
          <w:szCs w:val="24"/>
        </w:rPr>
        <w:t>.</w:t>
      </w:r>
    </w:p>
  </w:endnote>
  <w:endnote w:id="654">
    <w:p w:rsidR="005600E9" w:rsidRDefault="005600E9" w:rsidP="005600E9">
      <w:pPr>
        <w:pStyle w:val="EN"/>
        <w:spacing w:line="480" w:lineRule="auto"/>
        <w:jc w:val="left"/>
        <w:pPrChange w:id="473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Hansard</w:t>
      </w:r>
      <w:r w:rsidRPr="003C478B">
        <w:rPr>
          <w:rFonts w:ascii="Times New Roman" w:hAnsi="Times New Roman"/>
          <w:sz w:val="24"/>
          <w:szCs w:val="24"/>
        </w:rPr>
        <w:t xml:space="preserve"> </w:t>
      </w:r>
      <w:r w:rsidRPr="003C478B">
        <w:rPr>
          <w:rFonts w:ascii="Times New Roman" w:hAnsi="Times New Roman"/>
          <w:i/>
          <w:sz w:val="24"/>
          <w:szCs w:val="24"/>
        </w:rPr>
        <w:t>Lords</w:t>
      </w:r>
      <w:r w:rsidRPr="003C478B">
        <w:rPr>
          <w:rFonts w:ascii="Times New Roman" w:hAnsi="Times New Roman"/>
          <w:sz w:val="24"/>
          <w:szCs w:val="24"/>
        </w:rPr>
        <w:t>, 27 August 1968, column 700–</w:t>
      </w:r>
      <w:ins w:id="4738" w:author="Patterson Lamb" w:date="2014-08-11T19:17:00Z">
        <w:r>
          <w:rPr>
            <w:rFonts w:ascii="Times New Roman" w:hAnsi="Times New Roman"/>
            <w:sz w:val="24"/>
            <w:szCs w:val="24"/>
          </w:rPr>
          <w:t>70</w:t>
        </w:r>
      </w:ins>
      <w:r w:rsidRPr="003C478B">
        <w:rPr>
          <w:rFonts w:ascii="Times New Roman" w:hAnsi="Times New Roman"/>
          <w:sz w:val="24"/>
          <w:szCs w:val="24"/>
        </w:rPr>
        <w:t xml:space="preserve">1, </w:t>
      </w:r>
      <w:r w:rsidRPr="003C478B">
        <w:rPr>
          <w:rStyle w:val="Hyperlink"/>
          <w:rFonts w:ascii="Times New Roman" w:hAnsi="Times New Roman"/>
          <w:sz w:val="24"/>
          <w:szCs w:val="24"/>
        </w:rPr>
        <w:t>http://hansard.millbanksystems.com/lords/1968/aug/27/nigeria</w:t>
      </w:r>
      <w:r w:rsidRPr="003C478B">
        <w:rPr>
          <w:rFonts w:ascii="Times New Roman" w:hAnsi="Times New Roman"/>
          <w:sz w:val="24"/>
          <w:szCs w:val="24"/>
        </w:rPr>
        <w:t xml:space="preserve"> (last access</w:t>
      </w:r>
      <w:ins w:id="4739" w:author="Patterson Lamb" w:date="2014-08-11T19:17:00Z">
        <w:r>
          <w:rPr>
            <w:rFonts w:ascii="Times New Roman" w:hAnsi="Times New Roman"/>
            <w:sz w:val="24"/>
            <w:szCs w:val="24"/>
          </w:rPr>
          <w:t>ed</w:t>
        </w:r>
      </w:ins>
      <w:r w:rsidRPr="003C478B">
        <w:rPr>
          <w:rFonts w:ascii="Times New Roman" w:hAnsi="Times New Roman"/>
          <w:sz w:val="24"/>
          <w:szCs w:val="24"/>
        </w:rPr>
        <w:t xml:space="preserve"> </w:t>
      </w:r>
      <w:ins w:id="4740" w:author="Patterson Lamb" w:date="2014-08-11T19:17:00Z">
        <w:r>
          <w:rPr>
            <w:rFonts w:ascii="Times New Roman" w:hAnsi="Times New Roman"/>
            <w:sz w:val="24"/>
            <w:szCs w:val="24"/>
          </w:rPr>
          <w:t>14 May</w:t>
        </w:r>
      </w:ins>
      <w:del w:id="4741" w:author="Patterson Lamb" w:date="2014-08-11T19:17:00Z">
        <w:r w:rsidRPr="003C478B" w:rsidDel="0015459F">
          <w:rPr>
            <w:rFonts w:ascii="Times New Roman" w:hAnsi="Times New Roman"/>
            <w:sz w:val="24"/>
            <w:szCs w:val="24"/>
          </w:rPr>
          <w:delText>14.05.</w:delText>
        </w:r>
      </w:del>
      <w:ins w:id="4742" w:author="Patterson Lamb" w:date="2014-08-11T19:17:00Z">
        <w:r>
          <w:rPr>
            <w:rFonts w:ascii="Times New Roman" w:hAnsi="Times New Roman"/>
            <w:sz w:val="24"/>
            <w:szCs w:val="24"/>
          </w:rPr>
          <w:t xml:space="preserve"> </w:t>
        </w:r>
      </w:ins>
      <w:r w:rsidRPr="003C478B">
        <w:rPr>
          <w:rFonts w:ascii="Times New Roman" w:hAnsi="Times New Roman"/>
          <w:sz w:val="24"/>
          <w:szCs w:val="24"/>
        </w:rPr>
        <w:t>2013).</w:t>
      </w:r>
    </w:p>
  </w:endnote>
  <w:endnote w:id="655">
    <w:p w:rsidR="005600E9" w:rsidRDefault="005600E9" w:rsidP="005600E9">
      <w:pPr>
        <w:pStyle w:val="EN"/>
        <w:spacing w:line="480" w:lineRule="auto"/>
        <w:jc w:val="left"/>
        <w:pPrChange w:id="474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nter Grass, “Vö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lkermord vor aller Augen: Ein Appell an die Bundesregierung,” </w:t>
      </w:r>
      <w:del w:id="4744" w:author="Patterson Lamb" w:date="2014-08-11T19:18: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Die Zeit</w:t>
      </w:r>
      <w:r w:rsidRPr="003C478B">
        <w:rPr>
          <w:rFonts w:ascii="Times New Roman" w:hAnsi="Times New Roman"/>
          <w:sz w:val="24"/>
          <w:szCs w:val="24"/>
        </w:rPr>
        <w:t>, 11 October 1968, 5. See</w:t>
      </w:r>
      <w:ins w:id="4745" w:author="Patterson Lamb" w:date="2014-08-11T19:18:00Z">
        <w:r>
          <w:rPr>
            <w:rFonts w:ascii="Times New Roman" w:hAnsi="Times New Roman"/>
            <w:sz w:val="24"/>
            <w:szCs w:val="24"/>
          </w:rPr>
          <w:t>,</w:t>
        </w:r>
      </w:ins>
      <w:r w:rsidRPr="003C478B">
        <w:rPr>
          <w:rFonts w:ascii="Times New Roman" w:hAnsi="Times New Roman"/>
          <w:sz w:val="24"/>
          <w:szCs w:val="24"/>
        </w:rPr>
        <w:t xml:space="preserve"> for instance</w:t>
      </w:r>
      <w:ins w:id="4746" w:author="Patterson Lamb" w:date="2014-08-11T19:18:00Z">
        <w:r>
          <w:rPr>
            <w:rFonts w:ascii="Times New Roman" w:hAnsi="Times New Roman"/>
            <w:sz w:val="24"/>
            <w:szCs w:val="24"/>
          </w:rPr>
          <w:t>,</w:t>
        </w:r>
      </w:ins>
      <w:r w:rsidRPr="003C478B">
        <w:rPr>
          <w:rFonts w:ascii="Times New Roman" w:hAnsi="Times New Roman"/>
          <w:sz w:val="24"/>
          <w:szCs w:val="24"/>
        </w:rPr>
        <w:t xml:space="preserve"> </w:t>
      </w:r>
      <w:del w:id="4747" w:author="Patterson Lamb" w:date="2014-08-11T19:18:00Z">
        <w:r w:rsidRPr="003C478B" w:rsidDel="0015459F">
          <w:rPr>
            <w:rFonts w:ascii="Times New Roman" w:hAnsi="Times New Roman"/>
            <w:sz w:val="24"/>
            <w:szCs w:val="24"/>
          </w:rPr>
          <w:delText xml:space="preserve">also </w:delText>
        </w:r>
      </w:del>
      <w:r w:rsidRPr="003C478B">
        <w:rPr>
          <w:rFonts w:ascii="Times New Roman" w:hAnsi="Times New Roman"/>
          <w:sz w:val="24"/>
          <w:szCs w:val="24"/>
        </w:rPr>
        <w:t xml:space="preserve">Hans Gresmann, “Mord ohne Gericht,” </w:t>
      </w:r>
      <w:del w:id="4748" w:author="Patterson Lamb" w:date="2014-08-11T19:18: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Die Zeit</w:t>
      </w:r>
      <w:r w:rsidRPr="003C478B">
        <w:rPr>
          <w:rFonts w:ascii="Times New Roman" w:hAnsi="Times New Roman"/>
          <w:sz w:val="24"/>
          <w:szCs w:val="24"/>
        </w:rPr>
        <w:t xml:space="preserve">, </w:t>
      </w:r>
      <w:del w:id="4749" w:author="Patterson Lamb" w:date="2014-08-11T19:18:00Z">
        <w:r w:rsidRPr="003C478B" w:rsidDel="0015459F">
          <w:rPr>
            <w:rFonts w:ascii="Times New Roman" w:hAnsi="Times New Roman"/>
            <w:sz w:val="24"/>
            <w:szCs w:val="24"/>
          </w:rPr>
          <w:delText>0</w:delText>
        </w:r>
      </w:del>
      <w:r w:rsidRPr="003C478B">
        <w:rPr>
          <w:rFonts w:ascii="Times New Roman" w:hAnsi="Times New Roman"/>
          <w:sz w:val="24"/>
          <w:szCs w:val="24"/>
        </w:rPr>
        <w:t>9 August 1968, 1.</w:t>
      </w:r>
    </w:p>
  </w:endnote>
  <w:endnote w:id="656">
    <w:p w:rsidR="005600E9" w:rsidRDefault="005600E9" w:rsidP="005600E9">
      <w:pPr>
        <w:pStyle w:val="EN"/>
        <w:spacing w:line="480" w:lineRule="auto"/>
        <w:jc w:val="left"/>
        <w:pPrChange w:id="475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See Jacques Siclier, “A la 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lé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vision: Un peuple en train de mourir de faim,” </w:t>
      </w:r>
      <w:del w:id="4752" w:author="Patterson Lamb" w:date="2014-08-11T19:18:00Z">
        <w:r w:rsidRPr="003C478B" w:rsidDel="0015459F">
          <w:rPr>
            <w:rFonts w:ascii="Times New Roman" w:hAnsi="Times New Roman"/>
            <w:sz w:val="24"/>
            <w:szCs w:val="24"/>
            <w:lang w:val="fr-FR"/>
          </w:rPr>
          <w:delText xml:space="preserve">in: </w:delText>
        </w:r>
      </w:del>
      <w:r w:rsidRPr="003C478B">
        <w:rPr>
          <w:rFonts w:ascii="Times New Roman" w:hAnsi="Times New Roman"/>
          <w:i/>
          <w:sz w:val="24"/>
          <w:szCs w:val="24"/>
          <w:lang w:val="fr-FR"/>
        </w:rPr>
        <w:t>Le Monde</w:t>
      </w:r>
      <w:r w:rsidRPr="003C478B">
        <w:rPr>
          <w:rFonts w:ascii="Times New Roman" w:hAnsi="Times New Roman"/>
          <w:sz w:val="24"/>
          <w:szCs w:val="24"/>
          <w:lang w:val="fr-FR"/>
        </w:rPr>
        <w:t>, 15 August 1968, 4.</w:t>
      </w:r>
    </w:p>
  </w:endnote>
  <w:endnote w:id="657">
    <w:p w:rsidR="005600E9" w:rsidRDefault="005600E9" w:rsidP="005600E9">
      <w:pPr>
        <w:pStyle w:val="EN"/>
        <w:spacing w:line="480" w:lineRule="auto"/>
        <w:jc w:val="left"/>
        <w:pPrChange w:id="475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Roland Barthes, “The Reality Effect</w:t>
      </w:r>
      <w:ins w:id="4754" w:author="Patterson Lamb" w:date="2014-08-11T19:18:00Z">
        <w:r>
          <w:rPr>
            <w:rFonts w:ascii="Times New Roman" w:hAnsi="Times New Roman"/>
            <w:sz w:val="24"/>
            <w:szCs w:val="24"/>
          </w:rPr>
          <w:t>,</w:t>
        </w:r>
      </w:ins>
      <w:r w:rsidRPr="003C478B">
        <w:rPr>
          <w:rFonts w:ascii="Times New Roman" w:hAnsi="Times New Roman"/>
          <w:sz w:val="24"/>
          <w:szCs w:val="24"/>
        </w:rPr>
        <w:t>”</w:t>
      </w:r>
      <w:del w:id="4755" w:author="Patterson Lamb" w:date="2014-08-11T19:18:00Z">
        <w:r w:rsidRPr="003C478B" w:rsidDel="0015459F">
          <w:rPr>
            <w:rFonts w:ascii="Times New Roman" w:hAnsi="Times New Roman"/>
            <w:sz w:val="24"/>
            <w:szCs w:val="24"/>
          </w:rPr>
          <w:delText>,</w:delText>
        </w:r>
      </w:del>
      <w:r w:rsidRPr="003C478B">
        <w:rPr>
          <w:rFonts w:ascii="Times New Roman" w:hAnsi="Times New Roman"/>
          <w:sz w:val="24"/>
          <w:szCs w:val="24"/>
        </w:rPr>
        <w:t xml:space="preserve"> in </w:t>
      </w:r>
      <w:del w:id="4756" w:author="Patterson Lamb" w:date="2014-08-11T19:18:00Z">
        <w:r w:rsidRPr="003C478B" w:rsidDel="0015459F">
          <w:rPr>
            <w:rFonts w:ascii="Times New Roman" w:hAnsi="Times New Roman"/>
            <w:sz w:val="24"/>
            <w:szCs w:val="24"/>
          </w:rPr>
          <w:delText>idem</w:delText>
        </w:r>
      </w:del>
      <w:ins w:id="4757" w:author="Patterson Lamb" w:date="2014-08-11T19:18:00Z">
        <w:r>
          <w:rPr>
            <w:rFonts w:ascii="Times New Roman" w:hAnsi="Times New Roman"/>
            <w:sz w:val="24"/>
            <w:szCs w:val="24"/>
          </w:rPr>
          <w:t>Barthes</w:t>
        </w:r>
      </w:ins>
      <w:r w:rsidRPr="003C478B">
        <w:rPr>
          <w:rFonts w:ascii="Times New Roman" w:hAnsi="Times New Roman"/>
          <w:sz w:val="24"/>
          <w:szCs w:val="24"/>
        </w:rPr>
        <w:t xml:space="preserve">, </w:t>
      </w:r>
      <w:r w:rsidRPr="003C478B">
        <w:rPr>
          <w:rFonts w:ascii="Times New Roman" w:hAnsi="Times New Roman"/>
          <w:i/>
          <w:sz w:val="24"/>
          <w:szCs w:val="24"/>
        </w:rPr>
        <w:t>The Rustle of Language</w:t>
      </w:r>
      <w:r w:rsidRPr="003C478B">
        <w:rPr>
          <w:rFonts w:ascii="Times New Roman" w:hAnsi="Times New Roman"/>
          <w:sz w:val="24"/>
          <w:szCs w:val="24"/>
        </w:rPr>
        <w:t xml:space="preserve">, 141–8. Also </w:t>
      </w:r>
      <w:r w:rsidRPr="003C478B">
        <w:rPr>
          <w:rStyle w:val="forename"/>
          <w:sz w:val="24"/>
          <w:szCs w:val="24"/>
        </w:rPr>
        <w:t>Marshall</w:t>
      </w:r>
      <w:r w:rsidRPr="003C478B">
        <w:rPr>
          <w:rFonts w:ascii="Times New Roman" w:hAnsi="Times New Roman"/>
          <w:sz w:val="24"/>
          <w:szCs w:val="24"/>
        </w:rPr>
        <w:t xml:space="preserve"> </w:t>
      </w:r>
      <w:r w:rsidRPr="003C478B">
        <w:rPr>
          <w:rStyle w:val="surname"/>
          <w:sz w:val="24"/>
          <w:szCs w:val="24"/>
        </w:rPr>
        <w:t>McLuhan</w:t>
      </w:r>
      <w:r w:rsidRPr="003C478B">
        <w:rPr>
          <w:rFonts w:ascii="Times New Roman" w:hAnsi="Times New Roman"/>
          <w:sz w:val="24"/>
          <w:szCs w:val="24"/>
        </w:rPr>
        <w:t xml:space="preserve">, </w:t>
      </w:r>
      <w:r w:rsidRPr="003C478B">
        <w:rPr>
          <w:rStyle w:val="booktitle"/>
          <w:sz w:val="24"/>
          <w:szCs w:val="24"/>
        </w:rPr>
        <w:t>The Gutenberg Galaxy: The Making of Typographic Man</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 xml:space="preserve">Routledge </w:t>
      </w:r>
      <w:del w:id="4758" w:author="Patterson Lamb" w:date="2014-08-11T19:19:00Z">
        <w:r w:rsidRPr="003C478B" w:rsidDel="0015459F">
          <w:rPr>
            <w:rStyle w:val="publisher"/>
            <w:sz w:val="24"/>
            <w:szCs w:val="24"/>
          </w:rPr>
          <w:delText xml:space="preserve">&amp; </w:delText>
        </w:r>
      </w:del>
      <w:ins w:id="4759" w:author="Patterson Lamb" w:date="2014-08-11T19:19:00Z">
        <w:r>
          <w:rPr>
            <w:rStyle w:val="publisher"/>
            <w:sz w:val="24"/>
            <w:szCs w:val="24"/>
          </w:rPr>
          <w:t xml:space="preserve">and </w:t>
        </w:r>
      </w:ins>
      <w:r w:rsidRPr="003C478B">
        <w:rPr>
          <w:rStyle w:val="publisher"/>
          <w:sz w:val="24"/>
          <w:szCs w:val="24"/>
        </w:rPr>
        <w:t>Kegan Paul</w:t>
      </w:r>
      <w:r w:rsidRPr="003C478B">
        <w:rPr>
          <w:rFonts w:ascii="Times New Roman" w:hAnsi="Times New Roman"/>
          <w:sz w:val="24"/>
          <w:szCs w:val="24"/>
        </w:rPr>
        <w:t xml:space="preserve">, </w:t>
      </w:r>
      <w:r w:rsidRPr="003C478B">
        <w:rPr>
          <w:rStyle w:val="date"/>
          <w:rFonts w:ascii="Times New Roman" w:hAnsi="Times New Roman"/>
          <w:sz w:val="24"/>
          <w:szCs w:val="24"/>
        </w:rPr>
        <w:t>1962</w:t>
      </w:r>
      <w:r w:rsidRPr="003C478B">
        <w:rPr>
          <w:rFonts w:ascii="Times New Roman" w:hAnsi="Times New Roman"/>
          <w:sz w:val="24"/>
          <w:szCs w:val="24"/>
        </w:rPr>
        <w:t xml:space="preserve">), </w:t>
      </w:r>
      <w:r w:rsidRPr="003C478B">
        <w:rPr>
          <w:rStyle w:val="pageextent"/>
          <w:sz w:val="24"/>
          <w:szCs w:val="24"/>
        </w:rPr>
        <w:t>31</w:t>
      </w:r>
      <w:r w:rsidRPr="003C478B">
        <w:rPr>
          <w:rFonts w:ascii="Times New Roman" w:hAnsi="Times New Roman"/>
          <w:sz w:val="24"/>
          <w:szCs w:val="24"/>
        </w:rPr>
        <w:t>.</w:t>
      </w:r>
    </w:p>
  </w:endnote>
  <w:endnote w:id="658">
    <w:p w:rsidR="005600E9" w:rsidRDefault="005600E9" w:rsidP="005600E9">
      <w:pPr>
        <w:pStyle w:val="EN"/>
        <w:spacing w:line="480" w:lineRule="auto"/>
        <w:jc w:val="left"/>
        <w:pPrChange w:id="476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Knoch, “Mediale Trauer</w:t>
      </w:r>
      <w:ins w:id="4761" w:author="Patterson Lamb" w:date="2014-08-11T19:19:00Z">
        <w:r>
          <w:rPr>
            <w:rFonts w:ascii="Times New Roman" w:hAnsi="Times New Roman"/>
            <w:sz w:val="24"/>
            <w:szCs w:val="24"/>
          </w:rPr>
          <w:t>.”</w:t>
        </w:r>
      </w:ins>
      <w:del w:id="4762" w:author="Patterson Lamb" w:date="2014-08-11T19:19:00Z">
        <w:r w:rsidRPr="003C478B" w:rsidDel="0015459F">
          <w:rPr>
            <w:rFonts w:ascii="Times New Roman" w:hAnsi="Times New Roman"/>
            <w:sz w:val="24"/>
            <w:szCs w:val="24"/>
          </w:rPr>
          <w:delText>“.</w:delText>
        </w:r>
      </w:del>
      <w:r w:rsidRPr="003C478B">
        <w:rPr>
          <w:rFonts w:ascii="Times New Roman" w:hAnsi="Times New Roman"/>
          <w:sz w:val="24"/>
          <w:szCs w:val="24"/>
        </w:rPr>
        <w:t xml:space="preserve"> As source examples</w:t>
      </w:r>
      <w:ins w:id="4763" w:author="Patterson Lamb" w:date="2014-08-11T19:19:00Z">
        <w:r>
          <w:rPr>
            <w:rFonts w:ascii="Times New Roman" w:hAnsi="Times New Roman"/>
            <w:sz w:val="24"/>
            <w:szCs w:val="24"/>
          </w:rPr>
          <w:t>,</w:t>
        </w:r>
      </w:ins>
      <w:r w:rsidRPr="003C478B">
        <w:rPr>
          <w:rFonts w:ascii="Times New Roman" w:hAnsi="Times New Roman"/>
          <w:sz w:val="24"/>
          <w:szCs w:val="24"/>
        </w:rPr>
        <w:t xml:space="preserve"> see “Nur beten,” </w:t>
      </w:r>
      <w:del w:id="4764" w:author="Patterson Lamb" w:date="2014-08-11T19:19: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Spiegel</w:t>
      </w:r>
      <w:r w:rsidRPr="003C478B">
        <w:rPr>
          <w:rFonts w:ascii="Times New Roman" w:hAnsi="Times New Roman"/>
          <w:sz w:val="24"/>
          <w:szCs w:val="24"/>
        </w:rPr>
        <w:t>, 19 August 1968, 71–</w:t>
      </w:r>
      <w:del w:id="4765" w:author="Patterson Lamb" w:date="2014-08-11T19:19:00Z">
        <w:r w:rsidRPr="003C478B" w:rsidDel="0015459F">
          <w:rPr>
            <w:rFonts w:ascii="Times New Roman" w:hAnsi="Times New Roman"/>
            <w:sz w:val="24"/>
            <w:szCs w:val="24"/>
          </w:rPr>
          <w:delText>7</w:delText>
        </w:r>
      </w:del>
      <w:r w:rsidRPr="003C478B">
        <w:rPr>
          <w:rFonts w:ascii="Times New Roman" w:hAnsi="Times New Roman"/>
          <w:sz w:val="24"/>
          <w:szCs w:val="24"/>
        </w:rPr>
        <w:t>6, and Pascal Grellety-Bosviel, “Bloc-notes d’un mé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decin au Biafra</w:t>
      </w:r>
      <w:ins w:id="4766" w:author="Patterson Lamb" w:date="2014-08-11T19:19:00Z">
        <w:r>
          <w:rPr>
            <w:rFonts w:ascii="Times New Roman" w:hAnsi="Times New Roman"/>
            <w:sz w:val="24"/>
            <w:szCs w:val="24"/>
          </w:rPr>
          <w:t>,</w:t>
        </w:r>
      </w:ins>
      <w:r w:rsidRPr="003C478B">
        <w:rPr>
          <w:rFonts w:ascii="Times New Roman" w:hAnsi="Times New Roman"/>
          <w:sz w:val="24"/>
          <w:szCs w:val="24"/>
        </w:rPr>
        <w:t>”</w:t>
      </w:r>
      <w:del w:id="4767" w:author="Patterson Lamb" w:date="2014-08-11T19:19:00Z">
        <w:r w:rsidRPr="003C478B" w:rsidDel="0015459F">
          <w:rPr>
            <w:rFonts w:ascii="Times New Roman" w:hAnsi="Times New Roman"/>
            <w:sz w:val="24"/>
            <w:szCs w:val="24"/>
          </w:rPr>
          <w:delText>,</w:delText>
        </w:r>
      </w:del>
      <w:r w:rsidRPr="003C478B">
        <w:rPr>
          <w:rFonts w:ascii="Times New Roman" w:hAnsi="Times New Roman"/>
          <w:sz w:val="24"/>
          <w:szCs w:val="24"/>
        </w:rPr>
        <w:t xml:space="preserve"> </w:t>
      </w:r>
      <w:del w:id="4768" w:author="Patterson Lamb" w:date="2014-08-11T19:19: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La Croix</w:t>
      </w:r>
      <w:r w:rsidRPr="003C478B">
        <w:rPr>
          <w:rFonts w:ascii="Times New Roman" w:hAnsi="Times New Roman"/>
          <w:sz w:val="24"/>
          <w:szCs w:val="24"/>
        </w:rPr>
        <w:t>, 14 March 1969, 10.</w:t>
      </w:r>
    </w:p>
  </w:endnote>
  <w:endnote w:id="659">
    <w:p w:rsidR="005600E9" w:rsidRDefault="005600E9" w:rsidP="005600E9">
      <w:pPr>
        <w:pStyle w:val="EN"/>
        <w:spacing w:line="480" w:lineRule="auto"/>
        <w:jc w:val="left"/>
        <w:pPrChange w:id="476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179. This is not necessarily a successful strategy. The bodily disfigurations of the Biafran children could also be perceived as a dehumani</w:t>
      </w:r>
      <w:del w:id="4770" w:author="Patterson Lamb" w:date="2014-08-11T19:19:00Z">
        <w:r w:rsidRPr="003C478B" w:rsidDel="0015459F">
          <w:rPr>
            <w:rFonts w:ascii="Times New Roman" w:hAnsi="Times New Roman"/>
            <w:sz w:val="24"/>
            <w:szCs w:val="24"/>
          </w:rPr>
          <w:delText>s</w:delText>
        </w:r>
      </w:del>
      <w:ins w:id="4771" w:author="Patterson Lamb" w:date="2014-08-11T19:19:00Z">
        <w:r>
          <w:rPr>
            <w:rFonts w:ascii="Times New Roman" w:hAnsi="Times New Roman"/>
            <w:sz w:val="24"/>
            <w:szCs w:val="24"/>
          </w:rPr>
          <w:t>z</w:t>
        </w:r>
      </w:ins>
      <w:r w:rsidRPr="003C478B">
        <w:rPr>
          <w:rFonts w:ascii="Times New Roman" w:hAnsi="Times New Roman"/>
          <w:sz w:val="24"/>
          <w:szCs w:val="24"/>
        </w:rPr>
        <w:t>ation</w:t>
      </w:r>
      <w:del w:id="4772" w:author="Patterson Lamb" w:date="2014-08-11T19:20:00Z">
        <w:r w:rsidRPr="003C478B" w:rsidDel="0015459F">
          <w:rPr>
            <w:rFonts w:ascii="Times New Roman" w:hAnsi="Times New Roman"/>
            <w:sz w:val="24"/>
            <w:szCs w:val="24"/>
          </w:rPr>
          <w:delText>,</w:delText>
        </w:r>
      </w:del>
      <w:r w:rsidRPr="003C478B">
        <w:rPr>
          <w:rFonts w:ascii="Times New Roman" w:hAnsi="Times New Roman"/>
          <w:sz w:val="24"/>
          <w:szCs w:val="24"/>
        </w:rPr>
        <w:t xml:space="preserve"> and thus an obstacle to compassion. Similarly, the inhumane appearance of the victims of the Holocaust impeded empathic reactions among Allied soldiers during the liberation of the camps. Jeffrey C. Alexander, “The Social Construction of Moral Universals,” in</w:t>
      </w:r>
      <w:del w:id="4773" w:author="Patterson Lamb" w:date="2014-08-11T19:20:00Z">
        <w:r w:rsidRPr="003C478B" w:rsidDel="0015459F">
          <w:rPr>
            <w:rFonts w:ascii="Times New Roman" w:hAnsi="Times New Roman"/>
            <w:sz w:val="24"/>
            <w:szCs w:val="24"/>
          </w:rPr>
          <w:delText>:</w:delText>
        </w:r>
      </w:del>
      <w:r w:rsidRPr="003C478B">
        <w:rPr>
          <w:rFonts w:ascii="Times New Roman" w:hAnsi="Times New Roman"/>
          <w:sz w:val="24"/>
          <w:szCs w:val="24"/>
        </w:rPr>
        <w:t xml:space="preserve"> </w:t>
      </w:r>
      <w:del w:id="4774" w:author="Patterson Lamb" w:date="2014-08-11T19:20:00Z">
        <w:r w:rsidRPr="003C478B" w:rsidDel="0015459F">
          <w:rPr>
            <w:rFonts w:ascii="Times New Roman" w:hAnsi="Times New Roman"/>
            <w:sz w:val="24"/>
            <w:szCs w:val="24"/>
          </w:rPr>
          <w:delText xml:space="preserve">idem </w:delText>
        </w:r>
      </w:del>
      <w:ins w:id="4775" w:author="Patterson Lamb" w:date="2014-08-11T19:20:00Z">
        <w:r>
          <w:rPr>
            <w:rFonts w:ascii="Times New Roman" w:hAnsi="Times New Roman"/>
            <w:sz w:val="24"/>
            <w:szCs w:val="24"/>
          </w:rPr>
          <w:t>Alexander</w:t>
        </w:r>
        <w:r w:rsidRPr="003C478B">
          <w:rPr>
            <w:rFonts w:ascii="Times New Roman" w:hAnsi="Times New Roman"/>
            <w:sz w:val="24"/>
            <w:szCs w:val="24"/>
          </w:rPr>
          <w:t xml:space="preserve"> </w:t>
        </w:r>
      </w:ins>
      <w:r w:rsidRPr="003C478B">
        <w:rPr>
          <w:rFonts w:ascii="Times New Roman" w:hAnsi="Times New Roman"/>
          <w:sz w:val="24"/>
          <w:szCs w:val="24"/>
        </w:rPr>
        <w:t xml:space="preserve">et al., </w:t>
      </w:r>
      <w:r w:rsidRPr="003C478B">
        <w:rPr>
          <w:rFonts w:ascii="Times New Roman" w:hAnsi="Times New Roman"/>
          <w:i/>
          <w:sz w:val="24"/>
          <w:szCs w:val="24"/>
        </w:rPr>
        <w:t>Remembering</w:t>
      </w:r>
      <w:r w:rsidRPr="003C478B">
        <w:rPr>
          <w:rFonts w:ascii="Times New Roman" w:hAnsi="Times New Roman"/>
          <w:sz w:val="24"/>
          <w:szCs w:val="24"/>
        </w:rPr>
        <w:t xml:space="preserve">, 3–102, </w:t>
      </w:r>
      <w:del w:id="4776" w:author="Patterson Lamb" w:date="2014-08-11T19:20:00Z">
        <w:r w:rsidRPr="003C478B" w:rsidDel="0015459F">
          <w:rPr>
            <w:rFonts w:ascii="Times New Roman" w:hAnsi="Times New Roman"/>
            <w:sz w:val="24"/>
            <w:szCs w:val="24"/>
          </w:rPr>
          <w:delText xml:space="preserve">here </w:delText>
        </w:r>
      </w:del>
      <w:r w:rsidRPr="003C478B">
        <w:rPr>
          <w:rFonts w:ascii="Times New Roman" w:hAnsi="Times New Roman"/>
          <w:sz w:val="24"/>
          <w:szCs w:val="24"/>
        </w:rPr>
        <w:t>6.</w:t>
      </w:r>
    </w:p>
  </w:endnote>
  <w:endnote w:id="660">
    <w:p w:rsidR="005600E9" w:rsidRDefault="005600E9" w:rsidP="005600E9">
      <w:pPr>
        <w:pStyle w:val="EN"/>
        <w:spacing w:line="480" w:lineRule="auto"/>
        <w:jc w:val="left"/>
        <w:pPrChange w:id="477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See Fig. 1 and for instance </w:t>
      </w:r>
      <w:r w:rsidRPr="003C478B">
        <w:rPr>
          <w:rFonts w:ascii="Times New Roman" w:hAnsi="Times New Roman"/>
          <w:i/>
          <w:sz w:val="24"/>
          <w:szCs w:val="24"/>
        </w:rPr>
        <w:t>L’express</w:t>
      </w:r>
      <w:r w:rsidRPr="003C478B">
        <w:rPr>
          <w:rFonts w:ascii="Times New Roman" w:hAnsi="Times New Roman"/>
          <w:sz w:val="24"/>
          <w:szCs w:val="24"/>
        </w:rPr>
        <w:t>, 7 October 1968, cover page.</w:t>
      </w:r>
      <w:ins w:id="4780" w:author="Patterson Lamb" w:date="2014-08-11T19:21:00Z">
        <w:r>
          <w:rPr>
            <w:rFonts w:ascii="Times New Roman" w:hAnsi="Times New Roman"/>
            <w:sz w:val="24"/>
            <w:szCs w:val="24"/>
          </w:rPr>
          <w:t xml:space="preserve"> </w:t>
        </w:r>
        <w:r>
          <w:rPr>
            <w:rFonts w:ascii="Times New Roman" w:hAnsi="Times New Roman"/>
            <w:b/>
            <w:sz w:val="24"/>
            <w:szCs w:val="24"/>
          </w:rPr>
          <w:t>&lt;AU: Does figure 1 refer to this book? If so, it should be Figure 10.1, this chapter&gt;</w:t>
        </w:r>
      </w:ins>
    </w:p>
  </w:endnote>
  <w:endnote w:id="661">
    <w:p w:rsidR="005600E9" w:rsidRDefault="005600E9" w:rsidP="005600E9">
      <w:pPr>
        <w:pStyle w:val="EN"/>
        <w:spacing w:line="480" w:lineRule="auto"/>
        <w:jc w:val="left"/>
        <w:pPrChange w:id="478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La Mort du Biafra: Photographies de Gilles Caron, Pré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sentation de F. de Bonneville</w:t>
      </w:r>
      <w:r w:rsidRPr="003C478B">
        <w:rPr>
          <w:rFonts w:ascii="Times New Roman" w:hAnsi="Times New Roman"/>
          <w:sz w:val="24"/>
          <w:szCs w:val="24"/>
          <w:lang w:val="fr-FR"/>
        </w:rPr>
        <w:t xml:space="preserve"> (Paris, 1968), 14.</w:t>
      </w:r>
      <w:ins w:id="4782" w:author="Patterson Lamb" w:date="2014-08-11T19:21:00Z">
        <w:r>
          <w:rPr>
            <w:rFonts w:ascii="Times New Roman" w:hAnsi="Times New Roman"/>
            <w:sz w:val="24"/>
            <w:szCs w:val="24"/>
            <w:lang w:val="fr-FR"/>
          </w:rPr>
          <w:t xml:space="preserve"> </w:t>
        </w:r>
      </w:ins>
      <w:ins w:id="4783" w:author="Patterson Lamb" w:date="2014-08-11T19:22:00Z">
        <w:r>
          <w:rPr>
            <w:rFonts w:ascii="Times New Roman" w:hAnsi="Times New Roman"/>
            <w:sz w:val="24"/>
            <w:szCs w:val="24"/>
            <w:lang w:val="fr-FR"/>
          </w:rPr>
          <w:t xml:space="preserve"> &lt;</w:t>
        </w:r>
        <w:r>
          <w:rPr>
            <w:rFonts w:ascii="Times New Roman" w:hAnsi="Times New Roman"/>
            <w:b/>
            <w:sz w:val="24"/>
            <w:szCs w:val="24"/>
          </w:rPr>
          <w:t>AU: Need publisher&gt;</w:t>
        </w:r>
      </w:ins>
    </w:p>
  </w:endnote>
  <w:endnote w:id="662">
    <w:p w:rsidR="005600E9" w:rsidRDefault="005600E9" w:rsidP="005600E9">
      <w:pPr>
        <w:pStyle w:val="EN"/>
        <w:spacing w:line="480" w:lineRule="auto"/>
        <w:jc w:val="left"/>
        <w:pPrChange w:id="478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Rosenwein, “Worrying about Emotions in History.”</w:t>
      </w:r>
    </w:p>
  </w:endnote>
  <w:endnote w:id="663">
    <w:p w:rsidR="005600E9" w:rsidRDefault="005600E9" w:rsidP="005600E9">
      <w:pPr>
        <w:pStyle w:val="EN"/>
        <w:spacing w:line="480" w:lineRule="auto"/>
        <w:jc w:val="left"/>
        <w:pPrChange w:id="479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Style w:val="forename"/>
          <w:sz w:val="24"/>
          <w:szCs w:val="24"/>
        </w:rPr>
        <w:t>Jean</w:t>
      </w:r>
      <w:r w:rsidRPr="003C478B">
        <w:rPr>
          <w:rFonts w:ascii="Times New Roman" w:hAnsi="Times New Roman"/>
          <w:sz w:val="24"/>
          <w:szCs w:val="24"/>
          <w:lang w:val="fr-FR"/>
        </w:rPr>
        <w:t xml:space="preserve"> </w:t>
      </w:r>
      <w:r w:rsidRPr="003C478B">
        <w:rPr>
          <w:rStyle w:val="surname"/>
          <w:sz w:val="24"/>
          <w:szCs w:val="24"/>
        </w:rPr>
        <w:t>Buhler</w:t>
      </w:r>
      <w:r w:rsidRPr="003C478B">
        <w:rPr>
          <w:rFonts w:ascii="Times New Roman" w:hAnsi="Times New Roman"/>
          <w:sz w:val="24"/>
          <w:szCs w:val="24"/>
          <w:lang w:val="fr-FR"/>
        </w:rPr>
        <w:t xml:space="preserve">, </w:t>
      </w:r>
      <w:r w:rsidRPr="003C478B">
        <w:rPr>
          <w:rStyle w:val="booktitle"/>
          <w:sz w:val="24"/>
          <w:szCs w:val="24"/>
        </w:rPr>
        <w:t xml:space="preserve">Tuez-Les Tous! </w:t>
      </w:r>
      <w:r w:rsidRPr="003C478B">
        <w:rPr>
          <w:rStyle w:val="booktitle"/>
          <w:sz w:val="24"/>
          <w:szCs w:val="24"/>
          <w:lang w:val="it-IT"/>
        </w:rPr>
        <w:t>Guerre de Sé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cession au Biafra</w:t>
      </w:r>
      <w:r w:rsidRPr="003C478B">
        <w:rPr>
          <w:rFonts w:ascii="Times New Roman" w:hAnsi="Times New Roman"/>
          <w:sz w:val="24"/>
          <w:szCs w:val="24"/>
          <w:lang w:val="fr-FR"/>
        </w:rPr>
        <w:t xml:space="preserve"> (</w:t>
      </w:r>
      <w:r w:rsidRPr="003C478B">
        <w:rPr>
          <w:rStyle w:val="placeofpub"/>
          <w:sz w:val="24"/>
          <w:szCs w:val="24"/>
          <w:lang w:val="it-IT"/>
        </w:rPr>
        <w:t>Paris</w:t>
      </w:r>
      <w:r w:rsidRPr="003C478B">
        <w:rPr>
          <w:rFonts w:ascii="Times New Roman" w:hAnsi="Times New Roman"/>
          <w:sz w:val="24"/>
          <w:szCs w:val="24"/>
          <w:lang w:val="fr-FR"/>
        </w:rPr>
        <w:t xml:space="preserve">: </w:t>
      </w:r>
      <w:r w:rsidRPr="003C478B">
        <w:rPr>
          <w:rStyle w:val="publisher"/>
          <w:sz w:val="24"/>
          <w:szCs w:val="24"/>
          <w:lang w:val="it-IT"/>
        </w:rPr>
        <w:t>Flammarion</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1968</w:t>
      </w:r>
      <w:r w:rsidRPr="003C478B">
        <w:rPr>
          <w:rFonts w:ascii="Times New Roman" w:hAnsi="Times New Roman"/>
          <w:sz w:val="24"/>
          <w:szCs w:val="24"/>
          <w:lang w:val="fr-FR"/>
        </w:rPr>
        <w:t>), between 46</w:t>
      </w:r>
      <w:del w:id="4793" w:author="Patterson Lamb" w:date="2014-08-11T19:22:00Z">
        <w:r w:rsidRPr="003C478B" w:rsidDel="00F4165A">
          <w:rPr>
            <w:rFonts w:ascii="Times New Roman" w:hAnsi="Times New Roman"/>
            <w:sz w:val="24"/>
            <w:szCs w:val="24"/>
            <w:lang w:val="fr-FR"/>
          </w:rPr>
          <w:delText>–</w:delText>
        </w:r>
      </w:del>
      <w:ins w:id="4794" w:author="Patterson Lamb" w:date="2014-08-11T19:22:00Z">
        <w:r>
          <w:rPr>
            <w:rFonts w:ascii="Times New Roman" w:hAnsi="Times New Roman"/>
            <w:sz w:val="24"/>
            <w:szCs w:val="24"/>
            <w:lang w:val="fr-FR"/>
          </w:rPr>
          <w:t xml:space="preserve"> and 4</w:t>
        </w:r>
      </w:ins>
      <w:r w:rsidRPr="003C478B">
        <w:rPr>
          <w:rFonts w:ascii="Times New Roman" w:hAnsi="Times New Roman"/>
          <w:sz w:val="24"/>
          <w:szCs w:val="24"/>
          <w:lang w:val="fr-FR"/>
        </w:rPr>
        <w:t>7.</w:t>
      </w:r>
    </w:p>
  </w:endnote>
  <w:endnote w:id="664">
    <w:p w:rsidR="005600E9" w:rsidRDefault="005600E9" w:rsidP="005600E9">
      <w:pPr>
        <w:pStyle w:val="EN"/>
        <w:spacing w:line="480" w:lineRule="auto"/>
        <w:jc w:val="left"/>
        <w:pPrChange w:id="479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languages of human rights employed during Biafra</w:t>
      </w:r>
      <w:ins w:id="4796" w:author="Patterson Lamb" w:date="2014-08-11T19:23:00Z">
        <w:r>
          <w:rPr>
            <w:rFonts w:ascii="Times New Roman" w:hAnsi="Times New Roman"/>
            <w:sz w:val="24"/>
            <w:szCs w:val="24"/>
          </w:rPr>
          <w:t>,</w:t>
        </w:r>
      </w:ins>
      <w:r w:rsidRPr="003C478B">
        <w:rPr>
          <w:rFonts w:ascii="Times New Roman" w:hAnsi="Times New Roman"/>
          <w:sz w:val="24"/>
          <w:szCs w:val="24"/>
        </w:rPr>
        <w:t xml:space="preserve"> see </w:t>
      </w:r>
      <w:r w:rsidRPr="003C478B">
        <w:rPr>
          <w:rFonts w:ascii="Times New Roman" w:hAnsi="Times New Roman"/>
          <w:bCs/>
          <w:sz w:val="24"/>
          <w:szCs w:val="24"/>
        </w:rPr>
        <w:t>Heerten</w:t>
      </w:r>
      <w:ins w:id="4797" w:author="Patterson Lamb" w:date="2014-08-11T19:23:00Z">
        <w:r>
          <w:rPr>
            <w:rFonts w:ascii="Times New Roman" w:hAnsi="Times New Roman"/>
            <w:bCs/>
            <w:sz w:val="24"/>
            <w:szCs w:val="24"/>
          </w:rPr>
          <w:t>,</w:t>
        </w:r>
      </w:ins>
      <w:r w:rsidRPr="003C478B">
        <w:rPr>
          <w:rFonts w:ascii="Times New Roman" w:hAnsi="Times New Roman"/>
          <w:bCs/>
          <w:sz w:val="24"/>
          <w:szCs w:val="24"/>
        </w:rPr>
        <w:t xml:space="preserve"> “Dystopia.”</w:t>
      </w:r>
    </w:p>
  </w:endnote>
  <w:endnote w:id="665">
    <w:p w:rsidR="005600E9" w:rsidRDefault="005600E9" w:rsidP="005600E9">
      <w:pPr>
        <w:pStyle w:val="EN"/>
        <w:spacing w:line="480" w:lineRule="auto"/>
        <w:jc w:val="left"/>
        <w:pPrChange w:id="479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term is a variation on a formulation by Frank Bö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sch and Manuel Borutta, “Medien und Emotionen in der Moderne,” 13.</w:t>
      </w:r>
    </w:p>
  </w:endnote>
  <w:endnote w:id="666">
    <w:p w:rsidR="005600E9" w:rsidRDefault="005600E9" w:rsidP="005600E9">
      <w:pPr>
        <w:pStyle w:val="EN"/>
        <w:spacing w:line="480" w:lineRule="auto"/>
        <w:jc w:val="left"/>
        <w:pPrChange w:id="479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4800" w:author="Patterson Lamb" w:date="2014-08-11T19:23:00Z">
        <w:r>
          <w:rPr>
            <w:rFonts w:ascii="Times New Roman" w:hAnsi="Times New Roman"/>
            <w:sz w:val="24"/>
            <w:szCs w:val="24"/>
          </w:rPr>
          <w:t>,</w:t>
        </w:r>
      </w:ins>
      <w:r w:rsidRPr="003C478B">
        <w:rPr>
          <w:rFonts w:ascii="Times New Roman" w:hAnsi="Times New Roman"/>
          <w:sz w:val="24"/>
          <w:szCs w:val="24"/>
        </w:rPr>
        <w:t xml:space="preserve"> for instance</w:t>
      </w:r>
      <w:ins w:id="4801" w:author="Patterson Lamb" w:date="2014-08-11T19:23:00Z">
        <w:r>
          <w:rPr>
            <w:rFonts w:ascii="Times New Roman" w:hAnsi="Times New Roman"/>
            <w:sz w:val="24"/>
            <w:szCs w:val="24"/>
          </w:rPr>
          <w:t>,</w:t>
        </w:r>
      </w:ins>
      <w:r w:rsidRPr="003C478B">
        <w:rPr>
          <w:rFonts w:ascii="Times New Roman" w:hAnsi="Times New Roman"/>
          <w:sz w:val="24"/>
          <w:szCs w:val="24"/>
        </w:rPr>
        <w:t xml:space="preserve"> “Augenzeugenbericht einer jungen katholischen Schwester aus Europa zu den Massakern der Bundestruppen im Mittelwesten (Mid-West-Nigeria),” in Tilman Zü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lch</w:t>
      </w:r>
      <w:del w:id="4802" w:author="Patterson Lamb" w:date="2014-08-11T19:23:00Z">
        <w:r w:rsidRPr="003C478B" w:rsidDel="00F4165A">
          <w:rPr>
            <w:rFonts w:ascii="Times New Roman" w:hAnsi="Times New Roman"/>
            <w:sz w:val="24"/>
            <w:szCs w:val="24"/>
          </w:rPr>
          <w:delText>/</w:delText>
        </w:r>
      </w:del>
      <w:ins w:id="4803" w:author="Patterson Lamb" w:date="2014-08-11T19:23:00Z">
        <w:r>
          <w:rPr>
            <w:rFonts w:ascii="Times New Roman" w:hAnsi="Times New Roman"/>
            <w:sz w:val="24"/>
            <w:szCs w:val="24"/>
          </w:rPr>
          <w:t xml:space="preserve"> and </w:t>
        </w:r>
      </w:ins>
      <w:r w:rsidRPr="003C478B">
        <w:rPr>
          <w:rFonts w:ascii="Times New Roman" w:hAnsi="Times New Roman"/>
          <w:sz w:val="24"/>
          <w:szCs w:val="24"/>
        </w:rPr>
        <w:t xml:space="preserve">Klaus Guercke, eds., </w:t>
      </w:r>
      <w:r w:rsidRPr="003C478B">
        <w:rPr>
          <w:rFonts w:ascii="Times New Roman" w:hAnsi="Times New Roman"/>
          <w:i/>
          <w:sz w:val="24"/>
          <w:szCs w:val="24"/>
        </w:rPr>
        <w:t>Soll Biafra ü</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berleben? Dokumente – Berichte – Analysen – Kommentare</w:t>
      </w:r>
      <w:r w:rsidRPr="003C478B">
        <w:rPr>
          <w:rFonts w:ascii="Times New Roman" w:hAnsi="Times New Roman"/>
          <w:sz w:val="24"/>
          <w:szCs w:val="24"/>
          <w:lang w:val="en-US"/>
        </w:rPr>
        <w:t xml:space="preserve"> (</w:t>
      </w:r>
      <w:r w:rsidRPr="003C478B">
        <w:rPr>
          <w:rFonts w:ascii="Times New Roman" w:hAnsi="Times New Roman"/>
          <w:sz w:val="24"/>
          <w:szCs w:val="24"/>
        </w:rPr>
        <w:t>Berlin</w:t>
      </w:r>
      <w:r w:rsidRPr="003C478B">
        <w:rPr>
          <w:rFonts w:ascii="Times New Roman" w:hAnsi="Times New Roman"/>
          <w:sz w:val="24"/>
          <w:szCs w:val="24"/>
          <w:lang w:val="en-US"/>
        </w:rPr>
        <w:t>,</w:t>
      </w:r>
      <w:r w:rsidRPr="003C478B">
        <w:rPr>
          <w:rFonts w:ascii="Times New Roman" w:hAnsi="Times New Roman"/>
          <w:sz w:val="24"/>
          <w:szCs w:val="24"/>
        </w:rPr>
        <w:t xml:space="preserve"> </w:t>
      </w:r>
      <w:ins w:id="4804" w:author="Patterson Lamb" w:date="2014-08-11T19:23:00Z">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w:t>
      </w:r>
      <w:r w:rsidRPr="003C478B">
        <w:rPr>
          <w:rFonts w:ascii="Times New Roman" w:hAnsi="Times New Roman"/>
          <w:sz w:val="24"/>
          <w:szCs w:val="24"/>
          <w:lang w:val="en-US"/>
        </w:rPr>
        <w:t xml:space="preserve"> </w:t>
      </w:r>
      <w:r w:rsidRPr="003C478B">
        <w:rPr>
          <w:rFonts w:ascii="Times New Roman" w:hAnsi="Times New Roman"/>
          <w:sz w:val="24"/>
          <w:szCs w:val="24"/>
        </w:rPr>
        <w:t xml:space="preserve">106; James R. Shepley, “A Letter from the Publisher,” </w:t>
      </w:r>
      <w:del w:id="4805" w:author="Patterson Lamb" w:date="2014-08-11T19:23: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Time</w:t>
      </w:r>
      <w:r w:rsidRPr="003C478B">
        <w:rPr>
          <w:rFonts w:ascii="Times New Roman" w:hAnsi="Times New Roman"/>
          <w:sz w:val="24"/>
          <w:szCs w:val="24"/>
        </w:rPr>
        <w:t>, 23</w:t>
      </w:r>
      <w:r w:rsidRPr="003C478B">
        <w:rPr>
          <w:rFonts w:ascii="Times New Roman" w:hAnsi="Times New Roman"/>
          <w:sz w:val="24"/>
          <w:szCs w:val="24"/>
          <w:lang w:val="en-US"/>
        </w:rPr>
        <w:t xml:space="preserve"> August </w:t>
      </w:r>
      <w:r w:rsidRPr="003C478B">
        <w:rPr>
          <w:rFonts w:ascii="Times New Roman" w:hAnsi="Times New Roman"/>
          <w:sz w:val="24"/>
          <w:szCs w:val="24"/>
        </w:rPr>
        <w:t>1968, 9.</w:t>
      </w:r>
    </w:p>
  </w:endnote>
  <w:endnote w:id="667">
    <w:p w:rsidR="005600E9" w:rsidRDefault="005600E9" w:rsidP="005600E9">
      <w:pPr>
        <w:pStyle w:val="EN"/>
        <w:spacing w:line="480" w:lineRule="auto"/>
        <w:jc w:val="left"/>
        <w:pPrChange w:id="480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particularly evocative passage</w:t>
      </w:r>
      <w:ins w:id="4809" w:author="Patterson Lamb" w:date="2014-08-11T19:23:00Z">
        <w:r>
          <w:rPr>
            <w:rFonts w:ascii="Times New Roman" w:hAnsi="Times New Roman"/>
            <w:sz w:val="24"/>
            <w:szCs w:val="24"/>
          </w:rPr>
          <w:t>,</w:t>
        </w:r>
      </w:ins>
      <w:r w:rsidRPr="003C478B">
        <w:rPr>
          <w:rFonts w:ascii="Times New Roman" w:hAnsi="Times New Roman"/>
          <w:sz w:val="24"/>
          <w:szCs w:val="24"/>
        </w:rPr>
        <w:t xml:space="preserve"> see Buhler, </w:t>
      </w:r>
      <w:r w:rsidRPr="003C478B">
        <w:rPr>
          <w:rFonts w:ascii="Times New Roman" w:hAnsi="Times New Roman"/>
          <w:i/>
          <w:sz w:val="24"/>
          <w:szCs w:val="24"/>
        </w:rPr>
        <w:t>Tuez-Les</w:t>
      </w:r>
      <w:r w:rsidRPr="003C478B">
        <w:rPr>
          <w:rFonts w:ascii="Times New Roman" w:hAnsi="Times New Roman"/>
          <w:sz w:val="24"/>
          <w:szCs w:val="24"/>
        </w:rPr>
        <w:t>, 80–81.</w:t>
      </w:r>
    </w:p>
  </w:endnote>
  <w:endnote w:id="668">
    <w:p w:rsidR="005600E9" w:rsidRDefault="005600E9" w:rsidP="005600E9">
      <w:pPr>
        <w:pStyle w:val="EN"/>
        <w:spacing w:line="480" w:lineRule="auto"/>
        <w:jc w:val="left"/>
        <w:pPrChange w:id="481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“Die verhungernden Kinder von Biafra,” </w:t>
      </w:r>
      <w:del w:id="4811" w:author="Patterson Lamb" w:date="2014-08-11T19:24: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Stern</w:t>
      </w:r>
      <w:r w:rsidRPr="003C478B">
        <w:rPr>
          <w:rFonts w:ascii="Times New Roman" w:hAnsi="Times New Roman"/>
          <w:sz w:val="24"/>
          <w:szCs w:val="24"/>
        </w:rPr>
        <w:t>, 28 July 1968, 14.</w:t>
      </w:r>
    </w:p>
  </w:endnote>
  <w:endnote w:id="669">
    <w:p w:rsidR="005600E9" w:rsidRDefault="005600E9" w:rsidP="005600E9">
      <w:pPr>
        <w:pStyle w:val="EN"/>
        <w:spacing w:line="480" w:lineRule="auto"/>
        <w:jc w:val="left"/>
        <w:pPrChange w:id="481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Buhler, </w:t>
      </w:r>
      <w:r w:rsidRPr="003C478B">
        <w:rPr>
          <w:rFonts w:ascii="Times New Roman" w:hAnsi="Times New Roman"/>
          <w:i/>
          <w:sz w:val="24"/>
          <w:szCs w:val="24"/>
        </w:rPr>
        <w:t>Tuez-Les</w:t>
      </w:r>
      <w:r w:rsidRPr="003C478B">
        <w:rPr>
          <w:rFonts w:ascii="Times New Roman" w:hAnsi="Times New Roman"/>
          <w:sz w:val="24"/>
          <w:szCs w:val="24"/>
        </w:rPr>
        <w:t>, 85–6. More detailed were only medical treatises. See Bruno Gans, “A Biafran Relief Mission</w:t>
      </w:r>
      <w:ins w:id="4813" w:author="Patterson Lamb" w:date="2014-08-11T19:24:00Z">
        <w:r>
          <w:rPr>
            <w:rFonts w:ascii="Times New Roman" w:hAnsi="Times New Roman"/>
            <w:sz w:val="24"/>
            <w:szCs w:val="24"/>
          </w:rPr>
          <w:t>,</w:t>
        </w:r>
      </w:ins>
      <w:r w:rsidRPr="003C478B">
        <w:rPr>
          <w:rFonts w:ascii="Times New Roman" w:hAnsi="Times New Roman"/>
          <w:sz w:val="24"/>
          <w:szCs w:val="24"/>
        </w:rPr>
        <w:t>”</w:t>
      </w:r>
      <w:del w:id="4814" w:author="Patterson Lamb" w:date="2014-08-11T19:24:00Z">
        <w:r w:rsidRPr="003C478B" w:rsidDel="00F4165A">
          <w:rPr>
            <w:rFonts w:ascii="Times New Roman" w:hAnsi="Times New Roman"/>
            <w:sz w:val="24"/>
            <w:szCs w:val="24"/>
          </w:rPr>
          <w:delText>,</w:delText>
        </w:r>
      </w:del>
      <w:r w:rsidRPr="003C478B">
        <w:rPr>
          <w:rFonts w:ascii="Times New Roman" w:hAnsi="Times New Roman"/>
          <w:sz w:val="24"/>
          <w:szCs w:val="24"/>
        </w:rPr>
        <w:t xml:space="preserve"> </w:t>
      </w:r>
      <w:del w:id="4815" w:author="Patterson Lamb" w:date="2014-08-11T19:24: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Lancet</w:t>
      </w:r>
      <w:r w:rsidRPr="003C478B">
        <w:rPr>
          <w:rFonts w:ascii="Times New Roman" w:hAnsi="Times New Roman"/>
          <w:sz w:val="24"/>
          <w:szCs w:val="24"/>
        </w:rPr>
        <w:t>, 29 March 1969, 660–</w:t>
      </w:r>
      <w:del w:id="4816" w:author="Patterson Lamb" w:date="2014-08-11T19:24:00Z">
        <w:r w:rsidRPr="003C478B" w:rsidDel="00F4165A">
          <w:rPr>
            <w:rFonts w:ascii="Times New Roman" w:hAnsi="Times New Roman"/>
            <w:sz w:val="24"/>
            <w:szCs w:val="24"/>
          </w:rPr>
          <w:delText>66</w:delText>
        </w:r>
      </w:del>
      <w:r w:rsidRPr="003C478B">
        <w:rPr>
          <w:rFonts w:ascii="Times New Roman" w:hAnsi="Times New Roman"/>
          <w:sz w:val="24"/>
          <w:szCs w:val="24"/>
        </w:rPr>
        <w:t>5.</w:t>
      </w:r>
    </w:p>
  </w:endnote>
  <w:endnote w:id="670">
    <w:p w:rsidR="005600E9" w:rsidRDefault="005600E9" w:rsidP="005600E9">
      <w:pPr>
        <w:pStyle w:val="EN"/>
        <w:spacing w:line="480" w:lineRule="auto"/>
        <w:jc w:val="left"/>
        <w:pPrChange w:id="481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387, 388.</w:t>
      </w:r>
    </w:p>
  </w:endnote>
  <w:endnote w:id="671">
    <w:p w:rsidR="005600E9" w:rsidRDefault="005600E9" w:rsidP="005600E9">
      <w:pPr>
        <w:pStyle w:val="EN"/>
        <w:spacing w:line="480" w:lineRule="auto"/>
        <w:jc w:val="left"/>
        <w:pPrChange w:id="482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Hans Gresmann, “Mord ohne Gericht,” </w:t>
      </w:r>
      <w:del w:id="4821" w:author="Patterson Lamb" w:date="2014-08-11T19:24:00Z">
        <w:r w:rsidRPr="003C478B" w:rsidDel="00F4165A">
          <w:rPr>
            <w:rFonts w:ascii="Times New Roman" w:hAnsi="Times New Roman"/>
            <w:sz w:val="24"/>
            <w:szCs w:val="24"/>
          </w:rPr>
          <w:delText>in:</w:delText>
        </w:r>
        <w:r w:rsidRPr="003C478B" w:rsidDel="00F4165A">
          <w:rPr>
            <w:rFonts w:ascii="Times New Roman" w:hAnsi="Times New Roman"/>
            <w:i/>
            <w:sz w:val="24"/>
            <w:szCs w:val="24"/>
          </w:rPr>
          <w:delText xml:space="preserve"> </w:delText>
        </w:r>
      </w:del>
      <w:r w:rsidRPr="003C478B">
        <w:rPr>
          <w:rFonts w:ascii="Times New Roman" w:hAnsi="Times New Roman"/>
          <w:i/>
          <w:sz w:val="24"/>
          <w:szCs w:val="24"/>
        </w:rPr>
        <w:t>Die Zeit.</w:t>
      </w:r>
      <w:r w:rsidRPr="003C478B">
        <w:rPr>
          <w:rFonts w:ascii="Times New Roman" w:hAnsi="Times New Roman"/>
          <w:sz w:val="24"/>
          <w:szCs w:val="24"/>
        </w:rPr>
        <w:t>, 9 August 1968, 1.</w:t>
      </w:r>
    </w:p>
  </w:endnote>
  <w:endnote w:id="672">
    <w:p w:rsidR="005600E9" w:rsidRDefault="005600E9" w:rsidP="005600E9">
      <w:pPr>
        <w:pStyle w:val="EN"/>
        <w:spacing w:line="480" w:lineRule="auto"/>
        <w:jc w:val="left"/>
        <w:pPrChange w:id="482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James Rudin, “Talk Given at Biafra Interfaith Rally, St. Patrick’s Cathedral, New York, 26 October 1968,” American Jewish Committee Archives, </w:t>
      </w:r>
      <w:ins w:id="4827" w:author="Patterson Lamb" w:date="2014-08-13T11:27:00Z">
        <w:r>
          <w:rPr>
            <w:rFonts w:ascii="Times New Roman" w:hAnsi="Times New Roman"/>
            <w:b/>
            <w:sz w:val="24"/>
            <w:szCs w:val="24"/>
          </w:rPr>
          <w:t>&lt;AU: What city are the Archives in?&gt;</w:t>
        </w:r>
      </w:ins>
      <w:r w:rsidRPr="003C478B">
        <w:rPr>
          <w:rFonts w:ascii="Times New Roman" w:hAnsi="Times New Roman"/>
          <w:sz w:val="24"/>
          <w:szCs w:val="24"/>
        </w:rPr>
        <w:t>Blaustein Library, Interreligious Affairs 1968, Biafra, Box 72, Biafra Responses Folder, 1.</w:t>
      </w:r>
    </w:p>
  </w:endnote>
  <w:endnote w:id="673">
    <w:p w:rsidR="005600E9" w:rsidRDefault="005600E9" w:rsidP="005600E9">
      <w:pPr>
        <w:pStyle w:val="EN"/>
        <w:spacing w:line="480" w:lineRule="auto"/>
        <w:jc w:val="left"/>
        <w:pPrChange w:id="483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Tanenbaum, “Biafran Tragedy,” 4.</w:t>
      </w:r>
    </w:p>
  </w:endnote>
  <w:endnote w:id="674">
    <w:p w:rsidR="005600E9" w:rsidRDefault="005600E9" w:rsidP="005600E9">
      <w:pPr>
        <w:pStyle w:val="EN"/>
        <w:spacing w:line="480" w:lineRule="auto"/>
        <w:jc w:val="left"/>
        <w:pPrChange w:id="483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Eugen</w:t>
      </w:r>
      <w:r w:rsidRPr="003C478B">
        <w:rPr>
          <w:rFonts w:ascii="Times New Roman" w:hAnsi="Times New Roman"/>
          <w:sz w:val="24"/>
          <w:szCs w:val="24"/>
        </w:rPr>
        <w:t xml:space="preserve"> </w:t>
      </w:r>
      <w:r w:rsidRPr="003C478B">
        <w:rPr>
          <w:rStyle w:val="surname"/>
          <w:sz w:val="24"/>
          <w:szCs w:val="24"/>
        </w:rPr>
        <w:t>Kogon</w:t>
      </w:r>
      <w:r w:rsidRPr="003C478B">
        <w:rPr>
          <w:rFonts w:ascii="Times New Roman" w:hAnsi="Times New Roman"/>
          <w:sz w:val="24"/>
          <w:szCs w:val="24"/>
        </w:rPr>
        <w:t xml:space="preserve">, </w:t>
      </w:r>
      <w:r w:rsidRPr="003C478B">
        <w:rPr>
          <w:rStyle w:val="booktitle"/>
          <w:sz w:val="24"/>
          <w:szCs w:val="24"/>
        </w:rPr>
        <w:t>Der SS-Staat: Das System der deutschen Konzentrationslager</w:t>
      </w:r>
      <w:r w:rsidRPr="003C478B">
        <w:rPr>
          <w:rFonts w:ascii="Times New Roman" w:hAnsi="Times New Roman"/>
          <w:sz w:val="24"/>
          <w:szCs w:val="24"/>
        </w:rPr>
        <w:t xml:space="preserve"> (</w:t>
      </w:r>
      <w:r w:rsidRPr="003C478B">
        <w:rPr>
          <w:rStyle w:val="placeofpub"/>
          <w:sz w:val="24"/>
          <w:szCs w:val="24"/>
        </w:rPr>
        <w:t>Frankfurt a.M.</w:t>
      </w:r>
      <w:r w:rsidRPr="003C478B">
        <w:rPr>
          <w:rFonts w:ascii="Times New Roman" w:hAnsi="Times New Roman"/>
          <w:sz w:val="24"/>
          <w:szCs w:val="24"/>
        </w:rPr>
        <w:t xml:space="preserve">, </w:t>
      </w:r>
      <w:ins w:id="4834" w:author="Patterson Lamb" w:date="2014-08-11T19:25: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1964</w:t>
      </w:r>
      <w:r w:rsidRPr="003C478B">
        <w:rPr>
          <w:rFonts w:ascii="Times New Roman" w:hAnsi="Times New Roman"/>
          <w:sz w:val="24"/>
          <w:szCs w:val="24"/>
        </w:rPr>
        <w:t xml:space="preserve"> [1946]), </w:t>
      </w:r>
      <w:r w:rsidRPr="003C478B">
        <w:rPr>
          <w:rStyle w:val="pageextent"/>
          <w:sz w:val="24"/>
          <w:szCs w:val="24"/>
        </w:rPr>
        <w:t>380</w:t>
      </w:r>
      <w:r w:rsidRPr="003C478B">
        <w:rPr>
          <w:rFonts w:ascii="Times New Roman" w:hAnsi="Times New Roman"/>
          <w:sz w:val="24"/>
          <w:szCs w:val="24"/>
        </w:rPr>
        <w:t>.</w:t>
      </w:r>
    </w:p>
  </w:endnote>
  <w:endnote w:id="675">
    <w:p w:rsidR="005600E9" w:rsidRDefault="005600E9" w:rsidP="005600E9">
      <w:pPr>
        <w:pStyle w:val="EN"/>
        <w:spacing w:line="480" w:lineRule="auto"/>
        <w:jc w:val="left"/>
        <w:pPrChange w:id="483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Rousset</w:t>
      </w:r>
      <w:r w:rsidRPr="003C478B">
        <w:rPr>
          <w:rFonts w:ascii="Times New Roman" w:hAnsi="Times New Roman"/>
          <w:sz w:val="24"/>
          <w:szCs w:val="24"/>
        </w:rPr>
        <w:t xml:space="preserve">, </w:t>
      </w:r>
      <w:r w:rsidRPr="003C478B">
        <w:rPr>
          <w:rStyle w:val="booktitle"/>
          <w:sz w:val="24"/>
          <w:szCs w:val="24"/>
        </w:rPr>
        <w:t>L’univers concentrationnaire</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ins w:id="4836" w:author="Patterson Lamb" w:date="2014-08-11T19:25: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1965</w:t>
      </w:r>
      <w:r w:rsidRPr="003C478B">
        <w:rPr>
          <w:rFonts w:ascii="Times New Roman" w:hAnsi="Times New Roman"/>
          <w:sz w:val="24"/>
          <w:szCs w:val="24"/>
        </w:rPr>
        <w:t xml:space="preserve"> [1946]; also </w:t>
      </w:r>
      <w:r w:rsidRPr="003C478B">
        <w:rPr>
          <w:rFonts w:ascii="Times New Roman" w:hAnsi="Times New Roman"/>
          <w:sz w:val="24"/>
          <w:szCs w:val="24"/>
          <w:lang w:val="en-US"/>
        </w:rPr>
        <w:t xml:space="preserve">Brink, </w:t>
      </w:r>
      <w:r w:rsidRPr="003C478B">
        <w:rPr>
          <w:rFonts w:ascii="Times New Roman" w:hAnsi="Times New Roman"/>
          <w:i/>
          <w:iCs/>
          <w:sz w:val="24"/>
          <w:szCs w:val="24"/>
          <w:lang w:val="en-US"/>
        </w:rPr>
        <w:t>Ikonen der Vernichtung</w:t>
      </w:r>
      <w:r w:rsidRPr="003C478B">
        <w:rPr>
          <w:rFonts w:ascii="Times New Roman" w:hAnsi="Times New Roman"/>
          <w:sz w:val="24"/>
          <w:szCs w:val="24"/>
          <w:lang w:val="en-US"/>
        </w:rPr>
        <w:t>, 161–</w:t>
      </w:r>
      <w:del w:id="4837" w:author="Patterson Lamb" w:date="2014-08-11T19:25:00Z">
        <w:r w:rsidRPr="003C478B" w:rsidDel="00F4165A">
          <w:rPr>
            <w:rFonts w:ascii="Times New Roman" w:hAnsi="Times New Roman"/>
            <w:sz w:val="24"/>
            <w:szCs w:val="24"/>
            <w:lang w:val="en-US"/>
          </w:rPr>
          <w:delText>16</w:delText>
        </w:r>
      </w:del>
      <w:r w:rsidRPr="003C478B">
        <w:rPr>
          <w:rFonts w:ascii="Times New Roman" w:hAnsi="Times New Roman"/>
          <w:sz w:val="24"/>
          <w:szCs w:val="24"/>
          <w:lang w:val="en-US"/>
        </w:rPr>
        <w:t>4, 170–</w:t>
      </w:r>
      <w:del w:id="4838" w:author="Patterson Lamb" w:date="2014-08-11T19:25:00Z">
        <w:r w:rsidRPr="003C478B" w:rsidDel="00F4165A">
          <w:rPr>
            <w:rFonts w:ascii="Times New Roman" w:hAnsi="Times New Roman"/>
            <w:sz w:val="24"/>
            <w:szCs w:val="24"/>
            <w:lang w:val="en-US"/>
          </w:rPr>
          <w:delText>17</w:delText>
        </w:r>
      </w:del>
      <w:r w:rsidRPr="003C478B">
        <w:rPr>
          <w:rFonts w:ascii="Times New Roman" w:hAnsi="Times New Roman"/>
          <w:sz w:val="24"/>
          <w:szCs w:val="24"/>
          <w:lang w:val="en-US"/>
        </w:rPr>
        <w:t>3.</w:t>
      </w:r>
    </w:p>
  </w:endnote>
  <w:endnote w:id="676">
    <w:p w:rsidR="005600E9" w:rsidRDefault="005600E9" w:rsidP="005600E9">
      <w:pPr>
        <w:pStyle w:val="EN"/>
        <w:spacing w:line="480" w:lineRule="auto"/>
        <w:jc w:val="left"/>
        <w:pPrChange w:id="483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Understandings of the Holocaust have also been formed with recourse to the Armenian genocide. The inventor of the term “genocide,” Raphael Lemkin, is a case </w:t>
      </w:r>
      <w:del w:id="4840" w:author="Patterson Lamb" w:date="2014-08-11T19:25:00Z">
        <w:r w:rsidRPr="003C478B" w:rsidDel="00F4165A">
          <w:rPr>
            <w:rFonts w:ascii="Times New Roman" w:hAnsi="Times New Roman"/>
            <w:sz w:val="24"/>
            <w:szCs w:val="24"/>
            <w:lang w:val="en-US"/>
          </w:rPr>
          <w:delText>at hand</w:delText>
        </w:r>
      </w:del>
      <w:ins w:id="4841" w:author="Patterson Lamb" w:date="2014-08-11T19:25:00Z">
        <w:r>
          <w:rPr>
            <w:rFonts w:ascii="Times New Roman" w:hAnsi="Times New Roman"/>
            <w:sz w:val="24"/>
            <w:szCs w:val="24"/>
            <w:lang w:val="en-US"/>
          </w:rPr>
          <w:t>in point</w:t>
        </w:r>
      </w:ins>
      <w:r w:rsidRPr="003C478B">
        <w:rPr>
          <w:rFonts w:ascii="Times New Roman" w:hAnsi="Times New Roman"/>
          <w:sz w:val="24"/>
          <w:szCs w:val="24"/>
          <w:lang w:val="en-US"/>
        </w:rPr>
        <w:t>. On the Armenian case</w:t>
      </w:r>
      <w:ins w:id="4842" w:author="Patterson Lamb" w:date="2014-08-11T19:25:00Z">
        <w:r>
          <w:rPr>
            <w:rFonts w:ascii="Times New Roman" w:hAnsi="Times New Roman"/>
            <w:sz w:val="24"/>
            <w:szCs w:val="24"/>
            <w:lang w:val="en-US"/>
          </w:rPr>
          <w:t>,</w:t>
        </w:r>
      </w:ins>
      <w:r w:rsidRPr="003C478B">
        <w:rPr>
          <w:rFonts w:ascii="Times New Roman" w:hAnsi="Times New Roman"/>
          <w:sz w:val="24"/>
          <w:szCs w:val="24"/>
          <w:lang w:val="en-US"/>
        </w:rPr>
        <w:t xml:space="preserve"> see Balakian</w:t>
      </w:r>
      <w:ins w:id="4843" w:author="Patterson Lamb" w:date="2014-08-11T19:25:00Z">
        <w:r>
          <w:rPr>
            <w:rFonts w:ascii="Times New Roman" w:hAnsi="Times New Roman"/>
            <w:sz w:val="24"/>
            <w:szCs w:val="24"/>
            <w:lang w:val="en-US"/>
          </w:rPr>
          <w:t>,</w:t>
        </w:r>
      </w:ins>
      <w:r w:rsidRPr="003C478B">
        <w:rPr>
          <w:rFonts w:ascii="Times New Roman" w:hAnsi="Times New Roman"/>
          <w:sz w:val="24"/>
          <w:szCs w:val="24"/>
          <w:lang w:val="en-US"/>
        </w:rPr>
        <w:t xml:space="preserve"> in this volume. Representations of Biafra also share a lot with older humanitarian narratives, but these traditions were rarely evoked. For one notable exception see </w:t>
      </w:r>
      <w:r w:rsidRPr="003C478B">
        <w:rPr>
          <w:rFonts w:ascii="Times New Roman" w:hAnsi="Times New Roman"/>
          <w:sz w:val="24"/>
          <w:szCs w:val="24"/>
        </w:rPr>
        <w:t xml:space="preserve">International Witnesses against Genocide, “Genocide in Biafra: Fifty Years Ago – the Armenians, Twenty-five Years Ago – </w:t>
      </w:r>
      <w:del w:id="4844" w:author="Patterson Lamb" w:date="2014-08-11T19:25:00Z">
        <w:r w:rsidRPr="003C478B" w:rsidDel="00F4165A">
          <w:rPr>
            <w:rFonts w:ascii="Times New Roman" w:hAnsi="Times New Roman"/>
            <w:sz w:val="24"/>
            <w:szCs w:val="24"/>
          </w:rPr>
          <w:delText xml:space="preserve">The </w:delText>
        </w:r>
      </w:del>
      <w:ins w:id="4845" w:author="Patterson Lamb" w:date="2014-08-11T19:25:00Z">
        <w:r>
          <w:rPr>
            <w:rFonts w:ascii="Times New Roman" w:hAnsi="Times New Roman"/>
            <w:sz w:val="24"/>
            <w:szCs w:val="24"/>
          </w:rPr>
          <w:t>t</w:t>
        </w:r>
        <w:r w:rsidRPr="003C478B">
          <w:rPr>
            <w:rFonts w:ascii="Times New Roman" w:hAnsi="Times New Roman"/>
            <w:sz w:val="24"/>
            <w:szCs w:val="24"/>
          </w:rPr>
          <w:t xml:space="preserve">he </w:t>
        </w:r>
      </w:ins>
      <w:r w:rsidRPr="003C478B">
        <w:rPr>
          <w:rFonts w:ascii="Times New Roman" w:hAnsi="Times New Roman"/>
          <w:sz w:val="24"/>
          <w:szCs w:val="24"/>
        </w:rPr>
        <w:t xml:space="preserve">Jews, Now – </w:t>
      </w:r>
      <w:del w:id="4846" w:author="Patterson Lamb" w:date="2014-08-11T19:26:00Z">
        <w:r w:rsidRPr="003C478B" w:rsidDel="00F4165A">
          <w:rPr>
            <w:rFonts w:ascii="Times New Roman" w:hAnsi="Times New Roman"/>
            <w:sz w:val="24"/>
            <w:szCs w:val="24"/>
          </w:rPr>
          <w:delText>T</w:delText>
        </w:r>
      </w:del>
      <w:ins w:id="4847" w:author="Patterson Lamb" w:date="2014-08-11T19:26:00Z">
        <w:r>
          <w:rPr>
            <w:rFonts w:ascii="Times New Roman" w:hAnsi="Times New Roman"/>
            <w:sz w:val="24"/>
            <w:szCs w:val="24"/>
          </w:rPr>
          <w:t>t</w:t>
        </w:r>
      </w:ins>
      <w:r w:rsidRPr="003C478B">
        <w:rPr>
          <w:rFonts w:ascii="Times New Roman" w:hAnsi="Times New Roman"/>
          <w:sz w:val="24"/>
          <w:szCs w:val="24"/>
        </w:rPr>
        <w:t>he Ibo,” August 1968 (World Council of Churches Archives Geneva, 42.3.007, WCC General Secretariat, Nigeria / Biafra, 3).</w:t>
      </w:r>
    </w:p>
  </w:endnote>
  <w:endnote w:id="677">
    <w:p w:rsidR="005600E9" w:rsidRDefault="005600E9" w:rsidP="005600E9">
      <w:pPr>
        <w:pStyle w:val="EN"/>
        <w:spacing w:line="480" w:lineRule="auto"/>
        <w:jc w:val="left"/>
        <w:pPrChange w:id="485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American Committee, “6 Million</w:t>
      </w:r>
      <w:ins w:id="4856" w:author="Patterson Lamb" w:date="2014-08-11T19:26:00Z">
        <w:r>
          <w:rPr>
            <w:rFonts w:ascii="Times New Roman" w:hAnsi="Times New Roman"/>
            <w:sz w:val="24"/>
            <w:szCs w:val="24"/>
          </w:rPr>
          <w:t>,</w:t>
        </w:r>
      </w:ins>
      <w:r w:rsidRPr="003C478B">
        <w:rPr>
          <w:rFonts w:ascii="Times New Roman" w:hAnsi="Times New Roman"/>
          <w:sz w:val="24"/>
          <w:szCs w:val="24"/>
        </w:rPr>
        <w:t>”</w:t>
      </w:r>
      <w:del w:id="4857" w:author="Patterson Lamb" w:date="2014-08-11T19:26:00Z">
        <w:r w:rsidRPr="003C478B" w:rsidDel="00F4165A">
          <w:rPr>
            <w:rFonts w:ascii="Times New Roman" w:hAnsi="Times New Roman"/>
            <w:sz w:val="24"/>
            <w:szCs w:val="24"/>
          </w:rPr>
          <w:delText>.</w:delText>
        </w:r>
      </w:del>
      <w:r w:rsidRPr="003C478B">
        <w:rPr>
          <w:rFonts w:ascii="Times New Roman" w:hAnsi="Times New Roman"/>
          <w:sz w:val="24"/>
          <w:szCs w:val="24"/>
        </w:rPr>
        <w:t xml:space="preserve"> SCPC, Clearing House for Nigeria / Biafra Information Records, 1968–1970, DG 168, Box 10. </w:t>
      </w:r>
      <w:ins w:id="4858" w:author="Patterson Lamb" w:date="2014-08-13T11:28:00Z">
        <w:r>
          <w:rPr>
            <w:rFonts w:ascii="Times New Roman" w:hAnsi="Times New Roman"/>
            <w:b/>
            <w:sz w:val="24"/>
            <w:szCs w:val="24"/>
          </w:rPr>
          <w:t>&lt;AU: What city?&gt;</w:t>
        </w:r>
      </w:ins>
      <w:r w:rsidRPr="003C478B">
        <w:rPr>
          <w:rFonts w:ascii="Times New Roman" w:hAnsi="Times New Roman"/>
          <w:sz w:val="24"/>
          <w:szCs w:val="24"/>
        </w:rPr>
        <w:t>See for instance also Marion Grä</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fin Dö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nhoff et al., “An die Adresse der Regierungen,” </w:t>
      </w:r>
      <w:del w:id="4859" w:author="Patterson Lamb" w:date="2014-08-11T19:26: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Die Zeit</w:t>
      </w:r>
      <w:del w:id="4860" w:author="Patterson Lamb" w:date="2014-08-11T19:26:00Z">
        <w:r w:rsidRPr="003C478B" w:rsidDel="00F4165A">
          <w:rPr>
            <w:rFonts w:ascii="Times New Roman" w:hAnsi="Times New Roman"/>
            <w:i/>
            <w:sz w:val="24"/>
            <w:szCs w:val="24"/>
          </w:rPr>
          <w:delText>.</w:delText>
        </w:r>
      </w:del>
      <w:r w:rsidRPr="003C478B">
        <w:rPr>
          <w:rFonts w:ascii="Times New Roman" w:hAnsi="Times New Roman"/>
          <w:sz w:val="24"/>
          <w:szCs w:val="24"/>
        </w:rPr>
        <w:t xml:space="preserve">, 23 August 1968, </w:t>
      </w:r>
      <w:del w:id="4861" w:author="Patterson Lamb" w:date="2014-08-11T19:26:00Z">
        <w:r w:rsidRPr="003C478B" w:rsidDel="00F4165A">
          <w:rPr>
            <w:rFonts w:ascii="Times New Roman" w:hAnsi="Times New Roman"/>
            <w:sz w:val="24"/>
            <w:szCs w:val="24"/>
          </w:rPr>
          <w:delText xml:space="preserve">3 </w:delText>
        </w:r>
      </w:del>
      <w:ins w:id="4862" w:author="Patterson Lamb" w:date="2014-08-11T19:26:00Z">
        <w:r w:rsidRPr="003C478B">
          <w:rPr>
            <w:rFonts w:ascii="Times New Roman" w:hAnsi="Times New Roman"/>
            <w:sz w:val="24"/>
            <w:szCs w:val="24"/>
          </w:rPr>
          <w:t>3</w:t>
        </w:r>
        <w:r>
          <w:rPr>
            <w:rFonts w:ascii="Times New Roman" w:hAnsi="Times New Roman"/>
            <w:sz w:val="24"/>
            <w:szCs w:val="24"/>
          </w:rPr>
          <w:t xml:space="preserve">, </w:t>
        </w:r>
      </w:ins>
      <w:r w:rsidRPr="003C478B">
        <w:rPr>
          <w:rFonts w:ascii="Times New Roman" w:hAnsi="Times New Roman"/>
          <w:sz w:val="24"/>
          <w:szCs w:val="24"/>
        </w:rPr>
        <w:t>or John D. Campbell, Letter to N. Gaydon, 29 January 1969</w:t>
      </w:r>
      <w:del w:id="4863" w:author="Patterson Lamb" w:date="2014-08-11T19:26:00Z">
        <w:r w:rsidRPr="003C478B" w:rsidDel="00F4165A">
          <w:rPr>
            <w:rFonts w:ascii="Times New Roman" w:hAnsi="Times New Roman"/>
            <w:sz w:val="24"/>
            <w:szCs w:val="24"/>
          </w:rPr>
          <w:delText>.</w:delText>
        </w:r>
      </w:del>
      <w:ins w:id="4864" w:author="Patterson Lamb" w:date="2014-08-11T19:26:00Z">
        <w:r>
          <w:rPr>
            <w:rFonts w:ascii="Times New Roman" w:hAnsi="Times New Roman"/>
            <w:sz w:val="24"/>
            <w:szCs w:val="24"/>
          </w:rPr>
          <w:t>,</w:t>
        </w:r>
      </w:ins>
      <w:r w:rsidRPr="003C478B">
        <w:rPr>
          <w:rFonts w:ascii="Times New Roman" w:hAnsi="Times New Roman"/>
          <w:sz w:val="24"/>
          <w:szCs w:val="24"/>
        </w:rPr>
        <w:t xml:space="preserve"> UK NA FCO 26/300, 1.</w:t>
      </w:r>
    </w:p>
  </w:endnote>
  <w:endnote w:id="678">
    <w:p w:rsidR="005600E9" w:rsidRDefault="005600E9" w:rsidP="005600E9">
      <w:pPr>
        <w:pStyle w:val="EN"/>
        <w:spacing w:line="480" w:lineRule="auto"/>
        <w:jc w:val="left"/>
        <w:pPrChange w:id="487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a range of possible examples</w:t>
      </w:r>
      <w:ins w:id="4874" w:author="Patterson Lamb" w:date="2014-08-11T19:27:00Z">
        <w:r>
          <w:rPr>
            <w:rFonts w:ascii="Times New Roman" w:hAnsi="Times New Roman"/>
            <w:sz w:val="24"/>
            <w:szCs w:val="24"/>
          </w:rPr>
          <w:t>,</w:t>
        </w:r>
      </w:ins>
      <w:r w:rsidRPr="003C478B">
        <w:rPr>
          <w:rFonts w:ascii="Times New Roman" w:hAnsi="Times New Roman"/>
          <w:sz w:val="24"/>
          <w:szCs w:val="24"/>
        </w:rPr>
        <w:t xml:space="preserve"> see Heinrich Tenhumberg to the members of the budget committee of the German Bundestag, 20</w:t>
      </w:r>
      <w:r w:rsidRPr="003C478B">
        <w:rPr>
          <w:rFonts w:ascii="Times New Roman" w:hAnsi="Times New Roman"/>
          <w:sz w:val="24"/>
          <w:szCs w:val="24"/>
          <w:lang w:val="en-US"/>
        </w:rPr>
        <w:t xml:space="preserve"> June </w:t>
      </w:r>
      <w:r w:rsidRPr="003C478B">
        <w:rPr>
          <w:rFonts w:ascii="Times New Roman" w:hAnsi="Times New Roman"/>
          <w:sz w:val="24"/>
          <w:szCs w:val="24"/>
        </w:rPr>
        <w:t>1968</w:t>
      </w:r>
      <w:r w:rsidRPr="003C478B">
        <w:rPr>
          <w:rFonts w:ascii="Times New Roman" w:hAnsi="Times New Roman"/>
          <w:sz w:val="24"/>
          <w:szCs w:val="24"/>
          <w:lang w:val="en-US"/>
        </w:rPr>
        <w:t xml:space="preserve">. </w:t>
      </w:r>
      <w:r w:rsidRPr="003C478B">
        <w:rPr>
          <w:rFonts w:ascii="Times New Roman" w:hAnsi="Times New Roman"/>
          <w:sz w:val="24"/>
          <w:szCs w:val="24"/>
        </w:rPr>
        <w:t>Political Archives of the German Foreign Office Berlin: B 34/747.</w:t>
      </w:r>
    </w:p>
  </w:endnote>
  <w:endnote w:id="679">
    <w:p w:rsidR="005600E9" w:rsidRDefault="005600E9" w:rsidP="005600E9">
      <w:pPr>
        <w:pStyle w:val="EN"/>
        <w:spacing w:line="480" w:lineRule="auto"/>
        <w:jc w:val="left"/>
        <w:pPrChange w:id="487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Buhler, </w:t>
      </w:r>
      <w:r w:rsidRPr="003C478B">
        <w:rPr>
          <w:rFonts w:ascii="Times New Roman" w:hAnsi="Times New Roman"/>
          <w:i/>
          <w:sz w:val="24"/>
          <w:szCs w:val="24"/>
          <w:lang w:val="fr-FR"/>
        </w:rPr>
        <w:t>Tuez-Les</w:t>
      </w:r>
      <w:r w:rsidRPr="003C478B">
        <w:rPr>
          <w:rFonts w:ascii="Times New Roman" w:hAnsi="Times New Roman"/>
          <w:sz w:val="24"/>
          <w:szCs w:val="24"/>
          <w:lang w:val="fr-FR"/>
        </w:rPr>
        <w:t xml:space="preserve">, 114; Raymond Offroy, “Editorial,” </w:t>
      </w:r>
      <w:del w:id="4876" w:author="Patterson Lamb" w:date="2014-08-11T19:27:00Z">
        <w:r w:rsidRPr="003C478B" w:rsidDel="00F4165A">
          <w:rPr>
            <w:rFonts w:ascii="Times New Roman" w:hAnsi="Times New Roman"/>
            <w:sz w:val="24"/>
            <w:szCs w:val="24"/>
            <w:lang w:val="fr-FR"/>
          </w:rPr>
          <w:delText xml:space="preserve">in: </w:delText>
        </w:r>
      </w:del>
      <w:r w:rsidRPr="003C478B">
        <w:rPr>
          <w:rFonts w:ascii="Times New Roman" w:hAnsi="Times New Roman"/>
          <w:i/>
          <w:sz w:val="24"/>
          <w:szCs w:val="24"/>
          <w:lang w:val="fr-FR"/>
        </w:rPr>
        <w:t>Biafra: Bulletin du comité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 xml:space="preserve"> d’action pour le Biafra</w:t>
      </w:r>
      <w:r w:rsidRPr="003C478B">
        <w:rPr>
          <w:rFonts w:ascii="Times New Roman" w:hAnsi="Times New Roman"/>
          <w:sz w:val="24"/>
          <w:szCs w:val="24"/>
          <w:lang w:val="fr-FR"/>
        </w:rPr>
        <w:t>, April 1969, No. 1, 1.</w:t>
      </w:r>
    </w:p>
  </w:endnote>
  <w:endnote w:id="680">
    <w:p w:rsidR="005600E9" w:rsidRDefault="005600E9" w:rsidP="005600E9">
      <w:pPr>
        <w:pStyle w:val="EN"/>
        <w:spacing w:line="480" w:lineRule="auto"/>
        <w:jc w:val="left"/>
        <w:pPrChange w:id="487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“Le 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moignage de Monsieur Jacques Marette devant l’assemblé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e nationale franç</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aise,” </w:t>
      </w:r>
      <w:del w:id="4878" w:author="Patterson Lamb" w:date="2014-08-11T19:27:00Z">
        <w:r w:rsidRPr="003C478B" w:rsidDel="00F4165A">
          <w:rPr>
            <w:rFonts w:ascii="Times New Roman" w:hAnsi="Times New Roman"/>
            <w:sz w:val="24"/>
            <w:szCs w:val="24"/>
            <w:lang w:val="fr-FR"/>
          </w:rPr>
          <w:delText xml:space="preserve">in: </w:delText>
        </w:r>
      </w:del>
      <w:r w:rsidRPr="003C478B">
        <w:rPr>
          <w:rFonts w:ascii="Times New Roman" w:hAnsi="Times New Roman"/>
          <w:i/>
          <w:sz w:val="24"/>
          <w:szCs w:val="24"/>
          <w:lang w:val="fr-FR"/>
        </w:rPr>
        <w:t>Biafra: Bulletin du comité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 xml:space="preserve"> d’action pour le Biafra</w:t>
      </w:r>
      <w:r w:rsidRPr="003C478B">
        <w:rPr>
          <w:rFonts w:ascii="Times New Roman" w:hAnsi="Times New Roman"/>
          <w:sz w:val="24"/>
          <w:szCs w:val="24"/>
          <w:lang w:val="fr-FR"/>
        </w:rPr>
        <w:t>, Supplement to No. 5, I-VI.</w:t>
      </w:r>
    </w:p>
  </w:endnote>
  <w:endnote w:id="681">
    <w:p w:rsidR="005600E9" w:rsidRDefault="005600E9" w:rsidP="005600E9">
      <w:pPr>
        <w:pStyle w:val="EN"/>
        <w:spacing w:line="480" w:lineRule="auto"/>
        <w:jc w:val="left"/>
        <w:pPrChange w:id="487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Auberon</w:t>
      </w:r>
      <w:r w:rsidRPr="003C478B">
        <w:rPr>
          <w:rFonts w:ascii="Times New Roman" w:hAnsi="Times New Roman"/>
          <w:sz w:val="24"/>
          <w:szCs w:val="24"/>
        </w:rPr>
        <w:t xml:space="preserve"> </w:t>
      </w:r>
      <w:r w:rsidRPr="003C478B">
        <w:rPr>
          <w:rStyle w:val="surname"/>
          <w:sz w:val="24"/>
          <w:szCs w:val="24"/>
        </w:rPr>
        <w:t>Waugh</w:t>
      </w:r>
      <w:r w:rsidRPr="003C478B">
        <w:rPr>
          <w:rFonts w:ascii="Times New Roman" w:hAnsi="Times New Roman"/>
          <w:sz w:val="24"/>
          <w:szCs w:val="24"/>
        </w:rPr>
        <w:t xml:space="preserve">, </w:t>
      </w:r>
      <w:r w:rsidRPr="003C478B">
        <w:rPr>
          <w:rStyle w:val="booktitle"/>
          <w:sz w:val="24"/>
          <w:szCs w:val="24"/>
        </w:rPr>
        <w:t>Britain and Biafra: The Case for Genocide</w:t>
      </w:r>
      <w:r w:rsidRPr="003C478B">
        <w:rPr>
          <w:rFonts w:ascii="Times New Roman" w:hAnsi="Times New Roman"/>
          <w:sz w:val="24"/>
          <w:szCs w:val="24"/>
          <w:lang w:val="en-US"/>
        </w:rPr>
        <w:t xml:space="preserve"> (</w:t>
      </w:r>
      <w:r w:rsidRPr="003C478B">
        <w:rPr>
          <w:rStyle w:val="placeofpub"/>
          <w:sz w:val="24"/>
          <w:szCs w:val="24"/>
        </w:rPr>
        <w:t>London</w:t>
      </w:r>
      <w:r w:rsidRPr="003C478B">
        <w:rPr>
          <w:rFonts w:ascii="Times New Roman" w:hAnsi="Times New Roman"/>
          <w:sz w:val="24"/>
          <w:szCs w:val="24"/>
          <w:lang w:val="en-US"/>
        </w:rPr>
        <w:t>,</w:t>
      </w:r>
      <w:ins w:id="4880" w:author="Patterson Lamb" w:date="2014-08-11T19:27:00Z">
        <w:r w:rsidRPr="00F4165A">
          <w:rPr>
            <w:rFonts w:ascii="Times New Roman" w:hAnsi="Times New Roman"/>
            <w:sz w:val="24"/>
            <w:szCs w:val="24"/>
            <w:lang w:val="fr-FR"/>
          </w:rPr>
          <w:t xml:space="preserve"> </w:t>
        </w:r>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pageextent"/>
          <w:sz w:val="24"/>
          <w:szCs w:val="24"/>
        </w:rPr>
        <w:t>20</w:t>
      </w:r>
      <w:r w:rsidRPr="003C478B">
        <w:rPr>
          <w:rFonts w:ascii="Times New Roman" w:hAnsi="Times New Roman"/>
          <w:sz w:val="24"/>
          <w:szCs w:val="24"/>
        </w:rPr>
        <w:t xml:space="preserve">. Numerous similar examples could be added. See </w:t>
      </w:r>
      <w:r w:rsidRPr="003C478B">
        <w:rPr>
          <w:rStyle w:val="forename"/>
          <w:sz w:val="24"/>
          <w:szCs w:val="24"/>
        </w:rPr>
        <w:t>Jean</w:t>
      </w:r>
      <w:r w:rsidRPr="003C478B">
        <w:rPr>
          <w:rFonts w:ascii="Times New Roman" w:hAnsi="Times New Roman"/>
          <w:sz w:val="24"/>
          <w:szCs w:val="24"/>
          <w:lang w:eastAsia="en-US"/>
        </w:rPr>
        <w:t xml:space="preserve"> </w:t>
      </w:r>
      <w:r w:rsidRPr="003C478B">
        <w:rPr>
          <w:rStyle w:val="surname"/>
          <w:sz w:val="24"/>
          <w:szCs w:val="24"/>
        </w:rPr>
        <w:t>Cau</w:t>
      </w:r>
      <w:r w:rsidRPr="003C478B">
        <w:rPr>
          <w:rFonts w:ascii="Times New Roman" w:hAnsi="Times New Roman"/>
          <w:sz w:val="24"/>
          <w:szCs w:val="24"/>
          <w:lang w:eastAsia="en-US"/>
        </w:rPr>
        <w:t>, “</w:t>
      </w:r>
      <w:r w:rsidRPr="003C478B">
        <w:rPr>
          <w:rStyle w:val="chaptertitle"/>
          <w:sz w:val="24"/>
          <w:szCs w:val="24"/>
        </w:rPr>
        <w:t>Un camp de concentration où</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 xml:space="preserve"> des kapos noirs assassinent des juifs noirs,</w:t>
      </w:r>
      <w:r w:rsidRPr="003C478B">
        <w:rPr>
          <w:rFonts w:ascii="Times New Roman" w:hAnsi="Times New Roman"/>
          <w:sz w:val="24"/>
          <w:szCs w:val="24"/>
          <w:lang w:eastAsia="en-US"/>
        </w:rPr>
        <w:t xml:space="preserve">” in </w:t>
      </w:r>
      <w:r w:rsidRPr="003C478B">
        <w:rPr>
          <w:rStyle w:val="forename"/>
          <w:sz w:val="24"/>
          <w:szCs w:val="24"/>
        </w:rPr>
        <w:t>Alexandre</w:t>
      </w:r>
      <w:r w:rsidRPr="003C478B">
        <w:rPr>
          <w:rFonts w:ascii="Times New Roman" w:hAnsi="Times New Roman"/>
          <w:sz w:val="24"/>
          <w:szCs w:val="24"/>
        </w:rPr>
        <w:t xml:space="preserve"> </w:t>
      </w:r>
      <w:r w:rsidRPr="003C478B">
        <w:rPr>
          <w:rStyle w:val="surname"/>
          <w:sz w:val="24"/>
          <w:szCs w:val="24"/>
        </w:rPr>
        <w:t>Sosnowsky</w:t>
      </w:r>
      <w:r w:rsidRPr="003C478B">
        <w:rPr>
          <w:rFonts w:ascii="Times New Roman" w:hAnsi="Times New Roman"/>
          <w:sz w:val="24"/>
          <w:szCs w:val="24"/>
          <w:lang w:val="en-US"/>
        </w:rPr>
        <w:t xml:space="preserve">, </w:t>
      </w:r>
      <w:r w:rsidRPr="003C478B">
        <w:rPr>
          <w:rFonts w:ascii="Times New Roman" w:hAnsi="Times New Roman"/>
          <w:sz w:val="24"/>
          <w:szCs w:val="24"/>
        </w:rPr>
        <w:t xml:space="preserve">ed., </w:t>
      </w:r>
      <w:r w:rsidRPr="003C478B">
        <w:rPr>
          <w:rStyle w:val="booktitle"/>
          <w:sz w:val="24"/>
          <w:szCs w:val="24"/>
        </w:rPr>
        <w:t>Biafra: Proximité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 xml:space="preserve"> de la mort continuité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 xml:space="preserve"> de la vie</w:t>
      </w:r>
      <w:r w:rsidRPr="003C478B">
        <w:rPr>
          <w:rFonts w:ascii="Times New Roman" w:hAnsi="Times New Roman"/>
          <w:sz w:val="24"/>
          <w:szCs w:val="24"/>
          <w:lang w:val="en-US"/>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publisher"/>
          <w:sz w:val="24"/>
          <w:szCs w:val="24"/>
        </w:rPr>
        <w:t>Fayard</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 unpaged, and Paul Connett, “Statement for Immediate Release,” 14</w:t>
      </w:r>
      <w:r w:rsidRPr="003C478B">
        <w:rPr>
          <w:rFonts w:ascii="Times New Roman" w:hAnsi="Times New Roman"/>
          <w:sz w:val="24"/>
          <w:szCs w:val="24"/>
          <w:lang w:val="en-US"/>
        </w:rPr>
        <w:t xml:space="preserve"> November </w:t>
      </w:r>
      <w:r w:rsidRPr="003C478B">
        <w:rPr>
          <w:rFonts w:ascii="Times New Roman" w:hAnsi="Times New Roman"/>
          <w:sz w:val="24"/>
          <w:szCs w:val="24"/>
        </w:rPr>
        <w:t>1968</w:t>
      </w:r>
      <w:r w:rsidRPr="003C478B">
        <w:rPr>
          <w:rFonts w:ascii="Times New Roman" w:hAnsi="Times New Roman"/>
          <w:sz w:val="24"/>
          <w:szCs w:val="24"/>
          <w:lang w:val="en-US"/>
        </w:rPr>
        <w:t xml:space="preserve">. </w:t>
      </w:r>
      <w:r w:rsidRPr="003C478B">
        <w:rPr>
          <w:rFonts w:ascii="Times New Roman" w:hAnsi="Times New Roman"/>
          <w:sz w:val="24"/>
          <w:szCs w:val="24"/>
        </w:rPr>
        <w:t>SCPC Clearing House for Nigeria / Biafra Information Records, 1968–1970, DG 168, Box 10.</w:t>
      </w:r>
    </w:p>
  </w:endnote>
  <w:endnote w:id="682">
    <w:p w:rsidR="005600E9" w:rsidRDefault="005600E9" w:rsidP="005600E9">
      <w:pPr>
        <w:pStyle w:val="EN"/>
        <w:spacing w:line="480" w:lineRule="auto"/>
        <w:jc w:val="left"/>
        <w:pPrChange w:id="488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most influential publication in West Germany was</w:t>
      </w:r>
      <w:del w:id="4885" w:author="Patterson Lamb" w:date="2014-08-11T19:27:00Z">
        <w:r w:rsidRPr="003C478B" w:rsidDel="00F4165A">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Gerhard</w:t>
      </w:r>
      <w:r w:rsidRPr="003C478B">
        <w:rPr>
          <w:rFonts w:ascii="Times New Roman" w:hAnsi="Times New Roman"/>
          <w:sz w:val="24"/>
          <w:szCs w:val="24"/>
        </w:rPr>
        <w:t xml:space="preserve"> </w:t>
      </w:r>
      <w:r w:rsidRPr="003C478B">
        <w:rPr>
          <w:rStyle w:val="surname"/>
          <w:sz w:val="24"/>
          <w:szCs w:val="24"/>
        </w:rPr>
        <w:t>Schoenberner</w:t>
      </w:r>
      <w:r w:rsidRPr="003C478B">
        <w:rPr>
          <w:rFonts w:ascii="Times New Roman" w:hAnsi="Times New Roman"/>
          <w:sz w:val="24"/>
          <w:szCs w:val="24"/>
        </w:rPr>
        <w:t xml:space="preserve">, </w:t>
      </w:r>
      <w:r w:rsidRPr="003C478B">
        <w:rPr>
          <w:rStyle w:val="booktitle"/>
          <w:sz w:val="24"/>
          <w:szCs w:val="24"/>
        </w:rPr>
        <w:t>Der gelbe Stern: Die Judenverfolgung in Europa 1933–1945</w:t>
      </w:r>
      <w:r w:rsidRPr="003C478B">
        <w:rPr>
          <w:rFonts w:ascii="Times New Roman" w:hAnsi="Times New Roman"/>
          <w:sz w:val="24"/>
          <w:szCs w:val="24"/>
        </w:rPr>
        <w:t xml:space="preserve"> (</w:t>
      </w:r>
      <w:r w:rsidRPr="003C478B">
        <w:rPr>
          <w:rStyle w:val="placeofpub"/>
          <w:sz w:val="24"/>
          <w:szCs w:val="24"/>
        </w:rPr>
        <w:t>Hamburg</w:t>
      </w:r>
      <w:r w:rsidRPr="003C478B">
        <w:rPr>
          <w:rFonts w:ascii="Times New Roman" w:hAnsi="Times New Roman"/>
          <w:sz w:val="24"/>
          <w:szCs w:val="24"/>
        </w:rPr>
        <w:t xml:space="preserve">, </w:t>
      </w:r>
      <w:ins w:id="4886" w:author="Patterson Lamb" w:date="2014-08-11T19:28: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1960</w:t>
      </w:r>
      <w:r w:rsidRPr="003C478B">
        <w:rPr>
          <w:rFonts w:ascii="Times New Roman" w:hAnsi="Times New Roman"/>
          <w:sz w:val="24"/>
          <w:szCs w:val="24"/>
        </w:rPr>
        <w:t>). On the blurring of the differences between the camps</w:t>
      </w:r>
      <w:ins w:id="4887" w:author="Patterson Lamb" w:date="2014-08-11T19:28:00Z">
        <w:r>
          <w:rPr>
            <w:rFonts w:ascii="Times New Roman" w:hAnsi="Times New Roman"/>
            <w:sz w:val="24"/>
            <w:szCs w:val="24"/>
          </w:rPr>
          <w:t>,</w:t>
        </w:r>
      </w:ins>
      <w:r w:rsidRPr="003C478B">
        <w:rPr>
          <w:rFonts w:ascii="Times New Roman" w:hAnsi="Times New Roman"/>
          <w:sz w:val="24"/>
          <w:szCs w:val="24"/>
        </w:rPr>
        <w:t xml:space="preserve"> see Brink, </w:t>
      </w:r>
      <w:r w:rsidRPr="003C478B">
        <w:rPr>
          <w:rFonts w:ascii="Times New Roman" w:hAnsi="Times New Roman"/>
          <w:i/>
          <w:iCs/>
          <w:sz w:val="24"/>
          <w:szCs w:val="24"/>
        </w:rPr>
        <w:t>Ikonen</w:t>
      </w:r>
      <w:r w:rsidRPr="003C478B">
        <w:rPr>
          <w:rFonts w:ascii="Times New Roman" w:hAnsi="Times New Roman"/>
          <w:sz w:val="24"/>
          <w:szCs w:val="24"/>
        </w:rPr>
        <w:t>, 161–</w:t>
      </w:r>
      <w:del w:id="4888" w:author="Patterson Lamb" w:date="2014-08-11T19:28:00Z">
        <w:r w:rsidRPr="003C478B" w:rsidDel="00F4165A">
          <w:rPr>
            <w:rFonts w:ascii="Times New Roman" w:hAnsi="Times New Roman"/>
            <w:sz w:val="24"/>
            <w:szCs w:val="24"/>
          </w:rPr>
          <w:delText>16</w:delText>
        </w:r>
      </w:del>
      <w:r w:rsidRPr="003C478B">
        <w:rPr>
          <w:rFonts w:ascii="Times New Roman" w:hAnsi="Times New Roman"/>
          <w:sz w:val="24"/>
          <w:szCs w:val="24"/>
        </w:rPr>
        <w:t>4, 170–</w:t>
      </w:r>
      <w:del w:id="4889" w:author="Patterson Lamb" w:date="2014-08-11T19:28:00Z">
        <w:r w:rsidRPr="003C478B" w:rsidDel="00F4165A">
          <w:rPr>
            <w:rFonts w:ascii="Times New Roman" w:hAnsi="Times New Roman"/>
            <w:sz w:val="24"/>
            <w:szCs w:val="24"/>
          </w:rPr>
          <w:delText>17</w:delText>
        </w:r>
      </w:del>
      <w:r w:rsidRPr="003C478B">
        <w:rPr>
          <w:rFonts w:ascii="Times New Roman" w:hAnsi="Times New Roman"/>
          <w:sz w:val="24"/>
          <w:szCs w:val="24"/>
        </w:rPr>
        <w:t xml:space="preserve">3, and for a diverging opinion, Knoch, </w:t>
      </w:r>
      <w:r w:rsidRPr="003C478B">
        <w:rPr>
          <w:rFonts w:ascii="Times New Roman" w:hAnsi="Times New Roman"/>
          <w:i/>
          <w:sz w:val="24"/>
          <w:szCs w:val="24"/>
        </w:rPr>
        <w:t>Die Tat als Bild</w:t>
      </w:r>
      <w:r w:rsidRPr="003C478B">
        <w:rPr>
          <w:rFonts w:ascii="Times New Roman" w:hAnsi="Times New Roman"/>
          <w:sz w:val="24"/>
          <w:szCs w:val="24"/>
        </w:rPr>
        <w:t>, 699–721. On Soviet Holocaust photography</w:t>
      </w:r>
      <w:ins w:id="4890" w:author="Patterson Lamb" w:date="2014-08-11T19:28:00Z">
        <w:r>
          <w:rPr>
            <w:rFonts w:ascii="Times New Roman" w:hAnsi="Times New Roman"/>
            <w:sz w:val="24"/>
            <w:szCs w:val="24"/>
          </w:rPr>
          <w:t>,</w:t>
        </w:r>
      </w:ins>
      <w:r w:rsidRPr="003C478B">
        <w:rPr>
          <w:rFonts w:ascii="Times New Roman" w:hAnsi="Times New Roman"/>
          <w:sz w:val="24"/>
          <w:szCs w:val="24"/>
        </w:rPr>
        <w:t xml:space="preserve"> see Shneer, </w:t>
      </w:r>
      <w:r w:rsidRPr="003C478B">
        <w:rPr>
          <w:rFonts w:ascii="Times New Roman" w:hAnsi="Times New Roman"/>
          <w:i/>
          <w:sz w:val="24"/>
          <w:szCs w:val="24"/>
        </w:rPr>
        <w:t>Through Soviet Jewish Eyes</w:t>
      </w:r>
      <w:r w:rsidRPr="003C478B">
        <w:rPr>
          <w:rFonts w:ascii="Times New Roman" w:hAnsi="Times New Roman"/>
          <w:sz w:val="24"/>
          <w:szCs w:val="24"/>
        </w:rPr>
        <w:t>.</w:t>
      </w:r>
    </w:p>
  </w:endnote>
  <w:endnote w:id="683">
    <w:p w:rsidR="005600E9" w:rsidRDefault="005600E9" w:rsidP="005600E9">
      <w:pPr>
        <w:pStyle w:val="EN"/>
        <w:spacing w:line="480" w:lineRule="auto"/>
        <w:jc w:val="left"/>
        <w:pPrChange w:id="490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Andreas Olie</w:t>
      </w:r>
      <w:r w:rsidRPr="003C478B">
        <w:rPr>
          <w:rFonts w:ascii="Times New Roman" w:hAnsi="Times New Roman"/>
          <w:sz w:val="24"/>
          <w:szCs w:val="24"/>
        </w:rPr>
        <w:t xml:space="preserve"> </w:t>
      </w:r>
      <w:r w:rsidRPr="003C478B">
        <w:rPr>
          <w:rStyle w:val="surname"/>
          <w:sz w:val="24"/>
          <w:szCs w:val="24"/>
        </w:rPr>
        <w:t>Chegwe</w:t>
      </w:r>
      <w:r w:rsidRPr="003C478B">
        <w:rPr>
          <w:rFonts w:ascii="Times New Roman" w:hAnsi="Times New Roman"/>
          <w:sz w:val="24"/>
          <w:szCs w:val="24"/>
        </w:rPr>
        <w:t xml:space="preserve">, ed., </w:t>
      </w:r>
      <w:r w:rsidRPr="003C478B">
        <w:rPr>
          <w:rStyle w:val="booktitle"/>
          <w:sz w:val="24"/>
          <w:szCs w:val="24"/>
        </w:rPr>
        <w:t>Biafra: Tragö</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die eines Volkes, Ein Volk stirbt und die Welt sieht zu</w:t>
      </w:r>
      <w:r w:rsidRPr="003C478B">
        <w:rPr>
          <w:rFonts w:ascii="Times New Roman" w:hAnsi="Times New Roman"/>
          <w:sz w:val="24"/>
          <w:szCs w:val="24"/>
        </w:rPr>
        <w:t xml:space="preserve"> (</w:t>
      </w:r>
      <w:r w:rsidRPr="003C478B">
        <w:rPr>
          <w:rStyle w:val="placeofpub"/>
          <w:sz w:val="24"/>
          <w:szCs w:val="24"/>
        </w:rPr>
        <w:t>Wiesbaden</w:t>
      </w:r>
      <w:r w:rsidRPr="003C478B">
        <w:rPr>
          <w:rFonts w:ascii="Times New Roman" w:hAnsi="Times New Roman"/>
          <w:sz w:val="24"/>
          <w:szCs w:val="24"/>
        </w:rPr>
        <w:t xml:space="preserve">, </w:t>
      </w:r>
      <w:ins w:id="4904" w:author="Patterson Lamb" w:date="2014-08-11T19:28:00Z">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no date [ca. </w:t>
      </w:r>
      <w:r w:rsidRPr="003C478B">
        <w:rPr>
          <w:rStyle w:val="date"/>
          <w:rFonts w:ascii="Times New Roman" w:hAnsi="Times New Roman"/>
          <w:sz w:val="24"/>
          <w:szCs w:val="24"/>
        </w:rPr>
        <w:t>1969</w:t>
      </w:r>
      <w:r w:rsidRPr="003C478B">
        <w:rPr>
          <w:rFonts w:ascii="Times New Roman" w:hAnsi="Times New Roman"/>
          <w:sz w:val="24"/>
          <w:szCs w:val="24"/>
        </w:rPr>
        <w:t>]), commentaries on the pictures between 48 and 49.</w:t>
      </w:r>
    </w:p>
  </w:endnote>
  <w:endnote w:id="684">
    <w:p w:rsidR="005600E9" w:rsidRDefault="005600E9" w:rsidP="005600E9">
      <w:pPr>
        <w:pStyle w:val="EN"/>
        <w:spacing w:line="480" w:lineRule="auto"/>
        <w:jc w:val="left"/>
        <w:pPrChange w:id="490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Large parts of the Israeli population also sympathized with the Biafrans. </w:t>
      </w:r>
      <w:r w:rsidRPr="003C478B">
        <w:rPr>
          <w:rStyle w:val="forename"/>
          <w:sz w:val="24"/>
          <w:szCs w:val="24"/>
        </w:rPr>
        <w:t>Michal</w:t>
      </w:r>
      <w:r w:rsidRPr="003C478B">
        <w:rPr>
          <w:rFonts w:ascii="Times New Roman" w:hAnsi="Times New Roman"/>
          <w:sz w:val="24"/>
          <w:szCs w:val="24"/>
          <w:lang w:val="fr-FR"/>
        </w:rPr>
        <w:t xml:space="preserve"> </w:t>
      </w:r>
      <w:r w:rsidRPr="003C478B">
        <w:rPr>
          <w:rStyle w:val="surname"/>
          <w:sz w:val="24"/>
          <w:szCs w:val="24"/>
        </w:rPr>
        <w:t>Givoni</w:t>
      </w:r>
      <w:r w:rsidRPr="003C478B">
        <w:rPr>
          <w:rFonts w:ascii="Times New Roman" w:hAnsi="Times New Roman"/>
          <w:sz w:val="24"/>
          <w:szCs w:val="24"/>
          <w:lang w:val="fr-FR"/>
        </w:rPr>
        <w:t>, “</w:t>
      </w:r>
      <w:r w:rsidRPr="003C478B">
        <w:rPr>
          <w:rStyle w:val="chaptertitle"/>
          <w:sz w:val="24"/>
          <w:szCs w:val="24"/>
        </w:rPr>
        <w:t>Des victimes pas comme les autres: Ré</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actions israé</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liennes face a la catastrophe du Biafra,</w:t>
      </w:r>
      <w:r w:rsidRPr="003C478B">
        <w:rPr>
          <w:rFonts w:ascii="Times New Roman" w:hAnsi="Times New Roman"/>
          <w:sz w:val="24"/>
          <w:szCs w:val="24"/>
          <w:lang w:val="fr-FR"/>
        </w:rPr>
        <w:t>” in</w:t>
      </w:r>
      <w:del w:id="4909" w:author="Patterson Lamb" w:date="2014-08-11T19:28:00Z">
        <w:r w:rsidRPr="003C478B" w:rsidDel="00F4165A">
          <w:rPr>
            <w:rFonts w:ascii="Times New Roman" w:hAnsi="Times New Roman"/>
            <w:sz w:val="24"/>
            <w:szCs w:val="24"/>
            <w:lang w:val="fr-FR"/>
          </w:rPr>
          <w:delText>:</w:delText>
        </w:r>
      </w:del>
      <w:r w:rsidRPr="003C478B">
        <w:rPr>
          <w:rFonts w:ascii="Times New Roman" w:hAnsi="Times New Roman"/>
          <w:sz w:val="24"/>
          <w:szCs w:val="24"/>
          <w:lang w:val="fr-FR"/>
        </w:rPr>
        <w:t xml:space="preserve"> </w:t>
      </w:r>
      <w:r w:rsidRPr="003C478B">
        <w:rPr>
          <w:rStyle w:val="forename"/>
          <w:sz w:val="24"/>
          <w:szCs w:val="24"/>
        </w:rPr>
        <w:t>William</w:t>
      </w:r>
      <w:r w:rsidRPr="003C478B">
        <w:rPr>
          <w:rFonts w:ascii="Times New Roman" w:hAnsi="Times New Roman"/>
          <w:sz w:val="24"/>
          <w:szCs w:val="24"/>
          <w:lang w:val="fr-FR"/>
        </w:rPr>
        <w:t xml:space="preserve"> </w:t>
      </w:r>
      <w:r w:rsidRPr="003C478B">
        <w:rPr>
          <w:rStyle w:val="surname"/>
          <w:sz w:val="24"/>
          <w:szCs w:val="24"/>
        </w:rPr>
        <w:t>Ossipow</w:t>
      </w:r>
      <w:r w:rsidRPr="003C478B">
        <w:rPr>
          <w:rFonts w:ascii="Times New Roman" w:hAnsi="Times New Roman"/>
          <w:sz w:val="24"/>
          <w:szCs w:val="24"/>
          <w:lang w:val="fr-FR"/>
        </w:rPr>
        <w:t xml:space="preserve">, ed., </w:t>
      </w:r>
      <w:r w:rsidRPr="003C478B">
        <w:rPr>
          <w:rStyle w:val="booktitle"/>
          <w:sz w:val="24"/>
          <w:szCs w:val="24"/>
        </w:rPr>
        <w:t>Israë</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 xml:space="preserve">l et l’autre </w:t>
      </w:r>
      <w:r w:rsidRPr="003C478B">
        <w:rPr>
          <w:rFonts w:ascii="Times New Roman" w:hAnsi="Times New Roman"/>
          <w:iCs/>
          <w:sz w:val="24"/>
          <w:szCs w:val="24"/>
          <w:lang w:val="fr-FR"/>
        </w:rPr>
        <w:t>(</w:t>
      </w:r>
      <w:r w:rsidRPr="003C478B">
        <w:rPr>
          <w:rStyle w:val="placeofpub"/>
          <w:sz w:val="24"/>
          <w:szCs w:val="24"/>
        </w:rPr>
        <w:t>Geneva</w:t>
      </w:r>
      <w:r w:rsidRPr="003C478B">
        <w:rPr>
          <w:rFonts w:ascii="Times New Roman" w:hAnsi="Times New Roman"/>
          <w:sz w:val="24"/>
          <w:szCs w:val="24"/>
          <w:lang w:val="fr-FR"/>
        </w:rPr>
        <w:t xml:space="preserve">: </w:t>
      </w:r>
      <w:r w:rsidRPr="003C478B">
        <w:rPr>
          <w:rStyle w:val="publisher"/>
          <w:sz w:val="24"/>
          <w:szCs w:val="24"/>
        </w:rPr>
        <w:t>Labor et Fides</w:t>
      </w:r>
      <w:r w:rsidRPr="003C478B">
        <w:rPr>
          <w:rFonts w:ascii="Times New Roman" w:hAnsi="Times New Roman"/>
          <w:sz w:val="24"/>
          <w:szCs w:val="24"/>
          <w:lang w:val="fr-FR"/>
        </w:rPr>
        <w:t xml:space="preserve">, </w:t>
      </w:r>
      <w:r w:rsidRPr="003C478B">
        <w:rPr>
          <w:rStyle w:val="date"/>
          <w:rFonts w:ascii="Times New Roman" w:hAnsi="Times New Roman"/>
          <w:sz w:val="24"/>
          <w:szCs w:val="24"/>
        </w:rPr>
        <w:t>2005</w:t>
      </w:r>
      <w:r w:rsidRPr="003C478B">
        <w:rPr>
          <w:rFonts w:ascii="Times New Roman" w:hAnsi="Times New Roman"/>
          <w:sz w:val="24"/>
          <w:szCs w:val="24"/>
          <w:lang w:val="fr-FR"/>
        </w:rPr>
        <w:t xml:space="preserve">), </w:t>
      </w:r>
      <w:r w:rsidRPr="003C478B">
        <w:rPr>
          <w:rStyle w:val="pageextent"/>
          <w:sz w:val="24"/>
          <w:szCs w:val="24"/>
        </w:rPr>
        <w:t>195–242</w:t>
      </w:r>
      <w:r w:rsidRPr="003C478B">
        <w:rPr>
          <w:rFonts w:ascii="Times New Roman" w:hAnsi="Times New Roman"/>
          <w:sz w:val="24"/>
          <w:szCs w:val="24"/>
          <w:lang w:val="fr-FR"/>
        </w:rPr>
        <w:t>.</w:t>
      </w:r>
    </w:p>
  </w:endnote>
  <w:endnote w:id="685">
    <w:p w:rsidR="005600E9" w:rsidRDefault="005600E9" w:rsidP="005600E9">
      <w:pPr>
        <w:pStyle w:val="EN"/>
        <w:spacing w:line="480" w:lineRule="auto"/>
        <w:jc w:val="left"/>
        <w:pPrChange w:id="491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Ibid</w:t>
      </w:r>
      <w:ins w:id="4911" w:author="Patterson Lamb" w:date="2014-08-11T19:28:00Z">
        <w:r>
          <w:rPr>
            <w:rFonts w:ascii="Times New Roman" w:hAnsi="Times New Roman"/>
            <w:sz w:val="24"/>
            <w:szCs w:val="24"/>
            <w:lang w:val="fr-FR"/>
          </w:rPr>
          <w:t>.</w:t>
        </w:r>
      </w:ins>
      <w:r w:rsidRPr="003C478B">
        <w:rPr>
          <w:rFonts w:ascii="Times New Roman" w:hAnsi="Times New Roman"/>
          <w:sz w:val="24"/>
          <w:szCs w:val="24"/>
          <w:lang w:val="fr-FR"/>
        </w:rPr>
        <w:t>; “Twin Circle Headline: Aid to Biafra,” SCPC Clearing House for Nigeria – Biafra Information Records, 1968–1970, DG 168, Box 5.</w:t>
      </w:r>
      <w:ins w:id="4912" w:author="Patterson Lamb" w:date="2014-08-13T11:30:00Z">
        <w:r>
          <w:rPr>
            <w:rFonts w:ascii="Times New Roman" w:hAnsi="Times New Roman"/>
            <w:b/>
            <w:sz w:val="24"/>
            <w:szCs w:val="24"/>
            <w:lang w:val="fr-FR"/>
          </w:rPr>
          <w:t>&lt;AU : What city are these records in ?&gt;</w:t>
        </w:r>
      </w:ins>
    </w:p>
  </w:endnote>
  <w:endnote w:id="686">
    <w:p w:rsidR="005600E9" w:rsidRDefault="005600E9" w:rsidP="005600E9">
      <w:pPr>
        <w:pStyle w:val="EN"/>
        <w:spacing w:line="480" w:lineRule="auto"/>
        <w:jc w:val="left"/>
        <w:pPrChange w:id="491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Marie-Luce Desgrandchamps, “Revenir sur le mythe fondateur de Mé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decins Sans Frontiè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res: les relations entre les mé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decins franç</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ais et le CICR pendant la guerre du Biafra (1967–1970)</w:t>
      </w:r>
      <w:ins w:id="4917" w:author="Patterson Lamb" w:date="2014-08-11T19:29:00Z">
        <w:r>
          <w:rPr>
            <w:rFonts w:ascii="Times New Roman" w:hAnsi="Times New Roman"/>
            <w:sz w:val="24"/>
            <w:szCs w:val="24"/>
            <w:lang w:val="fr-FR"/>
          </w:rPr>
          <w:t>,</w:t>
        </w:r>
      </w:ins>
      <w:r w:rsidRPr="003C478B">
        <w:rPr>
          <w:rFonts w:ascii="Times New Roman" w:hAnsi="Times New Roman"/>
          <w:sz w:val="24"/>
          <w:szCs w:val="24"/>
          <w:lang w:val="fr-FR"/>
        </w:rPr>
        <w:t>”</w:t>
      </w:r>
      <w:del w:id="4918" w:author="Patterson Lamb" w:date="2014-08-11T19:29:00Z">
        <w:r w:rsidRPr="003C478B" w:rsidDel="00F4165A">
          <w:rPr>
            <w:rFonts w:ascii="Times New Roman" w:hAnsi="Times New Roman"/>
            <w:sz w:val="24"/>
            <w:szCs w:val="24"/>
            <w:lang w:val="fr-FR"/>
          </w:rPr>
          <w:delText>,</w:delText>
        </w:r>
      </w:del>
      <w:r w:rsidRPr="003C478B">
        <w:rPr>
          <w:rFonts w:ascii="Times New Roman" w:hAnsi="Times New Roman"/>
          <w:sz w:val="24"/>
          <w:szCs w:val="24"/>
          <w:lang w:val="fr-FR"/>
        </w:rPr>
        <w:t xml:space="preserve"> in</w:t>
      </w:r>
      <w:del w:id="4919" w:author="Patterson Lamb" w:date="2014-08-11T19:29:00Z">
        <w:r w:rsidRPr="003C478B" w:rsidDel="00F4165A">
          <w:rPr>
            <w:rFonts w:ascii="Times New Roman" w:hAnsi="Times New Roman"/>
            <w:sz w:val="24"/>
            <w:szCs w:val="24"/>
            <w:lang w:val="fr-FR"/>
          </w:rPr>
          <w:delText>:</w:delText>
        </w:r>
      </w:del>
      <w:r w:rsidRPr="003C478B">
        <w:rPr>
          <w:rFonts w:ascii="Times New Roman" w:hAnsi="Times New Roman"/>
          <w:sz w:val="24"/>
          <w:szCs w:val="24"/>
          <w:lang w:val="fr-FR"/>
        </w:rPr>
        <w:t xml:space="preserve"> </w:t>
      </w:r>
      <w:r w:rsidRPr="003C478B">
        <w:rPr>
          <w:rFonts w:ascii="Times New Roman" w:hAnsi="Times New Roman"/>
          <w:i/>
          <w:iCs/>
          <w:sz w:val="24"/>
          <w:szCs w:val="24"/>
          <w:lang w:val="fr-FR"/>
        </w:rPr>
        <w:t>Relations internationals</w:t>
      </w:r>
      <w:r w:rsidRPr="003C478B">
        <w:rPr>
          <w:rFonts w:ascii="Times New Roman" w:hAnsi="Times New Roman"/>
          <w:iCs/>
          <w:sz w:val="24"/>
          <w:szCs w:val="24"/>
          <w:lang w:val="fr-FR"/>
        </w:rPr>
        <w:t xml:space="preserve"> </w:t>
      </w:r>
      <w:r w:rsidRPr="003C478B">
        <w:rPr>
          <w:rFonts w:ascii="Times New Roman" w:hAnsi="Times New Roman"/>
          <w:sz w:val="24"/>
          <w:szCs w:val="24"/>
          <w:lang w:val="fr-FR"/>
        </w:rPr>
        <w:t>146</w:t>
      </w:r>
      <w:ins w:id="4920" w:author="Patterson Lamb" w:date="2014-08-11T19:29:00Z">
        <w:r>
          <w:rPr>
            <w:rFonts w:ascii="Times New Roman" w:hAnsi="Times New Roman"/>
            <w:sz w:val="24"/>
            <w:szCs w:val="24"/>
            <w:lang w:val="fr-FR"/>
          </w:rPr>
          <w:t>,</w:t>
        </w:r>
      </w:ins>
      <w:r w:rsidRPr="003C478B">
        <w:rPr>
          <w:rFonts w:ascii="Times New Roman" w:hAnsi="Times New Roman"/>
          <w:sz w:val="24"/>
          <w:szCs w:val="24"/>
          <w:lang w:val="fr-FR"/>
        </w:rPr>
        <w:t xml:space="preserve"> </w:t>
      </w:r>
      <w:ins w:id="4921" w:author="Patterson Lamb" w:date="2014-08-11T19:29:00Z">
        <w:r>
          <w:rPr>
            <w:rFonts w:ascii="Times New Roman" w:hAnsi="Times New Roman"/>
            <w:sz w:val="24"/>
            <w:szCs w:val="24"/>
            <w:lang w:val="fr-FR"/>
          </w:rPr>
          <w:t>no. 2</w:t>
        </w:r>
        <w:r w:rsidRPr="003C478B">
          <w:rPr>
            <w:rFonts w:ascii="Times New Roman" w:hAnsi="Times New Roman"/>
            <w:sz w:val="24"/>
            <w:szCs w:val="24"/>
            <w:lang w:val="fr-FR"/>
          </w:rPr>
          <w:t xml:space="preserve"> </w:t>
        </w:r>
      </w:ins>
      <w:r w:rsidRPr="003C478B">
        <w:rPr>
          <w:rFonts w:ascii="Times New Roman" w:hAnsi="Times New Roman"/>
          <w:sz w:val="24"/>
          <w:szCs w:val="24"/>
          <w:lang w:val="fr-FR"/>
        </w:rPr>
        <w:t>(2011)</w:t>
      </w:r>
      <w:del w:id="4922" w:author="Patterson Lamb" w:date="2014-08-11T19:29:00Z">
        <w:r w:rsidRPr="003C478B" w:rsidDel="00F4165A">
          <w:rPr>
            <w:rFonts w:ascii="Times New Roman" w:hAnsi="Times New Roman"/>
            <w:sz w:val="24"/>
            <w:szCs w:val="24"/>
            <w:lang w:val="fr-FR"/>
          </w:rPr>
          <w:delText>,</w:delText>
        </w:r>
      </w:del>
      <w:ins w:id="4923" w:author="Patterson Lamb" w:date="2014-08-11T19:29:00Z">
        <w:r>
          <w:rPr>
            <w:rFonts w:ascii="Times New Roman" w:hAnsi="Times New Roman"/>
            <w:sz w:val="24"/>
            <w:szCs w:val="24"/>
            <w:lang w:val="fr-FR"/>
          </w:rPr>
          <w:t>:</w:t>
        </w:r>
      </w:ins>
      <w:r w:rsidRPr="003C478B">
        <w:rPr>
          <w:rFonts w:ascii="Times New Roman" w:hAnsi="Times New Roman"/>
          <w:sz w:val="24"/>
          <w:szCs w:val="24"/>
          <w:lang w:val="fr-FR"/>
        </w:rPr>
        <w:t xml:space="preserve"> </w:t>
      </w:r>
      <w:del w:id="4924" w:author="Patterson Lamb" w:date="2014-08-11T19:29:00Z">
        <w:r w:rsidRPr="003C478B" w:rsidDel="00F4165A">
          <w:rPr>
            <w:rFonts w:ascii="Times New Roman" w:hAnsi="Times New Roman"/>
            <w:sz w:val="24"/>
            <w:szCs w:val="24"/>
            <w:lang w:val="fr-FR"/>
          </w:rPr>
          <w:delText xml:space="preserve">No. 2, </w:delText>
        </w:r>
      </w:del>
      <w:r w:rsidRPr="003C478B">
        <w:rPr>
          <w:rFonts w:ascii="Times New Roman" w:hAnsi="Times New Roman"/>
          <w:sz w:val="24"/>
          <w:szCs w:val="24"/>
          <w:lang w:val="fr-FR"/>
        </w:rPr>
        <w:t>95–108.</w:t>
      </w:r>
    </w:p>
  </w:endnote>
  <w:endnote w:id="687">
    <w:p w:rsidR="005600E9" w:rsidRDefault="005600E9" w:rsidP="005600E9">
      <w:pPr>
        <w:pStyle w:val="EN"/>
        <w:spacing w:line="480" w:lineRule="auto"/>
        <w:jc w:val="left"/>
        <w:pPrChange w:id="492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Grass, “Vö</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lkermord,” 5.</w:t>
      </w:r>
    </w:p>
  </w:endnote>
  <w:endnote w:id="688">
    <w:p w:rsidR="005600E9" w:rsidRDefault="005600E9" w:rsidP="005600E9">
      <w:pPr>
        <w:pStyle w:val="EN"/>
        <w:spacing w:line="480" w:lineRule="auto"/>
        <w:jc w:val="left"/>
        <w:pPrChange w:id="492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J. Rudolph/H. Menzel, “Information fü</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 die Teilnehmer der Podiumsdiskussion ‘Biafra – Testfall fü</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 eine neue Politik,’ Heidelberg, 27 January 1969,” Evangelisches Zentralarchiv in Berlin, 87/1119.</w:t>
      </w:r>
    </w:p>
  </w:endnote>
  <w:endnote w:id="689">
    <w:p w:rsidR="005600E9" w:rsidRDefault="005600E9" w:rsidP="005600E9">
      <w:pPr>
        <w:pStyle w:val="EN"/>
        <w:spacing w:line="480" w:lineRule="auto"/>
        <w:jc w:val="left"/>
        <w:pPrChange w:id="492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Heinrich Tenhumberg, “Massenmord trotz Vö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lkerrecht? Zur Problematik Nigeria / Biafra,” in</w:t>
      </w:r>
      <w:del w:id="4930" w:author="Patterson Lamb" w:date="2014-08-11T19:30:00Z">
        <w:r w:rsidRPr="003C478B" w:rsidDel="00F4165A">
          <w:rPr>
            <w:rFonts w:ascii="Times New Roman" w:hAnsi="Times New Roman"/>
            <w:sz w:val="24"/>
            <w:szCs w:val="24"/>
          </w:rPr>
          <w:delText>:</w:delText>
        </w:r>
      </w:del>
      <w:ins w:id="4931" w:author="Patterson Lamb" w:date="2014-08-11T19:30:00Z">
        <w:r>
          <w:rPr>
            <w:rFonts w:ascii="Times New Roman" w:hAnsi="Times New Roman"/>
            <w:sz w:val="24"/>
            <w:szCs w:val="24"/>
          </w:rPr>
          <w:t xml:space="preserve"> </w:t>
        </w:r>
      </w:ins>
      <w:r w:rsidRPr="003C478B">
        <w:rPr>
          <w:rFonts w:ascii="Times New Roman" w:hAnsi="Times New Roman"/>
          <w:sz w:val="24"/>
          <w:szCs w:val="24"/>
        </w:rPr>
        <w:t xml:space="preserve"> Zü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lch and Guercke, eds., </w:t>
      </w:r>
      <w:r w:rsidRPr="003C478B">
        <w:rPr>
          <w:rFonts w:ascii="Times New Roman" w:hAnsi="Times New Roman"/>
          <w:i/>
          <w:sz w:val="24"/>
          <w:szCs w:val="24"/>
        </w:rPr>
        <w:t>Soll Biafra ü</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berleben?,</w:t>
      </w:r>
      <w:r w:rsidRPr="003C478B">
        <w:rPr>
          <w:rFonts w:ascii="Times New Roman" w:hAnsi="Times New Roman"/>
          <w:sz w:val="24"/>
          <w:szCs w:val="24"/>
        </w:rPr>
        <w:t xml:space="preserve"> 229.</w:t>
      </w:r>
    </w:p>
  </w:endnote>
  <w:endnote w:id="690">
    <w:p w:rsidR="005600E9" w:rsidRDefault="005600E9" w:rsidP="005600E9">
      <w:pPr>
        <w:pStyle w:val="EN"/>
        <w:spacing w:line="480" w:lineRule="auto"/>
        <w:jc w:val="left"/>
        <w:pPrChange w:id="493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“Nur beten,” 72. The UN Genocide Convention was adopted in 1948.</w:t>
      </w:r>
    </w:p>
  </w:endnote>
  <w:endnote w:id="691">
    <w:p w:rsidR="005600E9" w:rsidRDefault="005600E9" w:rsidP="005600E9">
      <w:pPr>
        <w:pStyle w:val="EN"/>
        <w:spacing w:line="480" w:lineRule="auto"/>
        <w:jc w:val="left"/>
        <w:pPrChange w:id="493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 W.</w:t>
      </w:r>
      <w:r w:rsidRPr="003C478B">
        <w:rPr>
          <w:rFonts w:ascii="Times New Roman" w:hAnsi="Times New Roman"/>
          <w:sz w:val="24"/>
          <w:szCs w:val="24"/>
        </w:rPr>
        <w:t xml:space="preserve"> </w:t>
      </w:r>
      <w:r w:rsidRPr="003C478B">
        <w:rPr>
          <w:rStyle w:val="surname"/>
          <w:sz w:val="24"/>
          <w:szCs w:val="24"/>
        </w:rPr>
        <w:t>Young</w:t>
      </w:r>
      <w:r w:rsidRPr="003C478B">
        <w:rPr>
          <w:rFonts w:ascii="Times New Roman" w:hAnsi="Times New Roman"/>
          <w:sz w:val="24"/>
          <w:szCs w:val="24"/>
        </w:rPr>
        <w:t xml:space="preserve">, </w:t>
      </w:r>
      <w:r w:rsidRPr="003C478B">
        <w:rPr>
          <w:rStyle w:val="booktitle"/>
          <w:sz w:val="24"/>
          <w:szCs w:val="24"/>
        </w:rPr>
        <w:t xml:space="preserve">The Labour Governments 1964–1970, </w:t>
      </w:r>
      <w:r w:rsidRPr="005600E9">
        <w:rPr>
          <w:rStyle w:val="booktitle"/>
          <w:i w:val="0"/>
          <w:sz w:val="24"/>
          <w:szCs w:val="24"/>
          <w:rPrChange w:id="4938" w:author="Patterson Lamb" w:date="2014-08-11T19:30:00Z">
            <w:rPr>
              <w:rStyle w:val="booktitle"/>
              <w:sz w:val="24"/>
              <w:szCs w:val="24"/>
            </w:rPr>
          </w:rPrChange>
        </w:rPr>
        <w:t>Vol. 2:</w:t>
      </w:r>
      <w:r w:rsidRPr="003C478B">
        <w:rPr>
          <w:rStyle w:val="booktitle"/>
          <w:sz w:val="24"/>
          <w:szCs w:val="24"/>
        </w:rPr>
        <w:t xml:space="preserve"> International Policy</w:t>
      </w:r>
      <w:r w:rsidRPr="003C478B">
        <w:rPr>
          <w:rFonts w:ascii="Times New Roman" w:hAnsi="Times New Roman"/>
          <w:sz w:val="24"/>
          <w:szCs w:val="24"/>
        </w:rPr>
        <w:t xml:space="preserve"> (</w:t>
      </w:r>
      <w:r w:rsidRPr="003C478B">
        <w:rPr>
          <w:rStyle w:val="placeofpub"/>
          <w:sz w:val="24"/>
          <w:szCs w:val="24"/>
        </w:rPr>
        <w:t>Manchester</w:t>
      </w:r>
      <w:r w:rsidRPr="003C478B">
        <w:rPr>
          <w:rFonts w:ascii="Times New Roman" w:hAnsi="Times New Roman"/>
          <w:sz w:val="24"/>
          <w:szCs w:val="24"/>
        </w:rPr>
        <w:t xml:space="preserve">, </w:t>
      </w:r>
      <w:ins w:id="4939" w:author="Patterson Lamb" w:date="2014-08-11T19:30: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pageextent"/>
          <w:sz w:val="24"/>
          <w:szCs w:val="24"/>
        </w:rPr>
        <w:t>193–217</w:t>
      </w:r>
      <w:r w:rsidRPr="003C478B">
        <w:rPr>
          <w:rFonts w:ascii="Times New Roman" w:hAnsi="Times New Roman"/>
          <w:sz w:val="24"/>
          <w:szCs w:val="24"/>
        </w:rPr>
        <w:t>.</w:t>
      </w:r>
    </w:p>
  </w:endnote>
  <w:endnote w:id="692">
    <w:p w:rsidR="005600E9" w:rsidRDefault="005600E9" w:rsidP="005600E9">
      <w:pPr>
        <w:pStyle w:val="EN"/>
        <w:spacing w:line="480" w:lineRule="auto"/>
        <w:jc w:val="left"/>
        <w:pPrChange w:id="494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Waugh, </w:t>
      </w:r>
      <w:r w:rsidRPr="003C478B">
        <w:rPr>
          <w:rFonts w:ascii="Times New Roman" w:hAnsi="Times New Roman"/>
          <w:i/>
          <w:sz w:val="24"/>
          <w:szCs w:val="24"/>
        </w:rPr>
        <w:t>Britain and Biafra</w:t>
      </w:r>
      <w:r w:rsidRPr="003C478B">
        <w:rPr>
          <w:rFonts w:ascii="Times New Roman" w:hAnsi="Times New Roman"/>
          <w:sz w:val="24"/>
          <w:szCs w:val="24"/>
        </w:rPr>
        <w:t>, 5, 7.</w:t>
      </w:r>
    </w:p>
  </w:endnote>
  <w:endnote w:id="693">
    <w:p w:rsidR="005600E9" w:rsidRDefault="005600E9" w:rsidP="005600E9">
      <w:pPr>
        <w:pStyle w:val="EN"/>
        <w:spacing w:line="480" w:lineRule="auto"/>
        <w:jc w:val="left"/>
        <w:pPrChange w:id="494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surname"/>
          <w:sz w:val="24"/>
          <w:szCs w:val="24"/>
        </w:rPr>
        <w:t>Forsyth</w:t>
      </w:r>
      <w:r w:rsidRPr="003C478B">
        <w:rPr>
          <w:rFonts w:ascii="Times New Roman" w:hAnsi="Times New Roman"/>
          <w:sz w:val="24"/>
          <w:szCs w:val="24"/>
        </w:rPr>
        <w:t xml:space="preserve">, </w:t>
      </w:r>
      <w:r w:rsidRPr="003C478B">
        <w:rPr>
          <w:rStyle w:val="booktitle"/>
          <w:sz w:val="24"/>
          <w:szCs w:val="24"/>
        </w:rPr>
        <w:t>The Making of an African Legend: The Biafra Story</w:t>
      </w:r>
      <w:r w:rsidRPr="003C478B">
        <w:rPr>
          <w:rFonts w:ascii="Times New Roman" w:hAnsi="Times New Roman"/>
          <w:sz w:val="24"/>
          <w:szCs w:val="24"/>
        </w:rPr>
        <w:t xml:space="preserve"> (</w:t>
      </w:r>
      <w:r w:rsidRPr="003C478B">
        <w:rPr>
          <w:rStyle w:val="placeofpub"/>
          <w:sz w:val="24"/>
          <w:szCs w:val="24"/>
        </w:rPr>
        <w:t>Harmondsworth</w:t>
      </w:r>
      <w:r w:rsidRPr="003C478B">
        <w:rPr>
          <w:rFonts w:ascii="Times New Roman" w:hAnsi="Times New Roman"/>
          <w:sz w:val="24"/>
          <w:szCs w:val="24"/>
        </w:rPr>
        <w:t xml:space="preserve">, </w:t>
      </w:r>
      <w:ins w:id="4943" w:author="Patterson Lamb" w:date="2014-08-11T19:30: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1977</w:t>
      </w:r>
      <w:r w:rsidRPr="003C478B">
        <w:rPr>
          <w:rFonts w:ascii="Times New Roman" w:hAnsi="Times New Roman"/>
          <w:sz w:val="24"/>
          <w:szCs w:val="24"/>
        </w:rPr>
        <w:t xml:space="preserve"> [1969]), </w:t>
      </w:r>
      <w:r w:rsidRPr="003C478B">
        <w:rPr>
          <w:rStyle w:val="pageextent"/>
          <w:sz w:val="24"/>
          <w:szCs w:val="24"/>
        </w:rPr>
        <w:t>267–8</w:t>
      </w:r>
      <w:r w:rsidRPr="003C478B">
        <w:rPr>
          <w:rFonts w:ascii="Times New Roman" w:hAnsi="Times New Roman"/>
          <w:sz w:val="24"/>
          <w:szCs w:val="24"/>
        </w:rPr>
        <w:t>.</w:t>
      </w:r>
    </w:p>
  </w:endnote>
  <w:endnote w:id="694">
    <w:p w:rsidR="005600E9" w:rsidRDefault="005600E9" w:rsidP="005600E9">
      <w:pPr>
        <w:pStyle w:val="EN"/>
        <w:spacing w:line="480" w:lineRule="auto"/>
        <w:jc w:val="left"/>
        <w:pPrChange w:id="494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Lagos enlisted the services of the PR agency Galitzine. Davis, </w:t>
      </w:r>
      <w:r w:rsidRPr="003C478B">
        <w:rPr>
          <w:rFonts w:ascii="Times New Roman" w:hAnsi="Times New Roman"/>
          <w:i/>
          <w:sz w:val="24"/>
          <w:szCs w:val="24"/>
        </w:rPr>
        <w:t>Interpreters</w:t>
      </w:r>
      <w:r w:rsidRPr="003C478B">
        <w:rPr>
          <w:rFonts w:ascii="Times New Roman" w:hAnsi="Times New Roman"/>
          <w:sz w:val="24"/>
          <w:szCs w:val="24"/>
        </w:rPr>
        <w:t>.</w:t>
      </w:r>
    </w:p>
  </w:endnote>
  <w:endnote w:id="695">
    <w:p w:rsidR="005600E9" w:rsidRDefault="005600E9" w:rsidP="005600E9">
      <w:pPr>
        <w:pStyle w:val="EN"/>
        <w:spacing w:line="480" w:lineRule="auto"/>
        <w:jc w:val="left"/>
        <w:pPrChange w:id="494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Nigeria High Commission, </w:t>
      </w:r>
      <w:r w:rsidRPr="003C478B">
        <w:rPr>
          <w:rFonts w:ascii="Times New Roman" w:hAnsi="Times New Roman"/>
          <w:i/>
          <w:sz w:val="24"/>
          <w:szCs w:val="24"/>
        </w:rPr>
        <w:t xml:space="preserve">Chief Enahoro </w:t>
      </w:r>
      <w:del w:id="4948" w:author="Patterson Lamb" w:date="2014-08-11T19:31:00Z">
        <w:r w:rsidRPr="003C478B" w:rsidDel="00F4165A">
          <w:rPr>
            <w:rFonts w:ascii="Times New Roman" w:hAnsi="Times New Roman"/>
            <w:i/>
            <w:sz w:val="24"/>
            <w:szCs w:val="24"/>
          </w:rPr>
          <w:delText xml:space="preserve">writes </w:delText>
        </w:r>
      </w:del>
      <w:ins w:id="4949" w:author="Patterson Lamb" w:date="2014-08-11T19:31:00Z">
        <w:r>
          <w:rPr>
            <w:rFonts w:ascii="Times New Roman" w:hAnsi="Times New Roman"/>
            <w:i/>
            <w:sz w:val="24"/>
            <w:szCs w:val="24"/>
          </w:rPr>
          <w:t>W</w:t>
        </w:r>
        <w:r w:rsidRPr="003C478B">
          <w:rPr>
            <w:rFonts w:ascii="Times New Roman" w:hAnsi="Times New Roman"/>
            <w:i/>
            <w:sz w:val="24"/>
            <w:szCs w:val="24"/>
          </w:rPr>
          <w:t xml:space="preserve">rites </w:t>
        </w:r>
      </w:ins>
      <w:r w:rsidRPr="003C478B">
        <w:rPr>
          <w:rFonts w:ascii="Times New Roman" w:hAnsi="Times New Roman"/>
          <w:i/>
          <w:sz w:val="24"/>
          <w:szCs w:val="24"/>
        </w:rPr>
        <w:t>to British M.P.s on Nigerian Civil War</w:t>
      </w:r>
      <w:r w:rsidRPr="003C478B">
        <w:rPr>
          <w:rFonts w:ascii="Times New Roman" w:hAnsi="Times New Roman"/>
          <w:sz w:val="24"/>
          <w:szCs w:val="24"/>
        </w:rPr>
        <w:t>, London</w:t>
      </w:r>
      <w:ins w:id="4950" w:author="Patterson Lamb" w:date="2014-08-11T19:31:00Z">
        <w:r>
          <w:rPr>
            <w:rFonts w:ascii="Times New Roman" w:hAnsi="Times New Roman"/>
            <w:sz w:val="24"/>
            <w:szCs w:val="24"/>
          </w:rPr>
          <w:t>,</w:t>
        </w:r>
      </w:ins>
      <w:r w:rsidRPr="003C478B">
        <w:rPr>
          <w:rFonts w:ascii="Times New Roman" w:hAnsi="Times New Roman"/>
          <w:sz w:val="24"/>
          <w:szCs w:val="24"/>
        </w:rPr>
        <w:t xml:space="preserve"> 12 June 1968, 4, 6.</w:t>
      </w:r>
      <w:ins w:id="4951" w:author="Patterson Lamb" w:date="2014-08-11T19:31:00Z">
        <w:r>
          <w:rPr>
            <w:rFonts w:ascii="Times New Roman" w:hAnsi="Times New Roman"/>
            <w:sz w:val="24"/>
            <w:szCs w:val="24"/>
          </w:rPr>
          <w:t xml:space="preserve"> </w:t>
        </w:r>
        <w:r>
          <w:rPr>
            <w:rFonts w:ascii="Times New Roman" w:hAnsi="Times New Roman"/>
            <w:b/>
            <w:sz w:val="24"/>
            <w:szCs w:val="24"/>
          </w:rPr>
          <w:t>&lt;AU: Is this in an archive?&gt;</w:t>
        </w:r>
      </w:ins>
    </w:p>
  </w:endnote>
  <w:endnote w:id="696">
    <w:p w:rsidR="005600E9" w:rsidRDefault="005600E9" w:rsidP="005600E9">
      <w:pPr>
        <w:pStyle w:val="EN"/>
        <w:spacing w:line="480" w:lineRule="auto"/>
        <w:jc w:val="left"/>
        <w:pPrChange w:id="495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4953" w:author="Patterson Lamb" w:date="2014-08-11T19:31:00Z">
        <w:r>
          <w:rPr>
            <w:rFonts w:ascii="Times New Roman" w:hAnsi="Times New Roman"/>
            <w:sz w:val="24"/>
            <w:szCs w:val="24"/>
          </w:rPr>
          <w:t>,</w:t>
        </w:r>
      </w:ins>
      <w:r w:rsidRPr="003C478B">
        <w:rPr>
          <w:rFonts w:ascii="Times New Roman" w:hAnsi="Times New Roman"/>
          <w:sz w:val="24"/>
          <w:szCs w:val="24"/>
        </w:rPr>
        <w:t xml:space="preserve"> for instance</w:t>
      </w:r>
      <w:ins w:id="4954" w:author="Patterson Lamb" w:date="2014-08-11T19:31:00Z">
        <w:r>
          <w:rPr>
            <w:rFonts w:ascii="Times New Roman" w:hAnsi="Times New Roman"/>
            <w:sz w:val="24"/>
            <w:szCs w:val="24"/>
          </w:rPr>
          <w:t>,</w:t>
        </w:r>
      </w:ins>
      <w:r w:rsidRPr="003C478B">
        <w:rPr>
          <w:rFonts w:ascii="Times New Roman" w:hAnsi="Times New Roman"/>
          <w:sz w:val="24"/>
          <w:szCs w:val="24"/>
        </w:rPr>
        <w:t xml:space="preserve"> “Editorial: The Bigger the Lie,” </w:t>
      </w:r>
      <w:del w:id="4955" w:author="Patterson Lamb" w:date="2014-08-11T19:31: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United Nigeria</w:t>
      </w:r>
      <w:r w:rsidRPr="003C478B">
        <w:rPr>
          <w:rFonts w:ascii="Times New Roman" w:hAnsi="Times New Roman"/>
          <w:sz w:val="24"/>
          <w:szCs w:val="24"/>
        </w:rPr>
        <w:t>, 11 October 1968, No. 4, 2.</w:t>
      </w:r>
    </w:p>
  </w:endnote>
  <w:endnote w:id="697">
    <w:p w:rsidR="005600E9" w:rsidRDefault="005600E9" w:rsidP="005600E9">
      <w:pPr>
        <w:pStyle w:val="EN"/>
        <w:spacing w:line="480" w:lineRule="auto"/>
        <w:jc w:val="left"/>
        <w:pPrChange w:id="496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Karen E.</w:t>
      </w:r>
      <w:r w:rsidRPr="003C478B">
        <w:rPr>
          <w:rFonts w:ascii="Times New Roman" w:hAnsi="Times New Roman"/>
          <w:sz w:val="24"/>
          <w:szCs w:val="24"/>
        </w:rPr>
        <w:t xml:space="preserve"> </w:t>
      </w:r>
      <w:r w:rsidRPr="003C478B">
        <w:rPr>
          <w:rStyle w:val="surname"/>
          <w:sz w:val="24"/>
          <w:szCs w:val="24"/>
        </w:rPr>
        <w:t>Smith</w:t>
      </w:r>
      <w:r w:rsidRPr="003C478B">
        <w:rPr>
          <w:rFonts w:ascii="Times New Roman" w:hAnsi="Times New Roman"/>
          <w:sz w:val="24"/>
          <w:szCs w:val="24"/>
        </w:rPr>
        <w:t>, “</w:t>
      </w:r>
      <w:r w:rsidRPr="003C478B">
        <w:rPr>
          <w:rStyle w:val="Articletitle"/>
          <w:sz w:val="24"/>
          <w:szCs w:val="24"/>
        </w:rPr>
        <w:t>The UK and ‘Genocide’ in Biafra,</w:t>
      </w:r>
      <w:r w:rsidRPr="003C478B">
        <w:rPr>
          <w:rFonts w:ascii="Times New Roman" w:hAnsi="Times New Roman"/>
          <w:sz w:val="24"/>
          <w:szCs w:val="24"/>
        </w:rPr>
        <w:t xml:space="preserve">” </w:t>
      </w:r>
      <w:del w:id="4964" w:author="Patterson Lamb" w:date="2014-08-11T19:31:00Z">
        <w:r w:rsidRPr="003C478B" w:rsidDel="005430E6">
          <w:rPr>
            <w:rFonts w:ascii="Times New Roman" w:hAnsi="Times New Roman"/>
            <w:sz w:val="24"/>
            <w:szCs w:val="24"/>
          </w:rPr>
          <w:delText xml:space="preserve">in: </w:delText>
        </w:r>
      </w:del>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16</w:t>
      </w:r>
      <w:r w:rsidRPr="003C478B">
        <w:rPr>
          <w:rFonts w:ascii="Times New Roman" w:hAnsi="Times New Roman"/>
          <w:sz w:val="24"/>
          <w:szCs w:val="24"/>
        </w:rPr>
        <w:t xml:space="preserve">, Nos. </w:t>
      </w:r>
      <w:r w:rsidRPr="003C478B">
        <w:rPr>
          <w:rStyle w:val="Issueno"/>
          <w:rFonts w:ascii="Times New Roman" w:hAnsi="Times New Roman"/>
          <w:sz w:val="24"/>
          <w:szCs w:val="24"/>
        </w:rPr>
        <w:t>2–3</w:t>
      </w:r>
      <w:del w:id="4965" w:author="Patterson Lamb" w:date="2014-08-11T19:31: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ins w:id="4966" w:author="Patterson Lamb" w:date="2014-08-11T19:31:00Z">
        <w:r>
          <w:rPr>
            <w:rFonts w:ascii="Times New Roman" w:hAnsi="Times New Roman"/>
            <w:sz w:val="24"/>
            <w:szCs w:val="24"/>
          </w:rPr>
          <w:t>(</w:t>
        </w:r>
      </w:ins>
      <w:r w:rsidRPr="003C478B">
        <w:rPr>
          <w:rStyle w:val="date"/>
          <w:rFonts w:ascii="Times New Roman" w:hAnsi="Times New Roman"/>
          <w:sz w:val="24"/>
          <w:szCs w:val="24"/>
        </w:rPr>
        <w:t>2014</w:t>
      </w:r>
      <w:ins w:id="4967" w:author="Patterson Lamb" w:date="2014-08-11T19:31:00Z">
        <w:r>
          <w:rPr>
            <w:rStyle w:val="date"/>
            <w:rFonts w:ascii="Times New Roman" w:hAnsi="Times New Roman"/>
            <w:sz w:val="24"/>
            <w:szCs w:val="24"/>
          </w:rPr>
          <w:t>)</w:t>
        </w:r>
      </w:ins>
      <w:r w:rsidRPr="003C478B">
        <w:rPr>
          <w:rFonts w:ascii="Times New Roman" w:hAnsi="Times New Roman"/>
          <w:sz w:val="24"/>
          <w:szCs w:val="24"/>
        </w:rPr>
        <w:t xml:space="preserve"> (forthcoming)</w:t>
      </w:r>
      <w:ins w:id="4968" w:author="Patterson Lamb" w:date="2014-08-11T19:32:00Z">
        <w:r>
          <w:rPr>
            <w:rFonts w:ascii="Times New Roman" w:hAnsi="Times New Roman"/>
            <w:sz w:val="24"/>
            <w:szCs w:val="24"/>
          </w:rPr>
          <w:t>.</w:t>
        </w:r>
      </w:ins>
      <w:del w:id="4969" w:author="Patterson Lamb" w:date="2014-08-11T19:32:00Z">
        <w:r w:rsidRPr="003C478B" w:rsidDel="005430E6">
          <w:rPr>
            <w:rFonts w:ascii="Times New Roman" w:hAnsi="Times New Roman"/>
            <w:sz w:val="24"/>
            <w:szCs w:val="24"/>
          </w:rPr>
          <w:delText>…</w:delText>
        </w:r>
      </w:del>
    </w:p>
  </w:endnote>
  <w:endnote w:id="698">
    <w:p w:rsidR="005600E9" w:rsidRDefault="005600E9" w:rsidP="005600E9">
      <w:pPr>
        <w:pStyle w:val="EN"/>
        <w:spacing w:line="480" w:lineRule="auto"/>
        <w:jc w:val="left"/>
        <w:pPrChange w:id="497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changing perception of the Biafran regime see “Ein Kavalierskrieg,” </w:t>
      </w:r>
      <w:del w:id="4972" w:author="Patterson Lamb" w:date="2014-08-11T19:32:00Z">
        <w:r w:rsidRPr="003C478B" w:rsidDel="005430E6">
          <w:rPr>
            <w:rFonts w:ascii="Times New Roman" w:hAnsi="Times New Roman"/>
            <w:sz w:val="24"/>
            <w:szCs w:val="24"/>
          </w:rPr>
          <w:delText xml:space="preserve">in: </w:delText>
        </w:r>
      </w:del>
      <w:r w:rsidRPr="003C478B">
        <w:rPr>
          <w:rFonts w:ascii="Times New Roman" w:hAnsi="Times New Roman"/>
          <w:i/>
          <w:sz w:val="24"/>
          <w:szCs w:val="24"/>
        </w:rPr>
        <w:t>Spiegel</w:t>
      </w:r>
      <w:r w:rsidRPr="003C478B">
        <w:rPr>
          <w:rFonts w:ascii="Times New Roman" w:hAnsi="Times New Roman"/>
          <w:sz w:val="24"/>
          <w:szCs w:val="24"/>
        </w:rPr>
        <w:t>, 19 January 1970, 82–</w:t>
      </w:r>
      <w:del w:id="4973" w:author="Patterson Lamb" w:date="2014-08-11T19:32:00Z">
        <w:r w:rsidRPr="003C478B" w:rsidDel="005430E6">
          <w:rPr>
            <w:rFonts w:ascii="Times New Roman" w:hAnsi="Times New Roman"/>
            <w:sz w:val="24"/>
            <w:szCs w:val="24"/>
          </w:rPr>
          <w:delText>8</w:delText>
        </w:r>
      </w:del>
      <w:r w:rsidRPr="003C478B">
        <w:rPr>
          <w:rFonts w:ascii="Times New Roman" w:hAnsi="Times New Roman"/>
          <w:sz w:val="24"/>
          <w:szCs w:val="24"/>
        </w:rPr>
        <w:t>7.</w:t>
      </w:r>
    </w:p>
  </w:endnote>
  <w:endnote w:id="699">
    <w:p w:rsidR="005600E9" w:rsidRDefault="005600E9" w:rsidP="005600E9">
      <w:pPr>
        <w:pStyle w:val="EN"/>
        <w:spacing w:line="480" w:lineRule="auto"/>
        <w:jc w:val="left"/>
        <w:pPrChange w:id="498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Stremlau, </w:t>
      </w:r>
      <w:r w:rsidRPr="003C478B">
        <w:rPr>
          <w:rFonts w:ascii="Times New Roman" w:hAnsi="Times New Roman"/>
          <w:i/>
          <w:sz w:val="24"/>
          <w:szCs w:val="24"/>
        </w:rPr>
        <w:t>International Politics</w:t>
      </w:r>
      <w:r w:rsidRPr="003C478B">
        <w:rPr>
          <w:rFonts w:ascii="Times New Roman" w:hAnsi="Times New Roman"/>
          <w:sz w:val="24"/>
          <w:szCs w:val="24"/>
        </w:rPr>
        <w:t>, 366–7.</w:t>
      </w:r>
    </w:p>
  </w:endnote>
  <w:endnote w:id="700">
    <w:p w:rsidR="005600E9" w:rsidRDefault="005600E9" w:rsidP="005600E9">
      <w:pPr>
        <w:pStyle w:val="EN"/>
        <w:spacing w:line="480" w:lineRule="auto"/>
        <w:jc w:val="left"/>
        <w:pPrChange w:id="498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more thorough discussion of these questions</w:t>
      </w:r>
      <w:ins w:id="4987" w:author="Patterson Lamb" w:date="2014-08-11T19:32: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Lasse</w:t>
      </w:r>
      <w:r w:rsidRPr="003C478B">
        <w:rPr>
          <w:rFonts w:ascii="Times New Roman" w:hAnsi="Times New Roman"/>
          <w:sz w:val="24"/>
          <w:szCs w:val="24"/>
        </w:rPr>
        <w:t xml:space="preserve"> </w:t>
      </w:r>
      <w:r w:rsidRPr="003C478B">
        <w:rPr>
          <w:rStyle w:val="surname"/>
          <w:sz w:val="24"/>
          <w:szCs w:val="24"/>
        </w:rPr>
        <w:t>Heerten</w:t>
      </w:r>
      <w:r w:rsidRPr="003C478B">
        <w:rPr>
          <w:rFonts w:ascii="Times New Roman" w:hAnsi="Times New Roman"/>
          <w:sz w:val="24"/>
          <w:szCs w:val="24"/>
        </w:rPr>
        <w:t xml:space="preserve"> and </w:t>
      </w:r>
      <w:r w:rsidRPr="003C478B">
        <w:rPr>
          <w:rStyle w:val="forename"/>
          <w:sz w:val="24"/>
          <w:szCs w:val="24"/>
        </w:rPr>
        <w:t>A. Dirk</w:t>
      </w:r>
      <w:r w:rsidRPr="003C478B">
        <w:rPr>
          <w:rFonts w:ascii="Times New Roman" w:hAnsi="Times New Roman"/>
          <w:sz w:val="24"/>
          <w:szCs w:val="24"/>
        </w:rPr>
        <w:t xml:space="preserve"> </w:t>
      </w:r>
      <w:r w:rsidRPr="003C478B">
        <w:rPr>
          <w:rStyle w:val="surname"/>
          <w:sz w:val="24"/>
          <w:szCs w:val="24"/>
        </w:rPr>
        <w:t>Moses</w:t>
      </w:r>
      <w:r w:rsidRPr="003C478B">
        <w:rPr>
          <w:rFonts w:ascii="Times New Roman" w:hAnsi="Times New Roman"/>
          <w:sz w:val="24"/>
          <w:szCs w:val="24"/>
        </w:rPr>
        <w:t>, “</w:t>
      </w:r>
      <w:r w:rsidRPr="003C478B">
        <w:rPr>
          <w:rStyle w:val="Articletitle"/>
          <w:sz w:val="24"/>
          <w:szCs w:val="24"/>
        </w:rPr>
        <w:t>The Nigeria-Biafra War: Postcolonial Conflict and the Question of Genocide, 1967–1970,</w:t>
      </w:r>
      <w:r w:rsidRPr="003C478B">
        <w:rPr>
          <w:rFonts w:ascii="Times New Roman" w:hAnsi="Times New Roman"/>
          <w:sz w:val="24"/>
          <w:szCs w:val="24"/>
        </w:rPr>
        <w:t xml:space="preserve">” </w:t>
      </w:r>
      <w:del w:id="4988" w:author="Patterson Lamb" w:date="2014-08-11T19:32:00Z">
        <w:r w:rsidRPr="003C478B" w:rsidDel="005430E6">
          <w:rPr>
            <w:rFonts w:ascii="Times New Roman" w:hAnsi="Times New Roman"/>
            <w:sz w:val="24"/>
            <w:szCs w:val="24"/>
          </w:rPr>
          <w:delText>in:</w:delText>
        </w:r>
        <w:r w:rsidRPr="003C478B" w:rsidDel="005430E6">
          <w:rPr>
            <w:rStyle w:val="journal-title"/>
            <w:sz w:val="24"/>
            <w:szCs w:val="24"/>
          </w:rPr>
          <w:delText xml:space="preserve"> </w:delText>
        </w:r>
      </w:del>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16</w:t>
      </w:r>
      <w:r w:rsidRPr="003C478B">
        <w:rPr>
          <w:rFonts w:ascii="Times New Roman" w:hAnsi="Times New Roman"/>
          <w:sz w:val="24"/>
          <w:szCs w:val="24"/>
        </w:rPr>
        <w:t xml:space="preserve">, </w:t>
      </w:r>
      <w:del w:id="4989" w:author="Patterson Lamb" w:date="2014-08-11T19:32:00Z">
        <w:r w:rsidRPr="003C478B" w:rsidDel="005430E6">
          <w:rPr>
            <w:rFonts w:ascii="Times New Roman" w:hAnsi="Times New Roman"/>
            <w:sz w:val="24"/>
            <w:szCs w:val="24"/>
          </w:rPr>
          <w:delText>Nos</w:delText>
        </w:r>
      </w:del>
      <w:ins w:id="4990" w:author="Patterson Lamb" w:date="2014-08-11T19:32:00Z">
        <w:r>
          <w:rPr>
            <w:rFonts w:ascii="Times New Roman" w:hAnsi="Times New Roman"/>
            <w:sz w:val="24"/>
            <w:szCs w:val="24"/>
          </w:rPr>
          <w:t>n</w:t>
        </w:r>
        <w:r w:rsidRPr="003C478B">
          <w:rPr>
            <w:rFonts w:ascii="Times New Roman" w:hAnsi="Times New Roman"/>
            <w:sz w:val="24"/>
            <w:szCs w:val="24"/>
          </w:rPr>
          <w:t>os</w:t>
        </w:r>
      </w:ins>
      <w:r w:rsidRPr="003C478B">
        <w:rPr>
          <w:rFonts w:ascii="Times New Roman" w:hAnsi="Times New Roman"/>
          <w:sz w:val="24"/>
          <w:szCs w:val="24"/>
        </w:rPr>
        <w:t xml:space="preserve">. </w:t>
      </w:r>
      <w:r w:rsidRPr="003C478B">
        <w:rPr>
          <w:rStyle w:val="Issueno"/>
          <w:rFonts w:ascii="Times New Roman" w:hAnsi="Times New Roman"/>
          <w:sz w:val="24"/>
          <w:szCs w:val="24"/>
        </w:rPr>
        <w:t>2–3</w:t>
      </w:r>
      <w:del w:id="4991" w:author="Patterson Lamb" w:date="2014-08-11T19:32: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ins w:id="4992" w:author="Patterson Lamb" w:date="2014-08-11T19:32:00Z">
        <w:r>
          <w:rPr>
            <w:rFonts w:ascii="Times New Roman" w:hAnsi="Times New Roman"/>
            <w:sz w:val="24"/>
            <w:szCs w:val="24"/>
          </w:rPr>
          <w:t>(</w:t>
        </w:r>
      </w:ins>
      <w:r w:rsidRPr="003C478B">
        <w:rPr>
          <w:rStyle w:val="date"/>
          <w:rFonts w:ascii="Times New Roman" w:hAnsi="Times New Roman"/>
          <w:sz w:val="24"/>
          <w:szCs w:val="24"/>
        </w:rPr>
        <w:t>2014</w:t>
      </w:r>
      <w:ins w:id="4993" w:author="Patterson Lamb" w:date="2014-08-11T19:32:00Z">
        <w:r>
          <w:rPr>
            <w:rStyle w:val="date"/>
            <w:rFonts w:ascii="Times New Roman" w:hAnsi="Times New Roman"/>
            <w:sz w:val="24"/>
            <w:szCs w:val="24"/>
          </w:rPr>
          <w:t>)</w:t>
        </w:r>
      </w:ins>
      <w:r w:rsidRPr="003C478B">
        <w:rPr>
          <w:rFonts w:ascii="Times New Roman" w:hAnsi="Times New Roman"/>
          <w:sz w:val="24"/>
          <w:szCs w:val="24"/>
        </w:rPr>
        <w:t xml:space="preserve"> (forthcoming).</w:t>
      </w:r>
    </w:p>
  </w:endnote>
  <w:endnote w:id="701">
    <w:p w:rsidR="005600E9" w:rsidRDefault="005600E9" w:rsidP="005600E9">
      <w:pPr>
        <w:pStyle w:val="EN"/>
        <w:spacing w:line="480" w:lineRule="auto"/>
        <w:jc w:val="left"/>
        <w:pPrChange w:id="499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Lasse Heerten, “</w:t>
      </w:r>
      <w:r w:rsidRPr="003C478B">
        <w:rPr>
          <w:rFonts w:ascii="Times New Roman" w:hAnsi="Times New Roman"/>
          <w:bCs/>
          <w:sz w:val="24"/>
          <w:szCs w:val="24"/>
        </w:rPr>
        <w:t>The Dystopia of Postcolonial Catastrophe.</w:t>
      </w:r>
      <w:r w:rsidRPr="003C478B">
        <w:rPr>
          <w:rFonts w:ascii="Times New Roman" w:hAnsi="Times New Roman"/>
          <w:sz w:val="24"/>
          <w:szCs w:val="24"/>
        </w:rPr>
        <w:t>”</w:t>
      </w:r>
    </w:p>
  </w:endnote>
  <w:endnote w:id="702">
    <w:p w:rsidR="005600E9" w:rsidRDefault="005600E9" w:rsidP="005600E9">
      <w:pPr>
        <w:pStyle w:val="EN"/>
        <w:spacing w:line="480" w:lineRule="auto"/>
        <w:jc w:val="left"/>
        <w:pPrChange w:id="499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Bessel</w:t>
      </w:r>
      <w:ins w:id="4998" w:author="Patterson Lamb" w:date="2014-08-11T19:32:00Z">
        <w:r>
          <w:rPr>
            <w:rFonts w:ascii="Times New Roman" w:hAnsi="Times New Roman"/>
            <w:sz w:val="24"/>
            <w:szCs w:val="24"/>
          </w:rPr>
          <w:t xml:space="preserve"> and </w:t>
        </w:r>
      </w:ins>
      <w:del w:id="4999" w:author="Patterson Lamb" w:date="2014-08-11T19:32:00Z">
        <w:r w:rsidRPr="003C478B" w:rsidDel="005430E6">
          <w:rPr>
            <w:rFonts w:ascii="Times New Roman" w:hAnsi="Times New Roman"/>
            <w:sz w:val="24"/>
            <w:szCs w:val="24"/>
          </w:rPr>
          <w:delText>/</w:delText>
        </w:r>
      </w:del>
      <w:r w:rsidRPr="003C478B">
        <w:rPr>
          <w:rStyle w:val="forename"/>
          <w:sz w:val="24"/>
          <w:szCs w:val="24"/>
        </w:rPr>
        <w:t>Dirk</w:t>
      </w:r>
      <w:r w:rsidRPr="003C478B">
        <w:rPr>
          <w:rFonts w:ascii="Times New Roman" w:hAnsi="Times New Roman"/>
          <w:sz w:val="24"/>
          <w:szCs w:val="24"/>
        </w:rPr>
        <w:t xml:space="preserve"> </w:t>
      </w:r>
      <w:r w:rsidRPr="003C478B">
        <w:rPr>
          <w:rStyle w:val="surname"/>
          <w:sz w:val="24"/>
          <w:szCs w:val="24"/>
        </w:rPr>
        <w:t>Schumann</w:t>
      </w:r>
      <w:r w:rsidRPr="003C478B">
        <w:rPr>
          <w:rFonts w:ascii="Times New Roman" w:hAnsi="Times New Roman"/>
          <w:sz w:val="24"/>
          <w:szCs w:val="24"/>
        </w:rPr>
        <w:t>, eds.</w:t>
      </w:r>
      <w:ins w:id="5000" w:author="Patterson Lamb" w:date="2014-08-11T19:32: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Life after Death: Approaches to a Cultural and Social History of Europe during the 1940s and 1950s</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ins w:id="5001" w:author="Patterson Lamb" w:date="2014-08-11T19:33:00Z">
        <w:r>
          <w:rPr>
            <w:rFonts w:ascii="Times New Roman" w:hAnsi="Times New Roman"/>
            <w:sz w:val="24"/>
            <w:szCs w:val="24"/>
          </w:rPr>
          <w:t xml:space="preserve">Cambridge University Press, </w:t>
        </w:r>
      </w:ins>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forename"/>
          <w:sz w:val="24"/>
          <w:szCs w:val="24"/>
        </w:rPr>
        <w:t>Tony</w:t>
      </w:r>
      <w:r w:rsidRPr="003C478B">
        <w:rPr>
          <w:rFonts w:ascii="Times New Roman" w:hAnsi="Times New Roman"/>
          <w:sz w:val="24"/>
          <w:szCs w:val="24"/>
        </w:rPr>
        <w:t xml:space="preserve"> </w:t>
      </w:r>
      <w:r w:rsidRPr="003C478B">
        <w:rPr>
          <w:rStyle w:val="surname"/>
          <w:sz w:val="24"/>
          <w:szCs w:val="24"/>
        </w:rPr>
        <w:t>Judt</w:t>
      </w:r>
      <w:r w:rsidRPr="003C478B">
        <w:rPr>
          <w:rFonts w:ascii="Times New Roman" w:hAnsi="Times New Roman"/>
          <w:sz w:val="24"/>
          <w:szCs w:val="24"/>
        </w:rPr>
        <w:t xml:space="preserve">, </w:t>
      </w:r>
      <w:r w:rsidRPr="003C478B">
        <w:rPr>
          <w:rStyle w:val="booktitle"/>
          <w:sz w:val="24"/>
          <w:szCs w:val="24"/>
        </w:rPr>
        <w:t xml:space="preserve">Postwar: A History of Europe Since 1945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ins w:id="5002" w:author="Patterson Lamb" w:date="2014-08-11T19:33: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2007</w:t>
      </w:r>
      <w:r w:rsidRPr="003C478B">
        <w:rPr>
          <w:rFonts w:ascii="Times New Roman" w:hAnsi="Times New Roman"/>
          <w:sz w:val="24"/>
          <w:szCs w:val="24"/>
        </w:rPr>
        <w:t xml:space="preserve"> [2005]), </w:t>
      </w:r>
      <w:r w:rsidRPr="003C478B">
        <w:rPr>
          <w:rStyle w:val="pageextent"/>
          <w:sz w:val="24"/>
          <w:szCs w:val="24"/>
        </w:rPr>
        <w:t>803–</w:t>
      </w:r>
      <w:del w:id="5003" w:author="Patterson Lamb" w:date="2014-08-11T19:33:00Z">
        <w:r w:rsidRPr="003C478B" w:rsidDel="005430E6">
          <w:rPr>
            <w:rStyle w:val="pageextent"/>
            <w:sz w:val="24"/>
            <w:szCs w:val="24"/>
          </w:rPr>
          <w:delText>8</w:delText>
        </w:r>
      </w:del>
      <w:r w:rsidRPr="003C478B">
        <w:rPr>
          <w:rStyle w:val="pageextent"/>
          <w:sz w:val="24"/>
          <w:szCs w:val="24"/>
        </w:rPr>
        <w:t>31</w:t>
      </w:r>
      <w:r w:rsidRPr="003C478B">
        <w:rPr>
          <w:rFonts w:ascii="Times New Roman" w:hAnsi="Times New Roman"/>
          <w:sz w:val="24"/>
          <w:szCs w:val="24"/>
        </w:rPr>
        <w:t xml:space="preserve">; </w:t>
      </w:r>
      <w:r w:rsidRPr="003C478B">
        <w:rPr>
          <w:rStyle w:val="forename"/>
          <w:sz w:val="24"/>
          <w:szCs w:val="24"/>
        </w:rPr>
        <w:t>Pieter</w:t>
      </w:r>
      <w:r w:rsidRPr="003C478B">
        <w:rPr>
          <w:rFonts w:ascii="Times New Roman" w:hAnsi="Times New Roman"/>
          <w:sz w:val="24"/>
          <w:szCs w:val="24"/>
        </w:rPr>
        <w:t xml:space="preserve"> </w:t>
      </w:r>
      <w:r w:rsidRPr="003C478B">
        <w:rPr>
          <w:rStyle w:val="surname"/>
          <w:sz w:val="24"/>
          <w:szCs w:val="24"/>
        </w:rPr>
        <w:t>Lagrou</w:t>
      </w:r>
      <w:r w:rsidRPr="003C478B">
        <w:rPr>
          <w:rFonts w:ascii="Times New Roman" w:hAnsi="Times New Roman"/>
          <w:sz w:val="24"/>
          <w:szCs w:val="24"/>
        </w:rPr>
        <w:t xml:space="preserve">, </w:t>
      </w:r>
      <w:r w:rsidRPr="003C478B">
        <w:rPr>
          <w:rStyle w:val="booktitle"/>
          <w:sz w:val="24"/>
          <w:szCs w:val="24"/>
        </w:rPr>
        <w:t>The Legacy of Nazi Occupation: Patriotic Memory and National Recovery in Western Europe, 1945–1965</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ins w:id="5004" w:author="Patterson Lamb" w:date="2014-08-11T19:33:00Z">
        <w:r>
          <w:rPr>
            <w:rFonts w:ascii="Times New Roman" w:hAnsi="Times New Roman"/>
            <w:sz w:val="24"/>
            <w:szCs w:val="24"/>
          </w:rPr>
          <w:t xml:space="preserve">Cambridge University Press, </w:t>
        </w:r>
      </w:ins>
      <w:r w:rsidRPr="003C478B">
        <w:rPr>
          <w:rStyle w:val="date"/>
          <w:rFonts w:ascii="Times New Roman" w:hAnsi="Times New Roman"/>
          <w:sz w:val="24"/>
          <w:szCs w:val="24"/>
        </w:rPr>
        <w:t>2000</w:t>
      </w:r>
      <w:r w:rsidRPr="003C478B">
        <w:rPr>
          <w:rFonts w:ascii="Times New Roman" w:hAnsi="Times New Roman"/>
          <w:sz w:val="24"/>
          <w:szCs w:val="24"/>
        </w:rPr>
        <w:t>).</w:t>
      </w:r>
    </w:p>
  </w:endnote>
  <w:endnote w:id="703">
    <w:p w:rsidR="005600E9" w:rsidRDefault="005600E9" w:rsidP="005600E9">
      <w:pPr>
        <w:pStyle w:val="EN"/>
        <w:spacing w:line="480" w:lineRule="auto"/>
        <w:jc w:val="left"/>
        <w:pPrChange w:id="500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Christoph</w:t>
      </w:r>
      <w:r w:rsidRPr="003C478B">
        <w:rPr>
          <w:rFonts w:ascii="Times New Roman" w:hAnsi="Times New Roman"/>
          <w:sz w:val="24"/>
          <w:szCs w:val="24"/>
        </w:rPr>
        <w:t xml:space="preserve"> </w:t>
      </w:r>
      <w:r w:rsidRPr="003C478B">
        <w:rPr>
          <w:rStyle w:val="surname"/>
          <w:sz w:val="24"/>
          <w:szCs w:val="24"/>
        </w:rPr>
        <w:t>Kalter</w:t>
      </w:r>
      <w:r w:rsidRPr="003C478B">
        <w:rPr>
          <w:rFonts w:ascii="Times New Roman" w:hAnsi="Times New Roman"/>
          <w:sz w:val="24"/>
          <w:szCs w:val="24"/>
        </w:rPr>
        <w:t xml:space="preserve">, </w:t>
      </w:r>
      <w:r w:rsidRPr="003C478B">
        <w:rPr>
          <w:rStyle w:val="booktitle"/>
          <w:sz w:val="24"/>
          <w:szCs w:val="24"/>
        </w:rPr>
        <w:t>Die Entdeckung der Dritten Welt: Dekolonisierung und neue radikale Linke in Frankreich</w:t>
      </w:r>
      <w:r w:rsidRPr="003C478B">
        <w:rPr>
          <w:rFonts w:ascii="Times New Roman" w:hAnsi="Times New Roman"/>
          <w:sz w:val="24"/>
          <w:szCs w:val="24"/>
        </w:rPr>
        <w:t xml:space="preserve">, </w:t>
      </w:r>
      <w:r w:rsidRPr="003C478B">
        <w:rPr>
          <w:rStyle w:val="placeofpub"/>
          <w:sz w:val="24"/>
          <w:szCs w:val="24"/>
        </w:rPr>
        <w:t>Frankfurt a.M.</w:t>
      </w:r>
      <w:ins w:id="5006" w:author="Patterson Lamb" w:date="2014-08-11T19:33:00Z">
        <w:r>
          <w:rPr>
            <w:rStyle w:val="placeofpub"/>
            <w:sz w:val="24"/>
            <w:szCs w:val="24"/>
          </w:rPr>
          <w:t xml:space="preserve">, </w:t>
        </w:r>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chap</w:t>
      </w:r>
      <w:del w:id="5007" w:author="Patterson Lamb" w:date="2014-08-11T19:33:00Z">
        <w:r w:rsidRPr="003C478B" w:rsidDel="005430E6">
          <w:rPr>
            <w:rFonts w:ascii="Times New Roman" w:hAnsi="Times New Roman"/>
            <w:sz w:val="24"/>
            <w:szCs w:val="24"/>
          </w:rPr>
          <w:delText>.</w:delText>
        </w:r>
      </w:del>
      <w:ins w:id="5008" w:author="Patterson Lamb" w:date="2014-08-11T19:33:00Z">
        <w:r>
          <w:rPr>
            <w:rFonts w:ascii="Times New Roman" w:hAnsi="Times New Roman"/>
            <w:sz w:val="24"/>
            <w:szCs w:val="24"/>
          </w:rPr>
          <w:t>ter</w:t>
        </w:r>
      </w:ins>
      <w:r w:rsidRPr="003C478B">
        <w:rPr>
          <w:rFonts w:ascii="Times New Roman" w:hAnsi="Times New Roman"/>
          <w:sz w:val="24"/>
          <w:szCs w:val="24"/>
        </w:rPr>
        <w:t xml:space="preserve"> 4; </w:t>
      </w:r>
      <w:r w:rsidRPr="003C478B">
        <w:rPr>
          <w:rStyle w:val="forename"/>
          <w:sz w:val="24"/>
          <w:szCs w:val="24"/>
        </w:rPr>
        <w:t>Wilfried</w:t>
      </w:r>
      <w:r w:rsidRPr="003C478B">
        <w:rPr>
          <w:rFonts w:ascii="Times New Roman" w:hAnsi="Times New Roman"/>
          <w:sz w:val="24"/>
          <w:szCs w:val="24"/>
        </w:rPr>
        <w:t xml:space="preserve"> </w:t>
      </w:r>
      <w:r w:rsidRPr="003C478B">
        <w:rPr>
          <w:rStyle w:val="surname"/>
          <w:sz w:val="24"/>
          <w:szCs w:val="24"/>
        </w:rPr>
        <w:t>Mausbach</w:t>
      </w:r>
      <w:r w:rsidRPr="003C478B">
        <w:rPr>
          <w:rFonts w:ascii="Times New Roman" w:hAnsi="Times New Roman"/>
          <w:sz w:val="24"/>
          <w:szCs w:val="24"/>
        </w:rPr>
        <w:t>, “</w:t>
      </w:r>
      <w:r w:rsidRPr="003C478B">
        <w:rPr>
          <w:rStyle w:val="chaptertitle"/>
          <w:sz w:val="24"/>
          <w:szCs w:val="24"/>
        </w:rPr>
        <w:t>Wende um 360 Grad? Nationalsozialismus und Judenvernichtung in der ‘zweiten Grü</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ndungsphase’ der Bundesrepublik,”</w:t>
      </w:r>
      <w:r w:rsidRPr="003C478B">
        <w:rPr>
          <w:rFonts w:ascii="Times New Roman" w:hAnsi="Times New Roman"/>
          <w:sz w:val="24"/>
          <w:szCs w:val="24"/>
        </w:rPr>
        <w:t xml:space="preserve"> in</w:t>
      </w:r>
      <w:del w:id="5009" w:author="Patterson Lamb" w:date="2014-08-11T19:34: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Christina</w:t>
      </w:r>
      <w:r w:rsidRPr="003C478B">
        <w:rPr>
          <w:rFonts w:ascii="Times New Roman" w:hAnsi="Times New Roman"/>
          <w:sz w:val="24"/>
          <w:szCs w:val="24"/>
        </w:rPr>
        <w:t xml:space="preserve"> </w:t>
      </w:r>
      <w:r w:rsidRPr="003C478B">
        <w:rPr>
          <w:rStyle w:val="surname"/>
          <w:sz w:val="24"/>
          <w:szCs w:val="24"/>
        </w:rPr>
        <w:t>von Hodenberg</w:t>
      </w:r>
      <w:del w:id="5010" w:author="Patterson Lamb" w:date="2014-08-11T19:34:00Z">
        <w:r w:rsidRPr="003C478B" w:rsidDel="005430E6">
          <w:rPr>
            <w:rFonts w:ascii="Times New Roman" w:hAnsi="Times New Roman"/>
            <w:sz w:val="24"/>
            <w:szCs w:val="24"/>
          </w:rPr>
          <w:delText>/</w:delText>
        </w:r>
      </w:del>
      <w:ins w:id="5011" w:author="Patterson Lamb" w:date="2014-08-11T19:34:00Z">
        <w:r>
          <w:rPr>
            <w:rFonts w:ascii="Times New Roman" w:hAnsi="Times New Roman"/>
            <w:sz w:val="24"/>
            <w:szCs w:val="24"/>
          </w:rPr>
          <w:t xml:space="preserve"> and </w:t>
        </w:r>
      </w:ins>
      <w:r w:rsidRPr="003C478B">
        <w:rPr>
          <w:rStyle w:val="forename"/>
          <w:sz w:val="24"/>
          <w:szCs w:val="24"/>
        </w:rPr>
        <w:t>Detlef</w:t>
      </w:r>
      <w:r w:rsidRPr="003C478B">
        <w:rPr>
          <w:rFonts w:ascii="Times New Roman" w:hAnsi="Times New Roman"/>
          <w:sz w:val="24"/>
          <w:szCs w:val="24"/>
        </w:rPr>
        <w:t xml:space="preserve"> </w:t>
      </w:r>
      <w:r w:rsidRPr="003C478B">
        <w:rPr>
          <w:rStyle w:val="surname"/>
          <w:sz w:val="24"/>
          <w:szCs w:val="24"/>
        </w:rPr>
        <w:t>Siegfried</w:t>
      </w:r>
      <w:r w:rsidRPr="003C478B">
        <w:rPr>
          <w:rFonts w:ascii="Times New Roman" w:hAnsi="Times New Roman"/>
          <w:sz w:val="24"/>
          <w:szCs w:val="24"/>
        </w:rPr>
        <w:t xml:space="preserve">, eds., </w:t>
      </w:r>
      <w:r w:rsidRPr="003C478B">
        <w:rPr>
          <w:rStyle w:val="booktitle"/>
          <w:sz w:val="24"/>
          <w:szCs w:val="24"/>
        </w:rPr>
        <w:t xml:space="preserve">Wo </w:t>
      </w:r>
      <w:r>
        <w:rPr>
          <w:rStyle w:val="booktitle"/>
          <w:sz w:val="24"/>
          <w:szCs w:val="24"/>
        </w:rPr>
        <w:t>“</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1968</w:t>
      </w:r>
      <w:r>
        <w:rPr>
          <w:rStyle w:val="booktitle"/>
          <w:sz w:val="24"/>
          <w:szCs w:val="24"/>
        </w:rPr>
        <w:t>”</w:t>
      </w:r>
      <w:r w:rsidRPr="003C478B">
        <w:rPr>
          <w:rStyle w:val="booktitle"/>
          <w:sz w:val="24"/>
          <w:szCs w:val="24"/>
        </w:rPr>
        <w:t xml:space="preserve"> liegt: Reform und Revolte in der Geschichte der Bundesrepublik</w:t>
      </w:r>
      <w:r w:rsidRPr="003C478B">
        <w:rPr>
          <w:rFonts w:ascii="Times New Roman" w:hAnsi="Times New Roman"/>
          <w:sz w:val="24"/>
          <w:szCs w:val="24"/>
        </w:rPr>
        <w:t xml:space="preserve"> (</w:t>
      </w:r>
      <w:r w:rsidRPr="003C478B">
        <w:rPr>
          <w:rStyle w:val="placeofpub"/>
          <w:sz w:val="24"/>
          <w:szCs w:val="24"/>
        </w:rPr>
        <w:t>Gö</w:t>
      </w:r>
      <w:r w:rsidRPr="003C478B">
        <w:rPr>
          <w:rStyle w:val="placeofpub"/>
          <w:sz w:val="24"/>
          <w:szCs w:val="24"/>
        </w:rPr>
        <w:fldChar w:fldCharType="begin"/>
      </w:r>
      <w:r w:rsidRPr="003C478B">
        <w:rPr>
          <w:rStyle w:val="placeofpub"/>
          <w:sz w:val="24"/>
          <w:szCs w:val="24"/>
        </w:rPr>
        <w:instrText xml:space="preserve"> SET  Times New Roman  \* MERGEFORMAT </w:instrText>
      </w:r>
      <w:r w:rsidRPr="003C478B">
        <w:rPr>
          <w:rStyle w:val="placeofpub"/>
          <w:sz w:val="24"/>
          <w:szCs w:val="24"/>
        </w:rPr>
        <w:fldChar w:fldCharType="separate"/>
      </w:r>
      <w:r w:rsidRPr="003C478B">
        <w:rPr>
          <w:rStyle w:val="placeofpub"/>
          <w:noProof/>
          <w:sz w:val="24"/>
          <w:szCs w:val="24"/>
        </w:rPr>
        <w:t>New</w:t>
      </w:r>
      <w:r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ins w:id="5012" w:author="Patterson Lamb" w:date="2014-08-11T19:34: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2006</w:t>
      </w:r>
      <w:r w:rsidRPr="003C478B">
        <w:rPr>
          <w:rFonts w:ascii="Times New Roman" w:hAnsi="Times New Roman"/>
          <w:sz w:val="24"/>
          <w:szCs w:val="24"/>
        </w:rPr>
        <w:t xml:space="preserve">), </w:t>
      </w:r>
      <w:r w:rsidRPr="003C478B">
        <w:rPr>
          <w:rStyle w:val="pageextent"/>
          <w:sz w:val="24"/>
          <w:szCs w:val="24"/>
        </w:rPr>
        <w:t>15–47</w:t>
      </w:r>
      <w:r w:rsidRPr="003C478B">
        <w:rPr>
          <w:rFonts w:ascii="Times New Roman" w:hAnsi="Times New Roman"/>
          <w:sz w:val="24"/>
          <w:szCs w:val="24"/>
        </w:rPr>
        <w:t>.</w:t>
      </w:r>
    </w:p>
  </w:endnote>
  <w:endnote w:id="704">
    <w:p w:rsidR="005600E9" w:rsidRDefault="005600E9" w:rsidP="005600E9">
      <w:pPr>
        <w:pStyle w:val="EN"/>
        <w:spacing w:line="480" w:lineRule="auto"/>
        <w:jc w:val="left"/>
        <w:pPrChange w:id="501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Anson</w:t>
      </w:r>
      <w:r w:rsidRPr="003C478B">
        <w:rPr>
          <w:rFonts w:ascii="Times New Roman" w:hAnsi="Times New Roman"/>
          <w:sz w:val="24"/>
          <w:szCs w:val="24"/>
        </w:rPr>
        <w:t xml:space="preserve"> </w:t>
      </w:r>
      <w:r w:rsidRPr="003C478B">
        <w:rPr>
          <w:rStyle w:val="surname"/>
          <w:sz w:val="24"/>
          <w:szCs w:val="24"/>
        </w:rPr>
        <w:t>Rabinbach</w:t>
      </w:r>
      <w:r w:rsidRPr="003C478B">
        <w:rPr>
          <w:rFonts w:ascii="Times New Roman" w:hAnsi="Times New Roman"/>
          <w:sz w:val="24"/>
          <w:szCs w:val="24"/>
        </w:rPr>
        <w:t xml:space="preserve">, </w:t>
      </w:r>
      <w:r w:rsidRPr="003C478B">
        <w:rPr>
          <w:rStyle w:val="booktitle"/>
          <w:sz w:val="24"/>
          <w:szCs w:val="24"/>
        </w:rPr>
        <w:t>Begriffe aus dem Kalten Krieg: Totalitarismus, Antifaschismus, Genozid</w:t>
      </w:r>
      <w:r w:rsidRPr="003C478B">
        <w:rPr>
          <w:rFonts w:ascii="Times New Roman" w:hAnsi="Times New Roman"/>
          <w:sz w:val="24"/>
          <w:szCs w:val="24"/>
        </w:rPr>
        <w:t xml:space="preserve"> (</w:t>
      </w:r>
      <w:r w:rsidRPr="003C478B">
        <w:rPr>
          <w:rStyle w:val="placeofpub"/>
          <w:sz w:val="24"/>
          <w:szCs w:val="24"/>
        </w:rPr>
        <w:t>Gö</w:t>
      </w:r>
      <w:r w:rsidRPr="003C478B">
        <w:rPr>
          <w:rStyle w:val="placeofpub"/>
          <w:sz w:val="24"/>
          <w:szCs w:val="24"/>
        </w:rPr>
        <w:fldChar w:fldCharType="begin"/>
      </w:r>
      <w:r w:rsidRPr="003C478B">
        <w:rPr>
          <w:rStyle w:val="placeofpub"/>
          <w:sz w:val="24"/>
          <w:szCs w:val="24"/>
        </w:rPr>
        <w:instrText xml:space="preserve"> SET  Times New Roman  \* MERGEFORMAT </w:instrText>
      </w:r>
      <w:r w:rsidRPr="003C478B">
        <w:rPr>
          <w:rStyle w:val="placeofpub"/>
          <w:sz w:val="24"/>
          <w:szCs w:val="24"/>
        </w:rPr>
        <w:fldChar w:fldCharType="separate"/>
      </w:r>
      <w:r w:rsidRPr="003C478B">
        <w:rPr>
          <w:rStyle w:val="placeofpub"/>
          <w:noProof/>
          <w:sz w:val="24"/>
          <w:szCs w:val="24"/>
        </w:rPr>
        <w:t>New</w:t>
      </w:r>
      <w:r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ins w:id="5016" w:author="Patterson Lamb" w:date="2014-08-11T19:34: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forename"/>
          <w:sz w:val="24"/>
          <w:szCs w:val="24"/>
        </w:rPr>
        <w:t>Kirsten</w:t>
      </w:r>
      <w:r w:rsidRPr="003C478B">
        <w:rPr>
          <w:rFonts w:ascii="Times New Roman" w:hAnsi="Times New Roman"/>
          <w:sz w:val="24"/>
          <w:szCs w:val="24"/>
        </w:rPr>
        <w:t xml:space="preserve"> </w:t>
      </w:r>
      <w:r w:rsidRPr="003C478B">
        <w:rPr>
          <w:rStyle w:val="surname"/>
          <w:sz w:val="24"/>
          <w:szCs w:val="24"/>
        </w:rPr>
        <w:t>Fermaglich</w:t>
      </w:r>
      <w:r w:rsidRPr="003C478B">
        <w:rPr>
          <w:rFonts w:ascii="Times New Roman" w:hAnsi="Times New Roman"/>
          <w:sz w:val="24"/>
          <w:szCs w:val="24"/>
        </w:rPr>
        <w:t xml:space="preserve">, </w:t>
      </w:r>
      <w:r w:rsidRPr="003C478B">
        <w:rPr>
          <w:rStyle w:val="booktitle"/>
          <w:sz w:val="24"/>
          <w:szCs w:val="24"/>
        </w:rPr>
        <w:t>American Dreams and Nazi Nightmares: Early Holocaust Consciousness and Liberal America, 1957–1965</w:t>
      </w:r>
      <w:r w:rsidRPr="003C478B">
        <w:rPr>
          <w:rFonts w:ascii="Times New Roman" w:hAnsi="Times New Roman"/>
          <w:sz w:val="24"/>
          <w:szCs w:val="24"/>
        </w:rPr>
        <w:t xml:space="preserve"> (</w:t>
      </w:r>
      <w:r w:rsidRPr="003C478B">
        <w:rPr>
          <w:rStyle w:val="placeofpub"/>
          <w:sz w:val="24"/>
          <w:szCs w:val="24"/>
        </w:rPr>
        <w:t>Waltham</w:t>
      </w:r>
      <w:r w:rsidRPr="003C478B">
        <w:rPr>
          <w:rFonts w:ascii="Times New Roman" w:hAnsi="Times New Roman"/>
          <w:sz w:val="24"/>
          <w:szCs w:val="24"/>
        </w:rPr>
        <w:t xml:space="preserve">, </w:t>
      </w:r>
      <w:ins w:id="5017" w:author="Patterson Lamb" w:date="2014-08-11T19:34:00Z">
        <w:r>
          <w:rPr>
            <w:rFonts w:ascii="Times New Roman" w:hAnsi="Times New Roman"/>
            <w:sz w:val="24"/>
            <w:szCs w:val="24"/>
          </w:rPr>
          <w:t xml:space="preserve">MA: </w:t>
        </w:r>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2006</w:t>
      </w:r>
      <w:r w:rsidRPr="003C478B">
        <w:rPr>
          <w:rFonts w:ascii="Times New Roman" w:hAnsi="Times New Roman"/>
          <w:sz w:val="24"/>
          <w:szCs w:val="24"/>
        </w:rPr>
        <w:t>).</w:t>
      </w:r>
    </w:p>
  </w:endnote>
  <w:endnote w:id="705">
    <w:p w:rsidR="005600E9" w:rsidRDefault="005600E9" w:rsidP="005600E9">
      <w:pPr>
        <w:pStyle w:val="EN"/>
        <w:spacing w:line="480" w:lineRule="auto"/>
        <w:jc w:val="left"/>
        <w:pPrChange w:id="502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Idith</w:t>
      </w:r>
      <w:r w:rsidRPr="003C478B">
        <w:rPr>
          <w:rFonts w:ascii="Times New Roman" w:hAnsi="Times New Roman"/>
          <w:sz w:val="24"/>
          <w:szCs w:val="24"/>
        </w:rPr>
        <w:t xml:space="preserve"> </w:t>
      </w:r>
      <w:r w:rsidRPr="003C478B">
        <w:rPr>
          <w:rStyle w:val="surname"/>
          <w:sz w:val="24"/>
          <w:szCs w:val="24"/>
        </w:rPr>
        <w:t>Zertal</w:t>
      </w:r>
      <w:r w:rsidRPr="003C478B">
        <w:rPr>
          <w:rFonts w:ascii="Times New Roman" w:hAnsi="Times New Roman"/>
          <w:sz w:val="24"/>
          <w:szCs w:val="24"/>
        </w:rPr>
        <w:t xml:space="preserve">, </w:t>
      </w:r>
      <w:r w:rsidRPr="003C478B">
        <w:rPr>
          <w:rStyle w:val="booktitle"/>
          <w:sz w:val="24"/>
          <w:szCs w:val="24"/>
        </w:rPr>
        <w:t>Israel’s Holocaust and the Politics of Nationhood</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ins w:id="5021" w:author="Patterson Lamb" w:date="2014-08-11T19:34:00Z">
        <w:r>
          <w:rPr>
            <w:rFonts w:ascii="Times New Roman" w:hAnsi="Times New Roman"/>
            <w:sz w:val="24"/>
            <w:szCs w:val="24"/>
          </w:rPr>
          <w:t xml:space="preserve">Cambridge University Press, </w:t>
        </w:r>
      </w:ins>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115–</w:t>
      </w:r>
      <w:del w:id="5022" w:author="Patterson Lamb" w:date="2014-08-11T19:34:00Z">
        <w:r w:rsidRPr="003C478B" w:rsidDel="005430E6">
          <w:rPr>
            <w:rStyle w:val="pageextent"/>
            <w:sz w:val="24"/>
            <w:szCs w:val="24"/>
          </w:rPr>
          <w:delText>1</w:delText>
        </w:r>
      </w:del>
      <w:r w:rsidRPr="003C478B">
        <w:rPr>
          <w:rStyle w:val="pageextent"/>
          <w:sz w:val="24"/>
          <w:szCs w:val="24"/>
        </w:rPr>
        <w:t>27</w:t>
      </w:r>
      <w:r w:rsidRPr="003C478B">
        <w:rPr>
          <w:rFonts w:ascii="Times New Roman" w:hAnsi="Times New Roman"/>
          <w:sz w:val="24"/>
          <w:szCs w:val="24"/>
        </w:rPr>
        <w:t>.</w:t>
      </w:r>
    </w:p>
  </w:endnote>
  <w:endnote w:id="706">
    <w:p w:rsidR="005600E9" w:rsidRDefault="005600E9" w:rsidP="005600E9">
      <w:pPr>
        <w:pStyle w:val="EN"/>
        <w:spacing w:line="480" w:lineRule="auto"/>
        <w:jc w:val="left"/>
        <w:pPrChange w:id="502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Knoch, </w:t>
      </w:r>
      <w:r w:rsidRPr="003C478B">
        <w:rPr>
          <w:rFonts w:ascii="Times New Roman" w:hAnsi="Times New Roman"/>
          <w:i/>
          <w:sz w:val="24"/>
          <w:szCs w:val="24"/>
        </w:rPr>
        <w:t>Die Tat</w:t>
      </w:r>
      <w:r w:rsidRPr="005600E9">
        <w:rPr>
          <w:rFonts w:ascii="Times New Roman" w:hAnsi="Times New Roman"/>
          <w:sz w:val="24"/>
          <w:szCs w:val="24"/>
          <w:rPrChange w:id="5028" w:author="Patterson Lamb" w:date="2014-08-11T19:34:00Z">
            <w:rPr>
              <w:rFonts w:ascii="Times New Roman" w:hAnsi="Times New Roman"/>
              <w:i/>
              <w:sz w:val="24"/>
              <w:szCs w:val="24"/>
            </w:rPr>
          </w:rPrChange>
        </w:rPr>
        <w:t>;</w:t>
      </w:r>
      <w:r w:rsidRPr="003C478B">
        <w:rPr>
          <w:rFonts w:ascii="Times New Roman" w:hAnsi="Times New Roman"/>
          <w:i/>
          <w:sz w:val="24"/>
          <w:szCs w:val="24"/>
        </w:rPr>
        <w:t xml:space="preserve"> </w:t>
      </w:r>
      <w:r w:rsidRPr="003C478B">
        <w:rPr>
          <w:rFonts w:ascii="Times New Roman" w:hAnsi="Times New Roman"/>
          <w:sz w:val="24"/>
          <w:szCs w:val="24"/>
        </w:rPr>
        <w:t xml:space="preserve">Brink, </w:t>
      </w:r>
      <w:r w:rsidRPr="003C478B">
        <w:rPr>
          <w:rFonts w:ascii="Times New Roman" w:hAnsi="Times New Roman"/>
          <w:i/>
          <w:sz w:val="24"/>
          <w:szCs w:val="24"/>
        </w:rPr>
        <w:t>Ikonen</w:t>
      </w:r>
      <w:r w:rsidRPr="003C478B">
        <w:rPr>
          <w:rFonts w:ascii="Times New Roman" w:hAnsi="Times New Roman"/>
          <w:sz w:val="24"/>
          <w:szCs w:val="24"/>
        </w:rPr>
        <w:t xml:space="preserve"> and Zelizer, </w:t>
      </w:r>
      <w:r w:rsidRPr="003C478B">
        <w:rPr>
          <w:rFonts w:ascii="Times New Roman" w:hAnsi="Times New Roman"/>
          <w:i/>
          <w:sz w:val="24"/>
          <w:szCs w:val="24"/>
        </w:rPr>
        <w:t>Remembering</w:t>
      </w:r>
      <w:r w:rsidRPr="003C478B">
        <w:rPr>
          <w:rFonts w:ascii="Times New Roman" w:hAnsi="Times New Roman"/>
          <w:sz w:val="24"/>
          <w:szCs w:val="24"/>
        </w:rPr>
        <w:t xml:space="preserve">. On the changing perceptions of the camps since 1945, see </w:t>
      </w:r>
      <w:r w:rsidRPr="003C478B">
        <w:rPr>
          <w:rStyle w:val="forename"/>
          <w:sz w:val="24"/>
          <w:szCs w:val="24"/>
        </w:rPr>
        <w:t>Samuel</w:t>
      </w:r>
      <w:r w:rsidRPr="003C478B">
        <w:rPr>
          <w:rFonts w:ascii="Times New Roman" w:hAnsi="Times New Roman"/>
          <w:sz w:val="24"/>
          <w:szCs w:val="24"/>
        </w:rPr>
        <w:t xml:space="preserve"> </w:t>
      </w:r>
      <w:r w:rsidRPr="003C478B">
        <w:rPr>
          <w:rStyle w:val="surname"/>
          <w:sz w:val="24"/>
          <w:szCs w:val="24"/>
        </w:rPr>
        <w:t>Moyn</w:t>
      </w:r>
      <w:r w:rsidRPr="003C478B">
        <w:rPr>
          <w:rFonts w:ascii="Times New Roman" w:hAnsi="Times New Roman"/>
          <w:sz w:val="24"/>
          <w:szCs w:val="24"/>
        </w:rPr>
        <w:t>, “</w:t>
      </w:r>
      <w:r w:rsidRPr="003C478B">
        <w:rPr>
          <w:rStyle w:val="chaptertitle"/>
          <w:sz w:val="24"/>
          <w:szCs w:val="24"/>
        </w:rPr>
        <w:t>In the Aftermath of Camps,</w:t>
      </w:r>
      <w:r w:rsidRPr="003C478B">
        <w:rPr>
          <w:rFonts w:ascii="Times New Roman" w:hAnsi="Times New Roman"/>
          <w:sz w:val="24"/>
          <w:szCs w:val="24"/>
        </w:rPr>
        <w:t>” in</w:t>
      </w:r>
      <w:del w:id="5029" w:author="Patterson Lamb" w:date="2014-08-11T19:35: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Frank</w:t>
      </w:r>
      <w:r w:rsidRPr="003C478B">
        <w:rPr>
          <w:rFonts w:ascii="Times New Roman" w:hAnsi="Times New Roman"/>
          <w:sz w:val="24"/>
          <w:szCs w:val="24"/>
        </w:rPr>
        <w:t xml:space="preserve"> </w:t>
      </w:r>
      <w:r w:rsidRPr="003C478B">
        <w:rPr>
          <w:rStyle w:val="surname"/>
          <w:sz w:val="24"/>
          <w:szCs w:val="24"/>
        </w:rPr>
        <w:t>Biess</w:t>
      </w:r>
      <w:r w:rsidRPr="003C478B">
        <w:rPr>
          <w:rFonts w:ascii="Times New Roman" w:hAnsi="Times New Roman"/>
          <w:sz w:val="24"/>
          <w:szCs w:val="24"/>
        </w:rPr>
        <w:t xml:space="preserve"> and </w:t>
      </w:r>
      <w:r w:rsidRPr="003C478B">
        <w:rPr>
          <w:rStyle w:val="forename"/>
          <w:sz w:val="24"/>
          <w:szCs w:val="24"/>
        </w:rPr>
        <w:t>Robert G.</w:t>
      </w:r>
      <w:r w:rsidRPr="003C478B">
        <w:rPr>
          <w:rFonts w:ascii="Times New Roman" w:hAnsi="Times New Roman"/>
          <w:sz w:val="24"/>
          <w:szCs w:val="24"/>
        </w:rPr>
        <w:t xml:space="preserve"> </w:t>
      </w:r>
      <w:r w:rsidRPr="003C478B">
        <w:rPr>
          <w:rStyle w:val="surname"/>
          <w:sz w:val="24"/>
          <w:szCs w:val="24"/>
        </w:rPr>
        <w:t>Moeller</w:t>
      </w:r>
      <w:r w:rsidRPr="003C478B">
        <w:rPr>
          <w:rFonts w:ascii="Times New Roman" w:hAnsi="Times New Roman"/>
          <w:sz w:val="24"/>
          <w:szCs w:val="24"/>
        </w:rPr>
        <w:t xml:space="preserve">, eds., </w:t>
      </w:r>
      <w:r w:rsidRPr="003C478B">
        <w:rPr>
          <w:rStyle w:val="booktitle"/>
          <w:sz w:val="24"/>
          <w:szCs w:val="24"/>
        </w:rPr>
        <w:t>Histories of the Aftermath</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Berghahn</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49–64</w:t>
      </w:r>
      <w:r w:rsidRPr="003C478B">
        <w:rPr>
          <w:rFonts w:ascii="Times New Roman" w:hAnsi="Times New Roman"/>
          <w:sz w:val="24"/>
          <w:szCs w:val="24"/>
        </w:rPr>
        <w:t>.</w:t>
      </w:r>
    </w:p>
  </w:endnote>
  <w:endnote w:id="707">
    <w:p w:rsidR="005600E9" w:rsidRDefault="005600E9" w:rsidP="005600E9">
      <w:pPr>
        <w:pStyle w:val="EN"/>
        <w:spacing w:line="480" w:lineRule="auto"/>
        <w:jc w:val="left"/>
        <w:pPrChange w:id="503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w:t>
      </w:r>
    </w:p>
  </w:endnote>
  <w:endnote w:id="708">
    <w:p w:rsidR="005600E9" w:rsidRDefault="005600E9" w:rsidP="005600E9">
      <w:pPr>
        <w:pStyle w:val="EN"/>
        <w:spacing w:line="480" w:lineRule="auto"/>
        <w:jc w:val="left"/>
        <w:pPrChange w:id="503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Dagmar</w:t>
      </w:r>
      <w:r w:rsidRPr="003C478B">
        <w:rPr>
          <w:rFonts w:ascii="Times New Roman" w:hAnsi="Times New Roman"/>
          <w:sz w:val="24"/>
          <w:szCs w:val="24"/>
        </w:rPr>
        <w:t xml:space="preserve"> </w:t>
      </w:r>
      <w:r w:rsidRPr="003C478B">
        <w:rPr>
          <w:rStyle w:val="surname"/>
          <w:sz w:val="24"/>
          <w:szCs w:val="24"/>
        </w:rPr>
        <w:t>Barnouw</w:t>
      </w:r>
      <w:r w:rsidRPr="003C478B">
        <w:rPr>
          <w:rFonts w:ascii="Times New Roman" w:hAnsi="Times New Roman"/>
          <w:sz w:val="24"/>
          <w:szCs w:val="24"/>
        </w:rPr>
        <w:t xml:space="preserve">, </w:t>
      </w:r>
      <w:r w:rsidRPr="003C478B">
        <w:rPr>
          <w:rStyle w:val="booktitle"/>
          <w:sz w:val="24"/>
          <w:szCs w:val="24"/>
        </w:rPr>
        <w:t>Germany 1945: Views of War and Violence</w:t>
      </w:r>
      <w:r w:rsidRPr="003C478B">
        <w:rPr>
          <w:rFonts w:ascii="Times New Roman" w:hAnsi="Times New Roman"/>
          <w:sz w:val="24"/>
          <w:szCs w:val="24"/>
        </w:rPr>
        <w:t xml:space="preserve"> (</w:t>
      </w:r>
      <w:r w:rsidRPr="003C478B">
        <w:rPr>
          <w:rStyle w:val="placeofpub"/>
          <w:sz w:val="24"/>
          <w:szCs w:val="24"/>
        </w:rPr>
        <w:t>Bloomington</w:t>
      </w:r>
      <w:r w:rsidRPr="003C478B">
        <w:rPr>
          <w:rFonts w:ascii="Times New Roman" w:hAnsi="Times New Roman"/>
          <w:sz w:val="24"/>
          <w:szCs w:val="24"/>
        </w:rPr>
        <w:t xml:space="preserve">: </w:t>
      </w:r>
      <w:r w:rsidRPr="003C478B">
        <w:rPr>
          <w:rStyle w:val="publisher"/>
          <w:sz w:val="24"/>
          <w:szCs w:val="24"/>
        </w:rPr>
        <w:t>Indiana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709">
    <w:p w:rsidR="005600E9" w:rsidRDefault="005600E9" w:rsidP="005600E9">
      <w:pPr>
        <w:pStyle w:val="EN"/>
        <w:spacing w:line="480" w:lineRule="auto"/>
        <w:jc w:val="left"/>
        <w:pPrChange w:id="503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iCs/>
          <w:sz w:val="24"/>
          <w:szCs w:val="24"/>
        </w:rPr>
        <w:t>Camera Lucida</w:t>
      </w:r>
      <w:r w:rsidRPr="003C478B">
        <w:rPr>
          <w:rFonts w:ascii="Times New Roman" w:hAnsi="Times New Roman"/>
          <w:sz w:val="24"/>
          <w:szCs w:val="24"/>
        </w:rPr>
        <w:t>, 9.</w:t>
      </w:r>
    </w:p>
  </w:endnote>
  <w:endnote w:id="710">
    <w:p w:rsidR="005600E9" w:rsidRDefault="005600E9" w:rsidP="005600E9">
      <w:pPr>
        <w:pStyle w:val="EN"/>
        <w:spacing w:line="480" w:lineRule="auto"/>
        <w:jc w:val="left"/>
        <w:pPrChange w:id="504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“L’alphabet (á</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 suivre) de l’horreur,” April 1969</w:t>
      </w:r>
      <w:r w:rsidRPr="003C478B">
        <w:rPr>
          <w:rFonts w:ascii="Times New Roman" w:hAnsi="Times New Roman"/>
          <w:sz w:val="24"/>
          <w:szCs w:val="24"/>
          <w:lang w:val="en-US"/>
        </w:rPr>
        <w:t xml:space="preserve">. </w:t>
      </w:r>
      <w:r w:rsidRPr="003C478B">
        <w:rPr>
          <w:rFonts w:ascii="Times New Roman" w:hAnsi="Times New Roman"/>
          <w:sz w:val="24"/>
          <w:szCs w:val="24"/>
        </w:rPr>
        <w:t>SCPC, Clearing House for Nigeria–Biafra Information Records, 1968–1970, DG 168, Box 12.</w:t>
      </w:r>
      <w:ins w:id="5042" w:author="Patterson Lamb" w:date="2014-08-13T11:31:00Z">
        <w:r>
          <w:rPr>
            <w:rFonts w:ascii="Times New Roman" w:hAnsi="Times New Roman"/>
            <w:sz w:val="24"/>
            <w:szCs w:val="24"/>
          </w:rPr>
          <w:t xml:space="preserve"> </w:t>
        </w:r>
        <w:r>
          <w:rPr>
            <w:rFonts w:ascii="Times New Roman" w:hAnsi="Times New Roman"/>
            <w:b/>
            <w:sz w:val="24"/>
            <w:szCs w:val="24"/>
          </w:rPr>
          <w:t>&lt;AU: City?&gt;</w:t>
        </w:r>
      </w:ins>
    </w:p>
  </w:endnote>
  <w:endnote w:id="711">
    <w:p w:rsidR="005600E9" w:rsidRDefault="005600E9" w:rsidP="005600E9">
      <w:pPr>
        <w:pStyle w:val="EN"/>
        <w:spacing w:line="480" w:lineRule="auto"/>
        <w:jc w:val="left"/>
        <w:pPrChange w:id="504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Gesellschaft</w:t>
      </w:r>
      <w:r w:rsidRPr="003C478B">
        <w:rPr>
          <w:rFonts w:ascii="Times New Roman" w:hAnsi="Times New Roman"/>
          <w:sz w:val="24"/>
          <w:szCs w:val="24"/>
        </w:rPr>
        <w:t xml:space="preserve"> dubbed their journal, in which the fate of “threatened peoples” around the world was discussed, “Pogrom.” See</w:t>
      </w:r>
      <w:ins w:id="5045" w:author="Patterson Lamb" w:date="2014-08-11T19:35:00Z">
        <w:r>
          <w:rPr>
            <w:rFonts w:ascii="Times New Roman" w:hAnsi="Times New Roman"/>
            <w:sz w:val="24"/>
            <w:szCs w:val="24"/>
          </w:rPr>
          <w:t>,</w:t>
        </w:r>
      </w:ins>
      <w:r w:rsidRPr="003C478B">
        <w:rPr>
          <w:rFonts w:ascii="Times New Roman" w:hAnsi="Times New Roman"/>
          <w:sz w:val="24"/>
          <w:szCs w:val="24"/>
        </w:rPr>
        <w:t xml:space="preserve"> for instance</w:t>
      </w:r>
      <w:ins w:id="5046" w:author="Patterson Lamb" w:date="2014-08-11T19:35:00Z">
        <w:r>
          <w:rPr>
            <w:rFonts w:ascii="Times New Roman" w:hAnsi="Times New Roman"/>
            <w:sz w:val="24"/>
            <w:szCs w:val="24"/>
          </w:rPr>
          <w:t>,</w:t>
        </w:r>
      </w:ins>
      <w:r w:rsidRPr="003C478B">
        <w:rPr>
          <w:rFonts w:ascii="Times New Roman" w:hAnsi="Times New Roman"/>
          <w:sz w:val="24"/>
          <w:szCs w:val="24"/>
        </w:rPr>
        <w:t xml:space="preserve"> Tilman Zü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lch, “Auschwitz – Biafra – Bengalen,” in</w:t>
      </w:r>
      <w:del w:id="5047" w:author="Patterson Lamb" w:date="2014-08-11T19:35: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i/>
          <w:sz w:val="24"/>
          <w:szCs w:val="24"/>
        </w:rPr>
        <w:t xml:space="preserve">Pogrom </w:t>
      </w:r>
      <w:r w:rsidRPr="003C478B">
        <w:rPr>
          <w:rFonts w:ascii="Times New Roman" w:hAnsi="Times New Roman"/>
          <w:sz w:val="24"/>
          <w:szCs w:val="24"/>
        </w:rPr>
        <w:t xml:space="preserve">2, </w:t>
      </w:r>
      <w:del w:id="5048" w:author="Patterson Lamb" w:date="2014-08-11T19:35:00Z">
        <w:r w:rsidRPr="003C478B" w:rsidDel="005430E6">
          <w:rPr>
            <w:rFonts w:ascii="Times New Roman" w:hAnsi="Times New Roman"/>
            <w:sz w:val="24"/>
            <w:szCs w:val="24"/>
          </w:rPr>
          <w:delText>N</w:delText>
        </w:r>
      </w:del>
      <w:ins w:id="5049" w:author="Patterson Lamb" w:date="2014-08-11T19:35:00Z">
        <w:r>
          <w:rPr>
            <w:rFonts w:ascii="Times New Roman" w:hAnsi="Times New Roman"/>
            <w:sz w:val="24"/>
            <w:szCs w:val="24"/>
          </w:rPr>
          <w:t>n</w:t>
        </w:r>
      </w:ins>
      <w:r w:rsidRPr="003C478B">
        <w:rPr>
          <w:rFonts w:ascii="Times New Roman" w:hAnsi="Times New Roman"/>
          <w:sz w:val="24"/>
          <w:szCs w:val="24"/>
        </w:rPr>
        <w:t>o. 11 (1971)</w:t>
      </w:r>
      <w:del w:id="5050" w:author="Patterson Lamb" w:date="2014-08-11T19:35:00Z">
        <w:r w:rsidRPr="003C478B" w:rsidDel="005430E6">
          <w:rPr>
            <w:rFonts w:ascii="Times New Roman" w:hAnsi="Times New Roman"/>
            <w:sz w:val="24"/>
            <w:szCs w:val="24"/>
          </w:rPr>
          <w:delText>,</w:delText>
        </w:r>
      </w:del>
      <w:ins w:id="5051" w:author="Patterson Lamb" w:date="2014-08-11T19:35:00Z">
        <w:r>
          <w:rPr>
            <w:rFonts w:ascii="Times New Roman" w:hAnsi="Times New Roman"/>
            <w:sz w:val="24"/>
            <w:szCs w:val="24"/>
          </w:rPr>
          <w:t>:</w:t>
        </w:r>
      </w:ins>
      <w:r w:rsidRPr="003C478B">
        <w:rPr>
          <w:rFonts w:ascii="Times New Roman" w:hAnsi="Times New Roman"/>
          <w:sz w:val="24"/>
          <w:szCs w:val="24"/>
        </w:rPr>
        <w:t xml:space="preserve"> 2–3.</w:t>
      </w:r>
    </w:p>
  </w:endnote>
  <w:endnote w:id="712">
    <w:p w:rsidR="005600E9" w:rsidRDefault="005600E9" w:rsidP="005600E9">
      <w:pPr>
        <w:pStyle w:val="EN"/>
        <w:spacing w:line="480" w:lineRule="auto"/>
        <w:jc w:val="left"/>
        <w:pPrChange w:id="505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Max</w:t>
      </w:r>
      <w:r w:rsidRPr="003C478B">
        <w:rPr>
          <w:rFonts w:ascii="Times New Roman" w:hAnsi="Times New Roman"/>
          <w:sz w:val="24"/>
          <w:szCs w:val="24"/>
        </w:rPr>
        <w:t xml:space="preserve"> </w:t>
      </w:r>
      <w:r w:rsidRPr="003C478B">
        <w:rPr>
          <w:rStyle w:val="surname"/>
          <w:sz w:val="24"/>
          <w:szCs w:val="24"/>
        </w:rPr>
        <w:t>Horkheimer</w:t>
      </w:r>
      <w:r w:rsidRPr="003C478B">
        <w:rPr>
          <w:rFonts w:ascii="Times New Roman" w:hAnsi="Times New Roman"/>
          <w:sz w:val="24"/>
          <w:szCs w:val="24"/>
        </w:rPr>
        <w:t>, “</w:t>
      </w:r>
      <w:r w:rsidRPr="003C478B">
        <w:rPr>
          <w:rStyle w:val="Articletitle"/>
          <w:sz w:val="24"/>
          <w:szCs w:val="24"/>
        </w:rPr>
        <w:t>Die Juden und Europa,</w:t>
      </w:r>
      <w:r w:rsidRPr="003C478B">
        <w:rPr>
          <w:rFonts w:ascii="Times New Roman" w:hAnsi="Times New Roman"/>
          <w:sz w:val="24"/>
          <w:szCs w:val="24"/>
        </w:rPr>
        <w:t xml:space="preserve">” </w:t>
      </w:r>
      <w:del w:id="5054" w:author="Patterson Lamb" w:date="2014-08-11T19:36:00Z">
        <w:r w:rsidRPr="003C478B" w:rsidDel="005430E6">
          <w:rPr>
            <w:rFonts w:ascii="Times New Roman" w:hAnsi="Times New Roman"/>
            <w:sz w:val="24"/>
            <w:szCs w:val="24"/>
          </w:rPr>
          <w:delText xml:space="preserve">in: </w:delText>
        </w:r>
      </w:del>
      <w:r w:rsidRPr="003C478B">
        <w:rPr>
          <w:rStyle w:val="journal-title"/>
          <w:sz w:val="24"/>
          <w:szCs w:val="24"/>
        </w:rPr>
        <w:t>Zeitschrift fü</w:t>
      </w:r>
      <w:r w:rsidRPr="003C478B">
        <w:rPr>
          <w:rStyle w:val="journal-title"/>
          <w:sz w:val="24"/>
          <w:szCs w:val="24"/>
        </w:rPr>
        <w:fldChar w:fldCharType="begin"/>
      </w:r>
      <w:r w:rsidRPr="003C478B">
        <w:rPr>
          <w:rStyle w:val="journal-title"/>
          <w:sz w:val="24"/>
          <w:szCs w:val="24"/>
        </w:rPr>
        <w:instrText xml:space="preserve"> SET  Times New Roman  \* MERGEFORMAT </w:instrText>
      </w:r>
      <w:r w:rsidRPr="003C478B">
        <w:rPr>
          <w:rStyle w:val="journal-title"/>
          <w:sz w:val="24"/>
          <w:szCs w:val="24"/>
        </w:rPr>
        <w:fldChar w:fldCharType="separate"/>
      </w:r>
      <w:r w:rsidRPr="003C478B">
        <w:rPr>
          <w:rStyle w:val="journal-title"/>
          <w:noProof/>
          <w:sz w:val="24"/>
          <w:szCs w:val="24"/>
        </w:rPr>
        <w:t>New</w:t>
      </w:r>
      <w:r w:rsidRPr="003C478B">
        <w:rPr>
          <w:rStyle w:val="journal-title"/>
          <w:sz w:val="24"/>
          <w:szCs w:val="24"/>
        </w:rPr>
        <w:fldChar w:fldCharType="end"/>
      </w:r>
      <w:r w:rsidRPr="003C478B">
        <w:rPr>
          <w:rStyle w:val="journal-title"/>
          <w:sz w:val="24"/>
          <w:szCs w:val="24"/>
        </w:rPr>
        <w:t>r Sozialforschung</w:t>
      </w:r>
      <w:r w:rsidRPr="003C478B">
        <w:rPr>
          <w:rFonts w:ascii="Times New Roman" w:hAnsi="Times New Roman"/>
          <w:sz w:val="24"/>
          <w:szCs w:val="24"/>
        </w:rPr>
        <w:t xml:space="preserve"> </w:t>
      </w:r>
      <w:del w:id="5055" w:author="Patterson Lamb" w:date="2014-08-11T19:36:00Z">
        <w:r w:rsidRPr="003C478B" w:rsidDel="005430E6">
          <w:rPr>
            <w:rStyle w:val="volume"/>
            <w:sz w:val="24"/>
            <w:szCs w:val="24"/>
          </w:rPr>
          <w:delText>VIII</w:delText>
        </w:r>
        <w:r w:rsidRPr="003C478B" w:rsidDel="005430E6">
          <w:rPr>
            <w:rFonts w:ascii="Times New Roman" w:hAnsi="Times New Roman"/>
            <w:sz w:val="24"/>
            <w:szCs w:val="24"/>
          </w:rPr>
          <w:delText xml:space="preserve"> </w:delText>
        </w:r>
      </w:del>
      <w:ins w:id="5056" w:author="Patterson Lamb" w:date="2014-08-11T19:36:00Z">
        <w:r>
          <w:rPr>
            <w:rStyle w:val="volume"/>
            <w:sz w:val="24"/>
            <w:szCs w:val="24"/>
          </w:rPr>
          <w:t xml:space="preserve">8 </w:t>
        </w:r>
      </w:ins>
      <w:r w:rsidRPr="003C478B">
        <w:rPr>
          <w:rFonts w:ascii="Times New Roman" w:hAnsi="Times New Roman"/>
          <w:sz w:val="24"/>
          <w:szCs w:val="24"/>
        </w:rPr>
        <w:t>(</w:t>
      </w:r>
      <w:r w:rsidRPr="003C478B">
        <w:rPr>
          <w:rStyle w:val="date"/>
          <w:rFonts w:ascii="Times New Roman" w:hAnsi="Times New Roman"/>
          <w:sz w:val="24"/>
          <w:szCs w:val="24"/>
        </w:rPr>
        <w:t>1939</w:t>
      </w:r>
      <w:r w:rsidRPr="003C478B">
        <w:rPr>
          <w:rFonts w:ascii="Times New Roman" w:hAnsi="Times New Roman"/>
          <w:sz w:val="24"/>
          <w:szCs w:val="24"/>
        </w:rPr>
        <w:t>)</w:t>
      </w:r>
      <w:del w:id="5057" w:author="Patterson Lamb" w:date="2014-08-11T19:36:00Z">
        <w:r w:rsidRPr="003C478B" w:rsidDel="005430E6">
          <w:rPr>
            <w:rFonts w:ascii="Times New Roman" w:hAnsi="Times New Roman"/>
            <w:sz w:val="24"/>
            <w:szCs w:val="24"/>
          </w:rPr>
          <w:delText>,</w:delText>
        </w:r>
      </w:del>
      <w:ins w:id="5058" w:author="Patterson Lamb" w:date="2014-08-11T19:36: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115–37</w:t>
      </w:r>
      <w:r w:rsidRPr="003C478B">
        <w:rPr>
          <w:rFonts w:ascii="Times New Roman" w:hAnsi="Times New Roman"/>
          <w:sz w:val="24"/>
          <w:szCs w:val="24"/>
        </w:rPr>
        <w:t xml:space="preserve">, </w:t>
      </w:r>
      <w:del w:id="5059" w:author="Patterson Lamb" w:date="2014-08-11T19:36:00Z">
        <w:r w:rsidRPr="003C478B" w:rsidDel="005430E6">
          <w:rPr>
            <w:rFonts w:ascii="Times New Roman" w:hAnsi="Times New Roman"/>
            <w:sz w:val="24"/>
            <w:szCs w:val="24"/>
          </w:rPr>
          <w:delText xml:space="preserve">quote on </w:delText>
        </w:r>
      </w:del>
      <w:r w:rsidRPr="003C478B">
        <w:rPr>
          <w:rFonts w:ascii="Times New Roman" w:hAnsi="Times New Roman"/>
          <w:sz w:val="24"/>
          <w:szCs w:val="24"/>
        </w:rPr>
        <w:t>115.</w:t>
      </w:r>
    </w:p>
  </w:endnote>
  <w:endnote w:id="713">
    <w:p w:rsidR="005600E9" w:rsidRDefault="005600E9" w:rsidP="005600E9">
      <w:pPr>
        <w:pStyle w:val="EN"/>
        <w:spacing w:line="480" w:lineRule="auto"/>
        <w:jc w:val="left"/>
        <w:pPrChange w:id="506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problems connected with a pro-interventionist stance</w:t>
      </w:r>
      <w:ins w:id="5062" w:author="Patterson Lamb" w:date="2014-08-11T19:36: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Wertheim</w:t>
      </w:r>
      <w:r w:rsidRPr="003C478B">
        <w:rPr>
          <w:rFonts w:ascii="Times New Roman" w:hAnsi="Times New Roman"/>
          <w:sz w:val="24"/>
          <w:szCs w:val="24"/>
        </w:rPr>
        <w:t>, “</w:t>
      </w:r>
      <w:r w:rsidRPr="003C478B">
        <w:rPr>
          <w:rStyle w:val="Articletitle"/>
          <w:sz w:val="24"/>
          <w:szCs w:val="24"/>
        </w:rPr>
        <w:t>A Solution from Hell: The United States and the Rise of Humanitarian Interventionism, 1991–2003</w:t>
      </w:r>
      <w:ins w:id="5063" w:author="Patterson Lamb" w:date="2014-08-11T19:36:00Z">
        <w:r>
          <w:rPr>
            <w:rStyle w:val="Articletitle"/>
            <w:sz w:val="24"/>
            <w:szCs w:val="24"/>
          </w:rPr>
          <w:t>,</w:t>
        </w:r>
      </w:ins>
      <w:r w:rsidRPr="003C478B">
        <w:rPr>
          <w:rFonts w:ascii="Times New Roman" w:hAnsi="Times New Roman"/>
          <w:sz w:val="24"/>
          <w:szCs w:val="24"/>
        </w:rPr>
        <w:t>”</w:t>
      </w:r>
      <w:del w:id="5064" w:author="Patterson Lamb" w:date="2014-08-11T19:36:00Z">
        <w:r w:rsidRPr="003C478B" w:rsidDel="005430E6">
          <w:rPr>
            <w:rFonts w:ascii="Times New Roman" w:hAnsi="Times New Roman"/>
            <w:sz w:val="24"/>
            <w:szCs w:val="24"/>
          </w:rPr>
          <w:delText>, in:</w:delText>
        </w:r>
      </w:del>
      <w:r w:rsidRPr="003C478B">
        <w:rPr>
          <w:rFonts w:ascii="Times New Roman" w:hAnsi="Times New Roman"/>
          <w:sz w:val="24"/>
          <w:szCs w:val="24"/>
        </w:rPr>
        <w:t xml:space="preserve"> </w:t>
      </w:r>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12</w:t>
      </w:r>
      <w:ins w:id="5065" w:author="Patterson Lamb" w:date="2014-08-11T19:36:00Z">
        <w:r>
          <w:rPr>
            <w:rStyle w:val="volume"/>
            <w:sz w:val="24"/>
            <w:szCs w:val="24"/>
          </w:rPr>
          <w:t>,</w:t>
        </w:r>
      </w:ins>
      <w:r w:rsidRPr="003C478B">
        <w:rPr>
          <w:rFonts w:ascii="Times New Roman" w:hAnsi="Times New Roman"/>
          <w:sz w:val="24"/>
          <w:szCs w:val="24"/>
        </w:rPr>
        <w:t xml:space="preserve"> </w:t>
      </w:r>
      <w:ins w:id="5066" w:author="Patterson Lamb" w:date="2014-08-11T19:36:00Z">
        <w:r w:rsidRPr="003C478B">
          <w:rPr>
            <w:rFonts w:ascii="Times New Roman" w:hAnsi="Times New Roman"/>
            <w:sz w:val="24"/>
            <w:szCs w:val="24"/>
          </w:rPr>
          <w:t>No</w:t>
        </w:r>
        <w:r>
          <w:rPr>
            <w:rFonts w:ascii="Times New Roman" w:hAnsi="Times New Roman"/>
            <w:sz w:val="24"/>
            <w:szCs w:val="24"/>
          </w:rPr>
          <w:t>s</w:t>
        </w:r>
        <w:r w:rsidRPr="003C478B">
          <w:rPr>
            <w:rFonts w:ascii="Times New Roman" w:hAnsi="Times New Roman"/>
            <w:sz w:val="24"/>
            <w:szCs w:val="24"/>
          </w:rPr>
          <w:t xml:space="preserve">. </w:t>
        </w:r>
        <w:r w:rsidRPr="003C478B">
          <w:rPr>
            <w:rStyle w:val="Issueno"/>
            <w:rFonts w:ascii="Times New Roman" w:hAnsi="Times New Roman"/>
            <w:sz w:val="24"/>
            <w:szCs w:val="24"/>
          </w:rPr>
          <w:t>3–4</w:t>
        </w:r>
        <w:r w:rsidRPr="003C478B">
          <w:rPr>
            <w:rFonts w:ascii="Times New Roman" w:hAnsi="Times New Roman"/>
            <w:sz w:val="24"/>
            <w:szCs w:val="24"/>
          </w:rPr>
          <w:t xml:space="preserve"> </w:t>
        </w:r>
      </w:ins>
      <w:r w:rsidRPr="003C478B">
        <w:rPr>
          <w:rFonts w:ascii="Times New Roman" w:hAnsi="Times New Roman"/>
          <w:sz w:val="24"/>
          <w:szCs w:val="24"/>
        </w:rPr>
        <w:t>(</w:t>
      </w:r>
      <w:r w:rsidRPr="003C478B">
        <w:rPr>
          <w:rStyle w:val="date"/>
          <w:rFonts w:ascii="Times New Roman" w:hAnsi="Times New Roman"/>
          <w:sz w:val="24"/>
          <w:szCs w:val="24"/>
        </w:rPr>
        <w:t>2010</w:t>
      </w:r>
      <w:r w:rsidRPr="003C478B">
        <w:rPr>
          <w:rFonts w:ascii="Times New Roman" w:hAnsi="Times New Roman"/>
          <w:sz w:val="24"/>
          <w:szCs w:val="24"/>
        </w:rPr>
        <w:t>)</w:t>
      </w:r>
      <w:ins w:id="5067" w:author="Patterson Lamb" w:date="2014-08-11T19:36:00Z">
        <w:r>
          <w:rPr>
            <w:rFonts w:ascii="Times New Roman" w:hAnsi="Times New Roman"/>
            <w:sz w:val="24"/>
            <w:szCs w:val="24"/>
          </w:rPr>
          <w:t>:</w:t>
        </w:r>
      </w:ins>
      <w:r w:rsidRPr="003C478B">
        <w:rPr>
          <w:rFonts w:ascii="Times New Roman" w:hAnsi="Times New Roman"/>
          <w:sz w:val="24"/>
          <w:szCs w:val="24"/>
        </w:rPr>
        <w:t xml:space="preserve"> </w:t>
      </w:r>
      <w:del w:id="5068" w:author="Patterson Lamb" w:date="2014-08-11T19:36:00Z">
        <w:r w:rsidRPr="003C478B" w:rsidDel="005430E6">
          <w:rPr>
            <w:rFonts w:ascii="Times New Roman" w:hAnsi="Times New Roman"/>
            <w:sz w:val="24"/>
            <w:szCs w:val="24"/>
          </w:rPr>
          <w:delText xml:space="preserve">No. </w:delText>
        </w:r>
        <w:r w:rsidRPr="003C478B" w:rsidDel="005430E6">
          <w:rPr>
            <w:rStyle w:val="Issueno"/>
            <w:rFonts w:ascii="Times New Roman" w:hAnsi="Times New Roman"/>
            <w:sz w:val="24"/>
            <w:szCs w:val="24"/>
          </w:rPr>
          <w:delText>3–4</w:delText>
        </w:r>
        <w:r w:rsidRPr="003C478B" w:rsidDel="005430E6">
          <w:rPr>
            <w:rFonts w:ascii="Times New Roman" w:hAnsi="Times New Roman"/>
            <w:sz w:val="24"/>
            <w:szCs w:val="24"/>
          </w:rPr>
          <w:delText xml:space="preserve">, </w:delText>
        </w:r>
      </w:del>
      <w:r w:rsidRPr="003C478B">
        <w:rPr>
          <w:rStyle w:val="pageextent"/>
          <w:sz w:val="24"/>
          <w:szCs w:val="24"/>
        </w:rPr>
        <w:t>149–</w:t>
      </w:r>
      <w:del w:id="5069" w:author="Patterson Lamb" w:date="2014-08-11T19:36:00Z">
        <w:r w:rsidRPr="003C478B" w:rsidDel="005430E6">
          <w:rPr>
            <w:rStyle w:val="pageextent"/>
            <w:sz w:val="24"/>
            <w:szCs w:val="24"/>
          </w:rPr>
          <w:delText>1</w:delText>
        </w:r>
      </w:del>
      <w:r w:rsidRPr="003C478B">
        <w:rPr>
          <w:rStyle w:val="pageextent"/>
          <w:sz w:val="24"/>
          <w:szCs w:val="24"/>
        </w:rPr>
        <w:t>72</w:t>
      </w:r>
      <w:r w:rsidRPr="003C478B">
        <w:rPr>
          <w:rFonts w:ascii="Times New Roman" w:hAnsi="Times New Roman"/>
          <w:sz w:val="24"/>
          <w:szCs w:val="24"/>
        </w:rPr>
        <w:t>.</w:t>
      </w:r>
    </w:p>
  </w:endnote>
  <w:endnote w:id="714">
    <w:p w:rsidR="005600E9" w:rsidRDefault="005600E9" w:rsidP="005600E9">
      <w:pPr>
        <w:pStyle w:val="EN"/>
        <w:spacing w:line="480" w:lineRule="auto"/>
        <w:jc w:val="left"/>
        <w:pPrChange w:id="507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That is the thesis in </w:t>
      </w:r>
      <w:r w:rsidRPr="003C478B">
        <w:rPr>
          <w:rStyle w:val="forename"/>
          <w:sz w:val="24"/>
          <w:szCs w:val="24"/>
        </w:rPr>
        <w:t>Daniel</w:t>
      </w:r>
      <w:r w:rsidRPr="003C478B">
        <w:rPr>
          <w:rFonts w:ascii="Times New Roman" w:hAnsi="Times New Roman"/>
          <w:sz w:val="24"/>
          <w:szCs w:val="24"/>
        </w:rPr>
        <w:t xml:space="preserve"> </w:t>
      </w:r>
      <w:r w:rsidRPr="003C478B">
        <w:rPr>
          <w:rStyle w:val="surname"/>
          <w:sz w:val="24"/>
          <w:szCs w:val="24"/>
        </w:rPr>
        <w:t>Levy</w:t>
      </w:r>
      <w:del w:id="5071" w:author="Patterson Lamb" w:date="2014-08-11T19:37:00Z">
        <w:r w:rsidRPr="003C478B" w:rsidDel="005430E6">
          <w:rPr>
            <w:rFonts w:ascii="Times New Roman" w:hAnsi="Times New Roman"/>
            <w:sz w:val="24"/>
            <w:szCs w:val="24"/>
          </w:rPr>
          <w:delText>/</w:delText>
        </w:r>
      </w:del>
      <w:ins w:id="5072" w:author="Patterson Lamb" w:date="2014-08-11T19:37:00Z">
        <w:r>
          <w:rPr>
            <w:rFonts w:ascii="Times New Roman" w:hAnsi="Times New Roman"/>
            <w:sz w:val="24"/>
            <w:szCs w:val="24"/>
          </w:rPr>
          <w:t xml:space="preserve"> and </w:t>
        </w:r>
      </w:ins>
      <w:r w:rsidRPr="003C478B">
        <w:rPr>
          <w:rStyle w:val="forename"/>
          <w:sz w:val="24"/>
          <w:szCs w:val="24"/>
        </w:rPr>
        <w:t>Natan</w:t>
      </w:r>
      <w:r w:rsidRPr="003C478B">
        <w:rPr>
          <w:rFonts w:ascii="Times New Roman" w:hAnsi="Times New Roman"/>
          <w:sz w:val="24"/>
          <w:szCs w:val="24"/>
        </w:rPr>
        <w:t xml:space="preserve"> </w:t>
      </w:r>
      <w:r w:rsidRPr="003C478B">
        <w:rPr>
          <w:rStyle w:val="surname"/>
          <w:sz w:val="24"/>
          <w:szCs w:val="24"/>
        </w:rPr>
        <w:t>Sznaider</w:t>
      </w:r>
      <w:r w:rsidRPr="003C478B">
        <w:rPr>
          <w:rFonts w:ascii="Times New Roman" w:hAnsi="Times New Roman"/>
          <w:sz w:val="24"/>
          <w:szCs w:val="24"/>
        </w:rPr>
        <w:t xml:space="preserve">, </w:t>
      </w:r>
      <w:r w:rsidRPr="003C478B">
        <w:rPr>
          <w:rStyle w:val="booktitle"/>
          <w:sz w:val="24"/>
          <w:szCs w:val="24"/>
        </w:rPr>
        <w:t>Erinnerung im globalen Die Zeitalter: Der Holocaust</w:t>
      </w:r>
      <w:r w:rsidRPr="003C478B">
        <w:rPr>
          <w:rFonts w:ascii="Times New Roman" w:hAnsi="Times New Roman"/>
          <w:sz w:val="24"/>
          <w:szCs w:val="24"/>
        </w:rPr>
        <w:t xml:space="preserve"> (</w:t>
      </w:r>
      <w:r w:rsidRPr="003C478B">
        <w:rPr>
          <w:rStyle w:val="placeofpub"/>
          <w:sz w:val="24"/>
          <w:szCs w:val="24"/>
        </w:rPr>
        <w:t>Frankfurt a.M.</w:t>
      </w:r>
      <w:r w:rsidRPr="003C478B">
        <w:rPr>
          <w:rFonts w:ascii="Times New Roman" w:hAnsi="Times New Roman"/>
          <w:sz w:val="24"/>
          <w:szCs w:val="24"/>
        </w:rPr>
        <w:t>,</w:t>
      </w:r>
      <w:ins w:id="5073" w:author="Patterson Lamb" w:date="2014-08-11T19:37:00Z">
        <w:r w:rsidRPr="005430E6">
          <w:rPr>
            <w:rFonts w:ascii="Times New Roman" w:hAnsi="Times New Roman"/>
            <w:sz w:val="24"/>
            <w:szCs w:val="24"/>
            <w:lang w:val="fr-FR"/>
          </w:rPr>
          <w:t xml:space="preserve"> </w:t>
        </w:r>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and, in a more reflected manner, Alexander, “Social Construction.”</w:t>
      </w:r>
    </w:p>
  </w:endnote>
  <w:endnote w:id="7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 of Altruism</w:t>
      </w:r>
      <w:r w:rsidRPr="003C478B">
        <w:rPr>
          <w:rFonts w:ascii="Times New Roman" w:hAnsi="Times New Roman"/>
          <w:sz w:val="24"/>
          <w:szCs w:val="24"/>
        </w:rPr>
        <w:t>, 145–</w:t>
      </w:r>
      <w:del w:id="5101" w:author="Patterson Lamb" w:date="2014-08-12T12:52:00Z">
        <w:r w:rsidRPr="003C478B" w:rsidDel="00601649">
          <w:rPr>
            <w:rFonts w:ascii="Times New Roman" w:hAnsi="Times New Roman"/>
            <w:sz w:val="24"/>
            <w:szCs w:val="24"/>
          </w:rPr>
          <w:delText>14</w:delText>
        </w:r>
      </w:del>
      <w:r w:rsidRPr="003C478B">
        <w:rPr>
          <w:rFonts w:ascii="Times New Roman" w:hAnsi="Times New Roman"/>
          <w:sz w:val="24"/>
          <w:szCs w:val="24"/>
        </w:rPr>
        <w:t>7; J. Lissner, “Merchants of Misery.”</w:t>
      </w:r>
    </w:p>
  </w:endnote>
  <w:endnote w:id="7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xml:space="preserve">, 189; Lissner, “Merchants.” This image was developed quite early </w:t>
      </w:r>
      <w:del w:id="5102" w:author="Patterson Lamb" w:date="2014-08-12T12:52:00Z">
        <w:r w:rsidRPr="003C478B" w:rsidDel="00601649">
          <w:rPr>
            <w:rFonts w:ascii="Times New Roman" w:hAnsi="Times New Roman"/>
            <w:sz w:val="24"/>
            <w:szCs w:val="24"/>
          </w:rPr>
          <w:delText xml:space="preserve">on </w:delText>
        </w:r>
      </w:del>
      <w:r w:rsidRPr="003C478B">
        <w:rPr>
          <w:rFonts w:ascii="Times New Roman" w:hAnsi="Times New Roman"/>
          <w:sz w:val="24"/>
          <w:szCs w:val="24"/>
        </w:rPr>
        <w:t xml:space="preserve">by Northern NGOs to denote the raw urgency of </w:t>
      </w:r>
      <w:ins w:id="5103" w:author="Patterson Lamb" w:date="2014-08-12T12:52:00Z">
        <w:r>
          <w:rPr>
            <w:rFonts w:ascii="Times New Roman" w:hAnsi="Times New Roman"/>
            <w:sz w:val="24"/>
            <w:szCs w:val="24"/>
          </w:rPr>
          <w:t>“</w:t>
        </w:r>
      </w:ins>
      <w:del w:id="5104" w:author="Patterson Lamb" w:date="2014-08-12T12:52:00Z">
        <w:r w:rsidRPr="003C478B" w:rsidDel="00601649">
          <w:rPr>
            <w:rFonts w:ascii="Times New Roman" w:hAnsi="Times New Roman"/>
            <w:sz w:val="24"/>
            <w:szCs w:val="24"/>
          </w:rPr>
          <w:delText>‘</w:delText>
        </w:r>
      </w:del>
      <w:r w:rsidRPr="003C478B">
        <w:rPr>
          <w:rFonts w:ascii="Times New Roman" w:hAnsi="Times New Roman"/>
          <w:sz w:val="24"/>
          <w:szCs w:val="24"/>
        </w:rPr>
        <w:t>need</w:t>
      </w:r>
      <w:ins w:id="5105" w:author="Patterson Lamb" w:date="2014-08-12T12:53:00Z">
        <w:r>
          <w:rPr>
            <w:rFonts w:ascii="Times New Roman" w:hAnsi="Times New Roman"/>
            <w:sz w:val="24"/>
            <w:szCs w:val="24"/>
          </w:rPr>
          <w:t>”</w:t>
        </w:r>
      </w:ins>
      <w:del w:id="5106" w:author="Patterson Lamb" w:date="2014-08-12T12:53:00Z">
        <w:r w:rsidRPr="003C478B" w:rsidDel="00601649">
          <w:rPr>
            <w:rFonts w:ascii="Times New Roman" w:hAnsi="Times New Roman"/>
            <w:sz w:val="24"/>
            <w:szCs w:val="24"/>
          </w:rPr>
          <w:delText>’</w:delText>
        </w:r>
      </w:del>
      <w:r w:rsidRPr="003C478B">
        <w:rPr>
          <w:rFonts w:ascii="Times New Roman" w:hAnsi="Times New Roman"/>
          <w:sz w:val="24"/>
          <w:szCs w:val="24"/>
        </w:rPr>
        <w:t xml:space="preserve"> in the developing world; see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Black</w:t>
      </w:r>
      <w:r w:rsidRPr="003C478B">
        <w:rPr>
          <w:rFonts w:ascii="Times New Roman" w:hAnsi="Times New Roman"/>
          <w:sz w:val="24"/>
          <w:szCs w:val="24"/>
        </w:rPr>
        <w:t xml:space="preserve">, </w:t>
      </w:r>
      <w:r w:rsidRPr="003C478B">
        <w:rPr>
          <w:rStyle w:val="booktitle"/>
          <w:sz w:val="24"/>
          <w:szCs w:val="24"/>
        </w:rPr>
        <w:t>A Cause for Our Times: Oxfam the First 50 Years</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Oxfam</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195</w:t>
      </w:r>
      <w:r w:rsidRPr="003C478B">
        <w:rPr>
          <w:rFonts w:ascii="Times New Roman" w:hAnsi="Times New Roman"/>
          <w:sz w:val="24"/>
          <w:szCs w:val="24"/>
        </w:rPr>
        <w:t>; “</w:t>
      </w:r>
      <w:r w:rsidRPr="003C478B">
        <w:rPr>
          <w:rStyle w:val="Articletitle"/>
          <w:sz w:val="24"/>
          <w:szCs w:val="24"/>
        </w:rPr>
        <w:t>Changing Charity: 50 Years of Oxfam,</w:t>
      </w:r>
      <w:r w:rsidRPr="003C478B">
        <w:rPr>
          <w:rFonts w:ascii="Times New Roman" w:hAnsi="Times New Roman"/>
          <w:sz w:val="24"/>
          <w:szCs w:val="24"/>
        </w:rPr>
        <w:t xml:space="preserve">” </w:t>
      </w:r>
      <w:r w:rsidRPr="003C478B">
        <w:rPr>
          <w:rStyle w:val="journal-title"/>
          <w:sz w:val="24"/>
          <w:szCs w:val="24"/>
        </w:rPr>
        <w:t>New Internationalist</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228</w:t>
      </w:r>
      <w:r w:rsidRPr="003C478B">
        <w:rPr>
          <w:rFonts w:ascii="Times New Roman" w:hAnsi="Times New Roman"/>
          <w:sz w:val="24"/>
          <w:szCs w:val="24"/>
        </w:rPr>
        <w:t xml:space="preserve"> (Plate 1); also the </w:t>
      </w:r>
      <w:del w:id="5107" w:author="Patterson Lamb" w:date="2014-08-12T12:53:00Z">
        <w:r w:rsidRPr="003C478B" w:rsidDel="00601649">
          <w:rPr>
            <w:rFonts w:ascii="Times New Roman" w:hAnsi="Times New Roman"/>
            <w:sz w:val="24"/>
            <w:szCs w:val="24"/>
          </w:rPr>
          <w:delText xml:space="preserve">essay </w:delText>
        </w:r>
      </w:del>
      <w:ins w:id="5108" w:author="Patterson Lamb" w:date="2014-08-12T12:53: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Lasse Heerten in this volume.</w:t>
      </w:r>
    </w:p>
  </w:endnote>
  <w:endnote w:id="7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 23.</w:t>
      </w:r>
    </w:p>
  </w:endnote>
  <w:endnote w:id="7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similar account, see P. Adamson, “Charity Begins with the Truth,” </w:t>
      </w:r>
      <w:r w:rsidRPr="003C478B">
        <w:rPr>
          <w:rFonts w:ascii="Times New Roman" w:hAnsi="Times New Roman"/>
          <w:i/>
          <w:sz w:val="24"/>
          <w:szCs w:val="24"/>
        </w:rPr>
        <w:t>The Independent</w:t>
      </w:r>
      <w:r w:rsidRPr="003C478B">
        <w:rPr>
          <w:rFonts w:ascii="Times New Roman" w:hAnsi="Times New Roman"/>
          <w:sz w:val="24"/>
          <w:szCs w:val="24"/>
        </w:rPr>
        <w:t>, May 18, 1993.</w:t>
      </w:r>
    </w:p>
  </w:endnote>
  <w:endnote w:id="7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Elizabeth Edwards, “Introduction,” in </w:t>
      </w:r>
      <w:del w:id="5111" w:author="Patterson Lamb" w:date="2014-08-12T12:53:00Z">
        <w:r w:rsidRPr="003C478B" w:rsidDel="00601649">
          <w:rPr>
            <w:rFonts w:ascii="Times New Roman" w:hAnsi="Times New Roman"/>
            <w:sz w:val="24"/>
            <w:szCs w:val="24"/>
          </w:rPr>
          <w:delText>idem</w:delText>
        </w:r>
      </w:del>
      <w:ins w:id="5112" w:author="Patterson Lamb" w:date="2014-08-12T12:53:00Z">
        <w:r>
          <w:rPr>
            <w:rFonts w:ascii="Times New Roman" w:hAnsi="Times New Roman"/>
            <w:sz w:val="24"/>
            <w:szCs w:val="24"/>
          </w:rPr>
          <w:t xml:space="preserve"> Edwards</w:t>
        </w:r>
      </w:ins>
      <w:r w:rsidRPr="003C478B">
        <w:rPr>
          <w:rFonts w:ascii="Times New Roman" w:hAnsi="Times New Roman"/>
          <w:sz w:val="24"/>
          <w:szCs w:val="24"/>
        </w:rPr>
        <w:t xml:space="preserve">, </w:t>
      </w:r>
      <w:r w:rsidRPr="003C478B">
        <w:rPr>
          <w:rFonts w:ascii="Times New Roman" w:hAnsi="Times New Roman"/>
          <w:i/>
          <w:sz w:val="24"/>
          <w:szCs w:val="24"/>
        </w:rPr>
        <w:t>Anthropology and Photography 1860–1920</w:t>
      </w:r>
      <w:r w:rsidRPr="003C478B">
        <w:rPr>
          <w:rFonts w:ascii="Times New Roman" w:hAnsi="Times New Roman"/>
          <w:sz w:val="24"/>
          <w:szCs w:val="24"/>
        </w:rPr>
        <w:t>, 7.</w:t>
      </w:r>
    </w:p>
  </w:endnote>
  <w:endnote w:id="7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4.</w:t>
      </w:r>
    </w:p>
  </w:endnote>
  <w:endnote w:id="7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Nichols, </w:t>
      </w:r>
      <w:r w:rsidRPr="003C478B">
        <w:rPr>
          <w:rFonts w:ascii="Times New Roman" w:hAnsi="Times New Roman"/>
          <w:i/>
          <w:sz w:val="24"/>
          <w:szCs w:val="24"/>
        </w:rPr>
        <w:t>Representing Reality</w:t>
      </w:r>
      <w:r w:rsidRPr="003C478B">
        <w:rPr>
          <w:rFonts w:ascii="Times New Roman" w:hAnsi="Times New Roman"/>
          <w:sz w:val="24"/>
          <w:szCs w:val="24"/>
        </w:rPr>
        <w:t>, 150–</w:t>
      </w:r>
      <w:del w:id="5117" w:author="Patterson Lamb" w:date="2014-08-12T12:54:00Z">
        <w:r w:rsidRPr="003C478B" w:rsidDel="00601649">
          <w:rPr>
            <w:rFonts w:ascii="Times New Roman" w:hAnsi="Times New Roman"/>
            <w:sz w:val="24"/>
            <w:szCs w:val="24"/>
          </w:rPr>
          <w:delText>15</w:delText>
        </w:r>
      </w:del>
      <w:r w:rsidRPr="003C478B">
        <w:rPr>
          <w:rFonts w:ascii="Times New Roman" w:hAnsi="Times New Roman"/>
          <w:sz w:val="24"/>
          <w:szCs w:val="24"/>
        </w:rPr>
        <w:t xml:space="preserve">1;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Barthes</w:t>
      </w:r>
      <w:r w:rsidRPr="003C478B">
        <w:rPr>
          <w:rFonts w:ascii="Times New Roman" w:hAnsi="Times New Roman"/>
          <w:sz w:val="24"/>
          <w:szCs w:val="24"/>
        </w:rPr>
        <w:t xml:space="preserve">, </w:t>
      </w:r>
      <w:r w:rsidRPr="003C478B">
        <w:rPr>
          <w:rStyle w:val="booktitle"/>
          <w:sz w:val="24"/>
          <w:szCs w:val="24"/>
        </w:rPr>
        <w:t>Image-Music-Text</w:t>
      </w:r>
      <w:r w:rsidRPr="003C478B">
        <w:rPr>
          <w:rFonts w:ascii="Times New Roman" w:hAnsi="Times New Roman"/>
          <w:sz w:val="24"/>
          <w:szCs w:val="24"/>
        </w:rPr>
        <w:t xml:space="preserve">, trans. </w:t>
      </w:r>
      <w:r w:rsidRPr="003C478B">
        <w:rPr>
          <w:rStyle w:val="forename"/>
          <w:sz w:val="24"/>
          <w:szCs w:val="24"/>
        </w:rPr>
        <w:t>S.</w:t>
      </w:r>
      <w:r w:rsidRPr="003C478B">
        <w:rPr>
          <w:rFonts w:ascii="Times New Roman" w:hAnsi="Times New Roman"/>
          <w:sz w:val="24"/>
          <w:szCs w:val="24"/>
        </w:rPr>
        <w:t xml:space="preserve"> </w:t>
      </w:r>
      <w:r w:rsidRPr="003C478B">
        <w:rPr>
          <w:rStyle w:val="surname"/>
          <w:sz w:val="24"/>
          <w:szCs w:val="24"/>
        </w:rPr>
        <w:t>Heath</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Hill and Wang</w:t>
      </w:r>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rPr>
        <w:t>).</w:t>
      </w:r>
    </w:p>
  </w:endnote>
  <w:endnote w:id="7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V.</w:t>
      </w:r>
      <w:r w:rsidRPr="003C478B">
        <w:rPr>
          <w:rFonts w:ascii="Times New Roman" w:hAnsi="Times New Roman"/>
          <w:sz w:val="24"/>
          <w:szCs w:val="24"/>
        </w:rPr>
        <w:t xml:space="preserve"> </w:t>
      </w:r>
      <w:r w:rsidRPr="003C478B">
        <w:rPr>
          <w:rStyle w:val="surname"/>
          <w:sz w:val="24"/>
          <w:szCs w:val="24"/>
        </w:rPr>
        <w:t>Burgin</w:t>
      </w:r>
      <w:r w:rsidRPr="003C478B">
        <w:rPr>
          <w:rFonts w:ascii="Times New Roman" w:hAnsi="Times New Roman"/>
          <w:sz w:val="24"/>
          <w:szCs w:val="24"/>
        </w:rPr>
        <w:t>, “</w:t>
      </w:r>
      <w:r w:rsidRPr="003C478B">
        <w:rPr>
          <w:rStyle w:val="chaptertitle"/>
          <w:sz w:val="24"/>
          <w:szCs w:val="24"/>
        </w:rPr>
        <w:t>Something about Photographic Theory,</w:t>
      </w:r>
      <w:r w:rsidRPr="003C478B">
        <w:rPr>
          <w:rFonts w:ascii="Times New Roman" w:hAnsi="Times New Roman"/>
          <w:sz w:val="24"/>
          <w:szCs w:val="24"/>
        </w:rPr>
        <w:t xml:space="preserve">” in </w:t>
      </w:r>
      <w:ins w:id="5123" w:author="Patterson Lamb" w:date="2014-08-12T12:54:00Z">
        <w:r w:rsidRPr="003C478B">
          <w:rPr>
            <w:rStyle w:val="forename"/>
            <w:sz w:val="24"/>
            <w:szCs w:val="24"/>
          </w:rPr>
          <w:t>A. L.</w:t>
        </w:r>
        <w:r w:rsidRPr="003C478B">
          <w:rPr>
            <w:rFonts w:ascii="Times New Roman" w:hAnsi="Times New Roman"/>
            <w:sz w:val="24"/>
            <w:szCs w:val="24"/>
          </w:rPr>
          <w:t xml:space="preserve"> </w:t>
        </w:r>
        <w:r w:rsidRPr="003C478B">
          <w:rPr>
            <w:rStyle w:val="surname"/>
            <w:sz w:val="24"/>
            <w:szCs w:val="24"/>
          </w:rPr>
          <w:t>Rees</w:t>
        </w:r>
        <w:r w:rsidRPr="003C478B">
          <w:rPr>
            <w:rFonts w:ascii="Times New Roman" w:hAnsi="Times New Roman"/>
            <w:sz w:val="24"/>
            <w:szCs w:val="24"/>
          </w:rPr>
          <w:t xml:space="preserve"> and </w:t>
        </w:r>
        <w:r w:rsidRPr="003C478B">
          <w:rPr>
            <w:rStyle w:val="forename"/>
            <w:sz w:val="24"/>
            <w:szCs w:val="24"/>
          </w:rPr>
          <w:t>F.</w:t>
        </w:r>
        <w:r w:rsidRPr="003C478B">
          <w:rPr>
            <w:rFonts w:ascii="Times New Roman" w:hAnsi="Times New Roman"/>
            <w:sz w:val="24"/>
            <w:szCs w:val="24"/>
          </w:rPr>
          <w:t xml:space="preserve"> </w:t>
        </w:r>
        <w:r w:rsidRPr="003C478B">
          <w:rPr>
            <w:rStyle w:val="surname"/>
            <w:sz w:val="24"/>
            <w:szCs w:val="24"/>
          </w:rPr>
          <w:t>Borzello</w:t>
        </w:r>
      </w:ins>
      <w:ins w:id="5124" w:author="Patterson Lamb" w:date="2014-08-12T12:55:00Z">
        <w:r>
          <w:rPr>
            <w:rStyle w:val="surname"/>
            <w:sz w:val="24"/>
            <w:szCs w:val="24"/>
          </w:rPr>
          <w:t>, eds.,</w:t>
        </w:r>
      </w:ins>
      <w:ins w:id="5125" w:author="Patterson Lamb" w:date="2014-08-12T12:54:00Z">
        <w:r w:rsidRPr="003C478B">
          <w:rPr>
            <w:rStyle w:val="booktitle"/>
            <w:sz w:val="24"/>
            <w:szCs w:val="24"/>
          </w:rPr>
          <w:t xml:space="preserve"> </w:t>
        </w:r>
      </w:ins>
      <w:r w:rsidRPr="003C478B">
        <w:rPr>
          <w:rStyle w:val="booktitle"/>
          <w:sz w:val="24"/>
          <w:szCs w:val="24"/>
        </w:rPr>
        <w:t>The New Art History</w:t>
      </w:r>
      <w:del w:id="5126"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w:t>
      </w:r>
      <w:del w:id="5127" w:author="Patterson Lamb" w:date="2014-08-12T12:54:00Z">
        <w:r w:rsidRPr="003C478B" w:rsidDel="00601649">
          <w:rPr>
            <w:rFonts w:ascii="Times New Roman" w:hAnsi="Times New Roman"/>
            <w:sz w:val="24"/>
            <w:szCs w:val="24"/>
          </w:rPr>
          <w:delText xml:space="preserve">eds. </w:delText>
        </w:r>
        <w:r w:rsidRPr="003C478B" w:rsidDel="00601649">
          <w:rPr>
            <w:rStyle w:val="forename"/>
            <w:sz w:val="24"/>
            <w:szCs w:val="24"/>
          </w:rPr>
          <w:delText>A. L.</w:delText>
        </w:r>
        <w:r w:rsidRPr="003C478B" w:rsidDel="00601649">
          <w:rPr>
            <w:rFonts w:ascii="Times New Roman" w:hAnsi="Times New Roman"/>
            <w:sz w:val="24"/>
            <w:szCs w:val="24"/>
          </w:rPr>
          <w:delText xml:space="preserve"> </w:delText>
        </w:r>
        <w:r w:rsidRPr="003C478B" w:rsidDel="00601649">
          <w:rPr>
            <w:rStyle w:val="surname"/>
            <w:sz w:val="24"/>
            <w:szCs w:val="24"/>
          </w:rPr>
          <w:delText>Rees</w:delText>
        </w:r>
        <w:r w:rsidRPr="003C478B" w:rsidDel="00601649">
          <w:rPr>
            <w:rFonts w:ascii="Times New Roman" w:hAnsi="Times New Roman"/>
            <w:sz w:val="24"/>
            <w:szCs w:val="24"/>
          </w:rPr>
          <w:delText xml:space="preserve"> and </w:delText>
        </w:r>
        <w:r w:rsidRPr="003C478B" w:rsidDel="00601649">
          <w:rPr>
            <w:rStyle w:val="forename"/>
            <w:sz w:val="24"/>
            <w:szCs w:val="24"/>
          </w:rPr>
          <w:delText>F.</w:delText>
        </w:r>
        <w:r w:rsidRPr="003C478B" w:rsidDel="00601649">
          <w:rPr>
            <w:rFonts w:ascii="Times New Roman" w:hAnsi="Times New Roman"/>
            <w:sz w:val="24"/>
            <w:szCs w:val="24"/>
          </w:rPr>
          <w:delText xml:space="preserve"> </w:delText>
        </w:r>
        <w:r w:rsidRPr="003C478B" w:rsidDel="00601649">
          <w:rPr>
            <w:rStyle w:val="surname"/>
            <w:sz w:val="24"/>
            <w:szCs w:val="24"/>
          </w:rPr>
          <w:delText>Borzello</w:delText>
        </w:r>
        <w:r w:rsidRPr="003C478B" w:rsidDel="00601649">
          <w:rPr>
            <w:rFonts w:ascii="Times New Roman" w:hAnsi="Times New Roman"/>
            <w:sz w:val="24"/>
            <w:szCs w:val="24"/>
          </w:rPr>
          <w:delText xml:space="preserve"> </w:delText>
        </w:r>
      </w:del>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Camden Press</w:t>
      </w:r>
      <w:r w:rsidRPr="003C478B">
        <w:rPr>
          <w:rFonts w:ascii="Times New Roman" w:hAnsi="Times New Roman"/>
          <w:sz w:val="24"/>
          <w:szCs w:val="24"/>
        </w:rPr>
        <w:t xml:space="preserve">, </w:t>
      </w:r>
      <w:r w:rsidRPr="003C478B">
        <w:rPr>
          <w:rStyle w:val="date"/>
          <w:rFonts w:ascii="Times New Roman" w:hAnsi="Times New Roman"/>
          <w:sz w:val="24"/>
          <w:szCs w:val="24"/>
        </w:rPr>
        <w:t>1986</w:t>
      </w:r>
      <w:r w:rsidRPr="003C478B">
        <w:rPr>
          <w:rFonts w:ascii="Times New Roman" w:hAnsi="Times New Roman"/>
          <w:sz w:val="24"/>
          <w:szCs w:val="24"/>
        </w:rPr>
        <w:t xml:space="preserve">), </w:t>
      </w:r>
      <w:r w:rsidRPr="003C478B">
        <w:rPr>
          <w:rStyle w:val="pageextent"/>
          <w:sz w:val="24"/>
          <w:szCs w:val="24"/>
        </w:rPr>
        <w:t>43</w:t>
      </w:r>
      <w:r w:rsidRPr="003C478B">
        <w:rPr>
          <w:rFonts w:ascii="Times New Roman" w:hAnsi="Times New Roman"/>
          <w:sz w:val="24"/>
          <w:szCs w:val="24"/>
        </w:rPr>
        <w:t>.</w:t>
      </w:r>
    </w:p>
  </w:endnote>
  <w:endnote w:id="7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Susan Sontag the camera is a sublimation of the gun, something that is </w:t>
      </w:r>
      <w:ins w:id="5133" w:author="Patterson Lamb" w:date="2014-08-12T12:55:00Z">
        <w:r>
          <w:rPr>
            <w:rFonts w:ascii="Times New Roman" w:hAnsi="Times New Roman"/>
            <w:sz w:val="24"/>
            <w:szCs w:val="24"/>
          </w:rPr>
          <w:t>“</w:t>
        </w:r>
      </w:ins>
      <w:del w:id="5134"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loaded,</w:t>
      </w:r>
      <w:ins w:id="5135" w:author="Patterson Lamb" w:date="2014-08-12T12:55:00Z">
        <w:r>
          <w:rPr>
            <w:rFonts w:ascii="Times New Roman" w:hAnsi="Times New Roman"/>
            <w:sz w:val="24"/>
            <w:szCs w:val="24"/>
          </w:rPr>
          <w:t>”</w:t>
        </w:r>
      </w:ins>
      <w:del w:id="5136"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w:t>
      </w:r>
      <w:ins w:id="5137" w:author="Patterson Lamb" w:date="2014-08-12T12:55:00Z">
        <w:r>
          <w:rPr>
            <w:rFonts w:ascii="Times New Roman" w:hAnsi="Times New Roman"/>
            <w:sz w:val="24"/>
            <w:szCs w:val="24"/>
          </w:rPr>
          <w:t>“</w:t>
        </w:r>
      </w:ins>
      <w:del w:id="5138"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pointed,</w:t>
      </w:r>
      <w:ins w:id="5139" w:author="Patterson Lamb" w:date="2014-08-12T12:55:00Z">
        <w:r>
          <w:rPr>
            <w:rFonts w:ascii="Times New Roman" w:hAnsi="Times New Roman"/>
            <w:sz w:val="24"/>
            <w:szCs w:val="24"/>
          </w:rPr>
          <w:t>”</w:t>
        </w:r>
      </w:ins>
      <w:del w:id="5140"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and </w:t>
      </w:r>
      <w:ins w:id="5141" w:author="Patterson Lamb" w:date="2014-08-12T12:55:00Z">
        <w:r>
          <w:rPr>
            <w:rFonts w:ascii="Times New Roman" w:hAnsi="Times New Roman"/>
            <w:sz w:val="24"/>
            <w:szCs w:val="24"/>
          </w:rPr>
          <w:t>“</w:t>
        </w:r>
      </w:ins>
      <w:del w:id="5142"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shot</w:t>
      </w:r>
      <w:ins w:id="5143" w:author="Patterson Lamb" w:date="2014-08-12T12:55:00Z">
        <w:r>
          <w:rPr>
            <w:rFonts w:ascii="Times New Roman" w:hAnsi="Times New Roman"/>
            <w:sz w:val="24"/>
            <w:szCs w:val="24"/>
          </w:rPr>
          <w:t>”</w:t>
        </w:r>
      </w:ins>
      <w:del w:id="5144"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at subjects, capturing their image for the purposes of consumption. Sontag, </w:t>
      </w:r>
      <w:r w:rsidRPr="003C478B">
        <w:rPr>
          <w:rFonts w:ascii="Times New Roman" w:hAnsi="Times New Roman"/>
          <w:i/>
          <w:sz w:val="24"/>
          <w:szCs w:val="24"/>
        </w:rPr>
        <w:t xml:space="preserve">On Photography, </w:t>
      </w:r>
      <w:r w:rsidRPr="003C478B">
        <w:rPr>
          <w:rFonts w:ascii="Times New Roman" w:hAnsi="Times New Roman"/>
          <w:sz w:val="24"/>
          <w:szCs w:val="24"/>
        </w:rPr>
        <w:t>cited in Pinney, 1992.</w:t>
      </w:r>
    </w:p>
  </w:endnote>
  <w:endnote w:id="7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Young</w:t>
      </w:r>
      <w:r w:rsidRPr="003C478B">
        <w:rPr>
          <w:rFonts w:ascii="Times New Roman" w:hAnsi="Times New Roman"/>
          <w:sz w:val="24"/>
          <w:szCs w:val="24"/>
        </w:rPr>
        <w:t xml:space="preserve">, </w:t>
      </w:r>
      <w:r w:rsidRPr="003C478B">
        <w:rPr>
          <w:rStyle w:val="booktitle"/>
          <w:sz w:val="24"/>
          <w:szCs w:val="24"/>
        </w:rPr>
        <w:t>White Mythologies: Writing History and the West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 xml:space="preserve">), </w:t>
      </w:r>
      <w:r w:rsidRPr="003C478B">
        <w:rPr>
          <w:rStyle w:val="pageextent"/>
          <w:sz w:val="24"/>
          <w:szCs w:val="24"/>
        </w:rPr>
        <w:t>143</w:t>
      </w:r>
      <w:r w:rsidRPr="003C478B">
        <w:rPr>
          <w:rFonts w:ascii="Times New Roman" w:hAnsi="Times New Roman"/>
          <w:sz w:val="24"/>
          <w:szCs w:val="24"/>
        </w:rPr>
        <w:t>.</w:t>
      </w:r>
    </w:p>
  </w:endnote>
  <w:endnote w:id="7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 24; P. Adamson, Speech to UNICEF National Committee, Geneva, 1991.</w:t>
      </w:r>
    </w:p>
  </w:endnote>
  <w:endnote w:id="7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w:t>
      </w:r>
    </w:p>
  </w:endnote>
  <w:endnote w:id="7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159–</w:t>
      </w:r>
      <w:del w:id="5149" w:author="Patterson Lamb" w:date="2014-08-12T12:56:00Z">
        <w:r w:rsidRPr="003C478B" w:rsidDel="00601649">
          <w:rPr>
            <w:rFonts w:ascii="Times New Roman" w:hAnsi="Times New Roman"/>
            <w:sz w:val="24"/>
            <w:szCs w:val="24"/>
          </w:rPr>
          <w:delText>1</w:delText>
        </w:r>
      </w:del>
      <w:r w:rsidRPr="003C478B">
        <w:rPr>
          <w:rFonts w:ascii="Times New Roman" w:hAnsi="Times New Roman"/>
          <w:sz w:val="24"/>
          <w:szCs w:val="24"/>
        </w:rPr>
        <w:t>60, 167–</w:t>
      </w:r>
      <w:del w:id="5150" w:author="Patterson Lamb" w:date="2014-08-12T12:56:00Z">
        <w:r w:rsidRPr="003C478B" w:rsidDel="00601649">
          <w:rPr>
            <w:rFonts w:ascii="Times New Roman" w:hAnsi="Times New Roman"/>
            <w:sz w:val="24"/>
            <w:szCs w:val="24"/>
          </w:rPr>
          <w:delText>1</w:delText>
        </w:r>
      </w:del>
      <w:r w:rsidRPr="003C478B">
        <w:rPr>
          <w:rFonts w:ascii="Times New Roman" w:hAnsi="Times New Roman"/>
          <w:sz w:val="24"/>
          <w:szCs w:val="24"/>
        </w:rPr>
        <w:t xml:space="preserve">71, 173; </w:t>
      </w:r>
      <w:r w:rsidRPr="003C478B">
        <w:rPr>
          <w:rStyle w:val="forename"/>
          <w:sz w:val="24"/>
          <w:szCs w:val="24"/>
        </w:rPr>
        <w:t>B.</w:t>
      </w:r>
      <w:r w:rsidRPr="003C478B">
        <w:rPr>
          <w:rFonts w:ascii="Times New Roman" w:hAnsi="Times New Roman"/>
          <w:sz w:val="24"/>
          <w:szCs w:val="24"/>
        </w:rPr>
        <w:t xml:space="preserve"> </w:t>
      </w:r>
      <w:r w:rsidRPr="003C478B">
        <w:rPr>
          <w:rStyle w:val="surname"/>
          <w:sz w:val="24"/>
          <w:szCs w:val="24"/>
        </w:rPr>
        <w:t>Whitaker</w:t>
      </w:r>
      <w:r w:rsidRPr="003C478B">
        <w:rPr>
          <w:rFonts w:ascii="Times New Roman" w:hAnsi="Times New Roman"/>
          <w:sz w:val="24"/>
          <w:szCs w:val="24"/>
        </w:rPr>
        <w:t xml:space="preserve">, </w:t>
      </w:r>
      <w:r w:rsidRPr="003C478B">
        <w:rPr>
          <w:rStyle w:val="booktitle"/>
          <w:sz w:val="24"/>
          <w:szCs w:val="24"/>
        </w:rPr>
        <w:t>A Bridge of People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Heinemann</w:t>
      </w:r>
      <w:r w:rsidRPr="003C478B">
        <w:rPr>
          <w:rFonts w:ascii="Times New Roman" w:hAnsi="Times New Roman"/>
          <w:sz w:val="24"/>
          <w:szCs w:val="24"/>
        </w:rPr>
        <w:t xml:space="preserve">, </w:t>
      </w:r>
      <w:r w:rsidRPr="003C478B">
        <w:rPr>
          <w:rStyle w:val="date"/>
          <w:rFonts w:ascii="Times New Roman" w:hAnsi="Times New Roman"/>
          <w:sz w:val="24"/>
          <w:szCs w:val="24"/>
        </w:rPr>
        <w:t>1983</w:t>
      </w:r>
      <w:r w:rsidRPr="003C478B">
        <w:rPr>
          <w:rFonts w:ascii="Times New Roman" w:hAnsi="Times New Roman"/>
          <w:sz w:val="24"/>
          <w:szCs w:val="24"/>
        </w:rPr>
        <w:t xml:space="preserve">), </w:t>
      </w:r>
      <w:r w:rsidRPr="003C478B">
        <w:rPr>
          <w:rStyle w:val="pageextent"/>
          <w:sz w:val="24"/>
          <w:szCs w:val="24"/>
        </w:rPr>
        <w:t>160</w:t>
      </w:r>
      <w:r w:rsidRPr="003C478B">
        <w:rPr>
          <w:rFonts w:ascii="Times New Roman" w:hAnsi="Times New Roman"/>
          <w:sz w:val="24"/>
          <w:szCs w:val="24"/>
        </w:rPr>
        <w:t xml:space="preserve">; S. Arnold, “Constrained Crusaders: British Charities and Development Education,” </w:t>
      </w:r>
      <w:r w:rsidRPr="003C478B">
        <w:rPr>
          <w:rFonts w:ascii="Times New Roman" w:hAnsi="Times New Roman"/>
          <w:i/>
          <w:sz w:val="24"/>
          <w:szCs w:val="24"/>
        </w:rPr>
        <w:t>British Charities and Education</w:t>
      </w:r>
      <w:r w:rsidRPr="003C478B">
        <w:rPr>
          <w:rFonts w:ascii="Times New Roman" w:hAnsi="Times New Roman"/>
          <w:sz w:val="24"/>
          <w:szCs w:val="24"/>
        </w:rPr>
        <w:t xml:space="preserve">, </w:t>
      </w:r>
      <w:del w:id="5151" w:author="Patterson Lamb" w:date="2014-08-12T12:56:00Z">
        <w:r w:rsidRPr="003C478B" w:rsidDel="00601649">
          <w:rPr>
            <w:rFonts w:ascii="Times New Roman" w:hAnsi="Times New Roman"/>
            <w:sz w:val="24"/>
            <w:szCs w:val="24"/>
          </w:rPr>
          <w:delText xml:space="preserve">The </w:delText>
        </w:r>
      </w:del>
      <w:r w:rsidRPr="003C478B">
        <w:rPr>
          <w:rFonts w:ascii="Times New Roman" w:hAnsi="Times New Roman"/>
          <w:sz w:val="24"/>
          <w:szCs w:val="24"/>
        </w:rPr>
        <w:t>Education Network Project Occasional Paper, 1, University of Sussex (1988), 14.</w:t>
      </w:r>
    </w:p>
  </w:endnote>
  <w:endnote w:id="7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xml:space="preserve">; Lissner, “Merchants”; Whitaker, </w:t>
      </w:r>
      <w:r w:rsidRPr="003C478B">
        <w:rPr>
          <w:rFonts w:ascii="Times New Roman" w:hAnsi="Times New Roman"/>
          <w:i/>
          <w:sz w:val="24"/>
          <w:szCs w:val="24"/>
        </w:rPr>
        <w:t>Bridge</w:t>
      </w:r>
      <w:r w:rsidRPr="003C478B">
        <w:rPr>
          <w:rFonts w:ascii="Times New Roman" w:hAnsi="Times New Roman"/>
          <w:sz w:val="24"/>
          <w:szCs w:val="24"/>
        </w:rPr>
        <w:t>, 177–</w:t>
      </w:r>
      <w:del w:id="5152" w:author="Patterson Lamb" w:date="2014-08-12T12:56:00Z">
        <w:r w:rsidRPr="003C478B" w:rsidDel="00601649">
          <w:rPr>
            <w:rFonts w:ascii="Times New Roman" w:hAnsi="Times New Roman"/>
            <w:sz w:val="24"/>
            <w:szCs w:val="24"/>
          </w:rPr>
          <w:delText>17</w:delText>
        </w:r>
      </w:del>
      <w:r w:rsidRPr="003C478B">
        <w:rPr>
          <w:rFonts w:ascii="Times New Roman" w:hAnsi="Times New Roman"/>
          <w:sz w:val="24"/>
          <w:szCs w:val="24"/>
        </w:rPr>
        <w:t>8.</w:t>
      </w:r>
    </w:p>
  </w:endnote>
  <w:endnote w:id="7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“Changing Charity”;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Poulton</w:t>
      </w:r>
      <w:r w:rsidRPr="003C478B">
        <w:rPr>
          <w:rFonts w:ascii="Times New Roman" w:hAnsi="Times New Roman"/>
          <w:sz w:val="24"/>
          <w:szCs w:val="24"/>
        </w:rPr>
        <w:t>, “</w:t>
      </w:r>
      <w:r w:rsidRPr="003C478B">
        <w:rPr>
          <w:rStyle w:val="chaptertitle"/>
          <w:sz w:val="24"/>
          <w:szCs w:val="24"/>
        </w:rPr>
        <w:t>On Theories and Strategies</w:t>
      </w:r>
      <w:r w:rsidRPr="003C478B">
        <w:rPr>
          <w:rFonts w:ascii="Times New Roman" w:hAnsi="Times New Roman"/>
          <w:sz w:val="24"/>
          <w:szCs w:val="24"/>
        </w:rPr>
        <w:t xml:space="preserve">” in </w:t>
      </w:r>
      <w:ins w:id="5159" w:author="Patterson Lamb" w:date="2014-08-12T12:56:00Z">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Poulton</w:t>
        </w:r>
        <w:r w:rsidRPr="003C478B">
          <w:rPr>
            <w:rFonts w:ascii="Times New Roman" w:hAnsi="Times New Roman"/>
            <w:sz w:val="24"/>
            <w:szCs w:val="24"/>
          </w:rPr>
          <w:t xml:space="preserve"> and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Harris</w:t>
        </w:r>
      </w:ins>
      <w:ins w:id="5160" w:author="Patterson Lamb" w:date="2014-08-12T12:57:00Z">
        <w:r>
          <w:rPr>
            <w:rStyle w:val="surname"/>
            <w:sz w:val="24"/>
            <w:szCs w:val="24"/>
          </w:rPr>
          <w:t>, eds.,</w:t>
        </w:r>
      </w:ins>
      <w:ins w:id="5161" w:author="Patterson Lamb" w:date="2014-08-12T12:56:00Z">
        <w:r w:rsidRPr="003C478B">
          <w:rPr>
            <w:rFonts w:ascii="Times New Roman" w:hAnsi="Times New Roman"/>
            <w:sz w:val="24"/>
            <w:szCs w:val="24"/>
          </w:rPr>
          <w:t xml:space="preserve"> </w:t>
        </w:r>
      </w:ins>
      <w:r w:rsidRPr="003C478B">
        <w:rPr>
          <w:rStyle w:val="booktitle"/>
          <w:sz w:val="24"/>
          <w:szCs w:val="24"/>
        </w:rPr>
        <w:t>Putting People First: Voluntary Organisations and Third World Development</w:t>
      </w:r>
      <w:del w:id="5162" w:author="Patterson Lamb" w:date="2014-08-12T12:57:00Z">
        <w:r w:rsidRPr="003C478B" w:rsidDel="00601649">
          <w:rPr>
            <w:rFonts w:ascii="Times New Roman" w:hAnsi="Times New Roman"/>
            <w:sz w:val="24"/>
            <w:szCs w:val="24"/>
          </w:rPr>
          <w:delText>, ed.</w:delText>
        </w:r>
      </w:del>
      <w:ins w:id="5163" w:author="Patterson Lamb" w:date="2014-08-12T12:57:00Z">
        <w:r>
          <w:rPr>
            <w:rFonts w:ascii="Times New Roman" w:hAnsi="Times New Roman"/>
            <w:sz w:val="24"/>
            <w:szCs w:val="24"/>
          </w:rPr>
          <w:t xml:space="preserve"> </w:t>
        </w:r>
      </w:ins>
      <w:r w:rsidRPr="003C478B">
        <w:rPr>
          <w:rFonts w:ascii="Times New Roman" w:hAnsi="Times New Roman"/>
          <w:sz w:val="24"/>
          <w:szCs w:val="24"/>
        </w:rPr>
        <w:t xml:space="preserve"> </w:t>
      </w:r>
      <w:del w:id="5164" w:author="Patterson Lamb" w:date="2014-08-12T12:56:00Z">
        <w:r w:rsidRPr="003C478B" w:rsidDel="00601649">
          <w:rPr>
            <w:rStyle w:val="forename"/>
            <w:sz w:val="24"/>
            <w:szCs w:val="24"/>
          </w:rPr>
          <w:delText>R.</w:delText>
        </w:r>
        <w:r w:rsidRPr="003C478B" w:rsidDel="00601649">
          <w:rPr>
            <w:rFonts w:ascii="Times New Roman" w:hAnsi="Times New Roman"/>
            <w:sz w:val="24"/>
            <w:szCs w:val="24"/>
          </w:rPr>
          <w:delText xml:space="preserve"> </w:delText>
        </w:r>
        <w:r w:rsidRPr="003C478B" w:rsidDel="00601649">
          <w:rPr>
            <w:rStyle w:val="surname"/>
            <w:sz w:val="24"/>
            <w:szCs w:val="24"/>
          </w:rPr>
          <w:delText>Poulton</w:delText>
        </w:r>
        <w:r w:rsidRPr="003C478B" w:rsidDel="00601649">
          <w:rPr>
            <w:rFonts w:ascii="Times New Roman" w:hAnsi="Times New Roman"/>
            <w:sz w:val="24"/>
            <w:szCs w:val="24"/>
          </w:rPr>
          <w:delText xml:space="preserve"> and </w:delText>
        </w:r>
        <w:r w:rsidRPr="003C478B" w:rsidDel="00601649">
          <w:rPr>
            <w:rStyle w:val="forename"/>
            <w:sz w:val="24"/>
            <w:szCs w:val="24"/>
          </w:rPr>
          <w:delText>M.</w:delText>
        </w:r>
        <w:r w:rsidRPr="003C478B" w:rsidDel="00601649">
          <w:rPr>
            <w:rFonts w:ascii="Times New Roman" w:hAnsi="Times New Roman"/>
            <w:sz w:val="24"/>
            <w:szCs w:val="24"/>
          </w:rPr>
          <w:delText xml:space="preserve"> </w:delText>
        </w:r>
        <w:r w:rsidRPr="003C478B" w:rsidDel="00601649">
          <w:rPr>
            <w:rStyle w:val="surname"/>
            <w:sz w:val="24"/>
            <w:szCs w:val="24"/>
          </w:rPr>
          <w:delText>Harris</w:delText>
        </w:r>
        <w:r w:rsidRPr="003C478B" w:rsidDel="00601649">
          <w:rPr>
            <w:rFonts w:ascii="Times New Roman" w:hAnsi="Times New Roman"/>
            <w:sz w:val="24"/>
            <w:szCs w:val="24"/>
          </w:rPr>
          <w:delText xml:space="preserve"> </w:delText>
        </w:r>
      </w:del>
      <w:r w:rsidRPr="003C478B">
        <w:rPr>
          <w:rFonts w:ascii="Times New Roman" w:hAnsi="Times New Roman"/>
          <w:sz w:val="24"/>
          <w:szCs w:val="24"/>
        </w:rPr>
        <w:t>(</w:t>
      </w:r>
      <w:r w:rsidRPr="003C478B">
        <w:rPr>
          <w:rStyle w:val="placeofpub"/>
          <w:sz w:val="24"/>
          <w:szCs w:val="24"/>
        </w:rPr>
        <w:t>Basingstoke, UK</w:t>
      </w:r>
      <w:r w:rsidRPr="003C478B">
        <w:rPr>
          <w:rFonts w:ascii="Times New Roman" w:hAnsi="Times New Roman"/>
          <w:sz w:val="24"/>
          <w:szCs w:val="24"/>
        </w:rPr>
        <w:t xml:space="preserve">: </w:t>
      </w:r>
      <w:r w:rsidRPr="003C478B">
        <w:rPr>
          <w:rStyle w:val="publisher"/>
          <w:sz w:val="24"/>
          <w:szCs w:val="24"/>
        </w:rPr>
        <w:t>Macmillan</w:t>
      </w:r>
      <w:del w:id="5165" w:author="Patterson Lamb" w:date="2014-08-12T12:57:00Z">
        <w:r w:rsidRPr="003C478B" w:rsidDel="00601649">
          <w:rPr>
            <w:rStyle w:val="publisher"/>
            <w:sz w:val="24"/>
            <w:szCs w:val="24"/>
          </w:rPr>
          <w:delText xml:space="preserve"> Press</w:delText>
        </w:r>
      </w:del>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P. Gill, “Conclusion: Helping Is Not Enough</w:t>
      </w:r>
      <w:r w:rsidRPr="003C478B">
        <w:rPr>
          <w:rStyle w:val="chaptertitle"/>
          <w:sz w:val="24"/>
          <w:szCs w:val="24"/>
        </w:rPr>
        <w:t>,</w:t>
      </w:r>
      <w:r w:rsidRPr="003C478B">
        <w:rPr>
          <w:rFonts w:ascii="Times New Roman" w:hAnsi="Times New Roman"/>
          <w:sz w:val="24"/>
          <w:szCs w:val="24"/>
        </w:rPr>
        <w:t xml:space="preserve">” in </w:t>
      </w:r>
      <w:r w:rsidRPr="003C478B">
        <w:rPr>
          <w:rFonts w:ascii="Times New Roman" w:hAnsi="Times New Roman"/>
          <w:i/>
          <w:sz w:val="24"/>
          <w:szCs w:val="24"/>
        </w:rPr>
        <w:t>Putting People First</w:t>
      </w:r>
      <w:r w:rsidRPr="003C478B">
        <w:rPr>
          <w:rFonts w:ascii="Times New Roman" w:hAnsi="Times New Roman"/>
          <w:sz w:val="24"/>
          <w:szCs w:val="24"/>
        </w:rPr>
        <w:t xml:space="preserve">; </w:t>
      </w:r>
      <w:r w:rsidRPr="003C478B">
        <w:rPr>
          <w:rStyle w:val="forename"/>
          <w:sz w:val="24"/>
          <w:szCs w:val="24"/>
        </w:rPr>
        <w:t>A. G.</w:t>
      </w:r>
      <w:r w:rsidRPr="003C478B">
        <w:rPr>
          <w:rFonts w:ascii="Times New Roman" w:hAnsi="Times New Roman"/>
          <w:sz w:val="24"/>
          <w:szCs w:val="24"/>
        </w:rPr>
        <w:t xml:space="preserve"> </w:t>
      </w:r>
      <w:r w:rsidRPr="003C478B">
        <w:rPr>
          <w:rStyle w:val="surname"/>
          <w:sz w:val="24"/>
          <w:szCs w:val="24"/>
        </w:rPr>
        <w:t>Drabek</w:t>
      </w:r>
      <w:r w:rsidRPr="003C478B">
        <w:rPr>
          <w:rFonts w:ascii="Times New Roman" w:hAnsi="Times New Roman"/>
          <w:sz w:val="24"/>
          <w:szCs w:val="24"/>
        </w:rPr>
        <w:t>, “</w:t>
      </w:r>
      <w:r w:rsidRPr="003C478B">
        <w:rPr>
          <w:rStyle w:val="Articletitle"/>
          <w:sz w:val="24"/>
          <w:szCs w:val="24"/>
        </w:rPr>
        <w:t>Editor’s Preface,</w:t>
      </w:r>
      <w:r w:rsidRPr="003C478B">
        <w:rPr>
          <w:rFonts w:ascii="Times New Roman" w:hAnsi="Times New Roman"/>
          <w:sz w:val="24"/>
          <w:szCs w:val="24"/>
        </w:rPr>
        <w:t xml:space="preserve">” </w:t>
      </w:r>
      <w:r w:rsidRPr="003C478B">
        <w:rPr>
          <w:rStyle w:val="journal-title"/>
          <w:sz w:val="24"/>
          <w:szCs w:val="24"/>
        </w:rPr>
        <w:t>World Development</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(Autumn </w:t>
      </w:r>
      <w:r w:rsidRPr="003C478B">
        <w:rPr>
          <w:rStyle w:val="date"/>
          <w:rFonts w:ascii="Times New Roman" w:hAnsi="Times New Roman"/>
          <w:sz w:val="24"/>
          <w:szCs w:val="24"/>
        </w:rPr>
        <w:t>1987</w:t>
      </w:r>
      <w:r w:rsidRPr="003C478B">
        <w:rPr>
          <w:rFonts w:ascii="Times New Roman" w:hAnsi="Times New Roman"/>
          <w:sz w:val="24"/>
          <w:szCs w:val="24"/>
        </w:rPr>
        <w:t xml:space="preserve">, Supplement); </w:t>
      </w:r>
      <w:r w:rsidRPr="003C478B">
        <w:rPr>
          <w:rStyle w:val="forename"/>
          <w:sz w:val="24"/>
          <w:szCs w:val="24"/>
        </w:rPr>
        <w:t>A. G.</w:t>
      </w:r>
      <w:r w:rsidRPr="003C478B">
        <w:rPr>
          <w:rFonts w:ascii="Times New Roman" w:hAnsi="Times New Roman"/>
          <w:sz w:val="24"/>
          <w:szCs w:val="24"/>
        </w:rPr>
        <w:t xml:space="preserve"> </w:t>
      </w:r>
      <w:r w:rsidRPr="003C478B">
        <w:rPr>
          <w:rStyle w:val="surname"/>
          <w:sz w:val="24"/>
          <w:szCs w:val="24"/>
        </w:rPr>
        <w:t>Drabek</w:t>
      </w:r>
      <w:r w:rsidRPr="003C478B">
        <w:rPr>
          <w:rFonts w:ascii="Times New Roman" w:hAnsi="Times New Roman"/>
          <w:sz w:val="24"/>
          <w:szCs w:val="24"/>
        </w:rPr>
        <w:t>,“</w:t>
      </w:r>
      <w:r w:rsidRPr="003C478B">
        <w:rPr>
          <w:rStyle w:val="Articletitle"/>
          <w:sz w:val="24"/>
          <w:szCs w:val="24"/>
        </w:rPr>
        <w:t>Development Alternatives: The Challenge for NGOs – An Overview of the Issues,</w:t>
      </w:r>
      <w:r w:rsidRPr="003C478B">
        <w:rPr>
          <w:rFonts w:ascii="Times New Roman" w:hAnsi="Times New Roman"/>
          <w:sz w:val="24"/>
          <w:szCs w:val="24"/>
        </w:rPr>
        <w:t xml:space="preserve">” </w:t>
      </w:r>
      <w:r w:rsidRPr="003C478B">
        <w:rPr>
          <w:rStyle w:val="journal-title"/>
          <w:sz w:val="24"/>
          <w:szCs w:val="24"/>
        </w:rPr>
        <w:t>World Development</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(Autumn </w:t>
      </w:r>
      <w:r w:rsidRPr="003C478B">
        <w:rPr>
          <w:rStyle w:val="date"/>
          <w:rFonts w:ascii="Times New Roman" w:hAnsi="Times New Roman"/>
          <w:sz w:val="24"/>
          <w:szCs w:val="24"/>
        </w:rPr>
        <w:t>1987</w:t>
      </w:r>
      <w:r w:rsidRPr="003C478B">
        <w:rPr>
          <w:rFonts w:ascii="Times New Roman" w:hAnsi="Times New Roman"/>
          <w:sz w:val="24"/>
          <w:szCs w:val="24"/>
        </w:rPr>
        <w:t xml:space="preserve">, Supplement). In its 1987 report, </w:t>
      </w:r>
      <w:del w:id="5166" w:author="Patterson Lamb" w:date="2014-08-12T12:57:00Z">
        <w:r w:rsidRPr="003C478B" w:rsidDel="00601649">
          <w:rPr>
            <w:rFonts w:ascii="Times New Roman" w:hAnsi="Times New Roman"/>
            <w:sz w:val="24"/>
            <w:szCs w:val="24"/>
          </w:rPr>
          <w:delText xml:space="preserve">The </w:delText>
        </w:r>
      </w:del>
      <w:ins w:id="5167" w:author="Patterson Lamb" w:date="2014-08-12T12:57:00Z">
        <w:r>
          <w:rPr>
            <w:rFonts w:ascii="Times New Roman" w:hAnsi="Times New Roman"/>
            <w:sz w:val="24"/>
            <w:szCs w:val="24"/>
          </w:rPr>
          <w:t>t</w:t>
        </w:r>
        <w:r w:rsidRPr="003C478B">
          <w:rPr>
            <w:rFonts w:ascii="Times New Roman" w:hAnsi="Times New Roman"/>
            <w:sz w:val="24"/>
            <w:szCs w:val="24"/>
          </w:rPr>
          <w:t xml:space="preserve">he </w:t>
        </w:r>
      </w:ins>
      <w:r w:rsidRPr="003C478B">
        <w:rPr>
          <w:rFonts w:ascii="Times New Roman" w:hAnsi="Times New Roman"/>
          <w:sz w:val="24"/>
          <w:szCs w:val="24"/>
        </w:rPr>
        <w:t>Charities Aid Foundation, which gathers statistics on giving in Britain, concluded that between 1977 and 1986 the underlying trend of giving to international aid was steadily rising, from just over 11 per</w:t>
      </w:r>
      <w:del w:id="5168" w:author="Patterson Lamb" w:date="2014-08-12T12:57:00Z">
        <w:r w:rsidRPr="003C478B" w:rsidDel="00601649">
          <w:rPr>
            <w:rFonts w:ascii="Times New Roman" w:hAnsi="Times New Roman"/>
            <w:sz w:val="24"/>
            <w:szCs w:val="24"/>
          </w:rPr>
          <w:delText xml:space="preserve"> </w:delText>
        </w:r>
      </w:del>
      <w:r w:rsidRPr="003C478B">
        <w:rPr>
          <w:rFonts w:ascii="Times New Roman" w:hAnsi="Times New Roman"/>
          <w:sz w:val="24"/>
          <w:szCs w:val="24"/>
        </w:rPr>
        <w:t>cent of the total voluntary income in 1984 to 22 per</w:t>
      </w:r>
      <w:del w:id="5169" w:author="Patterson Lamb" w:date="2014-08-12T12:57:00Z">
        <w:r w:rsidRPr="003C478B" w:rsidDel="00601649">
          <w:rPr>
            <w:rFonts w:ascii="Times New Roman" w:hAnsi="Times New Roman"/>
            <w:sz w:val="24"/>
            <w:szCs w:val="24"/>
          </w:rPr>
          <w:delText xml:space="preserve"> </w:delText>
        </w:r>
      </w:del>
      <w:r w:rsidRPr="003C478B">
        <w:rPr>
          <w:rFonts w:ascii="Times New Roman" w:hAnsi="Times New Roman"/>
          <w:sz w:val="24"/>
          <w:szCs w:val="24"/>
        </w:rPr>
        <w:t>cent in 1985. Oxfam’s income from 1981–2 to 1990–1 leap</w:t>
      </w:r>
      <w:del w:id="5170" w:author="Patterson Lamb" w:date="2014-08-12T12:57:00Z">
        <w:r w:rsidRPr="003C478B" w:rsidDel="00601649">
          <w:rPr>
            <w:rFonts w:ascii="Times New Roman" w:hAnsi="Times New Roman"/>
            <w:sz w:val="24"/>
            <w:szCs w:val="24"/>
          </w:rPr>
          <w:delText>t</w:delText>
        </w:r>
      </w:del>
      <w:ins w:id="5171" w:author="Patterson Lamb" w:date="2014-08-12T12:57:00Z">
        <w:r>
          <w:rPr>
            <w:rFonts w:ascii="Times New Roman" w:hAnsi="Times New Roman"/>
            <w:sz w:val="24"/>
            <w:szCs w:val="24"/>
          </w:rPr>
          <w:t>ed</w:t>
        </w:r>
      </w:ins>
      <w:r w:rsidRPr="003C478B">
        <w:rPr>
          <w:rFonts w:ascii="Times New Roman" w:hAnsi="Times New Roman"/>
          <w:sz w:val="24"/>
          <w:szCs w:val="24"/>
        </w:rPr>
        <w:t xml:space="preserve"> from £</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16.26 million to £</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69.223 million. By 1988, of the total $51 billion </w:t>
      </w:r>
      <w:ins w:id="5172" w:author="Patterson Lamb" w:date="2014-08-12T12:58:00Z">
        <w:r>
          <w:rPr>
            <w:rFonts w:ascii="Times New Roman" w:hAnsi="Times New Roman"/>
            <w:sz w:val="24"/>
            <w:szCs w:val="24"/>
          </w:rPr>
          <w:t xml:space="preserve">in </w:t>
        </w:r>
      </w:ins>
      <w:r w:rsidRPr="003C478B">
        <w:rPr>
          <w:rFonts w:ascii="Times New Roman" w:hAnsi="Times New Roman"/>
          <w:sz w:val="24"/>
          <w:szCs w:val="24"/>
        </w:rPr>
        <w:t xml:space="preserve">aid received by developing countries, $3.6 billion was provided by voluntary agencies, of which Britain contributed $239 million. See </w:t>
      </w:r>
      <w:r w:rsidRPr="003C478B">
        <w:rPr>
          <w:rStyle w:val="forename"/>
          <w:sz w:val="24"/>
          <w:szCs w:val="24"/>
        </w:rPr>
        <w:t>L</w:t>
      </w:r>
      <w:ins w:id="5173" w:author="Patterson Lamb" w:date="2014-08-12T12:58:00Z">
        <w:r>
          <w:rPr>
            <w:rStyle w:val="forename"/>
            <w:sz w:val="24"/>
            <w:szCs w:val="24"/>
          </w:rPr>
          <w:t>.</w:t>
        </w:r>
      </w:ins>
      <w:r w:rsidRPr="003C478B">
        <w:rPr>
          <w:rFonts w:ascii="Times New Roman" w:hAnsi="Times New Roman"/>
          <w:sz w:val="24"/>
          <w:szCs w:val="24"/>
        </w:rPr>
        <w:t xml:space="preserve"> </w:t>
      </w:r>
      <w:r w:rsidRPr="003C478B">
        <w:rPr>
          <w:rStyle w:val="surname"/>
          <w:sz w:val="24"/>
          <w:szCs w:val="24"/>
        </w:rPr>
        <w:t>Rajan</w:t>
      </w:r>
      <w:r w:rsidRPr="003C478B">
        <w:rPr>
          <w:rFonts w:ascii="Times New Roman" w:hAnsi="Times New Roman"/>
          <w:sz w:val="24"/>
          <w:szCs w:val="24"/>
        </w:rPr>
        <w:t>, “</w:t>
      </w:r>
      <w:r w:rsidRPr="003C478B">
        <w:rPr>
          <w:rStyle w:val="chaptertitle"/>
          <w:sz w:val="24"/>
          <w:szCs w:val="24"/>
        </w:rPr>
        <w:t>Charity Statistics 1977–1986: An Analysis of Trends</w:t>
      </w:r>
      <w:ins w:id="5174" w:author="Patterson Lamb" w:date="2014-08-12T12:58:00Z">
        <w:r>
          <w:rPr>
            <w:rStyle w:val="chaptertitle"/>
            <w:sz w:val="24"/>
            <w:szCs w:val="24"/>
          </w:rPr>
          <w:t>,</w:t>
        </w:r>
      </w:ins>
      <w:r w:rsidRPr="003C478B">
        <w:rPr>
          <w:rFonts w:ascii="Times New Roman" w:hAnsi="Times New Roman"/>
          <w:sz w:val="24"/>
          <w:szCs w:val="24"/>
        </w:rPr>
        <w:t xml:space="preserve">” in </w:t>
      </w:r>
      <w:r w:rsidRPr="003C478B">
        <w:rPr>
          <w:rStyle w:val="booktitle"/>
          <w:sz w:val="24"/>
          <w:szCs w:val="24"/>
        </w:rPr>
        <w:t>Charity Trends 1986/7</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Tonbridge</w:t>
      </w:r>
      <w:r w:rsidRPr="003C478B">
        <w:rPr>
          <w:rFonts w:ascii="Times New Roman" w:hAnsi="Times New Roman"/>
          <w:sz w:val="24"/>
          <w:szCs w:val="24"/>
        </w:rPr>
        <w:t xml:space="preserve">: </w:t>
      </w:r>
      <w:r w:rsidRPr="003C478B">
        <w:rPr>
          <w:rStyle w:val="publisher"/>
          <w:sz w:val="24"/>
          <w:szCs w:val="24"/>
        </w:rPr>
        <w:t>Charities Aid Foundation</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w:t>
      </w:r>
      <w:r w:rsidRPr="003C478B">
        <w:rPr>
          <w:rStyle w:val="pageextent"/>
          <w:sz w:val="24"/>
          <w:szCs w:val="24"/>
        </w:rPr>
        <w:t>88</w:t>
      </w:r>
      <w:r w:rsidRPr="003C478B">
        <w:rPr>
          <w:rFonts w:ascii="Times New Roman" w:hAnsi="Times New Roman"/>
          <w:sz w:val="24"/>
          <w:szCs w:val="24"/>
        </w:rPr>
        <w:t xml:space="preserve">; </w:t>
      </w:r>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Burnell</w:t>
      </w:r>
      <w:r w:rsidRPr="003C478B">
        <w:rPr>
          <w:rFonts w:ascii="Times New Roman" w:hAnsi="Times New Roman"/>
          <w:sz w:val="24"/>
          <w:szCs w:val="24"/>
        </w:rPr>
        <w:t xml:space="preserve">, </w:t>
      </w:r>
      <w:r w:rsidRPr="003C478B">
        <w:rPr>
          <w:rStyle w:val="booktitle"/>
          <w:sz w:val="24"/>
          <w:szCs w:val="24"/>
        </w:rPr>
        <w:t>Charity, Politics and the Third World</w:t>
      </w:r>
      <w:r w:rsidRPr="003C478B">
        <w:rPr>
          <w:rFonts w:ascii="Times New Roman" w:hAnsi="Times New Roman"/>
          <w:sz w:val="24"/>
          <w:szCs w:val="24"/>
        </w:rPr>
        <w:t xml:space="preserve"> (</w:t>
      </w:r>
      <w:r w:rsidRPr="003C478B">
        <w:rPr>
          <w:rStyle w:val="placeofpub"/>
          <w:sz w:val="24"/>
          <w:szCs w:val="24"/>
        </w:rPr>
        <w:t>Hemel Hempstead</w:t>
      </w:r>
      <w:r w:rsidRPr="003C478B">
        <w:rPr>
          <w:rFonts w:ascii="Times New Roman" w:hAnsi="Times New Roman"/>
          <w:sz w:val="24"/>
          <w:szCs w:val="24"/>
        </w:rPr>
        <w:t xml:space="preserve">: </w:t>
      </w:r>
      <w:r w:rsidRPr="003C478B">
        <w:rPr>
          <w:rStyle w:val="publisher"/>
          <w:sz w:val="24"/>
          <w:szCs w:val="24"/>
        </w:rPr>
        <w:t>Harvester Wheatsheaf</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292</w:t>
      </w:r>
      <w:r w:rsidRPr="003C478B">
        <w:rPr>
          <w:rFonts w:ascii="Times New Roman" w:hAnsi="Times New Roman"/>
          <w:sz w:val="24"/>
          <w:szCs w:val="24"/>
        </w:rPr>
        <w:t xml:space="preserve">, 24; and </w:t>
      </w:r>
      <w:r w:rsidRPr="003C478B">
        <w:rPr>
          <w:rStyle w:val="booktitle"/>
          <w:sz w:val="24"/>
          <w:szCs w:val="24"/>
        </w:rPr>
        <w:t>Oxfam Review 1990–1991</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Oxfam</w:t>
      </w:r>
      <w:r w:rsidRPr="003C478B">
        <w:rPr>
          <w:rFonts w:ascii="Times New Roman" w:hAnsi="Times New Roman"/>
          <w:sz w:val="24"/>
          <w:szCs w:val="24"/>
        </w:rPr>
        <w:t>).</w:t>
      </w:r>
    </w:p>
  </w:endnote>
  <w:endnote w:id="7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 Gill, “Conclusion,” 169.</w:t>
      </w:r>
    </w:p>
  </w:endnote>
  <w:endnote w:id="7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Chambers, “Normal Professionalism, New Paradigms and Development,” </w:t>
      </w:r>
      <w:r w:rsidRPr="003C478B">
        <w:rPr>
          <w:rFonts w:ascii="Times New Roman" w:hAnsi="Times New Roman"/>
          <w:i/>
          <w:sz w:val="24"/>
          <w:szCs w:val="24"/>
        </w:rPr>
        <w:t>IDS Discussion Paper</w:t>
      </w:r>
      <w:r w:rsidRPr="003C478B">
        <w:rPr>
          <w:rFonts w:ascii="Times New Roman" w:hAnsi="Times New Roman"/>
          <w:sz w:val="24"/>
          <w:szCs w:val="24"/>
        </w:rPr>
        <w:t xml:space="preserve">, University of Sussex (1986): 227; </w:t>
      </w:r>
      <w:r w:rsidRPr="003C478B">
        <w:rPr>
          <w:rStyle w:val="forename"/>
          <w:sz w:val="24"/>
          <w:szCs w:val="24"/>
        </w:rPr>
        <w:t>J.</w:t>
      </w:r>
      <w:ins w:id="5179" w:author="Patterson Lamb" w:date="2014-08-12T12:58:00Z">
        <w:r>
          <w:rPr>
            <w:rStyle w:val="forename"/>
            <w:sz w:val="24"/>
            <w:szCs w:val="24"/>
          </w:rPr>
          <w:t xml:space="preserve"> </w:t>
        </w:r>
      </w:ins>
      <w:r w:rsidRPr="003C478B">
        <w:rPr>
          <w:rStyle w:val="forename"/>
          <w:sz w:val="24"/>
          <w:szCs w:val="24"/>
        </w:rPr>
        <w:t>W.</w:t>
      </w:r>
      <w:r w:rsidRPr="003C478B">
        <w:rPr>
          <w:rFonts w:ascii="Times New Roman" w:hAnsi="Times New Roman"/>
          <w:sz w:val="24"/>
          <w:szCs w:val="24"/>
        </w:rPr>
        <w:t xml:space="preserve"> </w:t>
      </w:r>
      <w:r w:rsidRPr="003C478B">
        <w:rPr>
          <w:rStyle w:val="surname"/>
          <w:sz w:val="24"/>
          <w:szCs w:val="24"/>
        </w:rPr>
        <w:t>Sewell</w:t>
      </w:r>
      <w:r w:rsidRPr="003C478B">
        <w:rPr>
          <w:rFonts w:ascii="Times New Roman" w:hAnsi="Times New Roman"/>
          <w:sz w:val="24"/>
          <w:szCs w:val="24"/>
        </w:rPr>
        <w:t>, “</w:t>
      </w:r>
      <w:r w:rsidRPr="003C478B">
        <w:rPr>
          <w:rStyle w:val="chaptertitle"/>
          <w:sz w:val="24"/>
          <w:szCs w:val="24"/>
        </w:rPr>
        <w:t>Foreward</w:t>
      </w:r>
      <w:ins w:id="5180" w:author="Patterson Lamb" w:date="2014-08-12T12:58:00Z">
        <w:r>
          <w:rPr>
            <w:rStyle w:val="chaptertitle"/>
            <w:sz w:val="24"/>
            <w:szCs w:val="24"/>
          </w:rPr>
          <w:t>,</w:t>
        </w:r>
      </w:ins>
      <w:r w:rsidRPr="003C478B">
        <w:rPr>
          <w:rFonts w:ascii="Times New Roman" w:hAnsi="Times New Roman"/>
          <w:sz w:val="24"/>
          <w:szCs w:val="24"/>
        </w:rPr>
        <w:t xml:space="preserve">” in </w:t>
      </w:r>
      <w:r w:rsidRPr="003C478B">
        <w:rPr>
          <w:rStyle w:val="forename"/>
          <w:sz w:val="24"/>
          <w:szCs w:val="24"/>
        </w:rPr>
        <w:t>J.</w:t>
      </w:r>
      <w:ins w:id="5181" w:author="Patterson Lamb" w:date="2014-08-12T12:58:00Z">
        <w:r>
          <w:rPr>
            <w:rStyle w:val="forename"/>
            <w:sz w:val="24"/>
            <w:szCs w:val="24"/>
          </w:rPr>
          <w:t xml:space="preserve"> </w:t>
        </w:r>
      </w:ins>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Lewis</w:t>
      </w:r>
      <w:r w:rsidRPr="003C478B">
        <w:rPr>
          <w:rFonts w:ascii="Times New Roman" w:hAnsi="Times New Roman"/>
          <w:sz w:val="24"/>
          <w:szCs w:val="24"/>
        </w:rPr>
        <w:t xml:space="preserve">, ed., </w:t>
      </w:r>
      <w:r w:rsidRPr="003C478B">
        <w:rPr>
          <w:rStyle w:val="booktitle"/>
          <w:sz w:val="24"/>
          <w:szCs w:val="24"/>
        </w:rPr>
        <w:t>Strengthening the Poor: What Have We Learned?</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Brunswick</w:t>
      </w:r>
      <w:r w:rsidRPr="003C478B">
        <w:rPr>
          <w:rFonts w:ascii="Times New Roman" w:hAnsi="Times New Roman"/>
          <w:sz w:val="24"/>
          <w:szCs w:val="24"/>
        </w:rPr>
        <w:t xml:space="preserve">: </w:t>
      </w:r>
      <w:r w:rsidRPr="003C478B">
        <w:rPr>
          <w:rStyle w:val="publisher"/>
          <w:sz w:val="24"/>
          <w:szCs w:val="24"/>
        </w:rPr>
        <w:t>Transaction</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xml:space="preserve">), </w:t>
      </w:r>
      <w:r w:rsidRPr="003C478B">
        <w:rPr>
          <w:rStyle w:val="pageextent"/>
          <w:sz w:val="24"/>
          <w:szCs w:val="24"/>
        </w:rPr>
        <w:t>ix</w:t>
      </w:r>
      <w:r w:rsidRPr="003C478B">
        <w:rPr>
          <w:rFonts w:ascii="Times New Roman" w:hAnsi="Times New Roman"/>
          <w:sz w:val="24"/>
          <w:szCs w:val="24"/>
        </w:rPr>
        <w:t>; Drabek,</w:t>
      </w:r>
      <w:ins w:id="5182" w:author="Patterson Lamb" w:date="2014-08-12T12:59:00Z">
        <w:r>
          <w:rPr>
            <w:rFonts w:ascii="Times New Roman" w:hAnsi="Times New Roman"/>
            <w:sz w:val="24"/>
            <w:szCs w:val="24"/>
          </w:rPr>
          <w:t xml:space="preserve"> </w:t>
        </w:r>
      </w:ins>
      <w:r w:rsidRPr="003C478B">
        <w:rPr>
          <w:rFonts w:ascii="Times New Roman" w:hAnsi="Times New Roman"/>
          <w:sz w:val="24"/>
          <w:szCs w:val="24"/>
        </w:rPr>
        <w:t xml:space="preserve">“Development Alternatives,” vii; Poulton and Harris, </w:t>
      </w:r>
      <w:r w:rsidRPr="003C478B">
        <w:rPr>
          <w:rFonts w:ascii="Times New Roman" w:hAnsi="Times New Roman"/>
          <w:i/>
          <w:sz w:val="24"/>
          <w:szCs w:val="24"/>
        </w:rPr>
        <w:t xml:space="preserve">Putting People First, </w:t>
      </w:r>
      <w:r w:rsidRPr="003C478B">
        <w:rPr>
          <w:rFonts w:ascii="Times New Roman" w:hAnsi="Times New Roman"/>
          <w:sz w:val="24"/>
          <w:szCs w:val="24"/>
        </w:rPr>
        <w:t xml:space="preserve">4. This new development thinking advocated a more equitable and active role for Southern partners in development, with methodologies that spoke of the rights and entitlements of the poor.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Boyden</w:t>
      </w:r>
      <w:r w:rsidRPr="003C478B">
        <w:rPr>
          <w:rFonts w:ascii="Times New Roman" w:hAnsi="Times New Roman"/>
          <w:sz w:val="24"/>
          <w:szCs w:val="24"/>
        </w:rPr>
        <w:t xml:space="preserve"> and </w:t>
      </w:r>
      <w:r w:rsidRPr="003C478B">
        <w:rPr>
          <w:rStyle w:val="forename"/>
          <w:sz w:val="24"/>
          <w:szCs w:val="24"/>
        </w:rPr>
        <w:t>B.</w:t>
      </w:r>
      <w:r w:rsidRPr="003C478B">
        <w:rPr>
          <w:rFonts w:ascii="Times New Roman" w:hAnsi="Times New Roman"/>
          <w:sz w:val="24"/>
          <w:szCs w:val="24"/>
        </w:rPr>
        <w:t xml:space="preserve"> </w:t>
      </w:r>
      <w:r w:rsidRPr="003C478B">
        <w:rPr>
          <w:rStyle w:val="surname"/>
          <w:sz w:val="24"/>
          <w:szCs w:val="24"/>
        </w:rPr>
        <w:t>Pratt</w:t>
      </w:r>
      <w:r w:rsidRPr="003C478B">
        <w:rPr>
          <w:rFonts w:ascii="Times New Roman" w:hAnsi="Times New Roman"/>
          <w:sz w:val="24"/>
          <w:szCs w:val="24"/>
        </w:rPr>
        <w:t xml:space="preserve">, eds., </w:t>
      </w:r>
      <w:r w:rsidRPr="003C478B">
        <w:rPr>
          <w:rStyle w:val="booktitle"/>
          <w:sz w:val="24"/>
          <w:szCs w:val="24"/>
        </w:rPr>
        <w:t>Field Directors’ Handbook: An Oxfam Manual for Development Workers</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13</w:t>
      </w:r>
      <w:r w:rsidRPr="003C478B">
        <w:rPr>
          <w:rFonts w:ascii="Times New Roman" w:hAnsi="Times New Roman"/>
          <w:sz w:val="24"/>
          <w:szCs w:val="24"/>
        </w:rPr>
        <w:t>.</w:t>
      </w:r>
    </w:p>
  </w:endnote>
  <w:endnote w:id="7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Disaster Emergency Committee (DEC) appeals are group-held. At this time</w:t>
      </w:r>
      <w:ins w:id="5184" w:author="Patterson Lamb" w:date="2014-08-12T12:59:00Z">
        <w:r>
          <w:rPr>
            <w:rFonts w:ascii="Times New Roman" w:hAnsi="Times New Roman"/>
            <w:sz w:val="24"/>
            <w:szCs w:val="24"/>
          </w:rPr>
          <w:t>,</w:t>
        </w:r>
      </w:ins>
      <w:r w:rsidRPr="003C478B">
        <w:rPr>
          <w:rFonts w:ascii="Times New Roman" w:hAnsi="Times New Roman"/>
          <w:sz w:val="24"/>
          <w:szCs w:val="24"/>
        </w:rPr>
        <w:t xml:space="preserve"> the main actors were Christian Aid, Save the Children Fund, Oxfam, the British Red Cross, and the World Wildlife Fund for Nature.</w:t>
      </w:r>
    </w:p>
  </w:endnote>
  <w:endnote w:id="7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 Amin, (1989).</w:t>
      </w:r>
      <w:ins w:id="5186" w:author="Patterson Lamb" w:date="2014-08-12T12:59:00Z">
        <w:r>
          <w:rPr>
            <w:rFonts w:ascii="Times New Roman" w:hAnsi="Times New Roman"/>
            <w:sz w:val="24"/>
            <w:szCs w:val="24"/>
          </w:rPr>
          <w:t xml:space="preserve"> </w:t>
        </w:r>
        <w:r>
          <w:rPr>
            <w:rFonts w:ascii="Times New Roman" w:hAnsi="Times New Roman"/>
            <w:b/>
            <w:sz w:val="24"/>
            <w:szCs w:val="24"/>
          </w:rPr>
          <w:t>&lt;AU: Pl</w:t>
        </w:r>
      </w:ins>
      <w:ins w:id="5187" w:author="Patterson Lamb" w:date="2014-08-12T13:00:00Z">
        <w:r>
          <w:rPr>
            <w:rFonts w:ascii="Times New Roman" w:hAnsi="Times New Roman"/>
            <w:b/>
            <w:sz w:val="24"/>
            <w:szCs w:val="24"/>
          </w:rPr>
          <w:t>ease add short form of title&gt;</w:t>
        </w:r>
      </w:ins>
    </w:p>
  </w:endnote>
  <w:endnote w:id="7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Michael Buerk’s commentary quoted in Harrison and Palmer, </w:t>
      </w:r>
      <w:r w:rsidRPr="003C478B">
        <w:rPr>
          <w:rFonts w:ascii="Times New Roman" w:hAnsi="Times New Roman"/>
          <w:i/>
          <w:sz w:val="24"/>
          <w:szCs w:val="24"/>
        </w:rPr>
        <w:t>News Out of Africa</w:t>
      </w:r>
      <w:r w:rsidRPr="003C478B">
        <w:rPr>
          <w:rFonts w:ascii="Times New Roman" w:hAnsi="Times New Roman"/>
          <w:sz w:val="24"/>
          <w:szCs w:val="24"/>
        </w:rPr>
        <w:t>, 122.</w:t>
      </w:r>
    </w:p>
  </w:endnote>
  <w:endnote w:id="7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Harrison and Palmer, </w:t>
      </w:r>
      <w:r w:rsidRPr="003C478B">
        <w:rPr>
          <w:rFonts w:ascii="Times New Roman" w:hAnsi="Times New Roman"/>
          <w:i/>
          <w:sz w:val="24"/>
          <w:szCs w:val="24"/>
        </w:rPr>
        <w:t>News</w:t>
      </w:r>
      <w:r w:rsidRPr="003C478B">
        <w:rPr>
          <w:rFonts w:ascii="Times New Roman" w:hAnsi="Times New Roman"/>
          <w:sz w:val="24"/>
          <w:szCs w:val="24"/>
        </w:rPr>
        <w:t>, 110.</w:t>
      </w:r>
    </w:p>
  </w:endnote>
  <w:endnote w:id="7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Hebdige</w:t>
      </w:r>
      <w:r w:rsidRPr="003C478B">
        <w:rPr>
          <w:rFonts w:ascii="Times New Roman" w:hAnsi="Times New Roman"/>
          <w:sz w:val="24"/>
          <w:szCs w:val="24"/>
        </w:rPr>
        <w:t>, “</w:t>
      </w:r>
      <w:r w:rsidRPr="003C478B">
        <w:rPr>
          <w:rStyle w:val="chaptertitle"/>
          <w:sz w:val="24"/>
          <w:szCs w:val="24"/>
        </w:rPr>
        <w:t>Post-Script 1: Vital Strategies,</w:t>
      </w:r>
      <w:r w:rsidRPr="003C478B">
        <w:rPr>
          <w:rFonts w:ascii="Times New Roman" w:hAnsi="Times New Roman"/>
          <w:sz w:val="24"/>
          <w:szCs w:val="24"/>
        </w:rPr>
        <w:t xml:space="preserve">” in </w:t>
      </w:r>
      <w:r w:rsidRPr="003C478B">
        <w:rPr>
          <w:rStyle w:val="surname"/>
          <w:sz w:val="24"/>
          <w:szCs w:val="24"/>
        </w:rPr>
        <w:t>Hebdige</w:t>
      </w:r>
      <w:r w:rsidRPr="003C478B">
        <w:rPr>
          <w:rFonts w:ascii="Times New Roman" w:hAnsi="Times New Roman"/>
          <w:sz w:val="24"/>
          <w:szCs w:val="24"/>
        </w:rPr>
        <w:t xml:space="preserve">, </w:t>
      </w:r>
      <w:r w:rsidRPr="003C478B">
        <w:rPr>
          <w:rStyle w:val="booktitle"/>
          <w:sz w:val="24"/>
          <w:szCs w:val="24"/>
        </w:rPr>
        <w:t>Hiding in the Light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Comedia/</w:t>
      </w:r>
      <w:del w:id="5203" w:author="Patterson Lamb" w:date="2014-08-12T13:00:00Z">
        <w:r w:rsidRPr="003C478B" w:rsidDel="00601649">
          <w:rPr>
            <w:rStyle w:val="publisher"/>
            <w:sz w:val="24"/>
            <w:szCs w:val="24"/>
          </w:rPr>
          <w:delText xml:space="preserve"> </w:delText>
        </w:r>
      </w:del>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xml:space="preserve">), </w:t>
      </w:r>
      <w:r w:rsidRPr="003C478B">
        <w:rPr>
          <w:rStyle w:val="pageextent"/>
          <w:sz w:val="24"/>
          <w:szCs w:val="24"/>
        </w:rPr>
        <w:t>216</w:t>
      </w:r>
      <w:r w:rsidRPr="003C478B">
        <w:rPr>
          <w:rFonts w:ascii="Times New Roman" w:hAnsi="Times New Roman"/>
          <w:sz w:val="24"/>
          <w:szCs w:val="24"/>
        </w:rPr>
        <w:t>.</w:t>
      </w:r>
    </w:p>
  </w:endnote>
  <w:endnote w:id="7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January 1985</w:t>
      </w:r>
      <w:ins w:id="5204" w:author="Patterson Lamb" w:date="2014-08-12T13:00:00Z">
        <w:r>
          <w:rPr>
            <w:rFonts w:ascii="Times New Roman" w:hAnsi="Times New Roman"/>
            <w:sz w:val="24"/>
            <w:szCs w:val="24"/>
          </w:rPr>
          <w:t>,</w:t>
        </w:r>
      </w:ins>
      <w:r w:rsidRPr="003C478B">
        <w:rPr>
          <w:rFonts w:ascii="Times New Roman" w:hAnsi="Times New Roman"/>
          <w:sz w:val="24"/>
          <w:szCs w:val="24"/>
        </w:rPr>
        <w:t xml:space="preserve"> Geldof visited six capital cities in the Sahel, accompanied by the world’s press. He met Mother Theresa in an airport lounge and had flights arranged, compl</w:t>
      </w:r>
      <w:del w:id="5205" w:author="Patterson Lamb" w:date="2014-08-12T13:00:00Z">
        <w:r w:rsidRPr="003C478B" w:rsidDel="00601649">
          <w:rPr>
            <w:rFonts w:ascii="Times New Roman" w:hAnsi="Times New Roman"/>
            <w:sz w:val="24"/>
            <w:szCs w:val="24"/>
          </w:rPr>
          <w:delText>e</w:delText>
        </w:r>
      </w:del>
      <w:ins w:id="5206" w:author="Patterson Lamb" w:date="2014-08-12T13:00:00Z">
        <w:r>
          <w:rPr>
            <w:rFonts w:ascii="Times New Roman" w:hAnsi="Times New Roman"/>
            <w:sz w:val="24"/>
            <w:szCs w:val="24"/>
          </w:rPr>
          <w:t>i</w:t>
        </w:r>
      </w:ins>
      <w:r w:rsidRPr="003C478B">
        <w:rPr>
          <w:rFonts w:ascii="Times New Roman" w:hAnsi="Times New Roman"/>
          <w:sz w:val="24"/>
          <w:szCs w:val="24"/>
        </w:rPr>
        <w:t xml:space="preserve">ments of the Ethiopian </w:t>
      </w:r>
      <w:del w:id="5207" w:author="Patterson Lamb" w:date="2014-08-12T13:00:00Z">
        <w:r w:rsidRPr="003C478B" w:rsidDel="00601649">
          <w:rPr>
            <w:rFonts w:ascii="Times New Roman" w:hAnsi="Times New Roman"/>
            <w:sz w:val="24"/>
            <w:szCs w:val="24"/>
          </w:rPr>
          <w:delText>Government</w:delText>
        </w:r>
      </w:del>
      <w:ins w:id="5208" w:author="Patterson Lamb" w:date="2014-08-12T13:00:00Z">
        <w:r>
          <w:rPr>
            <w:rFonts w:ascii="Times New Roman" w:hAnsi="Times New Roman"/>
            <w:sz w:val="24"/>
            <w:szCs w:val="24"/>
          </w:rPr>
          <w:t>g</w:t>
        </w:r>
        <w:r w:rsidRPr="003C478B">
          <w:rPr>
            <w:rFonts w:ascii="Times New Roman" w:hAnsi="Times New Roman"/>
            <w:sz w:val="24"/>
            <w:szCs w:val="24"/>
          </w:rPr>
          <w:t>overnment</w:t>
        </w:r>
      </w:ins>
      <w:r w:rsidRPr="003C478B">
        <w:rPr>
          <w:rFonts w:ascii="Times New Roman" w:hAnsi="Times New Roman"/>
          <w:sz w:val="24"/>
          <w:szCs w:val="24"/>
        </w:rPr>
        <w:t xml:space="preserve">, to areas previously closed off for “security” reasons; see Burnell, </w:t>
      </w:r>
      <w:r w:rsidRPr="003C478B">
        <w:rPr>
          <w:rFonts w:ascii="Times New Roman" w:hAnsi="Times New Roman"/>
          <w:i/>
          <w:sz w:val="24"/>
          <w:szCs w:val="24"/>
        </w:rPr>
        <w:t xml:space="preserve">Charity, </w:t>
      </w:r>
      <w:r w:rsidRPr="003C478B">
        <w:rPr>
          <w:rFonts w:ascii="Times New Roman" w:hAnsi="Times New Roman"/>
          <w:sz w:val="24"/>
          <w:szCs w:val="24"/>
        </w:rPr>
        <w:t>122–</w:t>
      </w:r>
      <w:del w:id="5209" w:author="Patterson Lamb" w:date="2014-08-12T13:00:00Z">
        <w:r w:rsidRPr="003C478B" w:rsidDel="00601649">
          <w:rPr>
            <w:rFonts w:ascii="Times New Roman" w:hAnsi="Times New Roman"/>
            <w:sz w:val="24"/>
            <w:szCs w:val="24"/>
          </w:rPr>
          <w:delText>12</w:delText>
        </w:r>
      </w:del>
      <w:r w:rsidRPr="003C478B">
        <w:rPr>
          <w:rFonts w:ascii="Times New Roman" w:hAnsi="Times New Roman"/>
          <w:sz w:val="24"/>
          <w:szCs w:val="24"/>
        </w:rPr>
        <w:t xml:space="preserve">3; Harrison and Palmer, </w:t>
      </w:r>
      <w:r w:rsidRPr="003C478B">
        <w:rPr>
          <w:rFonts w:ascii="Times New Roman" w:hAnsi="Times New Roman"/>
          <w:i/>
          <w:sz w:val="24"/>
          <w:szCs w:val="24"/>
        </w:rPr>
        <w:t>News</w:t>
      </w:r>
      <w:r w:rsidRPr="003C478B">
        <w:rPr>
          <w:rFonts w:ascii="Times New Roman" w:hAnsi="Times New Roman"/>
          <w:sz w:val="24"/>
          <w:szCs w:val="24"/>
        </w:rPr>
        <w:t xml:space="preserve">, 131; Philo and Lamb, </w:t>
      </w:r>
      <w:r w:rsidRPr="003C478B">
        <w:rPr>
          <w:rFonts w:ascii="Times New Roman" w:hAnsi="Times New Roman"/>
          <w:i/>
          <w:sz w:val="24"/>
          <w:szCs w:val="24"/>
        </w:rPr>
        <w:t>Television and the Ethiopian Famine</w:t>
      </w:r>
      <w:r w:rsidRPr="003C478B">
        <w:rPr>
          <w:rFonts w:ascii="Times New Roman" w:hAnsi="Times New Roman"/>
          <w:sz w:val="24"/>
          <w:szCs w:val="24"/>
        </w:rPr>
        <w:t>, 26.</w:t>
      </w:r>
    </w:p>
  </w:endnote>
  <w:endnote w:id="7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Philo and Lamb, </w:t>
      </w:r>
      <w:r w:rsidRPr="003C478B">
        <w:rPr>
          <w:rFonts w:ascii="Times New Roman" w:hAnsi="Times New Roman"/>
          <w:i/>
          <w:sz w:val="24"/>
          <w:szCs w:val="24"/>
        </w:rPr>
        <w:t>Television</w:t>
      </w:r>
      <w:r w:rsidRPr="003C478B">
        <w:rPr>
          <w:rFonts w:ascii="Times New Roman" w:hAnsi="Times New Roman"/>
          <w:sz w:val="24"/>
          <w:szCs w:val="24"/>
        </w:rPr>
        <w:t>, 26.</w:t>
      </w:r>
    </w:p>
  </w:endnote>
  <w:endnote w:id="7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Harrison and Palmer, </w:t>
      </w:r>
      <w:r w:rsidRPr="003C478B">
        <w:rPr>
          <w:rFonts w:ascii="Times New Roman" w:hAnsi="Times New Roman"/>
          <w:i/>
          <w:sz w:val="24"/>
          <w:szCs w:val="24"/>
        </w:rPr>
        <w:t>News</w:t>
      </w:r>
      <w:r w:rsidRPr="003C478B">
        <w:rPr>
          <w:rFonts w:ascii="Times New Roman" w:hAnsi="Times New Roman"/>
          <w:sz w:val="24"/>
          <w:szCs w:val="24"/>
        </w:rPr>
        <w:t>, 131–</w:t>
      </w:r>
      <w:del w:id="5212" w:author="Patterson Lamb" w:date="2014-08-12T13:00:00Z">
        <w:r w:rsidRPr="003C478B" w:rsidDel="00133907">
          <w:rPr>
            <w:rFonts w:ascii="Times New Roman" w:hAnsi="Times New Roman"/>
            <w:sz w:val="24"/>
            <w:szCs w:val="24"/>
          </w:rPr>
          <w:delText>13</w:delText>
        </w:r>
      </w:del>
      <w:r w:rsidRPr="003C478B">
        <w:rPr>
          <w:rFonts w:ascii="Times New Roman" w:hAnsi="Times New Roman"/>
          <w:sz w:val="24"/>
          <w:szCs w:val="24"/>
        </w:rPr>
        <w:t xml:space="preserve">3;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Hart</w:t>
      </w:r>
      <w:r w:rsidRPr="003C478B">
        <w:rPr>
          <w:rFonts w:ascii="Times New Roman" w:hAnsi="Times New Roman"/>
          <w:sz w:val="24"/>
          <w:szCs w:val="24"/>
        </w:rPr>
        <w:t>, “</w:t>
      </w:r>
      <w:r w:rsidRPr="003C478B">
        <w:rPr>
          <w:rStyle w:val="Articletitle"/>
          <w:sz w:val="24"/>
          <w:szCs w:val="24"/>
        </w:rPr>
        <w:t>Consuming Compassion: The Live Aid Phenomenon,</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28</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w:t>
      </w:r>
      <w:r w:rsidRPr="003C478B">
        <w:rPr>
          <w:rStyle w:val="pageextent"/>
          <w:sz w:val="24"/>
          <w:szCs w:val="24"/>
        </w:rPr>
        <w:t>15–17</w:t>
      </w:r>
      <w:r w:rsidRPr="003C478B">
        <w:rPr>
          <w:rFonts w:ascii="Times New Roman" w:hAnsi="Times New Roman"/>
          <w:sz w:val="24"/>
          <w:szCs w:val="24"/>
        </w:rPr>
        <w:t>.</w:t>
      </w:r>
    </w:p>
  </w:endnote>
  <w:endnote w:id="7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Allen</w:t>
      </w:r>
      <w:r w:rsidRPr="003C478B">
        <w:rPr>
          <w:rFonts w:ascii="Times New Roman" w:hAnsi="Times New Roman"/>
          <w:sz w:val="24"/>
          <w:szCs w:val="24"/>
        </w:rPr>
        <w:t>, “</w:t>
      </w:r>
      <w:r w:rsidRPr="003C478B">
        <w:rPr>
          <w:rStyle w:val="Articletitle"/>
          <w:sz w:val="24"/>
          <w:szCs w:val="24"/>
        </w:rPr>
        <w:t>Behind the News 2: Bob’s Not Your Uncle,</w:t>
      </w:r>
      <w:r w:rsidRPr="003C478B">
        <w:rPr>
          <w:rFonts w:ascii="Times New Roman" w:hAnsi="Times New Roman"/>
          <w:sz w:val="24"/>
          <w:szCs w:val="24"/>
        </w:rPr>
        <w:t xml:space="preserve">” </w:t>
      </w:r>
      <w:r w:rsidRPr="003C478B">
        <w:rPr>
          <w:rStyle w:val="journal-title"/>
          <w:sz w:val="24"/>
          <w:szCs w:val="24"/>
        </w:rPr>
        <w:t>Capital &amp; Class</w:t>
      </w:r>
      <w:r w:rsidRPr="003C478B">
        <w:rPr>
          <w:rFonts w:ascii="Times New Roman" w:hAnsi="Times New Roman"/>
          <w:sz w:val="24"/>
          <w:szCs w:val="24"/>
        </w:rPr>
        <w:t xml:space="preserve"> </w:t>
      </w:r>
      <w:r w:rsidRPr="003C478B">
        <w:rPr>
          <w:rStyle w:val="volume"/>
          <w:sz w:val="24"/>
          <w:szCs w:val="24"/>
        </w:rPr>
        <w:t>30</w:t>
      </w:r>
      <w:r w:rsidRPr="003C478B">
        <w:rPr>
          <w:rFonts w:ascii="Times New Roman" w:hAnsi="Times New Roman"/>
          <w:sz w:val="24"/>
          <w:szCs w:val="24"/>
        </w:rPr>
        <w:t xml:space="preserve"> (Winter </w:t>
      </w:r>
      <w:r w:rsidRPr="003C478B">
        <w:rPr>
          <w:rStyle w:val="date"/>
          <w:rFonts w:ascii="Times New Roman" w:hAnsi="Times New Roman"/>
          <w:sz w:val="24"/>
          <w:szCs w:val="24"/>
        </w:rPr>
        <w:t>1986</w:t>
      </w:r>
      <w:r w:rsidRPr="003C478B">
        <w:rPr>
          <w:rFonts w:ascii="Times New Roman" w:hAnsi="Times New Roman"/>
          <w:sz w:val="24"/>
          <w:szCs w:val="24"/>
        </w:rPr>
        <w:t xml:space="preserve">): </w:t>
      </w:r>
      <w:r w:rsidRPr="003C478B">
        <w:rPr>
          <w:rStyle w:val="pageextent"/>
          <w:sz w:val="24"/>
          <w:szCs w:val="24"/>
        </w:rPr>
        <w:t>32</w:t>
      </w:r>
      <w:r w:rsidRPr="003C478B">
        <w:rPr>
          <w:rFonts w:ascii="Times New Roman" w:hAnsi="Times New Roman"/>
          <w:sz w:val="24"/>
          <w:szCs w:val="24"/>
        </w:rPr>
        <w:t>.</w:t>
      </w:r>
    </w:p>
  </w:endnote>
  <w:endnote w:id="7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Burnell, </w:t>
      </w:r>
      <w:r w:rsidRPr="003C478B">
        <w:rPr>
          <w:rFonts w:ascii="Times New Roman" w:hAnsi="Times New Roman"/>
          <w:i/>
          <w:sz w:val="24"/>
          <w:szCs w:val="24"/>
        </w:rPr>
        <w:t>Charity</w:t>
      </w:r>
      <w:r w:rsidRPr="003C478B">
        <w:rPr>
          <w:rFonts w:ascii="Times New Roman" w:hAnsi="Times New Roman"/>
          <w:sz w:val="24"/>
          <w:szCs w:val="24"/>
        </w:rPr>
        <w:t>, 203–</w:t>
      </w:r>
      <w:del w:id="5215" w:author="Patterson Lamb" w:date="2014-08-12T13:01:00Z">
        <w:r w:rsidRPr="003C478B" w:rsidDel="00133907">
          <w:rPr>
            <w:rFonts w:ascii="Times New Roman" w:hAnsi="Times New Roman"/>
            <w:sz w:val="24"/>
            <w:szCs w:val="24"/>
          </w:rPr>
          <w:delText>20</w:delText>
        </w:r>
      </w:del>
      <w:r w:rsidRPr="003C478B">
        <w:rPr>
          <w:rFonts w:ascii="Times New Roman" w:hAnsi="Times New Roman"/>
          <w:sz w:val="24"/>
          <w:szCs w:val="24"/>
        </w:rPr>
        <w:t xml:space="preserve">4. The Band Aid Trust was wound up in 1991; see Benthall, </w:t>
      </w:r>
      <w:r w:rsidRPr="003C478B">
        <w:rPr>
          <w:rFonts w:ascii="Times New Roman" w:hAnsi="Times New Roman"/>
          <w:i/>
          <w:sz w:val="24"/>
          <w:szCs w:val="24"/>
        </w:rPr>
        <w:t>Disasters, Relief and the Media</w:t>
      </w:r>
      <w:r w:rsidRPr="003C478B">
        <w:rPr>
          <w:rFonts w:ascii="Times New Roman" w:hAnsi="Times New Roman"/>
          <w:sz w:val="24"/>
          <w:szCs w:val="24"/>
        </w:rPr>
        <w:t>, 84–</w:t>
      </w:r>
      <w:del w:id="5216" w:author="Patterson Lamb" w:date="2014-08-12T13:01:00Z">
        <w:r w:rsidRPr="003C478B" w:rsidDel="00133907">
          <w:rPr>
            <w:rFonts w:ascii="Times New Roman" w:hAnsi="Times New Roman"/>
            <w:sz w:val="24"/>
            <w:szCs w:val="24"/>
          </w:rPr>
          <w:delText>8</w:delText>
        </w:r>
      </w:del>
      <w:r w:rsidRPr="003C478B">
        <w:rPr>
          <w:rFonts w:ascii="Times New Roman" w:hAnsi="Times New Roman"/>
          <w:sz w:val="24"/>
          <w:szCs w:val="24"/>
        </w:rPr>
        <w:t>6, 235.</w:t>
      </w:r>
    </w:p>
  </w:endnote>
  <w:endnote w:id="7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 of Africa</w:t>
      </w:r>
      <w:r w:rsidRPr="003C478B">
        <w:rPr>
          <w:rFonts w:ascii="Times New Roman" w:hAnsi="Times New Roman"/>
          <w:sz w:val="24"/>
          <w:szCs w:val="24"/>
        </w:rPr>
        <w:t>, 30.</w:t>
      </w:r>
    </w:p>
  </w:endnote>
  <w:endnote w:id="7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Horgan, </w:t>
      </w:r>
      <w:r w:rsidRPr="003C478B">
        <w:rPr>
          <w:rFonts w:ascii="Times New Roman" w:hAnsi="Times New Roman"/>
          <w:i/>
          <w:sz w:val="24"/>
          <w:szCs w:val="24"/>
        </w:rPr>
        <w:t>Images of Africa</w:t>
      </w:r>
      <w:r w:rsidRPr="003C478B">
        <w:rPr>
          <w:rFonts w:ascii="Times New Roman" w:hAnsi="Times New Roman"/>
          <w:sz w:val="24"/>
          <w:szCs w:val="24"/>
        </w:rPr>
        <w:t>, 18.</w:t>
      </w:r>
    </w:p>
  </w:endnote>
  <w:endnote w:id="7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 1; S. Nyoni, “Images of Poverty,</w:t>
      </w:r>
      <w:ins w:id="5226" w:author="Patterson Lamb" w:date="2014-08-12T13:01:00Z">
        <w:r>
          <w:rPr>
            <w:rFonts w:ascii="Times New Roman" w:hAnsi="Times New Roman"/>
            <w:sz w:val="24"/>
            <w:szCs w:val="24"/>
          </w:rPr>
          <w:t>”</w:t>
        </w:r>
      </w:ins>
      <w:r w:rsidRPr="003C478B">
        <w:rPr>
          <w:rFonts w:ascii="Times New Roman" w:hAnsi="Times New Roman"/>
          <w:sz w:val="24"/>
          <w:szCs w:val="24"/>
        </w:rPr>
        <w:t xml:space="preserve"> </w:t>
      </w:r>
      <w:del w:id="5227" w:author="Patterson Lamb" w:date="2014-08-12T13:01:00Z">
        <w:r w:rsidRPr="003C478B" w:rsidDel="00133907">
          <w:rPr>
            <w:rFonts w:ascii="Times New Roman" w:hAnsi="Times New Roman"/>
            <w:sz w:val="24"/>
            <w:szCs w:val="24"/>
          </w:rPr>
          <w:delText xml:space="preserve">here </w:delText>
        </w:r>
      </w:del>
      <w:r w:rsidRPr="003C478B">
        <w:rPr>
          <w:rFonts w:ascii="Times New Roman" w:hAnsi="Times New Roman"/>
          <w:sz w:val="24"/>
          <w:szCs w:val="24"/>
        </w:rPr>
        <w:t xml:space="preserve">9; Hart, “Consuming Compassion”;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Hart</w:t>
      </w:r>
      <w:r w:rsidRPr="003C478B">
        <w:rPr>
          <w:rFonts w:ascii="Times New Roman" w:hAnsi="Times New Roman"/>
          <w:sz w:val="24"/>
          <w:szCs w:val="24"/>
        </w:rPr>
        <w:t>, “</w:t>
      </w:r>
      <w:r w:rsidRPr="003C478B">
        <w:rPr>
          <w:rStyle w:val="Articletitle"/>
          <w:sz w:val="24"/>
          <w:szCs w:val="24"/>
        </w:rPr>
        <w:t>Images of the Third World,</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w:t>
      </w:r>
      <w:r w:rsidRPr="003C478B">
        <w:rPr>
          <w:rStyle w:val="pageextent"/>
          <w:sz w:val="24"/>
          <w:szCs w:val="24"/>
        </w:rPr>
        <w:t>12–18</w:t>
      </w:r>
      <w:r w:rsidRPr="003C478B">
        <w:rPr>
          <w:rFonts w:ascii="Times New Roman" w:hAnsi="Times New Roman"/>
          <w:sz w:val="24"/>
          <w:szCs w:val="24"/>
        </w:rPr>
        <w:t>.</w:t>
      </w:r>
    </w:p>
  </w:endnote>
  <w:endnote w:id="7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Kaida-Hozumi</w:t>
      </w:r>
      <w:ins w:id="5228" w:author="Patterson Lamb" w:date="2014-08-12T13:02:00Z">
        <w:r>
          <w:rPr>
            <w:rFonts w:ascii="Times New Roman" w:hAnsi="Times New Roman"/>
            <w:sz w:val="24"/>
            <w:szCs w:val="24"/>
          </w:rPr>
          <w:t>, “The Role of NGOs,”</w:t>
        </w:r>
      </w:ins>
      <w:r w:rsidRPr="003C478B">
        <w:rPr>
          <w:rFonts w:ascii="Times New Roman" w:hAnsi="Times New Roman"/>
          <w:sz w:val="24"/>
          <w:szCs w:val="24"/>
        </w:rPr>
        <w:t xml:space="preserve"> 26</w:t>
      </w:r>
      <w:del w:id="5229" w:author="Patterson Lamb" w:date="2014-08-12T13:03:00Z">
        <w:r w:rsidRPr="003C478B" w:rsidDel="00133907">
          <w:rPr>
            <w:rFonts w:ascii="Times New Roman" w:hAnsi="Times New Roman"/>
            <w:sz w:val="24"/>
            <w:szCs w:val="24"/>
          </w:rPr>
          <w:delText xml:space="preserve"> 1989</w:delText>
        </w:r>
      </w:del>
      <w:r w:rsidRPr="003C478B">
        <w:rPr>
          <w:rFonts w:ascii="Times New Roman" w:hAnsi="Times New Roman"/>
          <w:sz w:val="24"/>
          <w:szCs w:val="24"/>
        </w:rPr>
        <w:t xml:space="preserve">; </w:t>
      </w:r>
      <w:r w:rsidRPr="003C478B">
        <w:rPr>
          <w:rFonts w:ascii="Times New Roman" w:hAnsi="Times New Roman"/>
          <w:i/>
          <w:sz w:val="24"/>
          <w:szCs w:val="24"/>
        </w:rPr>
        <w:t>Dialogue</w:t>
      </w:r>
      <w:r w:rsidRPr="003C478B">
        <w:rPr>
          <w:rFonts w:ascii="Times New Roman" w:hAnsi="Times New Roman"/>
          <w:sz w:val="24"/>
          <w:szCs w:val="24"/>
        </w:rPr>
        <w:t xml:space="preserve"> (September</w:t>
      </w:r>
      <w:del w:id="5230" w:author="Patterson Lamb" w:date="2014-08-12T13:03:00Z">
        <w:r w:rsidRPr="003C478B" w:rsidDel="00133907">
          <w:rPr>
            <w:rFonts w:ascii="Times New Roman" w:hAnsi="Times New Roman"/>
            <w:sz w:val="24"/>
            <w:szCs w:val="24"/>
          </w:rPr>
          <w:delText>-</w:delText>
        </w:r>
      </w:del>
      <w:ins w:id="5231" w:author="Patterson Lamb" w:date="2014-08-12T13:03:00Z">
        <w:r>
          <w:rPr>
            <w:rFonts w:ascii="Times New Roman" w:hAnsi="Times New Roman"/>
            <w:sz w:val="24"/>
            <w:szCs w:val="24"/>
          </w:rPr>
          <w:t>–</w:t>
        </w:r>
      </w:ins>
      <w:r w:rsidRPr="003C478B">
        <w:rPr>
          <w:rFonts w:ascii="Times New Roman" w:hAnsi="Times New Roman"/>
          <w:sz w:val="24"/>
          <w:szCs w:val="24"/>
        </w:rPr>
        <w:t>October 1988)</w:t>
      </w:r>
      <w:del w:id="5232" w:author="Patterson Lamb" w:date="2014-08-12T13:03:00Z">
        <w:r w:rsidRPr="003C478B" w:rsidDel="00133907">
          <w:rPr>
            <w:rFonts w:ascii="Times New Roman" w:hAnsi="Times New Roman"/>
            <w:sz w:val="24"/>
            <w:szCs w:val="24"/>
          </w:rPr>
          <w:delText>,</w:delText>
        </w:r>
      </w:del>
      <w:ins w:id="5233" w:author="Patterson Lamb" w:date="2014-08-12T13:03:00Z">
        <w:r>
          <w:rPr>
            <w:rFonts w:ascii="Times New Roman" w:hAnsi="Times New Roman"/>
            <w:sz w:val="24"/>
            <w:szCs w:val="24"/>
          </w:rPr>
          <w:t>,</w:t>
        </w:r>
      </w:ins>
      <w:r w:rsidRPr="003C478B">
        <w:rPr>
          <w:rFonts w:ascii="Times New Roman" w:hAnsi="Times New Roman"/>
          <w:sz w:val="24"/>
          <w:szCs w:val="24"/>
        </w:rPr>
        <w:t xml:space="preserve"> </w:t>
      </w:r>
      <w:del w:id="5234" w:author="Patterson Lamb" w:date="2014-08-12T13:03:00Z">
        <w:r w:rsidRPr="003C478B" w:rsidDel="00133907">
          <w:rPr>
            <w:rFonts w:ascii="Times New Roman" w:hAnsi="Times New Roman"/>
            <w:sz w:val="24"/>
            <w:szCs w:val="24"/>
          </w:rPr>
          <w:delText xml:space="preserve">see </w:delText>
        </w:r>
      </w:del>
      <w:r w:rsidRPr="003C478B">
        <w:rPr>
          <w:rFonts w:ascii="Times New Roman" w:hAnsi="Times New Roman"/>
          <w:sz w:val="24"/>
          <w:szCs w:val="24"/>
        </w:rPr>
        <w:t>also Plate 1.</w:t>
      </w:r>
      <w:ins w:id="5235" w:author="Patterson Lamb" w:date="2014-08-12T13:02:00Z">
        <w:r>
          <w:rPr>
            <w:rFonts w:ascii="Times New Roman" w:hAnsi="Times New Roman"/>
            <w:sz w:val="24"/>
            <w:szCs w:val="24"/>
          </w:rPr>
          <w:t xml:space="preserve"> </w:t>
        </w:r>
      </w:ins>
    </w:p>
  </w:endnote>
  <w:endnote w:id="7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w:t>
      </w:r>
      <w:ins w:id="5237" w:author="Patterson Lamb" w:date="2014-08-12T13:03:00Z">
        <w:r>
          <w:rPr>
            <w:rFonts w:ascii="Times New Roman" w:hAnsi="Times New Roman"/>
            <w:sz w:val="24"/>
            <w:szCs w:val="24"/>
          </w:rPr>
          <w:t xml:space="preserve"> </w:t>
        </w:r>
      </w:ins>
      <w:r w:rsidRPr="003C478B">
        <w:rPr>
          <w:rFonts w:ascii="Times New Roman" w:hAnsi="Times New Roman"/>
          <w:sz w:val="24"/>
          <w:szCs w:val="24"/>
        </w:rPr>
        <w:t>Stalker “Infotainment</w:t>
      </w:r>
      <w:ins w:id="5238" w:author="Patterson Lamb" w:date="2014-08-12T13:03:00Z">
        <w:r>
          <w:rPr>
            <w:rFonts w:ascii="Times New Roman" w:hAnsi="Times New Roman"/>
            <w:sz w:val="24"/>
            <w:szCs w:val="24"/>
          </w:rPr>
          <w:t>,</w:t>
        </w:r>
      </w:ins>
      <w:r w:rsidRPr="003C478B">
        <w:rPr>
          <w:rFonts w:ascii="Times New Roman" w:hAnsi="Times New Roman"/>
          <w:sz w:val="24"/>
          <w:szCs w:val="24"/>
        </w:rPr>
        <w:t xml:space="preserve">” </w:t>
      </w:r>
      <w:del w:id="5239" w:author="Patterson Lamb" w:date="2014-08-12T13:03:00Z">
        <w:r w:rsidRPr="003C478B" w:rsidDel="00133907">
          <w:rPr>
            <w:rFonts w:ascii="Times New Roman" w:hAnsi="Times New Roman"/>
            <w:sz w:val="24"/>
            <w:szCs w:val="24"/>
          </w:rPr>
          <w:delText xml:space="preserve">in </w:delText>
        </w:r>
      </w:del>
      <w:r w:rsidRPr="003C478B">
        <w:rPr>
          <w:rFonts w:ascii="Times New Roman" w:hAnsi="Times New Roman"/>
          <w:i/>
          <w:sz w:val="24"/>
          <w:szCs w:val="24"/>
        </w:rPr>
        <w:t xml:space="preserve">New Internationalist </w:t>
      </w:r>
      <w:r w:rsidRPr="003C478B">
        <w:rPr>
          <w:rFonts w:ascii="Times New Roman" w:hAnsi="Times New Roman"/>
          <w:sz w:val="24"/>
          <w:szCs w:val="24"/>
        </w:rPr>
        <w:t>222</w:t>
      </w:r>
      <w:r w:rsidRPr="003C478B">
        <w:rPr>
          <w:rFonts w:ascii="Times New Roman" w:hAnsi="Times New Roman"/>
          <w:i/>
          <w:sz w:val="24"/>
          <w:szCs w:val="24"/>
        </w:rPr>
        <w:t xml:space="preserve"> </w:t>
      </w:r>
      <w:r w:rsidRPr="003C478B">
        <w:rPr>
          <w:rFonts w:ascii="Times New Roman" w:hAnsi="Times New Roman"/>
          <w:sz w:val="24"/>
          <w:szCs w:val="24"/>
        </w:rPr>
        <w:t>(1991): 8–9.</w:t>
      </w:r>
    </w:p>
  </w:endnote>
  <w:endnote w:id="7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Nyoni, “Images,” 7.</w:t>
      </w:r>
    </w:p>
  </w:endnote>
  <w:endnote w:id="7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Hart, “Images of the Third World”; </w:t>
      </w:r>
      <w:r w:rsidRPr="003C478B">
        <w:rPr>
          <w:rStyle w:val="forename"/>
          <w:sz w:val="24"/>
          <w:szCs w:val="24"/>
        </w:rPr>
        <w:t>D. A.</w:t>
      </w:r>
      <w:r w:rsidRPr="003C478B">
        <w:rPr>
          <w:rFonts w:ascii="Times New Roman" w:hAnsi="Times New Roman"/>
          <w:sz w:val="24"/>
          <w:szCs w:val="24"/>
        </w:rPr>
        <w:t xml:space="preserve"> </w:t>
      </w:r>
      <w:r w:rsidRPr="003C478B">
        <w:rPr>
          <w:rStyle w:val="surname"/>
          <w:sz w:val="24"/>
          <w:szCs w:val="24"/>
        </w:rPr>
        <w:t>Bailey</w:t>
      </w:r>
      <w:r w:rsidRPr="003C478B">
        <w:rPr>
          <w:rFonts w:ascii="Times New Roman" w:hAnsi="Times New Roman"/>
          <w:sz w:val="24"/>
          <w:szCs w:val="24"/>
        </w:rPr>
        <w:t>, “</w:t>
      </w:r>
      <w:r w:rsidRPr="003C478B">
        <w:rPr>
          <w:rStyle w:val="Articletitle"/>
          <w:sz w:val="24"/>
          <w:szCs w:val="24"/>
        </w:rPr>
        <w:t>The Black Subject at the Centre: Repositioning Black Photography,</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31–</w:t>
      </w:r>
      <w:del w:id="5248" w:author="Patterson Lamb" w:date="2014-08-12T13:03:00Z">
        <w:r w:rsidRPr="003C478B" w:rsidDel="00133907">
          <w:rPr>
            <w:rStyle w:val="pageextent"/>
            <w:sz w:val="24"/>
            <w:szCs w:val="24"/>
          </w:rPr>
          <w:delText>3</w:delText>
        </w:r>
      </w:del>
      <w:r w:rsidRPr="003C478B">
        <w:rPr>
          <w:rStyle w:val="pageextent"/>
          <w:sz w:val="24"/>
          <w:szCs w:val="24"/>
        </w:rPr>
        <w:t>8</w:t>
      </w:r>
      <w:r w:rsidRPr="003C478B">
        <w:rPr>
          <w:rFonts w:ascii="Times New Roman" w:hAnsi="Times New Roman"/>
          <w:sz w:val="24"/>
          <w:szCs w:val="24"/>
        </w:rPr>
        <w:t>.</w:t>
      </w:r>
    </w:p>
  </w:endnote>
  <w:endnote w:id="7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Nyoni, “Images,” 7–8.</w:t>
      </w:r>
    </w:p>
  </w:endnote>
  <w:endnote w:id="7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Image of Africa</w:t>
      </w:r>
      <w:del w:id="5251" w:author="Patterson Lamb" w:date="2014-08-12T13:03:00Z">
        <w:r w:rsidRPr="003C478B" w:rsidDel="00133907">
          <w:rPr>
            <w:rFonts w:ascii="Times New Roman" w:hAnsi="Times New Roman"/>
            <w:sz w:val="24"/>
            <w:szCs w:val="24"/>
          </w:rPr>
          <w:delText>.</w:delText>
        </w:r>
      </w:del>
      <w:ins w:id="5252" w:author="Patterson Lamb" w:date="2014-08-12T13:04: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Dialogue</w:t>
      </w:r>
      <w:r w:rsidRPr="003C478B">
        <w:rPr>
          <w:rFonts w:ascii="Times New Roman" w:hAnsi="Times New Roman"/>
          <w:sz w:val="24"/>
          <w:szCs w:val="24"/>
        </w:rPr>
        <w:t xml:space="preserve"> (September</w:t>
      </w:r>
      <w:del w:id="5253" w:author="Patterson Lamb" w:date="2014-08-12T13:04:00Z">
        <w:r w:rsidRPr="003C478B" w:rsidDel="00133907">
          <w:rPr>
            <w:rFonts w:ascii="Times New Roman" w:hAnsi="Times New Roman"/>
            <w:sz w:val="24"/>
            <w:szCs w:val="24"/>
          </w:rPr>
          <w:delText>-</w:delText>
        </w:r>
      </w:del>
      <w:ins w:id="5254" w:author="Patterson Lamb" w:date="2014-08-12T13:04:00Z">
        <w:r>
          <w:rPr>
            <w:rFonts w:ascii="Times New Roman" w:hAnsi="Times New Roman"/>
            <w:sz w:val="24"/>
            <w:szCs w:val="24"/>
          </w:rPr>
          <w:t>–</w:t>
        </w:r>
      </w:ins>
      <w:r w:rsidRPr="003C478B">
        <w:rPr>
          <w:rFonts w:ascii="Times New Roman" w:hAnsi="Times New Roman"/>
          <w:sz w:val="24"/>
          <w:szCs w:val="24"/>
        </w:rPr>
        <w:t>October, 1988): 1–2.</w:t>
      </w:r>
    </w:p>
  </w:endnote>
  <w:endnote w:id="7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w:t>
      </w:r>
    </w:p>
  </w:endnote>
  <w:endnote w:id="7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Simpson</w:t>
      </w:r>
      <w:r w:rsidRPr="003C478B">
        <w:rPr>
          <w:rFonts w:ascii="Times New Roman" w:hAnsi="Times New Roman"/>
          <w:sz w:val="24"/>
          <w:szCs w:val="24"/>
        </w:rPr>
        <w:t>, “</w:t>
      </w:r>
      <w:r w:rsidRPr="003C478B">
        <w:rPr>
          <w:rStyle w:val="Articletitle"/>
          <w:sz w:val="24"/>
          <w:szCs w:val="24"/>
        </w:rPr>
        <w:t>Charity Begins at Home</w:t>
      </w:r>
      <w:r w:rsidRPr="003C478B">
        <w:rPr>
          <w:rFonts w:ascii="Times New Roman" w:hAnsi="Times New Roman"/>
          <w:sz w:val="24"/>
          <w:szCs w:val="24"/>
        </w:rPr>
        <w:t xml:space="preserve">” in </w:t>
      </w:r>
      <w:r w:rsidRPr="003C478B">
        <w:rPr>
          <w:rStyle w:val="journal-title"/>
          <w:sz w:val="24"/>
          <w:szCs w:val="24"/>
        </w:rPr>
        <w:t xml:space="preserve">Ten8 </w:t>
      </w:r>
      <w:r w:rsidRPr="003C478B">
        <w:rPr>
          <w:rStyle w:val="volume"/>
          <w:sz w:val="24"/>
          <w:szCs w:val="24"/>
        </w:rPr>
        <w:t>19</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ins w:id="5261" w:author="Patterson Lamb" w:date="2014-08-12T13:04: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21–26</w:t>
      </w:r>
      <w:r w:rsidRPr="003C478B">
        <w:rPr>
          <w:rFonts w:ascii="Times New Roman" w:hAnsi="Times New Roman"/>
          <w:sz w:val="24"/>
          <w:szCs w:val="24"/>
        </w:rPr>
        <w:t>, here 21; “The Image of Africa”; Nyoni, “Images.”</w:t>
      </w:r>
    </w:p>
  </w:endnote>
  <w:endnote w:id="7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 77.</w:t>
      </w:r>
    </w:p>
  </w:endnote>
  <w:endnote w:id="7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Black, </w:t>
      </w:r>
      <w:r w:rsidRPr="003C478B">
        <w:rPr>
          <w:rFonts w:ascii="Times New Roman" w:hAnsi="Times New Roman"/>
          <w:i/>
          <w:sz w:val="24"/>
          <w:szCs w:val="24"/>
        </w:rPr>
        <w:t>Cause</w:t>
      </w:r>
      <w:r w:rsidRPr="003C478B">
        <w:rPr>
          <w:rFonts w:ascii="Times New Roman" w:hAnsi="Times New Roman"/>
          <w:sz w:val="24"/>
          <w:szCs w:val="24"/>
        </w:rPr>
        <w:t xml:space="preserve">, 265; Burnell, </w:t>
      </w:r>
      <w:r w:rsidRPr="003C478B">
        <w:rPr>
          <w:rFonts w:ascii="Times New Roman" w:hAnsi="Times New Roman"/>
          <w:i/>
          <w:sz w:val="24"/>
          <w:szCs w:val="24"/>
        </w:rPr>
        <w:t>Charity</w:t>
      </w:r>
      <w:r w:rsidRPr="003C478B">
        <w:rPr>
          <w:rFonts w:ascii="Times New Roman" w:hAnsi="Times New Roman"/>
          <w:sz w:val="24"/>
          <w:szCs w:val="24"/>
        </w:rPr>
        <w:t>, 12.</w:t>
      </w:r>
    </w:p>
  </w:endnote>
  <w:endnote w:id="7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Lidchi, “All in the Choosing Eye.”</w:t>
      </w:r>
    </w:p>
  </w:endnote>
  <w:endnote w:id="7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Hall, “The Determinations of News Photographs,” 79. The photographer was a male and a regular Christian Aid photographer.</w:t>
      </w:r>
    </w:p>
  </w:endnote>
  <w:endnote w:id="7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33.</w:t>
      </w:r>
    </w:p>
  </w:endnote>
  <w:endnote w:id="7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“Rhetoric of the Image.”</w:t>
      </w:r>
    </w:p>
  </w:endnote>
  <w:endnote w:id="7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del w:id="5293" w:author="Patterson Lamb" w:date="2014-08-12T13:04:00Z">
        <w:r w:rsidRPr="003C478B" w:rsidDel="00133907">
          <w:rPr>
            <w:rFonts w:ascii="Times New Roman" w:hAnsi="Times New Roman"/>
            <w:sz w:val="24"/>
            <w:szCs w:val="24"/>
          </w:rPr>
          <w:delText>,</w:delText>
        </w:r>
      </w:del>
      <w:r w:rsidRPr="003C478B">
        <w:rPr>
          <w:rFonts w:ascii="Times New Roman" w:hAnsi="Times New Roman"/>
          <w:sz w:val="24"/>
          <w:szCs w:val="24"/>
        </w:rPr>
        <w:t xml:space="preserve">, 27–60; Graham-Brown, </w:t>
      </w:r>
      <w:r w:rsidRPr="003C478B">
        <w:rPr>
          <w:rFonts w:ascii="Times New Roman" w:hAnsi="Times New Roman"/>
          <w:i/>
          <w:sz w:val="24"/>
          <w:szCs w:val="24"/>
        </w:rPr>
        <w:t>Images of Women</w:t>
      </w:r>
      <w:r w:rsidRPr="003C478B">
        <w:rPr>
          <w:rFonts w:ascii="Times New Roman" w:hAnsi="Times New Roman"/>
          <w:sz w:val="24"/>
          <w:szCs w:val="24"/>
        </w:rPr>
        <w:t>, 3.</w:t>
      </w:r>
    </w:p>
  </w:endnote>
  <w:endnote w:id="7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Mythologies</w:t>
      </w:r>
      <w:r w:rsidRPr="003C478B">
        <w:rPr>
          <w:rFonts w:ascii="Times New Roman" w:hAnsi="Times New Roman"/>
          <w:sz w:val="24"/>
          <w:szCs w:val="24"/>
        </w:rPr>
        <w:t>, 134–</w:t>
      </w:r>
      <w:del w:id="5296" w:author="Patterson Lamb" w:date="2014-08-12T13:04:00Z">
        <w:r w:rsidRPr="003C478B" w:rsidDel="00133907">
          <w:rPr>
            <w:rFonts w:ascii="Times New Roman" w:hAnsi="Times New Roman"/>
            <w:sz w:val="24"/>
            <w:szCs w:val="24"/>
          </w:rPr>
          <w:delText>13</w:delText>
        </w:r>
      </w:del>
      <w:r w:rsidRPr="003C478B">
        <w:rPr>
          <w:rFonts w:ascii="Times New Roman" w:hAnsi="Times New Roman"/>
          <w:sz w:val="24"/>
          <w:szCs w:val="24"/>
        </w:rPr>
        <w:t>5.</w:t>
      </w:r>
    </w:p>
  </w:endnote>
  <w:endnote w:id="7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Edwards, “Introduction,”12.</w:t>
      </w:r>
    </w:p>
  </w:endnote>
  <w:endnote w:id="7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 Adamson, Speech to UNICEF National Committee, Geneva, 1991.</w:t>
      </w:r>
    </w:p>
  </w:endnote>
  <w:endnote w:id="7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Taylor</w:t>
      </w:r>
      <w:r w:rsidRPr="003C478B">
        <w:rPr>
          <w:rFonts w:ascii="Times New Roman" w:hAnsi="Times New Roman"/>
          <w:sz w:val="24"/>
          <w:szCs w:val="24"/>
        </w:rPr>
        <w:t xml:space="preserve">, </w:t>
      </w:r>
      <w:r w:rsidRPr="003C478B">
        <w:rPr>
          <w:rStyle w:val="booktitle"/>
          <w:sz w:val="24"/>
          <w:szCs w:val="24"/>
        </w:rPr>
        <w:t xml:space="preserve">The Strengthen the Poor: </w:t>
      </w:r>
      <w:del w:id="5355" w:author="Patterson Lamb" w:date="2014-08-12T13:04:00Z">
        <w:r w:rsidRPr="003C478B" w:rsidDel="00133907">
          <w:rPr>
            <w:rStyle w:val="booktitle"/>
            <w:sz w:val="24"/>
            <w:szCs w:val="24"/>
          </w:rPr>
          <w:delText xml:space="preserve">a </w:delText>
        </w:r>
      </w:del>
      <w:ins w:id="5356" w:author="Patterson Lamb" w:date="2014-08-12T13:04:00Z">
        <w:r>
          <w:rPr>
            <w:rStyle w:val="booktitle"/>
            <w:sz w:val="24"/>
            <w:szCs w:val="24"/>
          </w:rPr>
          <w:t>A</w:t>
        </w:r>
        <w:r w:rsidRPr="003C478B">
          <w:rPr>
            <w:rStyle w:val="booktitle"/>
            <w:sz w:val="24"/>
            <w:szCs w:val="24"/>
          </w:rPr>
          <w:t xml:space="preserve"> </w:t>
        </w:r>
      </w:ins>
      <w:r w:rsidRPr="003C478B">
        <w:rPr>
          <w:rStyle w:val="booktitle"/>
          <w:sz w:val="24"/>
          <w:szCs w:val="24"/>
        </w:rPr>
        <w:t>Statement of Commitment Adopted by the Board of Christian Aid July 1987 as a Basis for Action and Reflection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Christian Aid</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w:t>
      </w:r>
    </w:p>
  </w:endnote>
  <w:endnote w:id="7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Christian Aid’s logo has since been changed.</w:t>
      </w:r>
    </w:p>
  </w:endnote>
  <w:endnote w:id="7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Christian Aid produced an educational leaflet outlining its view on images in 1988</w:t>
      </w:r>
      <w:del w:id="5359" w:author="Patterson Lamb" w:date="2014-08-12T13:05:00Z">
        <w:r w:rsidRPr="003C478B" w:rsidDel="00133907">
          <w:rPr>
            <w:rFonts w:ascii="Times New Roman" w:hAnsi="Times New Roman"/>
            <w:sz w:val="24"/>
            <w:szCs w:val="24"/>
          </w:rPr>
          <w:delText>,</w:delText>
        </w:r>
      </w:del>
      <w:ins w:id="5360" w:author="Patterson Lamb" w:date="2014-08-12T13:05:00Z">
        <w:r>
          <w:rPr>
            <w:rFonts w:ascii="Times New Roman" w:hAnsi="Times New Roman"/>
            <w:sz w:val="24"/>
            <w:szCs w:val="24"/>
          </w:rPr>
          <w:t>;</w:t>
        </w:r>
      </w:ins>
      <w:r w:rsidRPr="003C478B">
        <w:rPr>
          <w:rFonts w:ascii="Times New Roman" w:hAnsi="Times New Roman"/>
          <w:sz w:val="24"/>
          <w:szCs w:val="24"/>
        </w:rPr>
        <w:t xml:space="preserve"> see Christian Aid, </w:t>
      </w:r>
      <w:r w:rsidRPr="003C478B">
        <w:rPr>
          <w:rFonts w:ascii="Times New Roman" w:hAnsi="Times New Roman"/>
          <w:i/>
          <w:sz w:val="24"/>
          <w:szCs w:val="24"/>
        </w:rPr>
        <w:t>Images of Development</w:t>
      </w:r>
      <w:r w:rsidRPr="003C478B">
        <w:rPr>
          <w:rFonts w:ascii="Times New Roman" w:hAnsi="Times New Roman"/>
          <w:sz w:val="24"/>
          <w:szCs w:val="24"/>
        </w:rPr>
        <w:t>.</w:t>
      </w:r>
    </w:p>
  </w:endnote>
  <w:endnote w:id="7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Taylor, “General Theory of Icebergs,” 50.</w:t>
      </w:r>
    </w:p>
  </w:endnote>
  <w:endnote w:id="7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Hart, “Images of the Third World,” 14.</w:t>
      </w:r>
    </w:p>
  </w:endnote>
  <w:endnote w:id="7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formal guidelines that sought to regulate all the stages in photographic production and reproduction, see Oxfam, “What Makes an Appropriate Picture”; Save the Children Fund, </w:t>
      </w:r>
      <w:r w:rsidRPr="003C478B">
        <w:rPr>
          <w:rFonts w:ascii="Times New Roman" w:hAnsi="Times New Roman"/>
          <w:i/>
          <w:sz w:val="24"/>
          <w:szCs w:val="24"/>
        </w:rPr>
        <w:t>Impact of Image Guidelines,</w:t>
      </w:r>
      <w:r w:rsidRPr="003C478B">
        <w:rPr>
          <w:rFonts w:ascii="Times New Roman" w:hAnsi="Times New Roman"/>
          <w:sz w:val="24"/>
          <w:szCs w:val="24"/>
        </w:rPr>
        <w:t xml:space="preserve"> and </w:t>
      </w:r>
      <w:ins w:id="5366" w:author="Patterson Lamb" w:date="2014-08-12T13:06:00Z">
        <w:r w:rsidRPr="003C478B">
          <w:rPr>
            <w:rFonts w:ascii="Times New Roman" w:hAnsi="Times New Roman"/>
            <w:sz w:val="24"/>
            <w:szCs w:val="24"/>
          </w:rPr>
          <w:t>Save the Children Fund</w:t>
        </w:r>
      </w:ins>
      <w:del w:id="5367" w:author="Patterson Lamb" w:date="2014-08-12T13:06:00Z">
        <w:r w:rsidRPr="003C478B" w:rsidDel="00133907">
          <w:rPr>
            <w:rFonts w:ascii="Times New Roman" w:hAnsi="Times New Roman"/>
            <w:sz w:val="24"/>
            <w:szCs w:val="24"/>
          </w:rPr>
          <w:delText>idem</w:delText>
        </w:r>
      </w:del>
      <w:r w:rsidRPr="003C478B">
        <w:rPr>
          <w:rFonts w:ascii="Times New Roman" w:hAnsi="Times New Roman"/>
          <w:sz w:val="24"/>
          <w:szCs w:val="24"/>
        </w:rPr>
        <w:t xml:space="preserve">, </w:t>
      </w:r>
      <w:r w:rsidRPr="003C478B">
        <w:rPr>
          <w:rFonts w:ascii="Times New Roman" w:hAnsi="Times New Roman"/>
          <w:i/>
          <w:sz w:val="24"/>
          <w:szCs w:val="24"/>
        </w:rPr>
        <w:t>Focus on Images</w:t>
      </w:r>
      <w:r w:rsidRPr="003C478B">
        <w:rPr>
          <w:rFonts w:ascii="Times New Roman" w:hAnsi="Times New Roman"/>
          <w:sz w:val="24"/>
          <w:szCs w:val="24"/>
        </w:rPr>
        <w:t xml:space="preserve">; and </w:t>
      </w:r>
      <w:r w:rsidRPr="003C478B">
        <w:rPr>
          <w:rFonts w:ascii="Times New Roman" w:hAnsi="Times New Roman"/>
          <w:i/>
          <w:sz w:val="24"/>
          <w:szCs w:val="24"/>
        </w:rPr>
        <w:t>Code of Conduct</w:t>
      </w:r>
      <w:r w:rsidRPr="003C478B">
        <w:rPr>
          <w:rFonts w:ascii="Times New Roman" w:hAnsi="Times New Roman"/>
          <w:sz w:val="24"/>
          <w:szCs w:val="24"/>
        </w:rPr>
        <w:t xml:space="preserve"> (1989).</w:t>
      </w:r>
    </w:p>
  </w:endnote>
  <w:endnote w:id="7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Sekula, </w:t>
      </w:r>
      <w:r w:rsidRPr="003C478B">
        <w:rPr>
          <w:rFonts w:ascii="Times New Roman" w:hAnsi="Times New Roman"/>
          <w:i/>
          <w:sz w:val="24"/>
          <w:szCs w:val="24"/>
        </w:rPr>
        <w:t>Photography against the Grain</w:t>
      </w:r>
      <w:r w:rsidRPr="003C478B">
        <w:rPr>
          <w:rFonts w:ascii="Times New Roman" w:hAnsi="Times New Roman"/>
          <w:sz w:val="24"/>
          <w:szCs w:val="24"/>
        </w:rPr>
        <w:t xml:space="preserve">, 57; also Nichols, </w:t>
      </w:r>
      <w:r w:rsidRPr="003C478B">
        <w:rPr>
          <w:rFonts w:ascii="Times New Roman" w:hAnsi="Times New Roman"/>
          <w:i/>
          <w:sz w:val="24"/>
          <w:szCs w:val="24"/>
        </w:rPr>
        <w:t>Representing Reality</w:t>
      </w:r>
      <w:r w:rsidRPr="003C478B">
        <w:rPr>
          <w:rFonts w:ascii="Times New Roman" w:hAnsi="Times New Roman"/>
          <w:sz w:val="24"/>
          <w:szCs w:val="24"/>
        </w:rPr>
        <w:t>.</w:t>
      </w:r>
    </w:p>
  </w:endnote>
  <w:endnote w:id="770">
    <w:p w:rsidR="005600E9" w:rsidRDefault="005600E9" w:rsidP="003C478B">
      <w:pPr>
        <w:pStyle w:val="EN"/>
        <w:spacing w:line="480" w:lineRule="auto"/>
      </w:pPr>
      <w:r w:rsidRPr="003C478B">
        <w:rPr>
          <w:rFonts w:ascii="Times New Roman" w:hAnsi="Times New Roman"/>
          <w:sz w:val="24"/>
          <w:szCs w:val="24"/>
        </w:rPr>
        <w:t xml:space="preserve">58 Nichols, </w:t>
      </w:r>
      <w:r w:rsidRPr="003C478B">
        <w:rPr>
          <w:rFonts w:ascii="Times New Roman" w:hAnsi="Times New Roman"/>
          <w:i/>
          <w:sz w:val="24"/>
          <w:szCs w:val="24"/>
        </w:rPr>
        <w:t>Representing Reality</w:t>
      </w:r>
      <w:r w:rsidRPr="003C478B">
        <w:rPr>
          <w:rFonts w:ascii="Times New Roman" w:hAnsi="Times New Roman"/>
          <w:sz w:val="24"/>
          <w:szCs w:val="24"/>
        </w:rPr>
        <w:t>, ix</w:t>
      </w:r>
      <w:del w:id="5375" w:author="Patterson Lamb" w:date="2014-08-12T13:06:00Z">
        <w:r w:rsidRPr="003C478B" w:rsidDel="00133907">
          <w:rPr>
            <w:rFonts w:ascii="Times New Roman" w:hAnsi="Times New Roman"/>
            <w:sz w:val="24"/>
            <w:szCs w:val="24"/>
          </w:rPr>
          <w:delText>-</w:delText>
        </w:r>
      </w:del>
      <w:ins w:id="5376" w:author="Patterson Lamb" w:date="2014-08-12T13:06:00Z">
        <w:r>
          <w:rPr>
            <w:rFonts w:ascii="Times New Roman" w:hAnsi="Times New Roman"/>
            <w:sz w:val="24"/>
            <w:szCs w:val="24"/>
          </w:rPr>
          <w:t>–</w:t>
        </w:r>
      </w:ins>
      <w:r w:rsidRPr="003C478B">
        <w:rPr>
          <w:rFonts w:ascii="Times New Roman" w:hAnsi="Times New Roman"/>
          <w:sz w:val="24"/>
          <w:szCs w:val="24"/>
        </w:rPr>
        <w:t>x, 177.</w:t>
      </w:r>
    </w:p>
  </w:endnote>
  <w:endnote w:id="7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w:t>
      </w:r>
      <w:r w:rsidRPr="003C478B">
        <w:rPr>
          <w:rFonts w:ascii="Times New Roman" w:hAnsi="Times New Roman"/>
          <w:sz w:val="24"/>
          <w:szCs w:val="24"/>
        </w:rPr>
        <w:t xml:space="preserve"> </w:t>
      </w:r>
      <w:r w:rsidRPr="003C478B">
        <w:rPr>
          <w:rStyle w:val="surname"/>
          <w:sz w:val="24"/>
          <w:szCs w:val="24"/>
        </w:rPr>
        <w:t>Hacking</w:t>
      </w:r>
      <w:r w:rsidRPr="003C478B">
        <w:rPr>
          <w:rFonts w:ascii="Times New Roman" w:hAnsi="Times New Roman"/>
          <w:sz w:val="24"/>
          <w:szCs w:val="24"/>
        </w:rPr>
        <w:t xml:space="preserve">, </w:t>
      </w:r>
      <w:r w:rsidRPr="003C478B">
        <w:rPr>
          <w:rStyle w:val="booktitle"/>
          <w:sz w:val="24"/>
          <w:szCs w:val="24"/>
        </w:rPr>
        <w:t>Representing and Intervening</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1983</w:t>
      </w:r>
      <w:r w:rsidRPr="003C478B">
        <w:rPr>
          <w:rFonts w:ascii="Times New Roman" w:hAnsi="Times New Roman"/>
          <w:sz w:val="24"/>
          <w:szCs w:val="24"/>
        </w:rPr>
        <w:t xml:space="preserve">), </w:t>
      </w:r>
      <w:r w:rsidRPr="003C478B">
        <w:rPr>
          <w:rStyle w:val="pageextent"/>
          <w:sz w:val="24"/>
          <w:szCs w:val="24"/>
        </w:rPr>
        <w:t>146</w:t>
      </w:r>
      <w:r w:rsidRPr="003C478B">
        <w:rPr>
          <w:rFonts w:ascii="Times New Roman" w:hAnsi="Times New Roman"/>
          <w:sz w:val="24"/>
          <w:szCs w:val="24"/>
        </w:rPr>
        <w:t>.</w:t>
      </w:r>
    </w:p>
  </w:endnote>
  <w:endnote w:id="7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A. Montague, “The Changing Face of Charity</w:t>
      </w:r>
      <w:ins w:id="5390" w:author="Patterson Lamb" w:date="2014-08-12T13:06:00Z">
        <w:r>
          <w:rPr>
            <w:rFonts w:ascii="Times New Roman" w:hAnsi="Times New Roman"/>
            <w:sz w:val="24"/>
            <w:szCs w:val="24"/>
          </w:rPr>
          <w:t>,</w:t>
        </w:r>
      </w:ins>
      <w:r w:rsidRPr="003C478B">
        <w:rPr>
          <w:rFonts w:ascii="Times New Roman" w:hAnsi="Times New Roman"/>
          <w:sz w:val="24"/>
          <w:szCs w:val="24"/>
        </w:rPr>
        <w:t xml:space="preserve">” </w:t>
      </w:r>
      <w:del w:id="5391" w:author="Patterson Lamb" w:date="2014-08-12T13:06:00Z">
        <w:r w:rsidRPr="003C478B" w:rsidDel="00133907">
          <w:rPr>
            <w:rFonts w:ascii="Times New Roman" w:hAnsi="Times New Roman"/>
            <w:sz w:val="24"/>
            <w:szCs w:val="24"/>
          </w:rPr>
          <w:delText xml:space="preserve">in </w:delText>
        </w:r>
      </w:del>
      <w:r w:rsidRPr="003C478B">
        <w:rPr>
          <w:rFonts w:ascii="Times New Roman" w:hAnsi="Times New Roman"/>
          <w:i/>
          <w:sz w:val="24"/>
          <w:szCs w:val="24"/>
        </w:rPr>
        <w:t xml:space="preserve">New Society </w:t>
      </w:r>
      <w:r w:rsidRPr="003C478B">
        <w:rPr>
          <w:rFonts w:ascii="Times New Roman" w:hAnsi="Times New Roman"/>
          <w:sz w:val="24"/>
          <w:szCs w:val="24"/>
        </w:rPr>
        <w:t>13 (May 1988): 22–</w:t>
      </w:r>
      <w:del w:id="5392" w:author="Patterson Lamb" w:date="2014-08-12T13:06:00Z">
        <w:r w:rsidRPr="003C478B" w:rsidDel="00133907">
          <w:rPr>
            <w:rFonts w:ascii="Times New Roman" w:hAnsi="Times New Roman"/>
            <w:sz w:val="24"/>
            <w:szCs w:val="24"/>
          </w:rPr>
          <w:delText>2</w:delText>
        </w:r>
      </w:del>
      <w:r w:rsidRPr="003C478B">
        <w:rPr>
          <w:rFonts w:ascii="Times New Roman" w:hAnsi="Times New Roman"/>
          <w:sz w:val="24"/>
          <w:szCs w:val="24"/>
        </w:rPr>
        <w:t>4; Hart, “Images of the Third World.”</w:t>
      </w:r>
    </w:p>
  </w:endnote>
  <w:endnote w:id="7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Chaney</w:t>
      </w:r>
      <w:r w:rsidRPr="003C478B">
        <w:rPr>
          <w:rFonts w:ascii="Times New Roman" w:hAnsi="Times New Roman"/>
          <w:sz w:val="24"/>
          <w:szCs w:val="24"/>
        </w:rPr>
        <w:t>, “</w:t>
      </w:r>
      <w:r w:rsidRPr="003C478B">
        <w:rPr>
          <w:rStyle w:val="Articletitle"/>
          <w:sz w:val="24"/>
          <w:szCs w:val="24"/>
        </w:rPr>
        <w:t>Photographic Truths,</w:t>
      </w:r>
      <w:r w:rsidRPr="003C478B">
        <w:rPr>
          <w:rFonts w:ascii="Times New Roman" w:hAnsi="Times New Roman"/>
          <w:sz w:val="24"/>
          <w:szCs w:val="24"/>
        </w:rPr>
        <w:t xml:space="preserve">” </w:t>
      </w:r>
      <w:r w:rsidRPr="003C478B">
        <w:rPr>
          <w:rStyle w:val="journal-title"/>
          <w:sz w:val="24"/>
          <w:szCs w:val="24"/>
        </w:rPr>
        <w:t>Discourse Social (Social Discourses)</w:t>
      </w:r>
      <w:r w:rsidRPr="003C478B">
        <w:rPr>
          <w:rFonts w:ascii="Times New Roman" w:hAnsi="Times New Roman"/>
          <w:sz w:val="24"/>
          <w:szCs w:val="24"/>
        </w:rPr>
        <w:t xml:space="preserve"> </w:t>
      </w:r>
      <w:r w:rsidRPr="003C478B">
        <w:rPr>
          <w:rStyle w:val="volume"/>
          <w:sz w:val="24"/>
          <w:szCs w:val="24"/>
        </w:rPr>
        <w:t>1</w:t>
      </w:r>
      <w:r w:rsidRPr="003C478B">
        <w:rPr>
          <w:rFonts w:ascii="Times New Roman" w:hAnsi="Times New Roman"/>
          <w:sz w:val="24"/>
          <w:szCs w:val="24"/>
        </w:rPr>
        <w:t xml:space="preserve">, no. </w:t>
      </w:r>
      <w:r w:rsidRPr="003C478B">
        <w:rPr>
          <w:rStyle w:val="Issueno"/>
          <w:rFonts w:ascii="Times New Roman" w:hAnsi="Times New Roman"/>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w:t>
      </w:r>
    </w:p>
  </w:endnote>
  <w:endnote w:id="774">
    <w:p w:rsidR="005600E9" w:rsidRDefault="005600E9" w:rsidP="00096522">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opening vignette is from field notes of a conversation between the charity commissioner, the professional photographer and the author en route to a filming location in Bangladesh on 31 March 2010.</w:t>
      </w:r>
    </w:p>
  </w:endnote>
  <w:endnote w:id="77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Van der Gaag</w:t>
      </w:r>
      <w:ins w:id="5415" w:author="Patterson Lamb" w:date="2014-08-13T08:38:00Z">
        <w:r>
          <w:rPr>
            <w:rFonts w:ascii="Times New Roman" w:hAnsi="Times New Roman"/>
            <w:sz w:val="24"/>
            <w:szCs w:val="24"/>
          </w:rPr>
          <w:t xml:space="preserve"> </w:t>
        </w:r>
      </w:ins>
      <w:r>
        <w:rPr>
          <w:rFonts w:ascii="Times New Roman" w:hAnsi="Times New Roman"/>
          <w:sz w:val="24"/>
          <w:szCs w:val="24"/>
        </w:rPr>
        <w:t>and Nash,</w:t>
      </w:r>
      <w:ins w:id="5416" w:author="Patterson Lamb" w:date="2014-08-13T08:38:00Z">
        <w:r>
          <w:rPr>
            <w:rFonts w:ascii="Times New Roman" w:hAnsi="Times New Roman"/>
            <w:i/>
            <w:sz w:val="24"/>
            <w:szCs w:val="24"/>
          </w:rPr>
          <w:t xml:space="preserve"> </w:t>
        </w:r>
      </w:ins>
      <w:ins w:id="5417" w:author="Patterson Lamb" w:date="2014-08-13T08:23:00Z">
        <w:r>
          <w:rPr>
            <w:rFonts w:ascii="Times New Roman" w:hAnsi="Times New Roman"/>
            <w:i/>
            <w:sz w:val="24"/>
            <w:szCs w:val="24"/>
          </w:rPr>
          <w:t>Images of</w:t>
        </w:r>
      </w:ins>
      <w:ins w:id="5418" w:author="Patterson Lamb" w:date="2014-08-13T08:38:00Z">
        <w:r>
          <w:rPr>
            <w:rFonts w:ascii="Times New Roman" w:hAnsi="Times New Roman"/>
            <w:i/>
            <w:sz w:val="24"/>
            <w:szCs w:val="24"/>
          </w:rPr>
          <w:t xml:space="preserve"> Africa</w:t>
        </w:r>
      </w:ins>
      <w:r w:rsidRPr="003C478B">
        <w:rPr>
          <w:rFonts w:ascii="Times New Roman" w:hAnsi="Times New Roman"/>
          <w:sz w:val="24"/>
          <w:szCs w:val="24"/>
        </w:rPr>
        <w:t xml:space="preserve">; </w:t>
      </w:r>
      <w:ins w:id="5419" w:author="Patterson Lamb" w:date="2014-08-13T08:36:00Z">
        <w:r>
          <w:rPr>
            <w:rFonts w:ascii="Times New Roman" w:hAnsi="Times New Roman"/>
            <w:b/>
            <w:sz w:val="24"/>
            <w:szCs w:val="24"/>
          </w:rPr>
          <w:t>&lt;</w:t>
        </w:r>
        <w:r>
          <w:rPr>
            <w:rFonts w:ascii="Times New Roman" w:hAnsi="Times New Roman"/>
            <w:b/>
            <w:i/>
            <w:sz w:val="24"/>
            <w:szCs w:val="24"/>
          </w:rPr>
          <w:t xml:space="preserve">Images of Africa </w:t>
        </w:r>
        <w:r>
          <w:rPr>
            <w:rFonts w:ascii="Times New Roman" w:hAnsi="Times New Roman"/>
            <w:b/>
            <w:sz w:val="24"/>
            <w:szCs w:val="24"/>
          </w:rPr>
          <w:t>appeared twice in the bib</w:t>
        </w:r>
      </w:ins>
      <w:ins w:id="5420" w:author="Patterson Lamb" w:date="2014-08-13T08:37:00Z">
        <w:r>
          <w:rPr>
            <w:rFonts w:ascii="Times New Roman" w:hAnsi="Times New Roman"/>
            <w:b/>
            <w:sz w:val="24"/>
            <w:szCs w:val="24"/>
          </w:rPr>
          <w:t>—</w:t>
        </w:r>
      </w:ins>
      <w:ins w:id="5421" w:author="Patterson Lamb" w:date="2014-08-13T08:36:00Z">
        <w:r>
          <w:rPr>
            <w:rFonts w:ascii="Times New Roman" w:hAnsi="Times New Roman"/>
            <w:b/>
            <w:sz w:val="24"/>
            <w:szCs w:val="24"/>
          </w:rPr>
          <w:t xml:space="preserve">once </w:t>
        </w:r>
      </w:ins>
      <w:ins w:id="5422" w:author="Patterson Lamb" w:date="2014-08-13T08:37:00Z">
        <w:r>
          <w:rPr>
            <w:rFonts w:ascii="Times New Roman" w:hAnsi="Times New Roman"/>
            <w:b/>
            <w:sz w:val="24"/>
            <w:szCs w:val="24"/>
          </w:rPr>
          <w:t>under Nash and once unde</w:t>
        </w:r>
      </w:ins>
      <w:ins w:id="5423" w:author="Patterson Lamb" w:date="2014-08-13T08:39:00Z">
        <w:r>
          <w:rPr>
            <w:rFonts w:ascii="Times New Roman" w:hAnsi="Times New Roman"/>
            <w:b/>
            <w:sz w:val="24"/>
            <w:szCs w:val="24"/>
          </w:rPr>
          <w:t>r</w:t>
        </w:r>
      </w:ins>
      <w:ins w:id="5424" w:author="Patterson Lamb" w:date="2014-08-13T08:37:00Z">
        <w:r>
          <w:rPr>
            <w:rFonts w:ascii="Times New Roman" w:hAnsi="Times New Roman"/>
            <w:b/>
            <w:sz w:val="24"/>
            <w:szCs w:val="24"/>
          </w:rPr>
          <w:t xml:space="preserve"> Van der Gaag. I deleted the entry under Nash.&gt;</w:t>
        </w:r>
      </w:ins>
      <w:r w:rsidRPr="003C478B">
        <w:rPr>
          <w:rFonts w:ascii="Times New Roman" w:hAnsi="Times New Roman"/>
          <w:sz w:val="24"/>
          <w:szCs w:val="24"/>
        </w:rPr>
        <w:t>Benthall</w:t>
      </w:r>
      <w:ins w:id="5425" w:author="Patterson Lamb" w:date="2014-08-13T08:23:00Z">
        <w:r>
          <w:rPr>
            <w:rFonts w:ascii="Times New Roman" w:hAnsi="Times New Roman"/>
            <w:sz w:val="24"/>
            <w:szCs w:val="24"/>
          </w:rPr>
          <w:t xml:space="preserve">, </w:t>
        </w:r>
        <w:r>
          <w:rPr>
            <w:rFonts w:ascii="Times New Roman" w:hAnsi="Times New Roman"/>
            <w:i/>
            <w:sz w:val="24"/>
            <w:szCs w:val="24"/>
          </w:rPr>
          <w:t>Disasters, Relief, and the Media</w:t>
        </w:r>
      </w:ins>
      <w:r w:rsidRPr="003C478B">
        <w:rPr>
          <w:rFonts w:ascii="Times New Roman" w:hAnsi="Times New Roman"/>
          <w:sz w:val="24"/>
          <w:szCs w:val="24"/>
        </w:rPr>
        <w:t>; Voluntary Services Overseas</w:t>
      </w:r>
      <w:ins w:id="5426" w:author="Patterson Lamb" w:date="2014-08-13T08:24:00Z">
        <w:r>
          <w:rPr>
            <w:rFonts w:ascii="Times New Roman" w:hAnsi="Times New Roman"/>
            <w:sz w:val="24"/>
            <w:szCs w:val="24"/>
          </w:rPr>
          <w:t xml:space="preserve">, </w:t>
        </w:r>
        <w:r>
          <w:rPr>
            <w:rFonts w:ascii="Times New Roman" w:hAnsi="Times New Roman"/>
            <w:i/>
            <w:sz w:val="24"/>
            <w:szCs w:val="24"/>
          </w:rPr>
          <w:t>The Live Aid Legacy</w:t>
        </w:r>
      </w:ins>
      <w:r w:rsidRPr="003C478B">
        <w:rPr>
          <w:rFonts w:ascii="Times New Roman" w:hAnsi="Times New Roman"/>
          <w:sz w:val="24"/>
          <w:szCs w:val="24"/>
        </w:rPr>
        <w:t xml:space="preserve">; and the </w:t>
      </w:r>
      <w:del w:id="5427" w:author="Patterson Lamb" w:date="2014-08-13T08:24:00Z">
        <w:r w:rsidRPr="003C478B" w:rsidDel="00B0566B">
          <w:rPr>
            <w:rFonts w:ascii="Times New Roman" w:hAnsi="Times New Roman"/>
            <w:sz w:val="24"/>
            <w:szCs w:val="24"/>
          </w:rPr>
          <w:delText xml:space="preserve">essay </w:delText>
        </w:r>
      </w:del>
      <w:ins w:id="5428" w:author="Patterson Lamb" w:date="2014-08-13T08:24: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Henrietta Lidchi in this volume.</w:t>
      </w:r>
    </w:p>
  </w:endnote>
  <w:endnote w:id="77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Pinney, “Introduction” in Pinney and Peterson, eds. </w:t>
      </w:r>
      <w:r w:rsidRPr="003C478B">
        <w:rPr>
          <w:rFonts w:ascii="Times New Roman" w:hAnsi="Times New Roman"/>
          <w:i/>
          <w:iCs/>
          <w:sz w:val="24"/>
          <w:szCs w:val="24"/>
        </w:rPr>
        <w:t>Photography’s Other Histories</w:t>
      </w:r>
      <w:r w:rsidRPr="003C478B">
        <w:rPr>
          <w:rFonts w:ascii="Times New Roman" w:hAnsi="Times New Roman"/>
          <w:sz w:val="24"/>
          <w:szCs w:val="24"/>
        </w:rPr>
        <w:t>, 14.</w:t>
      </w:r>
    </w:p>
  </w:endnote>
  <w:endnote w:id="77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To explore practical tensions in the production of imagery</w:t>
      </w:r>
      <w:ins w:id="5430" w:author="Patterson Lamb" w:date="2014-08-13T08:24:00Z">
        <w:r>
          <w:rPr>
            <w:rFonts w:ascii="Times New Roman" w:hAnsi="Times New Roman"/>
            <w:sz w:val="24"/>
            <w:szCs w:val="24"/>
          </w:rPr>
          <w:t>,</w:t>
        </w:r>
      </w:ins>
      <w:r w:rsidRPr="003C478B">
        <w:rPr>
          <w:rFonts w:ascii="Times New Roman" w:hAnsi="Times New Roman"/>
          <w:sz w:val="24"/>
          <w:szCs w:val="24"/>
        </w:rPr>
        <w:t xml:space="preserve"> I used ethnographic methods that combined analysis of branding strategies and photographic guidelines of nine international NGOs, in-depth semi-structured interviews with </w:t>
      </w:r>
      <w:del w:id="5431" w:author="Patterson Lamb" w:date="2014-08-13T08:25:00Z">
        <w:r w:rsidRPr="003C478B" w:rsidDel="00B0566B">
          <w:rPr>
            <w:rFonts w:ascii="Times New Roman" w:hAnsi="Times New Roman"/>
            <w:sz w:val="24"/>
            <w:szCs w:val="24"/>
          </w:rPr>
          <w:delText xml:space="preserve">11 </w:delText>
        </w:r>
      </w:del>
      <w:ins w:id="5432" w:author="Patterson Lamb" w:date="2014-08-13T08:25:00Z">
        <w:r>
          <w:rPr>
            <w:rFonts w:ascii="Times New Roman" w:hAnsi="Times New Roman"/>
            <w:sz w:val="24"/>
            <w:szCs w:val="24"/>
          </w:rPr>
          <w:t>eleven</w:t>
        </w:r>
        <w:r w:rsidRPr="003C478B">
          <w:rPr>
            <w:rFonts w:ascii="Times New Roman" w:hAnsi="Times New Roman"/>
            <w:sz w:val="24"/>
            <w:szCs w:val="24"/>
          </w:rPr>
          <w:t xml:space="preserve"> </w:t>
        </w:r>
      </w:ins>
      <w:r w:rsidRPr="003C478B">
        <w:rPr>
          <w:rFonts w:ascii="Times New Roman" w:hAnsi="Times New Roman"/>
          <w:sz w:val="24"/>
          <w:szCs w:val="24"/>
        </w:rPr>
        <w:t xml:space="preserve">professional photographers and </w:t>
      </w:r>
      <w:del w:id="5433" w:author="Patterson Lamb" w:date="2014-08-13T08:25:00Z">
        <w:r w:rsidRPr="003C478B" w:rsidDel="00B0566B">
          <w:rPr>
            <w:rFonts w:ascii="Times New Roman" w:hAnsi="Times New Roman"/>
            <w:sz w:val="24"/>
            <w:szCs w:val="24"/>
          </w:rPr>
          <w:delText xml:space="preserve">15 </w:delText>
        </w:r>
      </w:del>
      <w:ins w:id="5434" w:author="Patterson Lamb" w:date="2014-08-13T08:25:00Z">
        <w:r>
          <w:rPr>
            <w:rFonts w:ascii="Times New Roman" w:hAnsi="Times New Roman"/>
            <w:sz w:val="24"/>
            <w:szCs w:val="24"/>
          </w:rPr>
          <w:t xml:space="preserve">fifteen </w:t>
        </w:r>
      </w:ins>
      <w:r w:rsidRPr="003C478B">
        <w:rPr>
          <w:rFonts w:ascii="Times New Roman" w:hAnsi="Times New Roman"/>
          <w:sz w:val="24"/>
          <w:szCs w:val="24"/>
        </w:rPr>
        <w:t xml:space="preserve">senior communications professionals from the NGO sector in Bangladesh. I went on three photographic assignments as an observer and was commissioned as the photographer for one NGO assignment. </w:t>
      </w:r>
      <w:ins w:id="5435" w:author="Patterson Lamb" w:date="2014-08-13T08:26:00Z">
        <w:r>
          <w:rPr>
            <w:rFonts w:ascii="Times New Roman" w:hAnsi="Times New Roman"/>
            <w:sz w:val="24"/>
            <w:szCs w:val="24"/>
          </w:rPr>
          <w:t xml:space="preserve">The comments from photographers </w:t>
        </w:r>
      </w:ins>
      <w:ins w:id="5436" w:author="Patterson Lamb" w:date="2014-08-13T08:28:00Z">
        <w:r>
          <w:rPr>
            <w:rFonts w:ascii="Times New Roman" w:hAnsi="Times New Roman"/>
            <w:sz w:val="24"/>
            <w:szCs w:val="24"/>
          </w:rPr>
          <w:t xml:space="preserve">and case study descriptions </w:t>
        </w:r>
      </w:ins>
      <w:ins w:id="5437" w:author="Patterson Lamb" w:date="2014-08-13T08:26:00Z">
        <w:r>
          <w:rPr>
            <w:rFonts w:ascii="Times New Roman" w:hAnsi="Times New Roman"/>
            <w:sz w:val="24"/>
            <w:szCs w:val="24"/>
          </w:rPr>
          <w:t xml:space="preserve">in this chapter are all drawn from my field notes made during these assignments. </w:t>
        </w:r>
      </w:ins>
      <w:ins w:id="5438" w:author="Patterson Lamb" w:date="2014-08-13T08:27:00Z">
        <w:r>
          <w:rPr>
            <w:rFonts w:ascii="Times New Roman" w:hAnsi="Times New Roman"/>
            <w:b/>
            <w:sz w:val="24"/>
            <w:szCs w:val="24"/>
          </w:rPr>
          <w:t>&lt;AU: If we add the preceding sentence, it will serve as the source for all the photographer comments and case study reports in the chapter&gt;</w:t>
        </w:r>
      </w:ins>
      <w:r w:rsidRPr="003C478B">
        <w:rPr>
          <w:rFonts w:ascii="Times New Roman" w:hAnsi="Times New Roman"/>
          <w:sz w:val="24"/>
          <w:szCs w:val="24"/>
        </w:rPr>
        <w:t>Nissinen, “In Search of Visibility.”</w:t>
      </w:r>
      <w:ins w:id="5439" w:author="Patterson Lamb" w:date="2014-08-13T08:25:00Z">
        <w:r>
          <w:rPr>
            <w:rFonts w:ascii="Times New Roman" w:hAnsi="Times New Roman"/>
            <w:sz w:val="24"/>
            <w:szCs w:val="24"/>
          </w:rPr>
          <w:t xml:space="preserve"> </w:t>
        </w:r>
      </w:ins>
    </w:p>
  </w:endnote>
  <w:endnote w:id="77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Tagg, </w:t>
      </w:r>
      <w:r w:rsidRPr="003C478B">
        <w:rPr>
          <w:rFonts w:ascii="Times New Roman" w:hAnsi="Times New Roman"/>
          <w:i/>
          <w:sz w:val="24"/>
          <w:szCs w:val="24"/>
        </w:rPr>
        <w:t xml:space="preserve">Burden, </w:t>
      </w:r>
      <w:r w:rsidRPr="003C478B">
        <w:rPr>
          <w:rFonts w:ascii="Times New Roman" w:hAnsi="Times New Roman"/>
          <w:sz w:val="24"/>
          <w:szCs w:val="24"/>
        </w:rPr>
        <w:t xml:space="preserve">85; also </w:t>
      </w:r>
      <w:del w:id="5442" w:author="Patterson Lamb" w:date="2014-08-13T08:29:00Z">
        <w:r w:rsidRPr="003C478B" w:rsidDel="00B0566B">
          <w:rPr>
            <w:rFonts w:ascii="Times New Roman" w:hAnsi="Times New Roman"/>
            <w:sz w:val="24"/>
            <w:szCs w:val="24"/>
          </w:rPr>
          <w:delText xml:space="preserve">essays </w:delText>
        </w:r>
      </w:del>
      <w:ins w:id="5443" w:author="Patterson Lamb" w:date="2014-08-13T08:29: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Twomey, Grant, and Curtis in this volume.</w:t>
      </w:r>
      <w:ins w:id="5444" w:author="Patterson Lamb" w:date="2014-08-13T08:29:00Z">
        <w:r>
          <w:rPr>
            <w:rFonts w:ascii="Times New Roman" w:hAnsi="Times New Roman"/>
            <w:sz w:val="24"/>
            <w:szCs w:val="24"/>
          </w:rPr>
          <w:t xml:space="preserve"> </w:t>
        </w:r>
      </w:ins>
    </w:p>
  </w:endnote>
  <w:endnote w:id="779">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Lidchi </w:t>
      </w:r>
      <w:del w:id="5450" w:author="Patterson Lamb" w:date="2014-08-13T08:31:00Z">
        <w:r w:rsidRPr="003C478B" w:rsidDel="00B0566B">
          <w:rPr>
            <w:rFonts w:ascii="Times New Roman" w:hAnsi="Times New Roman"/>
            <w:sz w:val="24"/>
            <w:szCs w:val="24"/>
          </w:rPr>
          <w:delText xml:space="preserve">essay </w:delText>
        </w:r>
      </w:del>
      <w:ins w:id="5451" w:author="Patterson Lamb" w:date="2014-08-13T08:31: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w:t>
      </w:r>
    </w:p>
  </w:endnote>
  <w:endnote w:id="78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ins w:id="5452" w:author="Patterson Lamb" w:date="2014-08-13T08:39:00Z">
        <w:r>
          <w:rPr>
            <w:rFonts w:ascii="Times New Roman" w:hAnsi="Times New Roman"/>
            <w:sz w:val="24"/>
            <w:szCs w:val="24"/>
          </w:rPr>
          <w:t xml:space="preserve">, </w:t>
        </w:r>
        <w:r>
          <w:rPr>
            <w:rFonts w:ascii="Times New Roman" w:hAnsi="Times New Roman"/>
            <w:i/>
            <w:sz w:val="24"/>
            <w:szCs w:val="24"/>
          </w:rPr>
          <w:t>Images of A</w:t>
        </w:r>
      </w:ins>
      <w:ins w:id="5453" w:author="Patterson Lamb" w:date="2014-08-13T09:14:00Z">
        <w:r>
          <w:rPr>
            <w:rFonts w:ascii="Times New Roman" w:hAnsi="Times New Roman"/>
            <w:i/>
            <w:sz w:val="24"/>
            <w:szCs w:val="24"/>
          </w:rPr>
          <w:t>f</w:t>
        </w:r>
      </w:ins>
      <w:ins w:id="5454" w:author="Patterson Lamb" w:date="2014-08-13T08:39:00Z">
        <w:r>
          <w:rPr>
            <w:rFonts w:ascii="Times New Roman" w:hAnsi="Times New Roman"/>
            <w:i/>
            <w:sz w:val="24"/>
            <w:szCs w:val="24"/>
          </w:rPr>
          <w:t>rica</w:t>
        </w:r>
      </w:ins>
      <w:r w:rsidRPr="003C478B">
        <w:rPr>
          <w:rFonts w:ascii="Times New Roman" w:hAnsi="Times New Roman"/>
          <w:sz w:val="24"/>
          <w:szCs w:val="24"/>
        </w:rPr>
        <w:t>.</w:t>
      </w:r>
    </w:p>
  </w:endnote>
  <w:endnote w:id="781">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Lidchi, “All in the Choosing Eye,” 110.</w:t>
      </w:r>
    </w:p>
  </w:endnote>
  <w:endnote w:id="782">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Several years later, in 1993, a controversy over Kevin Carter’s Pulitzer Prize</w:t>
      </w:r>
      <w:del w:id="5455" w:author="Patterson Lamb" w:date="2014-08-13T08:39:00Z">
        <w:r w:rsidRPr="003C478B" w:rsidDel="004B6959">
          <w:rPr>
            <w:rFonts w:ascii="Times New Roman" w:hAnsi="Times New Roman"/>
            <w:sz w:val="24"/>
            <w:szCs w:val="24"/>
          </w:rPr>
          <w:delText xml:space="preserve"> </w:delText>
        </w:r>
      </w:del>
      <w:ins w:id="5456" w:author="Patterson Lamb" w:date="2014-08-13T08:39:00Z">
        <w:r>
          <w:rPr>
            <w:rFonts w:ascii="Times New Roman" w:hAnsi="Times New Roman"/>
            <w:sz w:val="24"/>
            <w:szCs w:val="24"/>
          </w:rPr>
          <w:t>–</w:t>
        </w:r>
      </w:ins>
      <w:r w:rsidRPr="003C478B">
        <w:rPr>
          <w:rFonts w:ascii="Times New Roman" w:hAnsi="Times New Roman"/>
          <w:sz w:val="24"/>
          <w:szCs w:val="24"/>
        </w:rPr>
        <w:t>winning photo taken in southern Sudan of a starving child stalked by a vulture raised the same issues, including photographers’ responsibilities to the people they photograph and their accountability in the situations they witness.</w:t>
      </w:r>
    </w:p>
  </w:endnote>
  <w:endnote w:id="783">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ins w:id="5458" w:author="Patterson Lamb" w:date="2014-08-13T08:40:00Z">
        <w:r>
          <w:rPr>
            <w:rFonts w:ascii="Times New Roman" w:hAnsi="Times New Roman"/>
            <w:sz w:val="24"/>
            <w:szCs w:val="24"/>
          </w:rPr>
          <w:t xml:space="preserve">, </w:t>
        </w:r>
        <w:r>
          <w:rPr>
            <w:rFonts w:ascii="Times New Roman" w:hAnsi="Times New Roman"/>
            <w:i/>
            <w:sz w:val="24"/>
            <w:szCs w:val="24"/>
          </w:rPr>
          <w:t>Images of Africa</w:t>
        </w:r>
      </w:ins>
      <w:r w:rsidRPr="003C478B">
        <w:rPr>
          <w:rFonts w:ascii="Times New Roman" w:hAnsi="Times New Roman"/>
          <w:sz w:val="24"/>
          <w:szCs w:val="24"/>
        </w:rPr>
        <w:t xml:space="preserve">; Lidchi, “All in the Choosing Eye,” 111. Such criticism was disputed by many photographers. In an interview, the photographer Wossan, who had been on assignment during the disaster, remarked “The people of Korem were desperate and my impression was there was no objection to being filmed. Presuming they did not have the capacity to make a judgement in itself is demeaning.” Clark, </w:t>
      </w:r>
      <w:r w:rsidRPr="003C478B">
        <w:rPr>
          <w:rFonts w:ascii="Times New Roman" w:hAnsi="Times New Roman"/>
          <w:i/>
          <w:sz w:val="24"/>
          <w:szCs w:val="24"/>
        </w:rPr>
        <w:t xml:space="preserve">Representing, </w:t>
      </w:r>
      <w:r w:rsidRPr="003C478B">
        <w:rPr>
          <w:rFonts w:ascii="Times New Roman" w:hAnsi="Times New Roman"/>
          <w:sz w:val="24"/>
          <w:szCs w:val="24"/>
        </w:rPr>
        <w:t>272.</w:t>
      </w:r>
    </w:p>
  </w:endnote>
  <w:endnote w:id="78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ins w:id="5460" w:author="Patterson Lamb" w:date="2014-08-13T08:40:00Z">
        <w:r>
          <w:rPr>
            <w:rFonts w:ascii="Times New Roman" w:hAnsi="Times New Roman"/>
            <w:sz w:val="24"/>
            <w:szCs w:val="24"/>
          </w:rPr>
          <w:t xml:space="preserve">, </w:t>
        </w:r>
        <w:r>
          <w:rPr>
            <w:rFonts w:ascii="Times New Roman" w:hAnsi="Times New Roman"/>
            <w:i/>
            <w:sz w:val="24"/>
            <w:szCs w:val="24"/>
          </w:rPr>
          <w:t>Images of Africa</w:t>
        </w:r>
      </w:ins>
      <w:r w:rsidRPr="003C478B">
        <w:rPr>
          <w:rFonts w:ascii="Times New Roman" w:hAnsi="Times New Roman"/>
          <w:sz w:val="24"/>
          <w:szCs w:val="24"/>
        </w:rPr>
        <w:t>; Lidchi</w:t>
      </w:r>
      <w:ins w:id="5461" w:author="Patterson Lamb" w:date="2014-08-13T08:40:00Z">
        <w:r>
          <w:rPr>
            <w:rFonts w:ascii="Times New Roman" w:hAnsi="Times New Roman"/>
            <w:sz w:val="24"/>
            <w:szCs w:val="24"/>
          </w:rPr>
          <w:t>, “All in the Choosing Eye</w:t>
        </w:r>
      </w:ins>
      <w:ins w:id="5462" w:author="Patterson Lamb" w:date="2014-08-13T08:41:00Z">
        <w:r>
          <w:rPr>
            <w:rFonts w:ascii="Times New Roman" w:hAnsi="Times New Roman"/>
            <w:sz w:val="24"/>
            <w:szCs w:val="24"/>
          </w:rPr>
          <w:t>”</w:t>
        </w:r>
      </w:ins>
      <w:r w:rsidRPr="003C478B">
        <w:rPr>
          <w:rFonts w:ascii="Times New Roman" w:hAnsi="Times New Roman"/>
          <w:sz w:val="24"/>
          <w:szCs w:val="24"/>
        </w:rPr>
        <w:t xml:space="preserve">; Benthall, </w:t>
      </w:r>
      <w:r w:rsidRPr="003C478B">
        <w:rPr>
          <w:rFonts w:ascii="Times New Roman" w:hAnsi="Times New Roman"/>
          <w:i/>
          <w:sz w:val="24"/>
          <w:szCs w:val="24"/>
        </w:rPr>
        <w:t>Disasters</w:t>
      </w:r>
      <w:r w:rsidRPr="003C478B">
        <w:rPr>
          <w:rFonts w:ascii="Times New Roman" w:hAnsi="Times New Roman"/>
          <w:sz w:val="24"/>
          <w:szCs w:val="24"/>
        </w:rPr>
        <w:t>; Dogra, “Reading NGOs Visually.”</w:t>
      </w:r>
    </w:p>
  </w:endnote>
  <w:endnote w:id="78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“Imagining Humanitarianism,” 637.</w:t>
      </w:r>
    </w:p>
  </w:endnote>
  <w:endnote w:id="78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2012 the political effect</w:t>
      </w:r>
      <w:del w:id="5467" w:author="Patterson Lamb" w:date="2014-08-13T08:41:00Z">
        <w:r w:rsidRPr="003C478B" w:rsidDel="004B6959">
          <w:rPr>
            <w:rFonts w:ascii="Times New Roman" w:hAnsi="Times New Roman"/>
            <w:sz w:val="24"/>
            <w:szCs w:val="24"/>
          </w:rPr>
          <w:delText>s</w:delText>
        </w:r>
      </w:del>
      <w:r w:rsidRPr="003C478B">
        <w:rPr>
          <w:rFonts w:ascii="Times New Roman" w:hAnsi="Times New Roman"/>
          <w:sz w:val="24"/>
          <w:szCs w:val="24"/>
        </w:rPr>
        <w:t xml:space="preserve"> of imagery was exemplified in the diplomatic incident between Britain and India. In a</w:t>
      </w:r>
      <w:r w:rsidRPr="003C478B">
        <w:rPr>
          <w:rFonts w:ascii="Times New Roman" w:hAnsi="Times New Roman"/>
          <w:sz w:val="24"/>
          <w:szCs w:val="24"/>
          <w:lang w:bidi="th-TH"/>
        </w:rPr>
        <w:t xml:space="preserve"> leaked memo, published in </w:t>
      </w:r>
      <w:del w:id="5468" w:author="Patterson Lamb" w:date="2014-08-13T08:41:00Z">
        <w:r w:rsidRPr="005600E9">
          <w:rPr>
            <w:rFonts w:ascii="Times New Roman" w:hAnsi="Times New Roman"/>
            <w:sz w:val="24"/>
            <w:szCs w:val="24"/>
            <w:lang w:bidi="th-TH"/>
            <w:rPrChange w:id="5469" w:author="Patterson Lamb" w:date="2014-08-13T08:41:00Z">
              <w:rPr>
                <w:rFonts w:ascii="Times New Roman" w:hAnsi="Times New Roman"/>
                <w:i/>
                <w:sz w:val="24"/>
                <w:szCs w:val="24"/>
                <w:lang w:bidi="th-TH"/>
              </w:rPr>
            </w:rPrChange>
          </w:rPr>
          <w:delText>The</w:delText>
        </w:r>
        <w:r w:rsidRPr="003C478B" w:rsidDel="004B6959">
          <w:rPr>
            <w:rFonts w:ascii="Times New Roman" w:hAnsi="Times New Roman"/>
            <w:i/>
            <w:sz w:val="24"/>
            <w:szCs w:val="24"/>
            <w:lang w:bidi="th-TH"/>
          </w:rPr>
          <w:delText xml:space="preserve"> </w:delText>
        </w:r>
      </w:del>
      <w:ins w:id="5470" w:author="Patterson Lamb" w:date="2014-08-13T08:41:00Z">
        <w:r>
          <w:rPr>
            <w:rFonts w:ascii="Times New Roman" w:hAnsi="Times New Roman"/>
            <w:sz w:val="24"/>
            <w:szCs w:val="24"/>
            <w:lang w:bidi="th-TH"/>
          </w:rPr>
          <w:t>the</w:t>
        </w:r>
        <w:r w:rsidRPr="003C478B">
          <w:rPr>
            <w:rFonts w:ascii="Times New Roman" w:hAnsi="Times New Roman"/>
            <w:i/>
            <w:sz w:val="24"/>
            <w:szCs w:val="24"/>
            <w:lang w:bidi="th-TH"/>
          </w:rPr>
          <w:t xml:space="preserve"> </w:t>
        </w:r>
      </w:ins>
      <w:r w:rsidRPr="003C478B">
        <w:rPr>
          <w:rFonts w:ascii="Times New Roman" w:hAnsi="Times New Roman"/>
          <w:i/>
          <w:sz w:val="24"/>
          <w:szCs w:val="24"/>
          <w:lang w:bidi="th-TH"/>
        </w:rPr>
        <w:t xml:space="preserve">Telegraph </w:t>
      </w:r>
      <w:r w:rsidRPr="003C478B">
        <w:rPr>
          <w:rFonts w:ascii="Times New Roman" w:hAnsi="Times New Roman"/>
          <w:sz w:val="24"/>
          <w:szCs w:val="24"/>
          <w:lang w:bidi="th-TH"/>
        </w:rPr>
        <w:t>on 4 February 2012, the Indian foreign minister, Nirumpama Rao, proposed rejecting “further DFID [British] assistance” because of “negative publicity of Indian poverty promoted by DFID.” The controversy did not center solely on such representations</w:t>
      </w:r>
      <w:del w:id="5471" w:author="Patterson Lamb" w:date="2014-08-13T08:42:00Z">
        <w:r w:rsidRPr="003C478B" w:rsidDel="004B6959">
          <w:rPr>
            <w:rFonts w:ascii="Times New Roman" w:hAnsi="Times New Roman"/>
            <w:sz w:val="24"/>
            <w:szCs w:val="24"/>
            <w:lang w:bidi="th-TH"/>
          </w:rPr>
          <w:delText>,</w:delText>
        </w:r>
      </w:del>
      <w:r w:rsidRPr="003C478B">
        <w:rPr>
          <w:rFonts w:ascii="Times New Roman" w:hAnsi="Times New Roman"/>
          <w:sz w:val="24"/>
          <w:szCs w:val="24"/>
          <w:lang w:bidi="th-TH"/>
        </w:rPr>
        <w:t xml:space="preserve"> but suggested deeper anxieties about aid, national interests</w:t>
      </w:r>
      <w:ins w:id="5472" w:author="Patterson Lamb" w:date="2014-08-13T08:42:00Z">
        <w:r>
          <w:rPr>
            <w:rFonts w:ascii="Times New Roman" w:hAnsi="Times New Roman"/>
            <w:sz w:val="24"/>
            <w:szCs w:val="24"/>
            <w:lang w:bidi="th-TH"/>
          </w:rPr>
          <w:t>,</w:t>
        </w:r>
      </w:ins>
      <w:r w:rsidRPr="003C478B">
        <w:rPr>
          <w:rFonts w:ascii="Times New Roman" w:hAnsi="Times New Roman"/>
          <w:sz w:val="24"/>
          <w:szCs w:val="24"/>
          <w:lang w:bidi="th-TH"/>
        </w:rPr>
        <w:t xml:space="preserve"> and commercial gain in which imaging of poverty played an important role.</w:t>
      </w:r>
    </w:p>
  </w:endnote>
  <w:endnote w:id="78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and Yanacopulos, </w:t>
      </w:r>
      <w:r w:rsidRPr="003C478B">
        <w:rPr>
          <w:rFonts w:ascii="Times New Roman" w:hAnsi="Times New Roman"/>
          <w:i/>
          <w:sz w:val="24"/>
          <w:szCs w:val="24"/>
        </w:rPr>
        <w:t>Public Faces</w:t>
      </w:r>
      <w:r w:rsidRPr="003C478B">
        <w:rPr>
          <w:rFonts w:ascii="Times New Roman" w:hAnsi="Times New Roman"/>
          <w:sz w:val="24"/>
          <w:szCs w:val="24"/>
        </w:rPr>
        <w:t xml:space="preserv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Abé</w:t>
      </w:r>
      <w:r w:rsidRPr="003C478B">
        <w:rPr>
          <w:rStyle w:val="surname"/>
          <w:sz w:val="24"/>
          <w:szCs w:val="24"/>
        </w:rPr>
        <w:fldChar w:fldCharType="begin"/>
      </w:r>
      <w:r w:rsidRPr="003C478B">
        <w:rPr>
          <w:rStyle w:val="surname"/>
          <w:sz w:val="24"/>
          <w:szCs w:val="24"/>
        </w:rPr>
        <w:instrText xml:space="preserve"> SET  Times New Roman  \* MERGEFORMAT </w:instrText>
      </w:r>
      <w:r w:rsidRPr="003C478B">
        <w:rPr>
          <w:rStyle w:val="surname"/>
          <w:sz w:val="24"/>
          <w:szCs w:val="24"/>
        </w:rPr>
        <w:fldChar w:fldCharType="separate"/>
      </w:r>
      <w:r w:rsidRPr="003C478B">
        <w:rPr>
          <w:rStyle w:val="surname"/>
          <w:noProof/>
          <w:sz w:val="24"/>
          <w:szCs w:val="24"/>
        </w:rPr>
        <w:t>New</w:t>
      </w:r>
      <w:r w:rsidRPr="003C478B">
        <w:rPr>
          <w:rStyle w:val="surname"/>
          <w:sz w:val="24"/>
          <w:szCs w:val="24"/>
        </w:rPr>
        <w:fldChar w:fldCharType="end"/>
      </w:r>
      <w:r w:rsidRPr="003C478B">
        <w:rPr>
          <w:rStyle w:val="surname"/>
          <w:sz w:val="24"/>
          <w:szCs w:val="24"/>
        </w:rPr>
        <w:t>lè</w:t>
      </w:r>
      <w:r w:rsidRPr="003C478B">
        <w:rPr>
          <w:rStyle w:val="surname"/>
          <w:sz w:val="24"/>
          <w:szCs w:val="24"/>
        </w:rPr>
        <w:fldChar w:fldCharType="begin"/>
      </w:r>
      <w:r w:rsidRPr="003C478B">
        <w:rPr>
          <w:rStyle w:val="surname"/>
          <w:sz w:val="24"/>
          <w:szCs w:val="24"/>
        </w:rPr>
        <w:instrText xml:space="preserve"> SET  Times New Roman  \* MERGEFORMAT </w:instrText>
      </w:r>
      <w:r w:rsidRPr="003C478B">
        <w:rPr>
          <w:rStyle w:val="surname"/>
          <w:sz w:val="24"/>
          <w:szCs w:val="24"/>
        </w:rPr>
        <w:fldChar w:fldCharType="separate"/>
      </w:r>
      <w:r w:rsidRPr="003C478B">
        <w:rPr>
          <w:rStyle w:val="surname"/>
          <w:noProof/>
          <w:sz w:val="24"/>
          <w:szCs w:val="24"/>
        </w:rPr>
        <w:t>New</w:t>
      </w:r>
      <w:r w:rsidRPr="003C478B">
        <w:rPr>
          <w:rStyle w:val="surname"/>
          <w:sz w:val="24"/>
          <w:szCs w:val="24"/>
        </w:rPr>
        <w:fldChar w:fldCharType="end"/>
      </w:r>
      <w:r w:rsidRPr="003C478B">
        <w:rPr>
          <w:rStyle w:val="surname"/>
          <w:sz w:val="24"/>
          <w:szCs w:val="24"/>
        </w:rPr>
        <w:t>s, M.</w:t>
      </w:r>
      <w:r w:rsidRPr="003C478B">
        <w:rPr>
          <w:rFonts w:ascii="Times New Roman" w:hAnsi="Times New Roman"/>
          <w:sz w:val="24"/>
          <w:szCs w:val="24"/>
        </w:rPr>
        <w:t>, “</w:t>
      </w:r>
      <w:r w:rsidRPr="003C478B">
        <w:rPr>
          <w:rStyle w:val="Articletitle"/>
          <w:sz w:val="24"/>
          <w:szCs w:val="24"/>
        </w:rPr>
        <w:t>Rethinking NGOs: The Economy of Survival and Global Governance</w:t>
      </w:r>
      <w:ins w:id="5477" w:author="Patterson Lamb" w:date="2014-08-13T08:42:00Z">
        <w:r>
          <w:rPr>
            <w:rStyle w:val="Articletitle"/>
            <w:sz w:val="24"/>
            <w:szCs w:val="24"/>
          </w:rPr>
          <w:t>,</w:t>
        </w:r>
      </w:ins>
      <w:r w:rsidRPr="003C478B">
        <w:rPr>
          <w:rFonts w:ascii="Times New Roman" w:hAnsi="Times New Roman"/>
          <w:sz w:val="24"/>
          <w:szCs w:val="24"/>
        </w:rPr>
        <w:t xml:space="preserve">” </w:t>
      </w:r>
      <w:del w:id="5478" w:author="Patterson Lamb" w:date="2014-08-13T08:42:00Z">
        <w:r w:rsidRPr="003C478B" w:rsidDel="004B6959">
          <w:rPr>
            <w:rFonts w:ascii="Times New Roman" w:hAnsi="Times New Roman"/>
            <w:sz w:val="24"/>
            <w:szCs w:val="24"/>
          </w:rPr>
          <w:delText xml:space="preserve">in </w:delText>
        </w:r>
      </w:del>
      <w:r w:rsidRPr="003C478B">
        <w:rPr>
          <w:rStyle w:val="journal-title"/>
          <w:sz w:val="24"/>
          <w:szCs w:val="24"/>
        </w:rPr>
        <w:t>Indiana Journal of Global Legal Studies</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pageextent"/>
          <w:sz w:val="24"/>
          <w:szCs w:val="24"/>
        </w:rPr>
        <w:t>241–</w:t>
      </w:r>
      <w:del w:id="5479" w:author="Patterson Lamb" w:date="2014-08-13T08:42:00Z">
        <w:r w:rsidRPr="003C478B" w:rsidDel="004B6959">
          <w:rPr>
            <w:rStyle w:val="pageextent"/>
            <w:sz w:val="24"/>
            <w:szCs w:val="24"/>
          </w:rPr>
          <w:delText>2</w:delText>
        </w:r>
      </w:del>
      <w:r w:rsidRPr="003C478B">
        <w:rPr>
          <w:rStyle w:val="pageextent"/>
          <w:sz w:val="24"/>
          <w:szCs w:val="24"/>
        </w:rPr>
        <w:t>58</w:t>
      </w:r>
      <w:r w:rsidRPr="003C478B">
        <w:rPr>
          <w:rFonts w:ascii="Times New Roman" w:hAnsi="Times New Roman"/>
          <w:sz w:val="24"/>
          <w:szCs w:val="24"/>
        </w:rPr>
        <w:t xml:space="preserve">; Barnett and Weiss, </w:t>
      </w:r>
      <w:r w:rsidRPr="003C478B">
        <w:rPr>
          <w:rFonts w:ascii="Times New Roman" w:hAnsi="Times New Roman"/>
          <w:i/>
          <w:sz w:val="24"/>
          <w:szCs w:val="24"/>
        </w:rPr>
        <w:t>Humanitarianism in Question.</w:t>
      </w:r>
    </w:p>
  </w:endnote>
  <w:endnote w:id="78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Vestergaard, “Humanitarian Branding.” Guidelines include imagery and formal fixed elements such as logotype, colors, strap-line positioning</w:t>
      </w:r>
      <w:ins w:id="5486" w:author="Patterson Lamb" w:date="2014-08-13T08:42:00Z">
        <w:r>
          <w:rPr>
            <w:rFonts w:ascii="Times New Roman" w:hAnsi="Times New Roman"/>
            <w:sz w:val="24"/>
            <w:szCs w:val="24"/>
          </w:rPr>
          <w:t>,</w:t>
        </w:r>
      </w:ins>
      <w:r w:rsidRPr="003C478B">
        <w:rPr>
          <w:rFonts w:ascii="Times New Roman" w:hAnsi="Times New Roman"/>
          <w:sz w:val="24"/>
          <w:szCs w:val="24"/>
        </w:rPr>
        <w:t xml:space="preserve"> and typefaces designed to reflect the values the organi</w:t>
      </w:r>
      <w:del w:id="5487" w:author="Patterson Lamb" w:date="2014-08-13T08:42:00Z">
        <w:r w:rsidRPr="003C478B" w:rsidDel="00A149F3">
          <w:rPr>
            <w:rFonts w:ascii="Times New Roman" w:hAnsi="Times New Roman"/>
            <w:sz w:val="24"/>
            <w:szCs w:val="24"/>
          </w:rPr>
          <w:delText>s</w:delText>
        </w:r>
      </w:del>
      <w:ins w:id="5488" w:author="Patterson Lamb" w:date="2014-08-13T08:42:00Z">
        <w:r>
          <w:rPr>
            <w:rFonts w:ascii="Times New Roman" w:hAnsi="Times New Roman"/>
            <w:sz w:val="24"/>
            <w:szCs w:val="24"/>
          </w:rPr>
          <w:t>z</w:t>
        </w:r>
      </w:ins>
      <w:r w:rsidRPr="003C478B">
        <w:rPr>
          <w:rFonts w:ascii="Times New Roman" w:hAnsi="Times New Roman"/>
          <w:sz w:val="24"/>
          <w:szCs w:val="24"/>
        </w:rPr>
        <w:t>ation wishes to promote.</w:t>
      </w:r>
    </w:p>
  </w:endnote>
  <w:endnote w:id="789">
    <w:p w:rsidR="005600E9" w:rsidRPr="003C478B" w:rsidRDefault="005600E9" w:rsidP="00891E2A">
      <w:pPr>
        <w:pStyle w:val="EN"/>
        <w:spacing w:line="480" w:lineRule="auto"/>
        <w:rPr>
          <w:rFonts w:ascii="Times New Roman" w:hAnsi="Times New Roman"/>
          <w:sz w:val="24"/>
          <w:szCs w:val="24"/>
        </w:rPr>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5492" w:author="Patterson Lamb" w:date="2014-08-13T08:42:00Z">
        <w:r>
          <w:rPr>
            <w:rFonts w:ascii="Times New Roman" w:hAnsi="Times New Roman"/>
            <w:sz w:val="24"/>
            <w:szCs w:val="24"/>
          </w:rPr>
          <w:t xml:space="preserve">The </w:t>
        </w:r>
      </w:ins>
      <w:r w:rsidRPr="003C478B">
        <w:rPr>
          <w:rFonts w:ascii="Times New Roman" w:hAnsi="Times New Roman"/>
          <w:sz w:val="24"/>
          <w:szCs w:val="24"/>
        </w:rPr>
        <w:t xml:space="preserve">UNICEF brand </w:t>
      </w:r>
      <w:del w:id="5493" w:author="Patterson Lamb" w:date="2014-08-13T08:43:00Z">
        <w:r w:rsidRPr="003C478B" w:rsidDel="00A149F3">
          <w:rPr>
            <w:rFonts w:ascii="Times New Roman" w:hAnsi="Times New Roman"/>
            <w:sz w:val="24"/>
            <w:szCs w:val="24"/>
          </w:rPr>
          <w:delText xml:space="preserve">Tool </w:delText>
        </w:r>
      </w:del>
      <w:ins w:id="5494" w:author="Patterson Lamb" w:date="2014-08-13T08:43:00Z">
        <w:r>
          <w:rPr>
            <w:rFonts w:ascii="Times New Roman" w:hAnsi="Times New Roman"/>
            <w:sz w:val="24"/>
            <w:szCs w:val="24"/>
          </w:rPr>
          <w:t>t</w:t>
        </w:r>
        <w:r w:rsidRPr="003C478B">
          <w:rPr>
            <w:rFonts w:ascii="Times New Roman" w:hAnsi="Times New Roman"/>
            <w:sz w:val="24"/>
            <w:szCs w:val="24"/>
          </w:rPr>
          <w:t xml:space="preserve">ool </w:t>
        </w:r>
      </w:ins>
      <w:r w:rsidRPr="003C478B">
        <w:rPr>
          <w:rFonts w:ascii="Times New Roman" w:hAnsi="Times New Roman"/>
          <w:sz w:val="24"/>
          <w:szCs w:val="24"/>
        </w:rPr>
        <w:t xml:space="preserve">kit defines the style based </w:t>
      </w:r>
      <w:del w:id="5495" w:author="Patterson Lamb" w:date="2014-08-13T08:43:00Z">
        <w:r w:rsidRPr="003C478B" w:rsidDel="00A149F3">
          <w:rPr>
            <w:rFonts w:ascii="Times New Roman" w:hAnsi="Times New Roman"/>
            <w:sz w:val="24"/>
            <w:szCs w:val="24"/>
          </w:rPr>
          <w:delText>up</w:delText>
        </w:r>
      </w:del>
      <w:r w:rsidRPr="003C478B">
        <w:rPr>
          <w:rFonts w:ascii="Times New Roman" w:hAnsi="Times New Roman"/>
          <w:sz w:val="24"/>
          <w:szCs w:val="24"/>
        </w:rPr>
        <w:t xml:space="preserve">on characteristics </w:t>
      </w:r>
      <w:del w:id="5496" w:author="Patterson Lamb" w:date="2014-08-13T08:43:00Z">
        <w:r w:rsidRPr="003C478B" w:rsidDel="00A149F3">
          <w:rPr>
            <w:rFonts w:ascii="Times New Roman" w:hAnsi="Times New Roman"/>
            <w:sz w:val="24"/>
            <w:szCs w:val="24"/>
          </w:rPr>
          <w:delText xml:space="preserve">which </w:delText>
        </w:r>
      </w:del>
      <w:ins w:id="5497" w:author="Patterson Lamb" w:date="2014-08-13T08:43:00Z">
        <w:r>
          <w:rPr>
            <w:rFonts w:ascii="Times New Roman" w:hAnsi="Times New Roman"/>
            <w:sz w:val="24"/>
            <w:szCs w:val="24"/>
          </w:rPr>
          <w:t>that</w:t>
        </w:r>
        <w:r w:rsidRPr="003C478B">
          <w:rPr>
            <w:rFonts w:ascii="Times New Roman" w:hAnsi="Times New Roman"/>
            <w:sz w:val="24"/>
            <w:szCs w:val="24"/>
          </w:rPr>
          <w:t xml:space="preserve"> </w:t>
        </w:r>
      </w:ins>
      <w:r w:rsidRPr="003C478B">
        <w:rPr>
          <w:rFonts w:ascii="Times New Roman" w:hAnsi="Times New Roman"/>
          <w:sz w:val="24"/>
          <w:szCs w:val="24"/>
        </w:rPr>
        <w:t>are simple, optimistic, bold</w:t>
      </w:r>
      <w:ins w:id="5498" w:author="Patterson Lamb" w:date="2014-08-13T08:43:00Z">
        <w:r>
          <w:rPr>
            <w:rFonts w:ascii="Times New Roman" w:hAnsi="Times New Roman"/>
            <w:sz w:val="24"/>
            <w:szCs w:val="24"/>
          </w:rPr>
          <w:t>,</w:t>
        </w:r>
      </w:ins>
      <w:r w:rsidRPr="003C478B">
        <w:rPr>
          <w:rFonts w:ascii="Times New Roman" w:hAnsi="Times New Roman"/>
          <w:sz w:val="24"/>
          <w:szCs w:val="24"/>
        </w:rPr>
        <w:t xml:space="preserve"> and contemporary. United Nations Children’s Fund, </w:t>
      </w:r>
      <w:r w:rsidRPr="003C478B">
        <w:rPr>
          <w:rFonts w:ascii="Times New Roman" w:hAnsi="Times New Roman"/>
          <w:i/>
          <w:sz w:val="24"/>
          <w:szCs w:val="24"/>
        </w:rPr>
        <w:t>Brand Tool Kit</w:t>
      </w:r>
      <w:r w:rsidRPr="003C478B">
        <w:rPr>
          <w:rFonts w:ascii="Times New Roman" w:hAnsi="Times New Roman"/>
          <w:sz w:val="24"/>
          <w:szCs w:val="24"/>
        </w:rPr>
        <w:t xml:space="preserve">, 2008. </w:t>
      </w:r>
      <w:r w:rsidRPr="003C478B">
        <w:rPr>
          <w:rStyle w:val="Hyperlink"/>
          <w:rFonts w:ascii="Times New Roman" w:hAnsi="Times New Roman"/>
          <w:sz w:val="24"/>
          <w:szCs w:val="24"/>
        </w:rPr>
        <w:t>http://pdfcast.org/pdf/unicef-branding-toolkit</w:t>
      </w:r>
      <w:r w:rsidRPr="003C478B">
        <w:rPr>
          <w:rFonts w:ascii="Times New Roman" w:hAnsi="Times New Roman"/>
          <w:sz w:val="24"/>
          <w:szCs w:val="24"/>
        </w:rPr>
        <w:t>. Accessed 29 November 2009.</w:t>
      </w:r>
    </w:p>
    <w:p w:rsidR="005600E9" w:rsidRPr="003C478B" w:rsidRDefault="005600E9" w:rsidP="00891E2A">
      <w:pPr>
        <w:pStyle w:val="EN"/>
        <w:spacing w:line="480" w:lineRule="auto"/>
        <w:rPr>
          <w:rFonts w:ascii="Times New Roman" w:hAnsi="Times New Roman"/>
          <w:sz w:val="24"/>
          <w:szCs w:val="24"/>
        </w:rPr>
      </w:pPr>
      <w:r w:rsidRPr="003C478B">
        <w:rPr>
          <w:rFonts w:ascii="Times New Roman" w:hAnsi="Times New Roman"/>
          <w:sz w:val="24"/>
          <w:szCs w:val="24"/>
        </w:rPr>
        <w:t>World Vision branding is aimed to symboli</w:t>
      </w:r>
      <w:del w:id="5499" w:author="Patterson Lamb" w:date="2014-08-13T08:46:00Z">
        <w:r w:rsidRPr="003C478B" w:rsidDel="00A149F3">
          <w:rPr>
            <w:rFonts w:ascii="Times New Roman" w:hAnsi="Times New Roman"/>
            <w:sz w:val="24"/>
            <w:szCs w:val="24"/>
          </w:rPr>
          <w:delText>s</w:delText>
        </w:r>
      </w:del>
      <w:ins w:id="5500" w:author="Patterson Lamb" w:date="2014-08-13T08:46:00Z">
        <w:r>
          <w:rPr>
            <w:rFonts w:ascii="Times New Roman" w:hAnsi="Times New Roman"/>
            <w:sz w:val="24"/>
            <w:szCs w:val="24"/>
          </w:rPr>
          <w:t>z</w:t>
        </w:r>
      </w:ins>
      <w:r w:rsidRPr="003C478B">
        <w:rPr>
          <w:rFonts w:ascii="Times New Roman" w:hAnsi="Times New Roman"/>
          <w:sz w:val="24"/>
          <w:szCs w:val="24"/>
        </w:rPr>
        <w:t xml:space="preserve">e hope. World Vision, </w:t>
      </w:r>
      <w:r w:rsidRPr="003C478B">
        <w:rPr>
          <w:rFonts w:ascii="Times New Roman" w:hAnsi="Times New Roman"/>
          <w:i/>
          <w:sz w:val="24"/>
          <w:szCs w:val="24"/>
        </w:rPr>
        <w:t>One Voice for the Whole World: Corporate Identity Standards</w:t>
      </w:r>
      <w:del w:id="5501" w:author="Patterson Lamb" w:date="2014-08-13T08:46:00Z">
        <w:r w:rsidRPr="003C478B" w:rsidDel="00A149F3">
          <w:rPr>
            <w:rFonts w:ascii="Times New Roman" w:hAnsi="Times New Roman"/>
            <w:sz w:val="24"/>
            <w:szCs w:val="24"/>
          </w:rPr>
          <w:delText>.</w:delText>
        </w:r>
      </w:del>
      <w:ins w:id="5502" w:author="Patterson Lamb" w:date="2014-08-13T08:46:00Z">
        <w:r>
          <w:rPr>
            <w:rFonts w:ascii="Times New Roman" w:hAnsi="Times New Roman"/>
            <w:sz w:val="24"/>
            <w:szCs w:val="24"/>
          </w:rPr>
          <w:t>,</w:t>
        </w:r>
      </w:ins>
      <w:r w:rsidRPr="003C478B">
        <w:rPr>
          <w:rFonts w:ascii="Times New Roman" w:hAnsi="Times New Roman"/>
          <w:sz w:val="24"/>
          <w:szCs w:val="24"/>
        </w:rPr>
        <w:t xml:space="preserve"> 2007. </w:t>
      </w:r>
      <w:r w:rsidRPr="003C478B">
        <w:rPr>
          <w:rStyle w:val="Hyperlink"/>
          <w:rFonts w:ascii="Times New Roman" w:hAnsi="Times New Roman"/>
          <w:sz w:val="24"/>
          <w:szCs w:val="24"/>
        </w:rPr>
        <w:t>http://wvuscontracts.org/WVUS_Branding_Guidelines.html</w:t>
      </w:r>
      <w:r w:rsidRPr="003C478B">
        <w:rPr>
          <w:rFonts w:ascii="Times New Roman" w:hAnsi="Times New Roman"/>
          <w:sz w:val="24"/>
          <w:szCs w:val="24"/>
        </w:rPr>
        <w:t>. Accessed 30 August 2011.</w:t>
      </w:r>
    </w:p>
    <w:p w:rsidR="005600E9" w:rsidRDefault="005600E9" w:rsidP="00891E2A">
      <w:pPr>
        <w:pStyle w:val="EN"/>
        <w:spacing w:line="480" w:lineRule="auto"/>
      </w:pPr>
      <w:r w:rsidRPr="003C478B">
        <w:rPr>
          <w:rFonts w:ascii="Times New Roman" w:hAnsi="Times New Roman"/>
          <w:sz w:val="24"/>
          <w:szCs w:val="24"/>
        </w:rPr>
        <w:t>ActionAid brand guidelines present the key values as mutual respect, equity, transparency, solidarity, independence, courage of conviction</w:t>
      </w:r>
      <w:ins w:id="5503" w:author="Patterson Lamb" w:date="2014-08-13T08:46:00Z">
        <w:r>
          <w:rPr>
            <w:rFonts w:ascii="Times New Roman" w:hAnsi="Times New Roman"/>
            <w:sz w:val="24"/>
            <w:szCs w:val="24"/>
          </w:rPr>
          <w:t>,</w:t>
        </w:r>
      </w:ins>
      <w:r w:rsidRPr="003C478B">
        <w:rPr>
          <w:rFonts w:ascii="Times New Roman" w:hAnsi="Times New Roman"/>
          <w:sz w:val="24"/>
          <w:szCs w:val="24"/>
        </w:rPr>
        <w:t xml:space="preserve"> and humility – values that reflect the desired organi</w:t>
      </w:r>
      <w:del w:id="5504" w:author="Patterson Lamb" w:date="2014-08-13T08:46:00Z">
        <w:r w:rsidRPr="003C478B" w:rsidDel="00A149F3">
          <w:rPr>
            <w:rFonts w:ascii="Times New Roman" w:hAnsi="Times New Roman"/>
            <w:sz w:val="24"/>
            <w:szCs w:val="24"/>
          </w:rPr>
          <w:delText>s</w:delText>
        </w:r>
      </w:del>
      <w:ins w:id="5505" w:author="Patterson Lamb" w:date="2014-08-13T08:46:00Z">
        <w:r>
          <w:rPr>
            <w:rFonts w:ascii="Times New Roman" w:hAnsi="Times New Roman"/>
            <w:sz w:val="24"/>
            <w:szCs w:val="24"/>
          </w:rPr>
          <w:t>z</w:t>
        </w:r>
      </w:ins>
      <w:r w:rsidRPr="003C478B">
        <w:rPr>
          <w:rFonts w:ascii="Times New Roman" w:hAnsi="Times New Roman"/>
          <w:sz w:val="24"/>
          <w:szCs w:val="24"/>
        </w:rPr>
        <w:t xml:space="preserve">ational identity of </w:t>
      </w:r>
      <w:ins w:id="5506" w:author="Patterson Lamb" w:date="2014-08-13T08:46:00Z">
        <w:r>
          <w:rPr>
            <w:rFonts w:ascii="Times New Roman" w:hAnsi="Times New Roman"/>
            <w:sz w:val="24"/>
            <w:szCs w:val="24"/>
          </w:rPr>
          <w:t>“</w:t>
        </w:r>
      </w:ins>
      <w:del w:id="5507" w:author="Patterson Lamb" w:date="2014-08-13T08:46:00Z">
        <w:r w:rsidRPr="003C478B" w:rsidDel="00A149F3">
          <w:rPr>
            <w:rFonts w:ascii="Times New Roman" w:hAnsi="Times New Roman"/>
            <w:sz w:val="24"/>
            <w:szCs w:val="24"/>
          </w:rPr>
          <w:delText>‘</w:delText>
        </w:r>
      </w:del>
      <w:r w:rsidRPr="003C478B">
        <w:rPr>
          <w:rFonts w:ascii="Times New Roman" w:hAnsi="Times New Roman"/>
          <w:sz w:val="24"/>
          <w:szCs w:val="24"/>
        </w:rPr>
        <w:t>togetherness.</w:t>
      </w:r>
      <w:ins w:id="5508" w:author="Patterson Lamb" w:date="2014-08-13T08:46:00Z">
        <w:r>
          <w:rPr>
            <w:rFonts w:ascii="Times New Roman" w:hAnsi="Times New Roman"/>
            <w:sz w:val="24"/>
            <w:szCs w:val="24"/>
          </w:rPr>
          <w:t>:</w:t>
        </w:r>
      </w:ins>
      <w:del w:id="5509" w:author="Patterson Lamb" w:date="2014-08-13T08:46:00Z">
        <w:r w:rsidRPr="003C478B" w:rsidDel="00A149F3">
          <w:rPr>
            <w:rFonts w:ascii="Times New Roman" w:hAnsi="Times New Roman"/>
            <w:sz w:val="24"/>
            <w:szCs w:val="24"/>
          </w:rPr>
          <w:delText>’</w:delText>
        </w:r>
      </w:del>
      <w:r w:rsidRPr="003C478B">
        <w:rPr>
          <w:rFonts w:ascii="Times New Roman" w:hAnsi="Times New Roman"/>
          <w:sz w:val="24"/>
          <w:szCs w:val="24"/>
        </w:rPr>
        <w:t xml:space="preserve"> ActionAid Brand Guidelines, 2007. </w:t>
      </w:r>
      <w:r w:rsidRPr="003C478B">
        <w:rPr>
          <w:rStyle w:val="Hyperlink"/>
          <w:rFonts w:ascii="Times New Roman" w:hAnsi="Times New Roman"/>
          <w:sz w:val="24"/>
          <w:szCs w:val="24"/>
        </w:rPr>
        <w:t>http://www.austcare.org.au/media /67200/actionaid%20brand%20guidelines%20part%201.pdf</w:t>
      </w:r>
      <w:r w:rsidRPr="003C478B">
        <w:rPr>
          <w:rFonts w:ascii="Times New Roman" w:hAnsi="Times New Roman"/>
          <w:sz w:val="24"/>
          <w:szCs w:val="24"/>
        </w:rPr>
        <w:t xml:space="preserve"> Accessed 31 August 2011.</w:t>
      </w:r>
    </w:p>
  </w:endnote>
  <w:endnote w:id="79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w:t>
      </w:r>
      <w:ins w:id="5512" w:author="Patterson Lamb" w:date="2014-08-13T08:47:00Z">
        <w:r>
          <w:rPr>
            <w:rFonts w:ascii="Times New Roman" w:hAnsi="Times New Roman"/>
            <w:sz w:val="24"/>
            <w:szCs w:val="24"/>
          </w:rPr>
          <w:t>, “Imaging Humanitarianism.”</w:t>
        </w:r>
      </w:ins>
      <w:del w:id="5513" w:author="Patterson Lamb" w:date="2014-08-13T08:47:00Z">
        <w:r w:rsidRPr="003C478B" w:rsidDel="00A149F3">
          <w:rPr>
            <w:rFonts w:ascii="Times New Roman" w:hAnsi="Times New Roman"/>
            <w:sz w:val="24"/>
            <w:szCs w:val="24"/>
          </w:rPr>
          <w:delText>.</w:delText>
        </w:r>
      </w:del>
    </w:p>
  </w:endnote>
  <w:endnote w:id="791">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w:t>
      </w:r>
      <w:ins w:id="5524" w:author="Patterson Lamb" w:date="2014-08-13T08:47:00Z">
        <w:r>
          <w:rPr>
            <w:rFonts w:ascii="Times New Roman" w:hAnsi="Times New Roman"/>
            <w:sz w:val="24"/>
            <w:szCs w:val="24"/>
          </w:rPr>
          <w:t>,</w:t>
        </w:r>
      </w:ins>
      <w:r w:rsidRPr="003C478B">
        <w:rPr>
          <w:rFonts w:ascii="Times New Roman" w:hAnsi="Times New Roman"/>
          <w:sz w:val="24"/>
          <w:szCs w:val="24"/>
        </w:rPr>
        <w:t xml:space="preserve"> the prestigious annual </w:t>
      </w:r>
      <w:r w:rsidRPr="003C478B">
        <w:rPr>
          <w:rFonts w:ascii="Times New Roman" w:hAnsi="Times New Roman"/>
          <w:i/>
          <w:sz w:val="24"/>
          <w:szCs w:val="24"/>
        </w:rPr>
        <w:t>UNICEF Photo of the Year Award</w:t>
      </w:r>
      <w:r w:rsidRPr="003C478B">
        <w:rPr>
          <w:rFonts w:ascii="Times New Roman" w:hAnsi="Times New Roman"/>
          <w:sz w:val="24"/>
          <w:szCs w:val="24"/>
        </w:rPr>
        <w:t xml:space="preserve"> by UNICEF Germany and GEO magazine since the year 2000; also </w:t>
      </w:r>
      <w:r w:rsidRPr="003C478B">
        <w:rPr>
          <w:rFonts w:ascii="Times New Roman" w:hAnsi="Times New Roman"/>
          <w:i/>
          <w:sz w:val="24"/>
          <w:szCs w:val="24"/>
        </w:rPr>
        <w:t xml:space="preserve">Click about </w:t>
      </w:r>
      <w:del w:id="5525" w:author="Patterson Lamb" w:date="2014-08-13T08:47:00Z">
        <w:r w:rsidRPr="003C478B" w:rsidDel="00A149F3">
          <w:rPr>
            <w:rFonts w:ascii="Times New Roman" w:hAnsi="Times New Roman"/>
            <w:i/>
            <w:sz w:val="24"/>
            <w:szCs w:val="24"/>
          </w:rPr>
          <w:delText>i</w:delText>
        </w:r>
      </w:del>
      <w:ins w:id="5526" w:author="Patterson Lamb" w:date="2014-08-13T08:47:00Z">
        <w:r>
          <w:rPr>
            <w:rFonts w:ascii="Times New Roman" w:hAnsi="Times New Roman"/>
            <w:i/>
            <w:sz w:val="24"/>
            <w:szCs w:val="24"/>
          </w:rPr>
          <w:t>I</w:t>
        </w:r>
      </w:ins>
      <w:r w:rsidRPr="003C478B">
        <w:rPr>
          <w:rFonts w:ascii="Times New Roman" w:hAnsi="Times New Roman"/>
          <w:i/>
          <w:sz w:val="24"/>
          <w:szCs w:val="24"/>
        </w:rPr>
        <w:t>t Photography Competition</w:t>
      </w:r>
      <w:r w:rsidRPr="003C478B">
        <w:rPr>
          <w:rFonts w:ascii="Times New Roman" w:hAnsi="Times New Roman"/>
          <w:sz w:val="24"/>
          <w:szCs w:val="24"/>
        </w:rPr>
        <w:t xml:space="preserve"> sponsored by European Journalism Centre (EJC), Oxfam International</w:t>
      </w:r>
      <w:ins w:id="5527" w:author="Patterson Lamb" w:date="2014-08-13T08:47:00Z">
        <w:r>
          <w:rPr>
            <w:rFonts w:ascii="Times New Roman" w:hAnsi="Times New Roman"/>
            <w:sz w:val="24"/>
            <w:szCs w:val="24"/>
          </w:rPr>
          <w:t>,</w:t>
        </w:r>
      </w:ins>
      <w:r w:rsidRPr="003C478B">
        <w:rPr>
          <w:rFonts w:ascii="Times New Roman" w:hAnsi="Times New Roman"/>
          <w:sz w:val="24"/>
          <w:szCs w:val="24"/>
        </w:rPr>
        <w:t xml:space="preserve"> and the European Commission.</w:t>
      </w:r>
    </w:p>
  </w:endnote>
  <w:endnote w:id="792">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Nissinen, “Children in Conflict.”</w:t>
      </w:r>
    </w:p>
  </w:endnote>
  <w:endnote w:id="793">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Examples are Oxfam’s campaign commissions to Martin Parr (2009), Rankin (2011), Alejandro Chaskielberg (2012) in order to leave “cliché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d, sensationalist images of the past behind.” Christian Aid joined with Magnum photographers in 2011 to “record powerful testimonies of discrimination” for an AIDS stigma prevention campaign.</w:t>
      </w:r>
    </w:p>
  </w:endnote>
  <w:endnote w:id="79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Pressures of the industry were reported by Reporters sans Frontiè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res (RSF), an international NGO based in France that advocates freedom of the press and freedom of information. RSF launched an exhibition in Paris, announcing that the photojournalistic profession was under threat due to a media industry crisis. </w:t>
      </w:r>
      <w:r w:rsidRPr="003C478B">
        <w:rPr>
          <w:rStyle w:val="forename"/>
          <w:sz w:val="24"/>
          <w:szCs w:val="24"/>
        </w:rPr>
        <w:t>J.-F.</w:t>
      </w:r>
      <w:r w:rsidRPr="003C478B">
        <w:rPr>
          <w:rFonts w:ascii="Times New Roman" w:hAnsi="Times New Roman"/>
          <w:sz w:val="24"/>
          <w:szCs w:val="24"/>
        </w:rPr>
        <w:t xml:space="preserve"> </w:t>
      </w:r>
      <w:r w:rsidRPr="003C478B">
        <w:rPr>
          <w:rStyle w:val="surname"/>
          <w:sz w:val="24"/>
          <w:szCs w:val="24"/>
        </w:rPr>
        <w:t>Julliard</w:t>
      </w:r>
      <w:r w:rsidRPr="003C478B">
        <w:rPr>
          <w:rFonts w:ascii="Times New Roman" w:hAnsi="Times New Roman"/>
          <w:sz w:val="24"/>
          <w:szCs w:val="24"/>
        </w:rPr>
        <w:t>, “</w:t>
      </w:r>
      <w:r w:rsidRPr="003C478B">
        <w:rPr>
          <w:rStyle w:val="Articletitle"/>
          <w:sz w:val="24"/>
          <w:szCs w:val="24"/>
        </w:rPr>
        <w:t>Freedom to Observe and Public Support</w:t>
      </w:r>
      <w:r w:rsidRPr="003C478B">
        <w:rPr>
          <w:rFonts w:ascii="Times New Roman" w:hAnsi="Times New Roman"/>
          <w:sz w:val="24"/>
          <w:szCs w:val="24"/>
        </w:rPr>
        <w:t xml:space="preserve">” in </w:t>
      </w:r>
      <w:r w:rsidRPr="003C478B">
        <w:rPr>
          <w:rStyle w:val="journal-title"/>
          <w:sz w:val="24"/>
          <w:szCs w:val="24"/>
        </w:rPr>
        <w:t xml:space="preserve">Pierre </w:t>
      </w:r>
      <w:del w:id="5531" w:author="Patterson Lamb" w:date="2014-08-13T08:52:00Z">
        <w:r w:rsidRPr="003C478B" w:rsidDel="00A149F3">
          <w:rPr>
            <w:rStyle w:val="journal-title"/>
            <w:sz w:val="24"/>
            <w:szCs w:val="24"/>
          </w:rPr>
          <w:delText xml:space="preserve">&amp; </w:delText>
        </w:r>
      </w:del>
      <w:ins w:id="5532" w:author="Patterson Lamb" w:date="2014-08-13T08:52:00Z">
        <w:r>
          <w:rPr>
            <w:rStyle w:val="journal-title"/>
            <w:sz w:val="24"/>
            <w:szCs w:val="24"/>
          </w:rPr>
          <w:t>and</w:t>
        </w:r>
        <w:r w:rsidRPr="003C478B">
          <w:rPr>
            <w:rStyle w:val="journal-title"/>
            <w:sz w:val="24"/>
            <w:szCs w:val="24"/>
          </w:rPr>
          <w:t xml:space="preserve"> </w:t>
        </w:r>
      </w:ins>
      <w:r w:rsidRPr="003C478B">
        <w:rPr>
          <w:rStyle w:val="journal-title"/>
          <w:sz w:val="24"/>
          <w:szCs w:val="24"/>
        </w:rPr>
        <w:t>Alexandra Boulat: 100 Photos pour la Liberté</w:t>
      </w:r>
      <w:r w:rsidRPr="003C478B">
        <w:rPr>
          <w:rStyle w:val="journal-title"/>
          <w:sz w:val="24"/>
          <w:szCs w:val="24"/>
        </w:rPr>
        <w:fldChar w:fldCharType="begin"/>
      </w:r>
      <w:r w:rsidRPr="003C478B">
        <w:rPr>
          <w:rStyle w:val="journal-title"/>
          <w:sz w:val="24"/>
          <w:szCs w:val="24"/>
        </w:rPr>
        <w:instrText xml:space="preserve"> SET  Times New Roman  \* MERGEFORMAT </w:instrText>
      </w:r>
      <w:r w:rsidRPr="003C478B">
        <w:rPr>
          <w:rStyle w:val="journal-title"/>
          <w:sz w:val="24"/>
          <w:szCs w:val="24"/>
        </w:rPr>
        <w:fldChar w:fldCharType="separate"/>
      </w:r>
      <w:r w:rsidRPr="003C478B">
        <w:rPr>
          <w:rStyle w:val="journal-title"/>
          <w:noProof/>
          <w:sz w:val="24"/>
          <w:szCs w:val="24"/>
        </w:rPr>
        <w:t>New</w:t>
      </w:r>
      <w:r w:rsidRPr="003C478B">
        <w:rPr>
          <w:rStyle w:val="journal-title"/>
          <w:sz w:val="24"/>
          <w:szCs w:val="24"/>
        </w:rPr>
        <w:fldChar w:fldCharType="end"/>
      </w:r>
      <w:r w:rsidRPr="003C478B">
        <w:rPr>
          <w:rStyle w:val="journal-title"/>
          <w:sz w:val="24"/>
          <w:szCs w:val="24"/>
        </w:rPr>
        <w:t xml:space="preserve"> de la Presse</w:t>
      </w:r>
      <w:del w:id="5533" w:author="Patterson Lamb" w:date="2014-08-13T08:50:00Z">
        <w:r w:rsidRPr="00AD073B">
          <w:rPr>
            <w:rStyle w:val="journal-title"/>
            <w:i w:val="0"/>
            <w:sz w:val="24"/>
            <w:szCs w:val="24"/>
          </w:rPr>
          <w:delText>.</w:delText>
        </w:r>
      </w:del>
      <w:r w:rsidRPr="00AD073B">
        <w:rPr>
          <w:rStyle w:val="journal-title"/>
          <w:i w:val="0"/>
          <w:sz w:val="24"/>
          <w:szCs w:val="24"/>
        </w:rPr>
        <w:t xml:space="preserve"> </w:t>
      </w:r>
      <w:ins w:id="5534" w:author="Patterson Lamb" w:date="2014-08-13T08:50:00Z">
        <w:r>
          <w:rPr>
            <w:rStyle w:val="journal-title"/>
            <w:i w:val="0"/>
            <w:sz w:val="24"/>
            <w:szCs w:val="24"/>
          </w:rPr>
          <w:t>(</w:t>
        </w:r>
      </w:ins>
      <w:r w:rsidRPr="00AD073B">
        <w:rPr>
          <w:rStyle w:val="journal-title"/>
          <w:i w:val="0"/>
          <w:sz w:val="24"/>
          <w:szCs w:val="24"/>
        </w:rPr>
        <w:t>Paris: Reporters sans frontiers</w:t>
      </w:r>
      <w:r w:rsidRPr="005600E9">
        <w:rPr>
          <w:rFonts w:ascii="Times New Roman" w:hAnsi="Times New Roman"/>
          <w:i/>
          <w:sz w:val="24"/>
          <w:szCs w:val="24"/>
          <w:rPrChange w:id="5535" w:author="Patterson Lamb" w:date="2014-08-13T08:50:00Z">
            <w:rPr>
              <w:rFonts w:ascii="Times New Roman" w:hAnsi="Times New Roman"/>
              <w:i/>
              <w:sz w:val="24"/>
              <w:szCs w:val="24"/>
              <w:shd w:val="clear" w:color="auto" w:fill="99CCFF"/>
            </w:rPr>
          </w:rPrChange>
        </w:rPr>
        <w:t>,</w:t>
      </w:r>
      <w:r w:rsidRPr="003C478B">
        <w:rPr>
          <w:rFonts w:ascii="Times New Roman" w:hAnsi="Times New Roman"/>
          <w:sz w:val="24"/>
          <w:szCs w:val="24"/>
        </w:rPr>
        <w:t xml:space="preserve"> </w:t>
      </w:r>
      <w:r w:rsidRPr="003C478B">
        <w:rPr>
          <w:rStyle w:val="date"/>
          <w:rFonts w:ascii="Times New Roman" w:hAnsi="Times New Roman"/>
          <w:sz w:val="24"/>
          <w:szCs w:val="24"/>
        </w:rPr>
        <w:t>2010</w:t>
      </w:r>
      <w:ins w:id="5536" w:author="Patterson Lamb" w:date="2014-08-13T08:50: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9</w:t>
      </w:r>
      <w:r w:rsidRPr="003C478B">
        <w:rPr>
          <w:rFonts w:ascii="Times New Roman" w:hAnsi="Times New Roman"/>
          <w:sz w:val="24"/>
          <w:szCs w:val="24"/>
        </w:rPr>
        <w:t>. The experiences of leading photographers during the 2010 Haiti crisis were cited. Their work could not be sold due to a decline in media budgets of newspapers and news magazines and the emergence of the “citizen journalist.” As technology spreads, more people are claiming to be photographers and provide cheaper or free content, thereby competing with the professionals.</w:t>
      </w:r>
    </w:p>
  </w:endnote>
  <w:endnote w:id="79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Harrington</w:t>
      </w:r>
      <w:del w:id="5542" w:author="Patterson Lamb" w:date="2014-08-13T08:52:00Z">
        <w:r w:rsidRPr="003C478B" w:rsidDel="001A5739">
          <w:rPr>
            <w:rFonts w:ascii="Times New Roman" w:hAnsi="Times New Roman"/>
            <w:sz w:val="24"/>
            <w:szCs w:val="24"/>
          </w:rPr>
          <w:delText>,</w:delText>
        </w:r>
      </w:del>
      <w:r w:rsidRPr="003C478B">
        <w:rPr>
          <w:rFonts w:ascii="Times New Roman" w:hAnsi="Times New Roman"/>
          <w:sz w:val="24"/>
          <w:szCs w:val="24"/>
        </w:rPr>
        <w:t xml:space="preserve"> et al., “Documentary Foundations: The New Quangocracy? The Battle for Editorial Independence</w:t>
      </w:r>
      <w:ins w:id="5543" w:author="Patterson Lamb" w:date="2014-08-13T08:53:00Z">
        <w:r>
          <w:rPr>
            <w:rFonts w:ascii="Times New Roman" w:hAnsi="Times New Roman"/>
            <w:sz w:val="24"/>
            <w:szCs w:val="24"/>
          </w:rPr>
          <w:t>,</w:t>
        </w:r>
      </w:ins>
      <w:r w:rsidRPr="003C478B">
        <w:rPr>
          <w:rFonts w:ascii="Times New Roman" w:hAnsi="Times New Roman"/>
          <w:sz w:val="24"/>
          <w:szCs w:val="24"/>
        </w:rPr>
        <w:t xml:space="preserve">” in </w:t>
      </w:r>
      <w:r w:rsidRPr="003C478B">
        <w:rPr>
          <w:rFonts w:ascii="Times New Roman" w:hAnsi="Times New Roman"/>
          <w:i/>
          <w:sz w:val="24"/>
          <w:szCs w:val="24"/>
        </w:rPr>
        <w:t>Proceedings of the</w:t>
      </w:r>
      <w:r w:rsidRPr="003C478B">
        <w:rPr>
          <w:rFonts w:ascii="Times New Roman" w:hAnsi="Times New Roman"/>
          <w:sz w:val="24"/>
          <w:szCs w:val="24"/>
        </w:rPr>
        <w:t xml:space="preserve"> </w:t>
      </w:r>
      <w:r w:rsidRPr="003C478B">
        <w:rPr>
          <w:rFonts w:ascii="Times New Roman" w:hAnsi="Times New Roman"/>
          <w:i/>
          <w:sz w:val="24"/>
          <w:szCs w:val="24"/>
        </w:rPr>
        <w:t>Battle of Ideas</w:t>
      </w:r>
      <w:del w:id="5544" w:author="Patterson Lamb" w:date="2014-08-13T08:55:00Z">
        <w:r w:rsidRPr="003C478B" w:rsidDel="001A5739">
          <w:rPr>
            <w:rFonts w:ascii="Times New Roman" w:hAnsi="Times New Roman"/>
            <w:sz w:val="24"/>
            <w:szCs w:val="24"/>
          </w:rPr>
          <w:delText>.</w:delText>
        </w:r>
      </w:del>
      <w:r w:rsidRPr="003C478B">
        <w:rPr>
          <w:rFonts w:ascii="Times New Roman" w:hAnsi="Times New Roman"/>
          <w:sz w:val="24"/>
          <w:szCs w:val="24"/>
        </w:rPr>
        <w:t xml:space="preserve"> </w:t>
      </w:r>
      <w:ins w:id="5545" w:author="Patterson Lamb" w:date="2014-08-13T08:55:00Z">
        <w:r>
          <w:rPr>
            <w:rFonts w:ascii="Times New Roman" w:hAnsi="Times New Roman"/>
            <w:sz w:val="24"/>
            <w:szCs w:val="24"/>
          </w:rPr>
          <w:t>(</w:t>
        </w:r>
      </w:ins>
      <w:r w:rsidRPr="003C478B">
        <w:rPr>
          <w:rFonts w:ascii="Times New Roman" w:hAnsi="Times New Roman"/>
          <w:sz w:val="24"/>
          <w:szCs w:val="24"/>
        </w:rPr>
        <w:t>Sheffield</w:t>
      </w:r>
      <w:del w:id="5546" w:author="Patterson Lamb" w:date="2014-08-13T08:55:00Z">
        <w:r w:rsidRPr="003C478B" w:rsidDel="001A5739">
          <w:rPr>
            <w:rFonts w:ascii="Times New Roman" w:hAnsi="Times New Roman"/>
            <w:sz w:val="24"/>
            <w:szCs w:val="24"/>
          </w:rPr>
          <w:delText>,</w:delText>
        </w:r>
      </w:del>
      <w:ins w:id="5547" w:author="Patterson Lamb" w:date="2014-08-13T08:55:00Z">
        <w:r>
          <w:rPr>
            <w:rFonts w:ascii="Times New Roman" w:hAnsi="Times New Roman"/>
            <w:sz w:val="24"/>
            <w:szCs w:val="24"/>
          </w:rPr>
          <w:t xml:space="preserve">: </w:t>
        </w:r>
        <w:r>
          <w:rPr>
            <w:rFonts w:ascii="Times New Roman" w:hAnsi="Times New Roman"/>
            <w:b/>
            <w:sz w:val="24"/>
            <w:szCs w:val="24"/>
          </w:rPr>
          <w:t>&lt;publisher&gt;,</w:t>
        </w:r>
      </w:ins>
      <w:r w:rsidRPr="003C478B">
        <w:rPr>
          <w:rFonts w:ascii="Times New Roman" w:hAnsi="Times New Roman"/>
          <w:sz w:val="24"/>
          <w:szCs w:val="24"/>
        </w:rPr>
        <w:t xml:space="preserve"> 6 November 2010</w:t>
      </w:r>
      <w:ins w:id="5548" w:author="Patterson Lamb" w:date="2014-08-13T08:55:00Z">
        <w:r>
          <w:rPr>
            <w:rFonts w:ascii="Times New Roman" w:hAnsi="Times New Roman"/>
            <w:sz w:val="24"/>
            <w:szCs w:val="24"/>
          </w:rPr>
          <w:t>)</w:t>
        </w:r>
      </w:ins>
      <w:r w:rsidRPr="003C478B">
        <w:rPr>
          <w:rFonts w:ascii="Times New Roman" w:hAnsi="Times New Roman"/>
          <w:sz w:val="24"/>
          <w:szCs w:val="24"/>
        </w:rPr>
        <w:t xml:space="preserve">; </w:t>
      </w:r>
      <w:ins w:id="5549" w:author="Patterson Lamb" w:date="2014-08-13T08:54:00Z">
        <w:r>
          <w:rPr>
            <w:rFonts w:ascii="Times New Roman" w:hAnsi="Times New Roman"/>
            <w:b/>
            <w:sz w:val="24"/>
            <w:szCs w:val="24"/>
          </w:rPr>
          <w:t xml:space="preserve">&lt;AU: As Harrington is not in the bib, please provide </w:t>
        </w:r>
      </w:ins>
      <w:ins w:id="5550" w:author="Patterson Lamb" w:date="2014-08-13T08:55:00Z">
        <w:r>
          <w:rPr>
            <w:rFonts w:ascii="Times New Roman" w:hAnsi="Times New Roman"/>
            <w:b/>
            <w:sz w:val="24"/>
            <w:szCs w:val="24"/>
          </w:rPr>
          <w:t>publisher</w:t>
        </w:r>
      </w:ins>
      <w:ins w:id="5551" w:author="Patterson Lamb" w:date="2014-08-13T08:54:00Z">
        <w:r>
          <w:rPr>
            <w:rFonts w:ascii="Times New Roman" w:hAnsi="Times New Roman"/>
            <w:b/>
            <w:sz w:val="24"/>
            <w:szCs w:val="24"/>
          </w:rPr>
          <w:t xml:space="preserve"> here</w:t>
        </w:r>
      </w:ins>
      <w:ins w:id="5552" w:author="Patterson Lamb" w:date="2014-08-13T08:55:00Z">
        <w:r>
          <w:rPr>
            <w:rFonts w:ascii="Times New Roman" w:hAnsi="Times New Roman"/>
            <w:b/>
            <w:sz w:val="24"/>
            <w:szCs w:val="24"/>
          </w:rPr>
          <w:t>&gt;</w:t>
        </w:r>
      </w:ins>
      <w:r w:rsidRPr="003C478B">
        <w:rPr>
          <w:rFonts w:ascii="Times New Roman" w:hAnsi="Times New Roman"/>
          <w:sz w:val="24"/>
          <w:szCs w:val="24"/>
        </w:rPr>
        <w:t>Julliard</w:t>
      </w:r>
      <w:ins w:id="5553" w:author="Patterson Lamb" w:date="2014-08-13T08:56:00Z">
        <w:r>
          <w:rPr>
            <w:rFonts w:ascii="Times New Roman" w:hAnsi="Times New Roman"/>
            <w:sz w:val="24"/>
            <w:szCs w:val="24"/>
          </w:rPr>
          <w:t xml:space="preserve">, </w:t>
        </w:r>
        <w:r w:rsidRPr="003C478B">
          <w:rPr>
            <w:rFonts w:ascii="Times New Roman" w:hAnsi="Times New Roman"/>
            <w:sz w:val="24"/>
            <w:szCs w:val="24"/>
          </w:rPr>
          <w:t>“</w:t>
        </w:r>
        <w:r w:rsidRPr="003C478B">
          <w:rPr>
            <w:rStyle w:val="Articletitle"/>
            <w:sz w:val="24"/>
            <w:szCs w:val="24"/>
          </w:rPr>
          <w:t>Freedom to Observe and Public Support</w:t>
        </w:r>
        <w:r>
          <w:rPr>
            <w:rStyle w:val="Articletitle"/>
            <w:sz w:val="24"/>
            <w:szCs w:val="24"/>
          </w:rPr>
          <w:t>.</w:t>
        </w:r>
        <w:r w:rsidRPr="003C478B">
          <w:rPr>
            <w:rFonts w:ascii="Times New Roman" w:hAnsi="Times New Roman"/>
            <w:sz w:val="24"/>
            <w:szCs w:val="24"/>
          </w:rPr>
          <w:t>”</w:t>
        </w:r>
      </w:ins>
      <w:del w:id="5554" w:author="Patterson Lamb" w:date="2014-08-13T08:56:00Z">
        <w:r w:rsidRPr="003C478B" w:rsidDel="001A5739">
          <w:rPr>
            <w:rFonts w:ascii="Times New Roman" w:hAnsi="Times New Roman"/>
            <w:sz w:val="24"/>
            <w:szCs w:val="24"/>
          </w:rPr>
          <w:delText>.</w:delText>
        </w:r>
      </w:del>
      <w:ins w:id="5555" w:author="Patterson Lamb" w:date="2014-08-13T08:56:00Z">
        <w:r>
          <w:rPr>
            <w:rFonts w:ascii="Times New Roman" w:hAnsi="Times New Roman"/>
            <w:sz w:val="24"/>
            <w:szCs w:val="24"/>
          </w:rPr>
          <w:t xml:space="preserve"> </w:t>
        </w:r>
      </w:ins>
    </w:p>
  </w:endnote>
  <w:endnote w:id="79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One example is the DRIK organi</w:t>
      </w:r>
      <w:del w:id="5565" w:author="Patterson Lamb" w:date="2014-08-13T08:57:00Z">
        <w:r w:rsidRPr="003C478B" w:rsidDel="001A5739">
          <w:rPr>
            <w:rFonts w:ascii="Times New Roman" w:hAnsi="Times New Roman"/>
            <w:sz w:val="24"/>
            <w:szCs w:val="24"/>
          </w:rPr>
          <w:delText>s</w:delText>
        </w:r>
      </w:del>
      <w:ins w:id="5566" w:author="Patterson Lamb" w:date="2014-08-13T08:57:00Z">
        <w:r>
          <w:rPr>
            <w:rFonts w:ascii="Times New Roman" w:hAnsi="Times New Roman"/>
            <w:sz w:val="24"/>
            <w:szCs w:val="24"/>
          </w:rPr>
          <w:t>z</w:t>
        </w:r>
      </w:ins>
      <w:r w:rsidRPr="003C478B">
        <w:rPr>
          <w:rFonts w:ascii="Times New Roman" w:hAnsi="Times New Roman"/>
          <w:sz w:val="24"/>
          <w:szCs w:val="24"/>
        </w:rPr>
        <w:t>ation founded in 1989</w:t>
      </w:r>
      <w:del w:id="5567" w:author="Patterson Lamb" w:date="2014-08-13T08:57:00Z">
        <w:r w:rsidRPr="003C478B" w:rsidDel="001A5739">
          <w:rPr>
            <w:rFonts w:ascii="Times New Roman" w:hAnsi="Times New Roman"/>
            <w:sz w:val="24"/>
            <w:szCs w:val="24"/>
          </w:rPr>
          <w:delText>,</w:delText>
        </w:r>
      </w:del>
      <w:ins w:id="5568" w:author="Patterson Lamb" w:date="2014-08-13T08:57:00Z">
        <w:r>
          <w:rPr>
            <w:rFonts w:ascii="Times New Roman" w:hAnsi="Times New Roman"/>
            <w:sz w:val="24"/>
            <w:szCs w:val="24"/>
          </w:rPr>
          <w:t>;</w:t>
        </w:r>
      </w:ins>
      <w:r w:rsidRPr="003C478B">
        <w:rPr>
          <w:rFonts w:ascii="Times New Roman" w:hAnsi="Times New Roman"/>
          <w:sz w:val="24"/>
          <w:szCs w:val="24"/>
        </w:rPr>
        <w:t xml:space="preserve"> see Alam.</w:t>
      </w:r>
      <w:ins w:id="5569" w:author="Patterson Lamb" w:date="2014-08-13T08:57:00Z">
        <w:r>
          <w:rPr>
            <w:rFonts w:ascii="Times New Roman" w:hAnsi="Times New Roman"/>
            <w:sz w:val="24"/>
            <w:szCs w:val="24"/>
          </w:rPr>
          <w:t xml:space="preserve"> </w:t>
        </w:r>
        <w:r>
          <w:rPr>
            <w:rFonts w:ascii="Times New Roman" w:hAnsi="Times New Roman"/>
            <w:b/>
            <w:sz w:val="24"/>
            <w:szCs w:val="24"/>
          </w:rPr>
          <w:t>&lt;AU: Please give full citation for Alam&gt;</w:t>
        </w:r>
      </w:ins>
      <w:r w:rsidRPr="003C478B">
        <w:rPr>
          <w:rFonts w:ascii="Times New Roman" w:hAnsi="Times New Roman"/>
          <w:sz w:val="24"/>
          <w:szCs w:val="24"/>
        </w:rPr>
        <w:t xml:space="preserve"> Their efforts include the expansion of the media infrastructure and revision of visual content, a photography school</w:t>
      </w:r>
      <w:ins w:id="5570" w:author="Patterson Lamb" w:date="2014-08-13T08:58:00Z">
        <w:r>
          <w:rPr>
            <w:rFonts w:ascii="Times New Roman" w:hAnsi="Times New Roman"/>
            <w:sz w:val="24"/>
            <w:szCs w:val="24"/>
          </w:rPr>
          <w:t>,</w:t>
        </w:r>
      </w:ins>
      <w:r w:rsidRPr="003C478B">
        <w:rPr>
          <w:rFonts w:ascii="Times New Roman" w:hAnsi="Times New Roman"/>
          <w:sz w:val="24"/>
          <w:szCs w:val="24"/>
        </w:rPr>
        <w:t xml:space="preserve"> and a festival of photography called the Chobi Mela. Such efforts are controversial and critics argue they have not changed traditional documentary and photojournalistic conventions where hegemonic assumptions remain intact. </w:t>
      </w:r>
      <w:r w:rsidRPr="003C478B">
        <w:rPr>
          <w:rStyle w:val="forename"/>
          <w:sz w:val="24"/>
          <w:szCs w:val="24"/>
        </w:rPr>
        <w:t>L.</w:t>
      </w:r>
      <w:r w:rsidRPr="003C478B">
        <w:rPr>
          <w:rFonts w:ascii="Times New Roman" w:hAnsi="Times New Roman"/>
          <w:sz w:val="24"/>
          <w:szCs w:val="24"/>
        </w:rPr>
        <w:t xml:space="preserve"> </w:t>
      </w:r>
      <w:r w:rsidRPr="003C478B">
        <w:rPr>
          <w:rStyle w:val="surname"/>
          <w:sz w:val="24"/>
          <w:szCs w:val="24"/>
        </w:rPr>
        <w:t>Hoek</w:t>
      </w:r>
      <w:r w:rsidRPr="003C478B">
        <w:rPr>
          <w:rFonts w:ascii="Times New Roman" w:hAnsi="Times New Roman"/>
          <w:sz w:val="24"/>
          <w:szCs w:val="24"/>
        </w:rPr>
        <w:t>, “</w:t>
      </w:r>
      <w:r w:rsidRPr="003C478B">
        <w:rPr>
          <w:rStyle w:val="Articletitle"/>
          <w:sz w:val="24"/>
          <w:szCs w:val="24"/>
        </w:rPr>
        <w:t>The DRIK Picture Library: Images for Change</w:t>
      </w:r>
      <w:ins w:id="5571" w:author="Patterson Lamb" w:date="2014-08-13T08:58:00Z">
        <w:r>
          <w:rPr>
            <w:rStyle w:val="Articletitle"/>
            <w:sz w:val="24"/>
            <w:szCs w:val="24"/>
          </w:rPr>
          <w:t>,</w:t>
        </w:r>
      </w:ins>
      <w:r w:rsidRPr="003C478B">
        <w:rPr>
          <w:rFonts w:ascii="Times New Roman" w:hAnsi="Times New Roman"/>
          <w:sz w:val="24"/>
          <w:szCs w:val="24"/>
        </w:rPr>
        <w:t xml:space="preserve">” </w:t>
      </w:r>
      <w:del w:id="5572" w:author="Patterson Lamb" w:date="2014-08-13T08:58:00Z">
        <w:r w:rsidRPr="003C478B" w:rsidDel="001A5739">
          <w:rPr>
            <w:rFonts w:ascii="Times New Roman" w:hAnsi="Times New Roman"/>
            <w:sz w:val="24"/>
            <w:szCs w:val="24"/>
          </w:rPr>
          <w:delText xml:space="preserve">in </w:delText>
        </w:r>
      </w:del>
      <w:r w:rsidRPr="003C478B">
        <w:rPr>
          <w:rStyle w:val="journal-title"/>
          <w:sz w:val="24"/>
          <w:szCs w:val="24"/>
        </w:rPr>
        <w:t>Visual Communication</w:t>
      </w:r>
      <w:r w:rsidRPr="003C478B">
        <w:rPr>
          <w:rFonts w:ascii="Times New Roman" w:hAnsi="Times New Roman"/>
          <w:sz w:val="24"/>
          <w:szCs w:val="24"/>
        </w:rPr>
        <w:t xml:space="preserve">, </w:t>
      </w:r>
      <w:r w:rsidRPr="003C478B">
        <w:rPr>
          <w:rStyle w:val="volume"/>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333–</w:t>
      </w:r>
      <w:del w:id="5573" w:author="Patterson Lamb" w:date="2014-08-13T08:58:00Z">
        <w:r w:rsidRPr="003C478B" w:rsidDel="001A5739">
          <w:rPr>
            <w:rStyle w:val="pageextent"/>
            <w:sz w:val="24"/>
            <w:szCs w:val="24"/>
          </w:rPr>
          <w:delText>33</w:delText>
        </w:r>
      </w:del>
      <w:r w:rsidRPr="003C478B">
        <w:rPr>
          <w:rStyle w:val="pageextent"/>
          <w:sz w:val="24"/>
          <w:szCs w:val="24"/>
        </w:rPr>
        <w:t>6</w:t>
      </w:r>
      <w:r w:rsidRPr="003C478B">
        <w:rPr>
          <w:rFonts w:ascii="Times New Roman" w:hAnsi="Times New Roman"/>
          <w:sz w:val="24"/>
          <w:szCs w:val="24"/>
        </w:rPr>
        <w:t>, here 336.</w:t>
      </w:r>
    </w:p>
  </w:endnote>
  <w:endnote w:id="79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the contemporary arts review magazine </w:t>
      </w:r>
      <w:r w:rsidRPr="003C478B">
        <w:rPr>
          <w:rFonts w:ascii="Times New Roman" w:hAnsi="Times New Roman"/>
          <w:i/>
          <w:iCs/>
          <w:sz w:val="24"/>
          <w:szCs w:val="24"/>
        </w:rPr>
        <w:t>Depart</w:t>
      </w:r>
      <w:r w:rsidRPr="003C478B">
        <w:rPr>
          <w:rFonts w:ascii="Times New Roman" w:hAnsi="Times New Roman"/>
          <w:sz w:val="24"/>
          <w:szCs w:val="24"/>
        </w:rPr>
        <w:t xml:space="preserve"> criticized “empathy images” by Wasif, a photographer who gained international reputation photographing Bangladeshi topics, questioning whether his work is a response to “the First World’s demand for the Third World crisis image, or </w:t>
      </w:r>
      <w:del w:id="5574" w:author="Patterson Lamb" w:date="2014-08-13T08:58:00Z">
        <w:r w:rsidRPr="003C478B" w:rsidDel="001A5739">
          <w:rPr>
            <w:rFonts w:ascii="Times New Roman" w:hAnsi="Times New Roman"/>
            <w:sz w:val="24"/>
            <w:szCs w:val="24"/>
          </w:rPr>
          <w:delText>…</w:delText>
        </w:r>
      </w:del>
      <w:ins w:id="5575" w:author="Patterson Lamb" w:date="2014-08-13T08:58:00Z">
        <w:r>
          <w:rPr>
            <w:rFonts w:ascii="Times New Roman" w:hAnsi="Times New Roman"/>
            <w:sz w:val="24"/>
            <w:szCs w:val="24"/>
          </w:rPr>
          <w:t xml:space="preserve">. . . </w:t>
        </w:r>
      </w:ins>
      <w:r w:rsidRPr="003C478B">
        <w:rPr>
          <w:rFonts w:ascii="Times New Roman" w:hAnsi="Times New Roman"/>
          <w:sz w:val="24"/>
          <w:szCs w:val="24"/>
        </w:rPr>
        <w:t xml:space="preserve">a genuine investment in understanding human condition.”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Zaman</w:t>
      </w:r>
      <w:r w:rsidRPr="003C478B">
        <w:rPr>
          <w:rFonts w:ascii="Times New Roman" w:hAnsi="Times New Roman"/>
          <w:sz w:val="24"/>
          <w:szCs w:val="24"/>
        </w:rPr>
        <w:t>, “</w:t>
      </w:r>
      <w:r w:rsidRPr="003C478B">
        <w:rPr>
          <w:rStyle w:val="Articletitle"/>
          <w:sz w:val="24"/>
          <w:szCs w:val="24"/>
        </w:rPr>
        <w:t>New Flashpoints in the Continuous Drama of Brief Encounters with the Homo Incognitus</w:t>
      </w:r>
      <w:ins w:id="5576" w:author="Patterson Lamb" w:date="2014-08-13T08:59:00Z">
        <w:r>
          <w:rPr>
            <w:rStyle w:val="Articletitle"/>
            <w:sz w:val="24"/>
            <w:szCs w:val="24"/>
          </w:rPr>
          <w:t>,</w:t>
        </w:r>
      </w:ins>
      <w:r w:rsidRPr="003C478B">
        <w:rPr>
          <w:rFonts w:ascii="Times New Roman" w:hAnsi="Times New Roman"/>
          <w:sz w:val="24"/>
          <w:szCs w:val="24"/>
        </w:rPr>
        <w:t xml:space="preserve">” </w:t>
      </w:r>
      <w:del w:id="5577" w:author="Patterson Lamb" w:date="2014-08-13T08:59:00Z">
        <w:r w:rsidRPr="003C478B" w:rsidDel="001A5739">
          <w:rPr>
            <w:rFonts w:ascii="Times New Roman" w:hAnsi="Times New Roman"/>
            <w:sz w:val="24"/>
            <w:szCs w:val="24"/>
          </w:rPr>
          <w:delText xml:space="preserve">in </w:delText>
        </w:r>
      </w:del>
      <w:r w:rsidRPr="003C478B">
        <w:rPr>
          <w:rStyle w:val="journal-title"/>
          <w:sz w:val="24"/>
          <w:szCs w:val="24"/>
        </w:rPr>
        <w:t>Depart,</w:t>
      </w:r>
      <w:r w:rsidRPr="003C478B">
        <w:rPr>
          <w:rFonts w:ascii="Times New Roman" w:hAnsi="Times New Roman"/>
          <w:i/>
          <w:iCs/>
          <w:sz w:val="24"/>
          <w:szCs w:val="24"/>
        </w:rPr>
        <w:t xml:space="preserve"> </w:t>
      </w:r>
      <w:r w:rsidRPr="003C478B">
        <w:rPr>
          <w:rStyle w:val="volume"/>
          <w:sz w:val="24"/>
          <w:szCs w:val="24"/>
        </w:rPr>
        <w:t>1</w:t>
      </w:r>
      <w:r w:rsidRPr="003C478B">
        <w:rPr>
          <w:rFonts w:ascii="Times New Roman" w:hAnsi="Times New Roman"/>
          <w:sz w:val="24"/>
          <w:szCs w:val="24"/>
        </w:rPr>
        <w:t xml:space="preserve">, no. </w:t>
      </w:r>
      <w:r w:rsidRPr="003C478B">
        <w:rPr>
          <w:rStyle w:val="Issueno"/>
          <w:rFonts w:ascii="Times New Roman" w:hAnsi="Times New Roman"/>
          <w:sz w:val="24"/>
          <w:szCs w:val="24"/>
        </w:rPr>
        <w:t>3</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20–</w:t>
      </w:r>
      <w:del w:id="5578" w:author="Patterson Lamb" w:date="2014-08-13T08:59:00Z">
        <w:r w:rsidRPr="003C478B" w:rsidDel="001A5739">
          <w:rPr>
            <w:rStyle w:val="pageextent"/>
            <w:sz w:val="24"/>
            <w:szCs w:val="24"/>
          </w:rPr>
          <w:delText>2</w:delText>
        </w:r>
      </w:del>
      <w:r w:rsidRPr="003C478B">
        <w:rPr>
          <w:rStyle w:val="pageextent"/>
          <w:sz w:val="24"/>
          <w:szCs w:val="24"/>
        </w:rPr>
        <w:t>7</w:t>
      </w:r>
      <w:r w:rsidRPr="003C478B">
        <w:rPr>
          <w:rFonts w:ascii="Times New Roman" w:hAnsi="Times New Roman"/>
          <w:sz w:val="24"/>
          <w:szCs w:val="24"/>
        </w:rPr>
        <w:t>.</w:t>
      </w:r>
    </w:p>
  </w:endnote>
  <w:endnote w:id="79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Rosler, “Post Documentary?” for an attempt to define the characteristics of each, suggesting that documentary photographers have more freedom to select their subjects and influence how the story is presented and distributed; in photojournalistic assignments, content and subjects are largely predetermined and priority lies with the assignment rather than building a relationship with the subjects. Both are guided by principles of accuracy.</w:t>
      </w:r>
    </w:p>
  </w:endnote>
  <w:endnote w:id="799">
    <w:p w:rsidR="005600E9" w:rsidRDefault="005600E9" w:rsidP="00891E2A">
      <w:pPr>
        <w:pStyle w:val="EN"/>
        <w:spacing w:line="480" w:lineRule="auto"/>
      </w:pPr>
      <w:r w:rsidRPr="003C478B">
        <w:rPr>
          <w:rFonts w:ascii="Times New Roman" w:hAnsi="Times New Roman"/>
          <w:sz w:val="24"/>
          <w:szCs w:val="24"/>
          <w:vertAlign w:val="superscript"/>
        </w:rPr>
        <w:endnoteRef/>
      </w:r>
      <w:ins w:id="5586" w:author="Patterson Lamb" w:date="2014-08-13T09:00:00Z">
        <w:r>
          <w:rPr>
            <w:rFonts w:ascii="Times New Roman" w:hAnsi="Times New Roman"/>
            <w:sz w:val="24"/>
            <w:szCs w:val="24"/>
          </w:rPr>
          <w:t xml:space="preserve"> </w:t>
        </w:r>
      </w:ins>
      <w:r w:rsidRPr="003C478B">
        <w:rPr>
          <w:rFonts w:ascii="Times New Roman" w:hAnsi="Times New Roman"/>
          <w:sz w:val="24"/>
          <w:szCs w:val="24"/>
        </w:rPr>
        <w:t>Walter Benjamin noted the propensity of photography to trivialize human suffering as early as 1939; Susan Sontag criticized photography’s “predatory” qualities. Benjamin</w:t>
      </w:r>
      <w:ins w:id="5587" w:author="Patterson Lamb" w:date="2014-08-13T09:00:00Z">
        <w:r>
          <w:rPr>
            <w:rFonts w:ascii="Times New Roman" w:hAnsi="Times New Roman"/>
            <w:sz w:val="24"/>
            <w:szCs w:val="24"/>
          </w:rPr>
          <w:t>,</w:t>
        </w:r>
      </w:ins>
      <w:r w:rsidRPr="003C478B">
        <w:rPr>
          <w:rFonts w:ascii="Times New Roman" w:hAnsi="Times New Roman"/>
          <w:sz w:val="24"/>
          <w:szCs w:val="24"/>
        </w:rPr>
        <w:t xml:space="preserve"> “The Work of Art in the Age of Mechanical Reproduction</w:t>
      </w:r>
      <w:ins w:id="5588" w:author="Patterson Lamb" w:date="2014-08-13T09:01:00Z">
        <w:r>
          <w:rPr>
            <w:rFonts w:ascii="Times New Roman" w:hAnsi="Times New Roman"/>
            <w:sz w:val="24"/>
            <w:szCs w:val="24"/>
          </w:rPr>
          <w:t>,</w:t>
        </w:r>
      </w:ins>
      <w:r w:rsidRPr="003C478B">
        <w:rPr>
          <w:rFonts w:ascii="Times New Roman" w:hAnsi="Times New Roman"/>
          <w:sz w:val="24"/>
          <w:szCs w:val="24"/>
        </w:rPr>
        <w:t xml:space="preserve">” </w:t>
      </w:r>
      <w:ins w:id="5589" w:author="Patterson Lamb" w:date="2014-08-13T09:01:00Z">
        <w:r>
          <w:rPr>
            <w:rFonts w:ascii="Times New Roman" w:hAnsi="Times New Roman"/>
            <w:b/>
            <w:sz w:val="24"/>
            <w:szCs w:val="24"/>
          </w:rPr>
          <w:t>&lt;AU: Need full citation for Benjamin&gt;</w:t>
        </w:r>
      </w:ins>
      <w:r w:rsidRPr="003C478B">
        <w:rPr>
          <w:rFonts w:ascii="Times New Roman" w:hAnsi="Times New Roman"/>
          <w:sz w:val="24"/>
          <w:szCs w:val="24"/>
        </w:rPr>
        <w:t xml:space="preserve">1970, org. 1939. Sontag, </w:t>
      </w:r>
      <w:r w:rsidRPr="003C478B">
        <w:rPr>
          <w:rFonts w:ascii="Times New Roman" w:hAnsi="Times New Roman"/>
          <w:i/>
          <w:sz w:val="24"/>
          <w:szCs w:val="24"/>
        </w:rPr>
        <w:t xml:space="preserve">On Photography, </w:t>
      </w:r>
      <w:r w:rsidRPr="003C478B">
        <w:rPr>
          <w:rFonts w:ascii="Times New Roman" w:hAnsi="Times New Roman"/>
          <w:sz w:val="24"/>
          <w:szCs w:val="24"/>
        </w:rPr>
        <w:t xml:space="preserve">14; also Barthes, </w:t>
      </w:r>
      <w:r w:rsidRPr="003C478B">
        <w:rPr>
          <w:rFonts w:ascii="Times New Roman" w:hAnsi="Times New Roman"/>
          <w:i/>
          <w:sz w:val="24"/>
          <w:szCs w:val="24"/>
        </w:rPr>
        <w:t xml:space="preserve">Camera Lucida, </w:t>
      </w:r>
      <w:r w:rsidRPr="003C478B">
        <w:rPr>
          <w:rFonts w:ascii="Times New Roman" w:hAnsi="Times New Roman"/>
          <w:sz w:val="24"/>
          <w:szCs w:val="24"/>
        </w:rPr>
        <w:t>91. For a recent ethnographic study that perpetuates the idea of photography as a form of domination, see L. Henderson, “Access and Consent in Public Photography</w:t>
      </w:r>
      <w:ins w:id="5590" w:author="Patterson Lamb" w:date="2014-08-13T09:02:00Z">
        <w:r>
          <w:rPr>
            <w:rFonts w:ascii="Times New Roman" w:hAnsi="Times New Roman"/>
            <w:sz w:val="24"/>
            <w:szCs w:val="24"/>
          </w:rPr>
          <w:t>,</w:t>
        </w:r>
      </w:ins>
      <w:r w:rsidRPr="003C478B">
        <w:rPr>
          <w:rFonts w:ascii="Times New Roman" w:hAnsi="Times New Roman"/>
          <w:sz w:val="24"/>
          <w:szCs w:val="24"/>
        </w:rPr>
        <w:t>” in Wells,</w:t>
      </w:r>
      <w:ins w:id="5591" w:author="Patterson Lamb" w:date="2014-08-13T09:02:00Z">
        <w:r>
          <w:rPr>
            <w:rFonts w:ascii="Times New Roman" w:hAnsi="Times New Roman"/>
            <w:sz w:val="24"/>
            <w:szCs w:val="24"/>
          </w:rPr>
          <w:t xml:space="preserve"> </w:t>
        </w:r>
      </w:ins>
      <w:r w:rsidRPr="003C478B">
        <w:rPr>
          <w:rFonts w:ascii="Times New Roman" w:hAnsi="Times New Roman"/>
          <w:sz w:val="24"/>
          <w:szCs w:val="24"/>
        </w:rPr>
        <w:t>ed.</w:t>
      </w:r>
      <w:ins w:id="5592" w:author="Patterson Lamb" w:date="2014-08-13T09:02: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iCs/>
          <w:sz w:val="24"/>
          <w:szCs w:val="24"/>
        </w:rPr>
        <w:t>The Photography Reader</w:t>
      </w:r>
      <w:del w:id="5593" w:author="Patterson Lamb" w:date="2014-08-13T09:04:00Z">
        <w:r w:rsidRPr="003C478B" w:rsidDel="006A227F">
          <w:rPr>
            <w:rFonts w:ascii="Times New Roman" w:hAnsi="Times New Roman"/>
            <w:i/>
            <w:iCs/>
            <w:sz w:val="24"/>
            <w:szCs w:val="24"/>
          </w:rPr>
          <w:delText>,</w:delText>
        </w:r>
      </w:del>
      <w:ins w:id="5594" w:author="Patterson Lamb" w:date="2014-08-13T09:04:00Z">
        <w:r>
          <w:rPr>
            <w:rFonts w:ascii="Times New Roman" w:hAnsi="Times New Roman"/>
            <w:iCs/>
            <w:sz w:val="24"/>
            <w:szCs w:val="24"/>
          </w:rPr>
          <w:t>,</w:t>
        </w:r>
      </w:ins>
      <w:r w:rsidRPr="003C478B">
        <w:rPr>
          <w:rFonts w:ascii="Times New Roman" w:hAnsi="Times New Roman"/>
          <w:i/>
          <w:iCs/>
          <w:sz w:val="24"/>
          <w:szCs w:val="24"/>
        </w:rPr>
        <w:t xml:space="preserve"> </w:t>
      </w:r>
      <w:r w:rsidRPr="003C478B">
        <w:rPr>
          <w:rFonts w:ascii="Times New Roman" w:hAnsi="Times New Roman"/>
          <w:sz w:val="24"/>
          <w:szCs w:val="24"/>
        </w:rPr>
        <w:t>285.</w:t>
      </w:r>
    </w:p>
  </w:endnote>
  <w:endnote w:id="80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Tagg</w:t>
      </w:r>
      <w:ins w:id="5595" w:author="Patterson Lamb" w:date="2014-08-13T09:05:00Z">
        <w:r>
          <w:rPr>
            <w:rFonts w:ascii="Times New Roman" w:hAnsi="Times New Roman"/>
            <w:sz w:val="24"/>
            <w:szCs w:val="24"/>
          </w:rPr>
          <w:t xml:space="preserve">, </w:t>
        </w:r>
        <w:r>
          <w:rPr>
            <w:rFonts w:ascii="Times New Roman" w:hAnsi="Times New Roman"/>
            <w:i/>
            <w:sz w:val="24"/>
            <w:szCs w:val="24"/>
          </w:rPr>
          <w:t>The Burden of Representation</w:t>
        </w:r>
      </w:ins>
      <w:r w:rsidRPr="003C478B">
        <w:rPr>
          <w:rFonts w:ascii="Times New Roman" w:hAnsi="Times New Roman"/>
          <w:sz w:val="24"/>
          <w:szCs w:val="24"/>
        </w:rPr>
        <w:t>; Rose</w:t>
      </w:r>
      <w:ins w:id="5596" w:author="Patterson Lamb" w:date="2014-08-13T09:06:00Z">
        <w:r>
          <w:rPr>
            <w:rFonts w:ascii="Times New Roman" w:hAnsi="Times New Roman"/>
            <w:sz w:val="24"/>
            <w:szCs w:val="24"/>
          </w:rPr>
          <w:t xml:space="preserve">, </w:t>
        </w:r>
        <w:r>
          <w:rPr>
            <w:rFonts w:ascii="Times New Roman" w:hAnsi="Times New Roman"/>
            <w:i/>
            <w:sz w:val="24"/>
            <w:szCs w:val="24"/>
          </w:rPr>
          <w:t>Visual Methodologies</w:t>
        </w:r>
      </w:ins>
      <w:r w:rsidRPr="003C478B">
        <w:rPr>
          <w:rFonts w:ascii="Times New Roman" w:hAnsi="Times New Roman"/>
          <w:sz w:val="24"/>
          <w:szCs w:val="24"/>
        </w:rPr>
        <w:t>.</w:t>
      </w:r>
    </w:p>
  </w:endnote>
  <w:endnote w:id="801">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 view limits the possibility of a multiplicity of gazes. Lutz and Collins complicate the framework of the duality of gazes, arguing instead for the polysemic nature of images in which a multiplicity of gazes, including that of the subject, contribute to the ambiguous status of photography. C. Lutz and J. Collins, “The Photograph as an Intersection of Gazes</w:t>
      </w:r>
      <w:del w:id="5597" w:author="Patterson Lamb" w:date="2014-08-13T09:06:00Z">
        <w:r w:rsidRPr="003C478B" w:rsidDel="006A227F">
          <w:rPr>
            <w:rFonts w:ascii="Times New Roman" w:hAnsi="Times New Roman"/>
            <w:sz w:val="24"/>
            <w:szCs w:val="24"/>
          </w:rPr>
          <w:delText>:</w:delText>
        </w:r>
      </w:del>
      <w:ins w:id="5598" w:author="Patterson Lamb" w:date="2014-08-13T09:06:00Z">
        <w:r>
          <w:rPr>
            <w:rFonts w:ascii="Times New Roman" w:hAnsi="Times New Roman"/>
            <w:sz w:val="24"/>
            <w:szCs w:val="24"/>
          </w:rPr>
          <w:t>,</w:t>
        </w:r>
      </w:ins>
      <w:r w:rsidRPr="003C478B">
        <w:rPr>
          <w:rFonts w:ascii="Times New Roman" w:hAnsi="Times New Roman"/>
          <w:sz w:val="24"/>
          <w:szCs w:val="24"/>
        </w:rPr>
        <w:t>” in Wells, ed.</w:t>
      </w:r>
      <w:ins w:id="5599" w:author="Patterson Lamb" w:date="2014-08-13T09:06: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The Photography Reader</w:t>
      </w:r>
      <w:r w:rsidRPr="003C478B">
        <w:rPr>
          <w:rFonts w:ascii="Times New Roman" w:hAnsi="Times New Roman"/>
          <w:sz w:val="24"/>
          <w:szCs w:val="24"/>
        </w:rPr>
        <w:t>, 371.</w:t>
      </w:r>
    </w:p>
  </w:endnote>
  <w:endnote w:id="802">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 Ven</w:t>
      </w:r>
      <w:ins w:id="5600" w:author="Patterson Lamb" w:date="2014-08-13T09:06:00Z">
        <w:r>
          <w:rPr>
            <w:rFonts w:ascii="Times New Roman" w:hAnsi="Times New Roman"/>
            <w:sz w:val="24"/>
            <w:szCs w:val="24"/>
          </w:rPr>
          <w:t xml:space="preserve">, </w:t>
        </w:r>
      </w:ins>
      <w:del w:id="5601" w:author="Patterson Lamb" w:date="2014-08-13T09:07:00Z">
        <w:r w:rsidRPr="003C478B" w:rsidDel="006A227F">
          <w:rPr>
            <w:rFonts w:ascii="Times New Roman" w:hAnsi="Times New Roman"/>
            <w:sz w:val="24"/>
            <w:szCs w:val="24"/>
          </w:rPr>
          <w:delText>.</w:delText>
        </w:r>
      </w:del>
      <w:ins w:id="5602" w:author="Patterson Lamb" w:date="2014-08-13T09:07:00Z">
        <w:r>
          <w:rPr>
            <w:rFonts w:ascii="Times New Roman" w:hAnsi="Times New Roman"/>
            <w:sz w:val="24"/>
            <w:szCs w:val="24"/>
          </w:rPr>
          <w:t>“The Eyes of the Street Look Back.”</w:t>
        </w:r>
      </w:ins>
    </w:p>
  </w:endnote>
  <w:endnote w:id="803">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Even before mobile technology and social media, Edward Said admonished: </w:t>
      </w:r>
      <w:ins w:id="5609" w:author="Patterson Lamb" w:date="2014-08-13T09:07:00Z">
        <w:r>
          <w:rPr>
            <w:rFonts w:ascii="Times New Roman" w:hAnsi="Times New Roman"/>
            <w:sz w:val="24"/>
            <w:szCs w:val="24"/>
          </w:rPr>
          <w:t>“</w:t>
        </w:r>
      </w:ins>
      <w:del w:id="5610" w:author="Patterson Lamb" w:date="2014-08-13T09:07:00Z">
        <w:r w:rsidRPr="003C478B" w:rsidDel="006A227F">
          <w:rPr>
            <w:rFonts w:ascii="Times New Roman" w:hAnsi="Times New Roman"/>
            <w:sz w:val="24"/>
            <w:szCs w:val="24"/>
          </w:rPr>
          <w:delText>‘</w:delText>
        </w:r>
      </w:del>
      <w:r w:rsidRPr="003C478B">
        <w:rPr>
          <w:rFonts w:ascii="Times New Roman" w:hAnsi="Times New Roman"/>
          <w:sz w:val="24"/>
          <w:szCs w:val="24"/>
        </w:rPr>
        <w:t>I would like to think that we [Palestinian people] are not just the people seen or looked at in these photographs: We are also looking at our observers</w:t>
      </w:r>
      <w:del w:id="5611" w:author="Patterson Lamb" w:date="2014-08-13T09:07:00Z">
        <w:r w:rsidRPr="003C478B" w:rsidDel="006A227F">
          <w:rPr>
            <w:rFonts w:ascii="Times New Roman" w:hAnsi="Times New Roman"/>
            <w:sz w:val="24"/>
            <w:szCs w:val="24"/>
          </w:rPr>
          <w:delText>…</w:delText>
        </w:r>
      </w:del>
      <w:ins w:id="5612" w:author="Patterson Lamb" w:date="2014-08-13T09:07:00Z">
        <w:r>
          <w:rPr>
            <w:rFonts w:ascii="Times New Roman" w:hAnsi="Times New Roman"/>
            <w:sz w:val="24"/>
            <w:szCs w:val="24"/>
          </w:rPr>
          <w:t>. . . . [W]</w:t>
        </w:r>
      </w:ins>
      <w:del w:id="5613" w:author="Patterson Lamb" w:date="2014-08-13T09:07:00Z">
        <w:r w:rsidRPr="003C478B" w:rsidDel="006A227F">
          <w:rPr>
            <w:rFonts w:ascii="Times New Roman" w:hAnsi="Times New Roman"/>
            <w:sz w:val="24"/>
            <w:szCs w:val="24"/>
          </w:rPr>
          <w:delText>w</w:delText>
        </w:r>
      </w:del>
      <w:r w:rsidRPr="003C478B">
        <w:rPr>
          <w:rFonts w:ascii="Times New Roman" w:hAnsi="Times New Roman"/>
          <w:sz w:val="24"/>
          <w:szCs w:val="24"/>
        </w:rPr>
        <w:t xml:space="preserve">e too are looking, we too are scrutinizing, assessing, judging. We are more than someone’s object.” Said and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Mohr</w:t>
      </w:r>
      <w:r w:rsidRPr="003C478B">
        <w:rPr>
          <w:rFonts w:ascii="Times New Roman" w:hAnsi="Times New Roman"/>
          <w:sz w:val="24"/>
          <w:szCs w:val="24"/>
        </w:rPr>
        <w:t xml:space="preserve">, </w:t>
      </w:r>
      <w:r w:rsidRPr="003C478B">
        <w:rPr>
          <w:rStyle w:val="booktitle"/>
          <w:sz w:val="24"/>
          <w:szCs w:val="24"/>
        </w:rPr>
        <w:t>After the Last Sky: Palestinian Lives</w:t>
      </w:r>
      <w:del w:id="5614" w:author="Patterson Lamb" w:date="2014-08-13T09:08:00Z">
        <w:r w:rsidRPr="003C478B" w:rsidDel="006A227F">
          <w:rPr>
            <w:rFonts w:ascii="Times New Roman" w:hAnsi="Times New Roman"/>
            <w:i/>
            <w:sz w:val="24"/>
            <w:szCs w:val="24"/>
          </w:rPr>
          <w:delText>.</w:delText>
        </w:r>
      </w:del>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Columbia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1998</w:t>
      </w:r>
      <w:r w:rsidRPr="003C478B">
        <w:rPr>
          <w:rFonts w:ascii="Times New Roman" w:hAnsi="Times New Roman"/>
          <w:sz w:val="24"/>
          <w:szCs w:val="24"/>
        </w:rPr>
        <w:t xml:space="preserve">), </w:t>
      </w:r>
      <w:r w:rsidRPr="003C478B">
        <w:rPr>
          <w:rStyle w:val="pageextent"/>
          <w:sz w:val="24"/>
          <w:szCs w:val="24"/>
        </w:rPr>
        <w:t>156</w:t>
      </w:r>
      <w:r w:rsidRPr="003C478B">
        <w:rPr>
          <w:rFonts w:ascii="Times New Roman" w:hAnsi="Times New Roman"/>
          <w:sz w:val="24"/>
          <w:szCs w:val="24"/>
        </w:rPr>
        <w:t>.</w:t>
      </w:r>
    </w:p>
  </w:endnote>
  <w:endnote w:id="80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w:t>
      </w:r>
      <w:r w:rsidRPr="003C478B">
        <w:rPr>
          <w:rStyle w:val="forename"/>
          <w:sz w:val="24"/>
          <w:szCs w:val="24"/>
        </w:rPr>
        <w:t>Munem</w:t>
      </w:r>
      <w:r w:rsidRPr="003C478B">
        <w:rPr>
          <w:rFonts w:ascii="Times New Roman" w:hAnsi="Times New Roman"/>
          <w:sz w:val="24"/>
          <w:szCs w:val="24"/>
        </w:rPr>
        <w:t xml:space="preserve"> </w:t>
      </w:r>
      <w:r w:rsidRPr="003C478B">
        <w:rPr>
          <w:rStyle w:val="surname"/>
          <w:sz w:val="24"/>
          <w:szCs w:val="24"/>
        </w:rPr>
        <w:t>Wasif</w:t>
      </w:r>
      <w:r w:rsidRPr="003C478B">
        <w:rPr>
          <w:rFonts w:ascii="Times New Roman" w:hAnsi="Times New Roman"/>
          <w:sz w:val="24"/>
          <w:szCs w:val="24"/>
        </w:rPr>
        <w:t xml:space="preserve"> and </w:t>
      </w:r>
      <w:r w:rsidRPr="003C478B">
        <w:rPr>
          <w:rStyle w:val="forename"/>
          <w:sz w:val="24"/>
          <w:szCs w:val="24"/>
        </w:rPr>
        <w:t>Tansim</w:t>
      </w:r>
      <w:r w:rsidRPr="003C478B">
        <w:rPr>
          <w:rFonts w:ascii="Times New Roman" w:hAnsi="Times New Roman"/>
          <w:sz w:val="24"/>
          <w:szCs w:val="24"/>
        </w:rPr>
        <w:t xml:space="preserve"> </w:t>
      </w:r>
      <w:r w:rsidRPr="003C478B">
        <w:rPr>
          <w:rStyle w:val="surname"/>
          <w:sz w:val="24"/>
          <w:szCs w:val="24"/>
        </w:rPr>
        <w:t>Wahab</w:t>
      </w:r>
      <w:r w:rsidRPr="003C478B">
        <w:rPr>
          <w:rFonts w:ascii="Times New Roman" w:hAnsi="Times New Roman"/>
          <w:sz w:val="24"/>
          <w:szCs w:val="24"/>
        </w:rPr>
        <w:t xml:space="preserve">, eds., </w:t>
      </w:r>
      <w:r w:rsidRPr="003C478B">
        <w:rPr>
          <w:rStyle w:val="booktitle"/>
          <w:sz w:val="24"/>
          <w:szCs w:val="24"/>
        </w:rPr>
        <w:t>Kamra</w:t>
      </w:r>
      <w:r w:rsidRPr="003C478B">
        <w:rPr>
          <w:rFonts w:ascii="Times New Roman" w:hAnsi="Times New Roman"/>
          <w:sz w:val="24"/>
          <w:szCs w:val="24"/>
        </w:rPr>
        <w:t xml:space="preserve"> (</w:t>
      </w:r>
      <w:r w:rsidRPr="003C478B">
        <w:rPr>
          <w:rStyle w:val="publisher"/>
          <w:sz w:val="24"/>
          <w:szCs w:val="24"/>
        </w:rPr>
        <w:t>Oitijya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w:t>
      </w:r>
      <w:ins w:id="5615" w:author="Patterson Lamb" w:date="2014-08-13T09:08:00Z">
        <w:r>
          <w:rPr>
            <w:rFonts w:ascii="Times New Roman" w:hAnsi="Times New Roman"/>
            <w:b/>
            <w:sz w:val="24"/>
            <w:szCs w:val="24"/>
          </w:rPr>
          <w:t>&lt;AU: Please add city&gt;</w:t>
        </w:r>
      </w:ins>
      <w:r w:rsidRPr="003C478B">
        <w:rPr>
          <w:rFonts w:ascii="Times New Roman" w:hAnsi="Times New Roman"/>
          <w:sz w:val="24"/>
          <w:szCs w:val="24"/>
        </w:rPr>
        <w:t xml:space="preserve"> which documents the evolution of Bangladeshi photography.</w:t>
      </w:r>
    </w:p>
  </w:endnote>
  <w:endnote w:id="80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Tait, </w:t>
      </w:r>
      <w:ins w:id="5616" w:author="Patterson Lamb" w:date="2014-08-13T09:09:00Z">
        <w:r>
          <w:rPr>
            <w:rFonts w:ascii="Times New Roman" w:hAnsi="Times New Roman"/>
            <w:sz w:val="24"/>
            <w:szCs w:val="24"/>
          </w:rPr>
          <w:t>“Bearing Witness,”</w:t>
        </w:r>
      </w:ins>
      <w:r w:rsidRPr="003C478B">
        <w:rPr>
          <w:rFonts w:ascii="Times New Roman" w:hAnsi="Times New Roman"/>
          <w:sz w:val="24"/>
          <w:szCs w:val="24"/>
        </w:rPr>
        <w:t>1221.</w:t>
      </w:r>
    </w:p>
  </w:endnote>
  <w:endnote w:id="80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Szarkowski</w:t>
      </w:r>
      <w:ins w:id="5617" w:author="Patterson Lamb" w:date="2014-08-13T09:09:00Z">
        <w:r>
          <w:rPr>
            <w:rFonts w:ascii="Times New Roman" w:hAnsi="Times New Roman"/>
            <w:sz w:val="24"/>
            <w:szCs w:val="24"/>
          </w:rPr>
          <w:t xml:space="preserve">, </w:t>
        </w:r>
        <w:r>
          <w:rPr>
            <w:rFonts w:ascii="Times New Roman" w:hAnsi="Times New Roman"/>
            <w:i/>
            <w:sz w:val="24"/>
            <w:szCs w:val="24"/>
          </w:rPr>
          <w:t>The Photographer’s Eye</w:t>
        </w:r>
      </w:ins>
      <w:r w:rsidRPr="003C478B">
        <w:rPr>
          <w:rFonts w:ascii="Times New Roman" w:hAnsi="Times New Roman"/>
          <w:sz w:val="24"/>
          <w:szCs w:val="24"/>
        </w:rPr>
        <w:t>; Ros</w:t>
      </w:r>
      <w:del w:id="5618" w:author="Patterson Lamb" w:date="2014-08-13T09:10:00Z">
        <w:r w:rsidRPr="003C478B" w:rsidDel="006A227F">
          <w:rPr>
            <w:rFonts w:ascii="Times New Roman" w:hAnsi="Times New Roman"/>
            <w:sz w:val="24"/>
            <w:szCs w:val="24"/>
          </w:rPr>
          <w:delText>s</w:delText>
        </w:r>
      </w:del>
      <w:r w:rsidRPr="003C478B">
        <w:rPr>
          <w:rFonts w:ascii="Times New Roman" w:hAnsi="Times New Roman"/>
          <w:sz w:val="24"/>
          <w:szCs w:val="24"/>
        </w:rPr>
        <w:t xml:space="preserve">ler, </w:t>
      </w:r>
      <w:ins w:id="5619" w:author="Patterson Lamb" w:date="2014-08-13T09:10:00Z">
        <w:r>
          <w:rPr>
            <w:rFonts w:ascii="Times New Roman" w:hAnsi="Times New Roman"/>
            <w:sz w:val="24"/>
            <w:szCs w:val="24"/>
          </w:rPr>
          <w:t>“Post Documentary?”</w:t>
        </w:r>
      </w:ins>
      <w:del w:id="5620" w:author="Patterson Lamb" w:date="2014-08-13T09:10:00Z">
        <w:r w:rsidRPr="003C478B" w:rsidDel="006A227F">
          <w:rPr>
            <w:rFonts w:ascii="Times New Roman" w:hAnsi="Times New Roman"/>
            <w:sz w:val="24"/>
            <w:szCs w:val="24"/>
          </w:rPr>
          <w:delText>2000</w:delText>
        </w:r>
      </w:del>
      <w:r w:rsidRPr="003C478B">
        <w:rPr>
          <w:rFonts w:ascii="Times New Roman" w:hAnsi="Times New Roman"/>
          <w:sz w:val="24"/>
          <w:szCs w:val="24"/>
        </w:rPr>
        <w:t xml:space="preserve">; Wells, ed., </w:t>
      </w:r>
      <w:r w:rsidRPr="003C478B">
        <w:rPr>
          <w:rFonts w:ascii="Times New Roman" w:hAnsi="Times New Roman"/>
          <w:i/>
          <w:sz w:val="24"/>
          <w:szCs w:val="24"/>
        </w:rPr>
        <w:t>Photography Reader</w:t>
      </w:r>
      <w:r w:rsidRPr="003C478B">
        <w:rPr>
          <w:rFonts w:ascii="Times New Roman" w:hAnsi="Times New Roman"/>
          <w:sz w:val="24"/>
          <w:szCs w:val="24"/>
        </w:rPr>
        <w:t>.</w:t>
      </w:r>
    </w:p>
  </w:endnote>
  <w:endnote w:id="80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Dogra, </w:t>
      </w:r>
      <w:r w:rsidRPr="003C478B">
        <w:rPr>
          <w:rFonts w:ascii="Times New Roman" w:hAnsi="Times New Roman"/>
          <w:i/>
          <w:sz w:val="24"/>
          <w:szCs w:val="24"/>
        </w:rPr>
        <w:t>Representations.</w:t>
      </w:r>
    </w:p>
  </w:endnote>
  <w:endnote w:id="80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Dogra, “Reading NGOs Visually.”</w:t>
      </w:r>
    </w:p>
  </w:endnote>
  <w:endnote w:id="809">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Nissinen, “In Search of Visibility.”</w:t>
      </w:r>
    </w:p>
  </w:endnote>
  <w:endnote w:id="81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Action Aid Brand Guidelines; World Vision, </w:t>
      </w:r>
      <w:r w:rsidRPr="003C478B">
        <w:rPr>
          <w:rFonts w:ascii="Times New Roman" w:hAnsi="Times New Roman"/>
          <w:i/>
          <w:sz w:val="24"/>
          <w:szCs w:val="24"/>
        </w:rPr>
        <w:t>One Voice</w:t>
      </w:r>
      <w:r w:rsidRPr="003C478B">
        <w:rPr>
          <w:rFonts w:ascii="Times New Roman" w:hAnsi="Times New Roman"/>
          <w:sz w:val="24"/>
          <w:szCs w:val="24"/>
        </w:rPr>
        <w:t xml:space="preserve">; UNICEF, </w:t>
      </w:r>
      <w:r w:rsidRPr="003C478B">
        <w:rPr>
          <w:rFonts w:ascii="Times New Roman" w:hAnsi="Times New Roman"/>
          <w:i/>
          <w:sz w:val="24"/>
          <w:szCs w:val="24"/>
        </w:rPr>
        <w:t>UNICEF Photography.</w:t>
      </w:r>
      <w:r w:rsidRPr="003C478B">
        <w:rPr>
          <w:rFonts w:ascii="Times New Roman" w:hAnsi="Times New Roman"/>
          <w:sz w:val="24"/>
          <w:szCs w:val="24"/>
        </w:rPr>
        <w:t xml:space="preserve"> 2009.</w:t>
      </w:r>
      <w:ins w:id="5694" w:author="Patterson Lamb" w:date="2014-08-13T09:12:00Z">
        <w:r>
          <w:rPr>
            <w:rFonts w:ascii="Times New Roman" w:hAnsi="Times New Roman"/>
            <w:b/>
            <w:sz w:val="24"/>
            <w:szCs w:val="24"/>
          </w:rPr>
          <w:t>&lt;AU: Need full citation for UNICEF&gt;</w:t>
        </w:r>
      </w:ins>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Grande">
    <w:altName w:val="Arial"/>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ヒラギノ角ゴ Pro W3">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Osaka">
    <w:panose1 w:val="00000000000000000000"/>
    <w:charset w:val="80"/>
    <w:family w:val="auto"/>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0E9" w:rsidRPr="008879BE" w:rsidRDefault="005600E9" w:rsidP="001A4F98">
    <w:pPr>
      <w:pStyle w:val="Footer"/>
      <w:jc w:val="center"/>
    </w:pPr>
    <w:fldSimple w:instr=" PAGE  \* MERGEFORMAT ">
      <w:r>
        <w:rPr>
          <w:noProof/>
        </w:rPr>
        <w:t>387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0E9" w:rsidRDefault="005600E9" w:rsidP="0091254C">
      <w:pPr>
        <w:spacing w:after="0" w:line="240" w:lineRule="auto"/>
      </w:pPr>
      <w:r>
        <w:separator/>
      </w:r>
    </w:p>
  </w:footnote>
  <w:footnote w:type="continuationSeparator" w:id="0">
    <w:p w:rsidR="005600E9" w:rsidRDefault="005600E9" w:rsidP="0091254C">
      <w:pPr>
        <w:spacing w:after="0" w:line="240" w:lineRule="auto"/>
      </w:pPr>
      <w:r>
        <w:continuationSeparator/>
      </w:r>
    </w:p>
  </w:footnote>
  <w:footnote w:id="1">
    <w:p w:rsidR="005600E9" w:rsidRDefault="005600E9">
      <w:pPr>
        <w:pStyle w:val="FootnoteText"/>
      </w:pPr>
      <w:r>
        <w:rPr>
          <w:rStyle w:val="FootnoteReference"/>
        </w:rPr>
        <w:footnoteRef/>
      </w:r>
      <w:r>
        <w:t xml:space="preserve"> </w:t>
      </w:r>
      <w:r w:rsidRPr="00714901">
        <w:rPr>
          <w:sz w:val="24"/>
          <w:szCs w:val="24"/>
        </w:rPr>
        <w:t xml:space="preserve">This </w:t>
      </w:r>
      <w:del w:id="849" w:author="Patterson Lamb" w:date="2014-08-08T12:47:00Z">
        <w:r w:rsidRPr="00714901" w:rsidDel="006264B4">
          <w:rPr>
            <w:sz w:val="24"/>
            <w:szCs w:val="24"/>
          </w:rPr>
          <w:delText xml:space="preserve">essay </w:delText>
        </w:r>
      </w:del>
      <w:ins w:id="850" w:author="Patterson Lamb" w:date="2014-08-08T12:47:00Z">
        <w:r>
          <w:rPr>
            <w:sz w:val="24"/>
            <w:szCs w:val="24"/>
          </w:rPr>
          <w:t>chapter</w:t>
        </w:r>
        <w:r w:rsidRPr="00714901">
          <w:rPr>
            <w:sz w:val="24"/>
            <w:szCs w:val="24"/>
          </w:rPr>
          <w:t xml:space="preserve"> </w:t>
        </w:r>
      </w:ins>
      <w:r w:rsidRPr="00714901">
        <w:rPr>
          <w:sz w:val="24"/>
          <w:szCs w:val="24"/>
        </w:rPr>
        <w:t xml:space="preserve">was originally published in the journal </w:t>
      </w:r>
      <w:r w:rsidRPr="007D5122">
        <w:rPr>
          <w:i/>
          <w:sz w:val="24"/>
          <w:szCs w:val="24"/>
        </w:rPr>
        <w:t xml:space="preserve">Material Religion </w:t>
      </w:r>
      <w:r w:rsidRPr="00714901">
        <w:rPr>
          <w:sz w:val="24"/>
          <w:szCs w:val="24"/>
        </w:rPr>
        <w:t>8, no. 2 (2012): 154–83. The editors thank Heather Curtis and Berg, a division of Bloomsbury Publishing, for permission to reprint an edited and condensed version of the original essay.</w:t>
      </w:r>
    </w:p>
  </w:footnote>
  <w:footnote w:id="2">
    <w:p w:rsidR="005600E9" w:rsidRDefault="005600E9" w:rsidP="00096522">
      <w:pPr>
        <w:pStyle w:val="FN"/>
        <w:spacing w:line="480" w:lineRule="auto"/>
      </w:pPr>
      <w:r w:rsidRPr="00714901">
        <w:rPr>
          <w:sz w:val="24"/>
          <w:szCs w:val="24"/>
          <w:vertAlign w:val="superscript"/>
        </w:rPr>
        <w:t>*</w:t>
      </w:r>
      <w:r w:rsidRPr="00714901">
        <w:rPr>
          <w:sz w:val="24"/>
          <w:szCs w:val="24"/>
        </w:rPr>
        <w:t xml:space="preserve"> This essay was originally published in the journal </w:t>
      </w:r>
      <w:r w:rsidRPr="007D5122">
        <w:rPr>
          <w:i/>
          <w:iCs/>
          <w:sz w:val="24"/>
          <w:szCs w:val="24"/>
        </w:rPr>
        <w:t>History of Photography</w:t>
      </w:r>
      <w:r w:rsidRPr="00714901">
        <w:rPr>
          <w:sz w:val="24"/>
          <w:szCs w:val="24"/>
        </w:rPr>
        <w:t xml:space="preserve"> Vol. 36, no. 3 (August 2012): 255–64.</w:t>
      </w:r>
      <w:r w:rsidRPr="006308EC">
        <w:rPr>
          <w:sz w:val="24"/>
          <w:szCs w:val="24"/>
        </w:rPr>
        <w:t xml:space="preserve"> </w:t>
      </w:r>
      <w:r w:rsidRPr="00714901">
        <w:rPr>
          <w:sz w:val="24"/>
          <w:szCs w:val="24"/>
        </w:rPr>
        <w:t>The editors thank Christina Twomey and Taylor &amp; Francis for permission to reprint a slightly condensed version of the essay</w:t>
      </w:r>
    </w:p>
  </w:footnote>
  <w:footnote w:id="3">
    <w:p w:rsidR="005600E9" w:rsidRDefault="005600E9" w:rsidP="00714901">
      <w:pPr>
        <w:pStyle w:val="FN"/>
        <w:spacing w:line="480" w:lineRule="auto"/>
      </w:pPr>
      <w:del w:id="3208" w:author="Patterson Lamb" w:date="2014-08-10T13:46:00Z">
        <w:r w:rsidRPr="00714901" w:rsidDel="001458F4">
          <w:rPr>
            <w:sz w:val="24"/>
            <w:szCs w:val="24"/>
            <w:vertAlign w:val="superscript"/>
          </w:rPr>
          <w:footnoteRef/>
        </w:r>
        <w:r w:rsidRPr="00714901" w:rsidDel="001458F4">
          <w:rPr>
            <w:sz w:val="24"/>
            <w:szCs w:val="24"/>
          </w:rPr>
          <w:delText>.</w:delText>
        </w:r>
      </w:del>
    </w:p>
  </w:footnote>
  <w:footnote w:id="4">
    <w:p w:rsidR="005600E9" w:rsidRDefault="005600E9" w:rsidP="00714901">
      <w:pPr>
        <w:pStyle w:val="FN"/>
        <w:spacing w:line="480" w:lineRule="auto"/>
      </w:pPr>
      <w:del w:id="5094" w:author="Patterson Lamb" w:date="2014-08-12T10:50:00Z">
        <w:r w:rsidRPr="00714901" w:rsidDel="002D0AFE">
          <w:rPr>
            <w:sz w:val="24"/>
            <w:szCs w:val="24"/>
            <w:vertAlign w:val="superscript"/>
          </w:rPr>
          <w:delText>*</w:delText>
        </w:r>
        <w:r w:rsidRPr="00714901" w:rsidDel="002D0AFE">
          <w:rPr>
            <w:sz w:val="24"/>
            <w:szCs w:val="24"/>
          </w:rPr>
          <w:delText xml:space="preserve"> This essay was originally published in </w:delText>
        </w:r>
        <w:r w:rsidRPr="007D5122" w:rsidDel="002D0AFE">
          <w:rPr>
            <w:i/>
            <w:sz w:val="24"/>
            <w:szCs w:val="24"/>
          </w:rPr>
          <w:delText>Culture and Global Change</w:delText>
        </w:r>
        <w:r w:rsidRPr="00714901" w:rsidDel="002D0AFE">
          <w:rPr>
            <w:sz w:val="24"/>
            <w:szCs w:val="24"/>
          </w:rPr>
          <w:delText>, edited by Tracey Skelton and Tim Allen, 87–101. London: Routledge, 1999. The editors thank Henrietta Lidchi and Taylor &amp; Francis for permission to reprint an edited and condensed version of the original essay.</w:delText>
        </w:r>
      </w:del>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0FE8C54"/>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BE89BBA"/>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9DA08418"/>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C3BE07DA"/>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47029BC0"/>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F1F2738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3B44A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8A4A9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C5036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00C488"/>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5928C134"/>
    <w:lvl w:ilvl="0">
      <w:start w:val="1"/>
      <w:numFmt w:val="bullet"/>
      <w:lvlText w:val=""/>
      <w:lvlJc w:val="left"/>
      <w:pPr>
        <w:tabs>
          <w:tab w:val="num" w:pos="360"/>
        </w:tabs>
        <w:ind w:left="360" w:hanging="360"/>
      </w:pPr>
      <w:rPr>
        <w:rFonts w:ascii="Symbol" w:hAnsi="Symbol" w:hint="default"/>
      </w:rPr>
    </w:lvl>
  </w:abstractNum>
  <w:abstractNum w:abstractNumId="11">
    <w:nsid w:val="01FC5D30"/>
    <w:multiLevelType w:val="hybridMultilevel"/>
    <w:tmpl w:val="23A6F66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2">
    <w:nsid w:val="068017FF"/>
    <w:multiLevelType w:val="hybridMultilevel"/>
    <w:tmpl w:val="C406C694"/>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nsid w:val="174C6DAD"/>
    <w:multiLevelType w:val="hybridMultilevel"/>
    <w:tmpl w:val="44B2B9B6"/>
    <w:lvl w:ilvl="0" w:tplc="CADE51A2">
      <w:start w:val="1"/>
      <w:numFmt w:val="bullet"/>
      <w:pStyle w:val="BL"/>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A222F30"/>
    <w:multiLevelType w:val="hybridMultilevel"/>
    <w:tmpl w:val="F9549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7031F13"/>
    <w:multiLevelType w:val="multilevel"/>
    <w:tmpl w:val="970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771ADD"/>
    <w:multiLevelType w:val="hybridMultilevel"/>
    <w:tmpl w:val="638446F2"/>
    <w:lvl w:ilvl="0" w:tplc="040C000F">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13"/>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6"/>
  </w:num>
  <w:num w:numId="15">
    <w:abstractNumId w:val="12"/>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trackRevisions/>
  <w:documentProtection w:edit="trackedChanges" w:enforcement="0"/>
  <w:defaultTabStop w:val="720"/>
  <w:hyphenationZone w:val="283"/>
  <w:characterSpacingControl w:val="doNotCompress"/>
  <w:footnotePr>
    <w:footnote w:id="-1"/>
    <w:footnote w:id="0"/>
  </w:footnotePr>
  <w:endnotePr>
    <w:pos w:val="sectEnd"/>
    <w:numFmt w:val="decimal"/>
    <w:numRestart w:val="eachSect"/>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173C"/>
    <w:rsid w:val="00000FF7"/>
    <w:rsid w:val="0000186B"/>
    <w:rsid w:val="0000391D"/>
    <w:rsid w:val="00010C0A"/>
    <w:rsid w:val="00010F86"/>
    <w:rsid w:val="000147FE"/>
    <w:rsid w:val="00023746"/>
    <w:rsid w:val="00026645"/>
    <w:rsid w:val="00026EDF"/>
    <w:rsid w:val="000306BD"/>
    <w:rsid w:val="00030E46"/>
    <w:rsid w:val="00030F2A"/>
    <w:rsid w:val="00033B99"/>
    <w:rsid w:val="0004217C"/>
    <w:rsid w:val="000535E8"/>
    <w:rsid w:val="000569DD"/>
    <w:rsid w:val="0005702A"/>
    <w:rsid w:val="00063068"/>
    <w:rsid w:val="0006447B"/>
    <w:rsid w:val="000644A3"/>
    <w:rsid w:val="00067212"/>
    <w:rsid w:val="000674BE"/>
    <w:rsid w:val="000839F8"/>
    <w:rsid w:val="000906E7"/>
    <w:rsid w:val="00093F27"/>
    <w:rsid w:val="00096522"/>
    <w:rsid w:val="000A3F94"/>
    <w:rsid w:val="000A5CEC"/>
    <w:rsid w:val="000B01CE"/>
    <w:rsid w:val="000B29D6"/>
    <w:rsid w:val="000B2BAB"/>
    <w:rsid w:val="000B388D"/>
    <w:rsid w:val="000C11D4"/>
    <w:rsid w:val="000C35FE"/>
    <w:rsid w:val="000C3B53"/>
    <w:rsid w:val="000C56BB"/>
    <w:rsid w:val="000D07A7"/>
    <w:rsid w:val="000D57F4"/>
    <w:rsid w:val="000E068D"/>
    <w:rsid w:val="000E3A4C"/>
    <w:rsid w:val="000E3C30"/>
    <w:rsid w:val="000E553F"/>
    <w:rsid w:val="000F2D87"/>
    <w:rsid w:val="000F4A01"/>
    <w:rsid w:val="000F765E"/>
    <w:rsid w:val="000F79A8"/>
    <w:rsid w:val="00100E9C"/>
    <w:rsid w:val="001066F1"/>
    <w:rsid w:val="0011048C"/>
    <w:rsid w:val="00112DFB"/>
    <w:rsid w:val="0011429E"/>
    <w:rsid w:val="001308A6"/>
    <w:rsid w:val="00133907"/>
    <w:rsid w:val="00134FA4"/>
    <w:rsid w:val="00140ADF"/>
    <w:rsid w:val="001458F4"/>
    <w:rsid w:val="001538C4"/>
    <w:rsid w:val="0015459F"/>
    <w:rsid w:val="001553C1"/>
    <w:rsid w:val="001608B5"/>
    <w:rsid w:val="00167A4B"/>
    <w:rsid w:val="00170287"/>
    <w:rsid w:val="00171530"/>
    <w:rsid w:val="00171C64"/>
    <w:rsid w:val="001772AA"/>
    <w:rsid w:val="00180607"/>
    <w:rsid w:val="00184AC4"/>
    <w:rsid w:val="0018584D"/>
    <w:rsid w:val="00195C9F"/>
    <w:rsid w:val="001A3DEE"/>
    <w:rsid w:val="001A4F98"/>
    <w:rsid w:val="001A5739"/>
    <w:rsid w:val="001A6F77"/>
    <w:rsid w:val="001A72E0"/>
    <w:rsid w:val="001D5F06"/>
    <w:rsid w:val="001D6455"/>
    <w:rsid w:val="001D6D0C"/>
    <w:rsid w:val="001E332E"/>
    <w:rsid w:val="001E7242"/>
    <w:rsid w:val="001E7EF8"/>
    <w:rsid w:val="0020111B"/>
    <w:rsid w:val="002030D0"/>
    <w:rsid w:val="00203960"/>
    <w:rsid w:val="002054A0"/>
    <w:rsid w:val="00212013"/>
    <w:rsid w:val="002407A6"/>
    <w:rsid w:val="002479AA"/>
    <w:rsid w:val="002518A1"/>
    <w:rsid w:val="0025518C"/>
    <w:rsid w:val="00257D91"/>
    <w:rsid w:val="00261F14"/>
    <w:rsid w:val="0026244A"/>
    <w:rsid w:val="00263F85"/>
    <w:rsid w:val="00264A23"/>
    <w:rsid w:val="00266392"/>
    <w:rsid w:val="00273BF7"/>
    <w:rsid w:val="00277D28"/>
    <w:rsid w:val="00280B33"/>
    <w:rsid w:val="00281AE4"/>
    <w:rsid w:val="00293BA7"/>
    <w:rsid w:val="00294322"/>
    <w:rsid w:val="002A0621"/>
    <w:rsid w:val="002A1BB6"/>
    <w:rsid w:val="002C362C"/>
    <w:rsid w:val="002C7487"/>
    <w:rsid w:val="002D09E8"/>
    <w:rsid w:val="002D0AFE"/>
    <w:rsid w:val="002D2581"/>
    <w:rsid w:val="002D393C"/>
    <w:rsid w:val="002E04C8"/>
    <w:rsid w:val="002F5D6E"/>
    <w:rsid w:val="002F65EA"/>
    <w:rsid w:val="002F74B1"/>
    <w:rsid w:val="00300B43"/>
    <w:rsid w:val="00301518"/>
    <w:rsid w:val="003138A8"/>
    <w:rsid w:val="00314FD1"/>
    <w:rsid w:val="00315283"/>
    <w:rsid w:val="00317F2B"/>
    <w:rsid w:val="0032489E"/>
    <w:rsid w:val="003267B0"/>
    <w:rsid w:val="00326DC6"/>
    <w:rsid w:val="00341F4F"/>
    <w:rsid w:val="003422B3"/>
    <w:rsid w:val="0034242E"/>
    <w:rsid w:val="00342B9A"/>
    <w:rsid w:val="00343E90"/>
    <w:rsid w:val="003531CB"/>
    <w:rsid w:val="00356262"/>
    <w:rsid w:val="00376380"/>
    <w:rsid w:val="00377D7C"/>
    <w:rsid w:val="003831CD"/>
    <w:rsid w:val="003865A9"/>
    <w:rsid w:val="0038762D"/>
    <w:rsid w:val="003911F2"/>
    <w:rsid w:val="00397D31"/>
    <w:rsid w:val="003A22F7"/>
    <w:rsid w:val="003A713A"/>
    <w:rsid w:val="003B050F"/>
    <w:rsid w:val="003B50FB"/>
    <w:rsid w:val="003C3569"/>
    <w:rsid w:val="003C4192"/>
    <w:rsid w:val="003C478B"/>
    <w:rsid w:val="003C5468"/>
    <w:rsid w:val="003E01D1"/>
    <w:rsid w:val="003E104C"/>
    <w:rsid w:val="003F05C3"/>
    <w:rsid w:val="003F06CE"/>
    <w:rsid w:val="003F08DB"/>
    <w:rsid w:val="003F4D6B"/>
    <w:rsid w:val="003F5615"/>
    <w:rsid w:val="004046CC"/>
    <w:rsid w:val="004065B6"/>
    <w:rsid w:val="00417421"/>
    <w:rsid w:val="004201C3"/>
    <w:rsid w:val="004276D9"/>
    <w:rsid w:val="004308B7"/>
    <w:rsid w:val="00437DFF"/>
    <w:rsid w:val="00450254"/>
    <w:rsid w:val="00454273"/>
    <w:rsid w:val="0045729D"/>
    <w:rsid w:val="00460521"/>
    <w:rsid w:val="0046076B"/>
    <w:rsid w:val="00462444"/>
    <w:rsid w:val="004635FA"/>
    <w:rsid w:val="0047354B"/>
    <w:rsid w:val="0047515C"/>
    <w:rsid w:val="0048147C"/>
    <w:rsid w:val="00482AF7"/>
    <w:rsid w:val="00487677"/>
    <w:rsid w:val="00487C65"/>
    <w:rsid w:val="00497263"/>
    <w:rsid w:val="00497799"/>
    <w:rsid w:val="004A026E"/>
    <w:rsid w:val="004A4647"/>
    <w:rsid w:val="004A606C"/>
    <w:rsid w:val="004A6FF3"/>
    <w:rsid w:val="004A7001"/>
    <w:rsid w:val="004B6959"/>
    <w:rsid w:val="004C6847"/>
    <w:rsid w:val="004C70A3"/>
    <w:rsid w:val="004D7272"/>
    <w:rsid w:val="005127FE"/>
    <w:rsid w:val="00515782"/>
    <w:rsid w:val="00524133"/>
    <w:rsid w:val="0052768A"/>
    <w:rsid w:val="00531A27"/>
    <w:rsid w:val="00542B66"/>
    <w:rsid w:val="005430E6"/>
    <w:rsid w:val="0055486E"/>
    <w:rsid w:val="005600E9"/>
    <w:rsid w:val="005614A1"/>
    <w:rsid w:val="0056303B"/>
    <w:rsid w:val="00563A7B"/>
    <w:rsid w:val="005677F1"/>
    <w:rsid w:val="00570ADA"/>
    <w:rsid w:val="0057598E"/>
    <w:rsid w:val="00577CAB"/>
    <w:rsid w:val="00580B4C"/>
    <w:rsid w:val="00582CD1"/>
    <w:rsid w:val="005830B1"/>
    <w:rsid w:val="00597A35"/>
    <w:rsid w:val="00597FF2"/>
    <w:rsid w:val="005A1207"/>
    <w:rsid w:val="005B27A4"/>
    <w:rsid w:val="005C159A"/>
    <w:rsid w:val="005C4864"/>
    <w:rsid w:val="005D071C"/>
    <w:rsid w:val="005D0827"/>
    <w:rsid w:val="005D385E"/>
    <w:rsid w:val="005D46AA"/>
    <w:rsid w:val="005E10FC"/>
    <w:rsid w:val="005E17D4"/>
    <w:rsid w:val="005E20AC"/>
    <w:rsid w:val="005F15AF"/>
    <w:rsid w:val="005F45A8"/>
    <w:rsid w:val="005F5B8B"/>
    <w:rsid w:val="00601208"/>
    <w:rsid w:val="00601649"/>
    <w:rsid w:val="00601A85"/>
    <w:rsid w:val="006107F0"/>
    <w:rsid w:val="00613519"/>
    <w:rsid w:val="00613FEC"/>
    <w:rsid w:val="00614EBB"/>
    <w:rsid w:val="00621622"/>
    <w:rsid w:val="00622F70"/>
    <w:rsid w:val="006264B4"/>
    <w:rsid w:val="006277DA"/>
    <w:rsid w:val="00627D0B"/>
    <w:rsid w:val="006308EC"/>
    <w:rsid w:val="00634FD6"/>
    <w:rsid w:val="00637D95"/>
    <w:rsid w:val="00646989"/>
    <w:rsid w:val="006473D1"/>
    <w:rsid w:val="00654D62"/>
    <w:rsid w:val="00666801"/>
    <w:rsid w:val="00666AD1"/>
    <w:rsid w:val="00682D52"/>
    <w:rsid w:val="00693804"/>
    <w:rsid w:val="0069609D"/>
    <w:rsid w:val="006A0828"/>
    <w:rsid w:val="006A227F"/>
    <w:rsid w:val="006A2C3C"/>
    <w:rsid w:val="006A5FD6"/>
    <w:rsid w:val="006A7158"/>
    <w:rsid w:val="006B3814"/>
    <w:rsid w:val="006B3D6F"/>
    <w:rsid w:val="006B69B1"/>
    <w:rsid w:val="006B72B5"/>
    <w:rsid w:val="006C00F7"/>
    <w:rsid w:val="006D26F2"/>
    <w:rsid w:val="006D29A0"/>
    <w:rsid w:val="006D506E"/>
    <w:rsid w:val="006D5115"/>
    <w:rsid w:val="006F1E6E"/>
    <w:rsid w:val="006F6810"/>
    <w:rsid w:val="006F6D09"/>
    <w:rsid w:val="00701D0A"/>
    <w:rsid w:val="0070315C"/>
    <w:rsid w:val="00704E44"/>
    <w:rsid w:val="00706AA4"/>
    <w:rsid w:val="007074B5"/>
    <w:rsid w:val="00714901"/>
    <w:rsid w:val="00714B70"/>
    <w:rsid w:val="0072062B"/>
    <w:rsid w:val="007210B9"/>
    <w:rsid w:val="0072125D"/>
    <w:rsid w:val="00724397"/>
    <w:rsid w:val="00730116"/>
    <w:rsid w:val="00733A20"/>
    <w:rsid w:val="007473DC"/>
    <w:rsid w:val="00754EFF"/>
    <w:rsid w:val="007767C0"/>
    <w:rsid w:val="00777E31"/>
    <w:rsid w:val="00785AA1"/>
    <w:rsid w:val="007945CF"/>
    <w:rsid w:val="00795892"/>
    <w:rsid w:val="0079643F"/>
    <w:rsid w:val="007A7DD2"/>
    <w:rsid w:val="007B075C"/>
    <w:rsid w:val="007B6FAF"/>
    <w:rsid w:val="007C198D"/>
    <w:rsid w:val="007C383C"/>
    <w:rsid w:val="007D5122"/>
    <w:rsid w:val="007E7EE6"/>
    <w:rsid w:val="007F008D"/>
    <w:rsid w:val="00805BDD"/>
    <w:rsid w:val="00806C78"/>
    <w:rsid w:val="00817024"/>
    <w:rsid w:val="00822963"/>
    <w:rsid w:val="00824D7A"/>
    <w:rsid w:val="00825169"/>
    <w:rsid w:val="008302A5"/>
    <w:rsid w:val="00840621"/>
    <w:rsid w:val="00840D89"/>
    <w:rsid w:val="00841410"/>
    <w:rsid w:val="00841A56"/>
    <w:rsid w:val="00843766"/>
    <w:rsid w:val="008473F8"/>
    <w:rsid w:val="00850D03"/>
    <w:rsid w:val="00852624"/>
    <w:rsid w:val="00866573"/>
    <w:rsid w:val="0086714B"/>
    <w:rsid w:val="008710D0"/>
    <w:rsid w:val="00874D33"/>
    <w:rsid w:val="00875AE8"/>
    <w:rsid w:val="00876AA7"/>
    <w:rsid w:val="00877B9D"/>
    <w:rsid w:val="00883279"/>
    <w:rsid w:val="008879BE"/>
    <w:rsid w:val="008903FA"/>
    <w:rsid w:val="00891E2A"/>
    <w:rsid w:val="00896797"/>
    <w:rsid w:val="00896B67"/>
    <w:rsid w:val="008A5221"/>
    <w:rsid w:val="008A77EF"/>
    <w:rsid w:val="008B0950"/>
    <w:rsid w:val="008C70FC"/>
    <w:rsid w:val="008D1236"/>
    <w:rsid w:val="008D461F"/>
    <w:rsid w:val="008D71C0"/>
    <w:rsid w:val="008E22F2"/>
    <w:rsid w:val="008E2A30"/>
    <w:rsid w:val="008E5E4F"/>
    <w:rsid w:val="008E647C"/>
    <w:rsid w:val="008E6796"/>
    <w:rsid w:val="008E68C6"/>
    <w:rsid w:val="008E6C4B"/>
    <w:rsid w:val="008F04FE"/>
    <w:rsid w:val="008F10CA"/>
    <w:rsid w:val="0091149A"/>
    <w:rsid w:val="0091254C"/>
    <w:rsid w:val="00913D36"/>
    <w:rsid w:val="009156AA"/>
    <w:rsid w:val="00915968"/>
    <w:rsid w:val="0092389B"/>
    <w:rsid w:val="0092435F"/>
    <w:rsid w:val="009336E5"/>
    <w:rsid w:val="00944C0C"/>
    <w:rsid w:val="009515AD"/>
    <w:rsid w:val="00957398"/>
    <w:rsid w:val="0096597F"/>
    <w:rsid w:val="009666E1"/>
    <w:rsid w:val="00985083"/>
    <w:rsid w:val="00985F82"/>
    <w:rsid w:val="00985FA7"/>
    <w:rsid w:val="00987BD4"/>
    <w:rsid w:val="0099277B"/>
    <w:rsid w:val="00993309"/>
    <w:rsid w:val="00997985"/>
    <w:rsid w:val="009A0159"/>
    <w:rsid w:val="009A600A"/>
    <w:rsid w:val="009B1143"/>
    <w:rsid w:val="009B4ECA"/>
    <w:rsid w:val="009B5C4B"/>
    <w:rsid w:val="009B66AD"/>
    <w:rsid w:val="009C21A8"/>
    <w:rsid w:val="009C4AE7"/>
    <w:rsid w:val="009C5FA6"/>
    <w:rsid w:val="009D7E05"/>
    <w:rsid w:val="009E09E5"/>
    <w:rsid w:val="009E2540"/>
    <w:rsid w:val="009E2644"/>
    <w:rsid w:val="009F2ECC"/>
    <w:rsid w:val="009F44D1"/>
    <w:rsid w:val="009F7A90"/>
    <w:rsid w:val="00A12245"/>
    <w:rsid w:val="00A13F1D"/>
    <w:rsid w:val="00A149F3"/>
    <w:rsid w:val="00A271FE"/>
    <w:rsid w:val="00A371B8"/>
    <w:rsid w:val="00A37A6D"/>
    <w:rsid w:val="00A430CE"/>
    <w:rsid w:val="00A4376B"/>
    <w:rsid w:val="00A47559"/>
    <w:rsid w:val="00A574C8"/>
    <w:rsid w:val="00A746EE"/>
    <w:rsid w:val="00A7484C"/>
    <w:rsid w:val="00A93AD2"/>
    <w:rsid w:val="00A953CC"/>
    <w:rsid w:val="00A95F39"/>
    <w:rsid w:val="00AA6581"/>
    <w:rsid w:val="00AB5518"/>
    <w:rsid w:val="00AB60E3"/>
    <w:rsid w:val="00AB791F"/>
    <w:rsid w:val="00AB7E8F"/>
    <w:rsid w:val="00AC127C"/>
    <w:rsid w:val="00AC1641"/>
    <w:rsid w:val="00AC2B31"/>
    <w:rsid w:val="00AC3346"/>
    <w:rsid w:val="00AC357C"/>
    <w:rsid w:val="00AC3C14"/>
    <w:rsid w:val="00AC7774"/>
    <w:rsid w:val="00AD073B"/>
    <w:rsid w:val="00AD4334"/>
    <w:rsid w:val="00AD4793"/>
    <w:rsid w:val="00AD70CE"/>
    <w:rsid w:val="00AE3EF3"/>
    <w:rsid w:val="00AF2583"/>
    <w:rsid w:val="00AF2FAA"/>
    <w:rsid w:val="00AF491F"/>
    <w:rsid w:val="00B01C5F"/>
    <w:rsid w:val="00B0566B"/>
    <w:rsid w:val="00B14F03"/>
    <w:rsid w:val="00B20DE0"/>
    <w:rsid w:val="00B2143A"/>
    <w:rsid w:val="00B219D8"/>
    <w:rsid w:val="00B22D19"/>
    <w:rsid w:val="00B23E25"/>
    <w:rsid w:val="00B43E2C"/>
    <w:rsid w:val="00B44839"/>
    <w:rsid w:val="00B45EB0"/>
    <w:rsid w:val="00B66996"/>
    <w:rsid w:val="00B72284"/>
    <w:rsid w:val="00B7564B"/>
    <w:rsid w:val="00B801EA"/>
    <w:rsid w:val="00B90D98"/>
    <w:rsid w:val="00BA201B"/>
    <w:rsid w:val="00BA4D12"/>
    <w:rsid w:val="00BA5A89"/>
    <w:rsid w:val="00BB32A2"/>
    <w:rsid w:val="00BC0438"/>
    <w:rsid w:val="00BD173F"/>
    <w:rsid w:val="00BD3E89"/>
    <w:rsid w:val="00BD3ED8"/>
    <w:rsid w:val="00BE38D1"/>
    <w:rsid w:val="00BE5265"/>
    <w:rsid w:val="00BE58D5"/>
    <w:rsid w:val="00BE65F2"/>
    <w:rsid w:val="00BF3CC0"/>
    <w:rsid w:val="00BF5C57"/>
    <w:rsid w:val="00BF6CB5"/>
    <w:rsid w:val="00BF7852"/>
    <w:rsid w:val="00C0199D"/>
    <w:rsid w:val="00C0688A"/>
    <w:rsid w:val="00C1157D"/>
    <w:rsid w:val="00C2564B"/>
    <w:rsid w:val="00C26E5F"/>
    <w:rsid w:val="00C31D56"/>
    <w:rsid w:val="00C43C8B"/>
    <w:rsid w:val="00C4570F"/>
    <w:rsid w:val="00C50094"/>
    <w:rsid w:val="00C5216B"/>
    <w:rsid w:val="00C5439E"/>
    <w:rsid w:val="00C644BF"/>
    <w:rsid w:val="00C64A54"/>
    <w:rsid w:val="00C8319F"/>
    <w:rsid w:val="00C85F2D"/>
    <w:rsid w:val="00C905BF"/>
    <w:rsid w:val="00C9186E"/>
    <w:rsid w:val="00C91960"/>
    <w:rsid w:val="00C9219C"/>
    <w:rsid w:val="00C9629E"/>
    <w:rsid w:val="00C967A9"/>
    <w:rsid w:val="00CA5E2A"/>
    <w:rsid w:val="00CA732B"/>
    <w:rsid w:val="00CB03BB"/>
    <w:rsid w:val="00CB4108"/>
    <w:rsid w:val="00CC4E39"/>
    <w:rsid w:val="00CD1772"/>
    <w:rsid w:val="00CE576D"/>
    <w:rsid w:val="00CF3371"/>
    <w:rsid w:val="00CF3970"/>
    <w:rsid w:val="00D07018"/>
    <w:rsid w:val="00D10AC4"/>
    <w:rsid w:val="00D12553"/>
    <w:rsid w:val="00D12C99"/>
    <w:rsid w:val="00D13FBA"/>
    <w:rsid w:val="00D21A27"/>
    <w:rsid w:val="00D26749"/>
    <w:rsid w:val="00D42702"/>
    <w:rsid w:val="00D573C8"/>
    <w:rsid w:val="00D57AA8"/>
    <w:rsid w:val="00D67C63"/>
    <w:rsid w:val="00D801CD"/>
    <w:rsid w:val="00D920F5"/>
    <w:rsid w:val="00D96405"/>
    <w:rsid w:val="00D96B60"/>
    <w:rsid w:val="00DA49EB"/>
    <w:rsid w:val="00DA5475"/>
    <w:rsid w:val="00DB6BBD"/>
    <w:rsid w:val="00DC41DF"/>
    <w:rsid w:val="00DC7CF8"/>
    <w:rsid w:val="00DD220C"/>
    <w:rsid w:val="00DD4F73"/>
    <w:rsid w:val="00DD585C"/>
    <w:rsid w:val="00DE3069"/>
    <w:rsid w:val="00DE3FA8"/>
    <w:rsid w:val="00DE6763"/>
    <w:rsid w:val="00DE6BC7"/>
    <w:rsid w:val="00DF0117"/>
    <w:rsid w:val="00DF16C6"/>
    <w:rsid w:val="00DF228B"/>
    <w:rsid w:val="00DF231B"/>
    <w:rsid w:val="00E00ACA"/>
    <w:rsid w:val="00E01EDB"/>
    <w:rsid w:val="00E03E76"/>
    <w:rsid w:val="00E05161"/>
    <w:rsid w:val="00E125D8"/>
    <w:rsid w:val="00E12763"/>
    <w:rsid w:val="00E152C7"/>
    <w:rsid w:val="00E1547F"/>
    <w:rsid w:val="00E201B1"/>
    <w:rsid w:val="00E22A14"/>
    <w:rsid w:val="00E26A8F"/>
    <w:rsid w:val="00E345D9"/>
    <w:rsid w:val="00E355C5"/>
    <w:rsid w:val="00E366BB"/>
    <w:rsid w:val="00E52481"/>
    <w:rsid w:val="00E56547"/>
    <w:rsid w:val="00E57594"/>
    <w:rsid w:val="00E6143B"/>
    <w:rsid w:val="00E61603"/>
    <w:rsid w:val="00E633ED"/>
    <w:rsid w:val="00E71E4D"/>
    <w:rsid w:val="00E735DC"/>
    <w:rsid w:val="00E73D69"/>
    <w:rsid w:val="00E747FD"/>
    <w:rsid w:val="00E751DF"/>
    <w:rsid w:val="00E81A10"/>
    <w:rsid w:val="00E81FA4"/>
    <w:rsid w:val="00E90300"/>
    <w:rsid w:val="00E94345"/>
    <w:rsid w:val="00EA173C"/>
    <w:rsid w:val="00EA5008"/>
    <w:rsid w:val="00EA5449"/>
    <w:rsid w:val="00EB41D8"/>
    <w:rsid w:val="00EB55B9"/>
    <w:rsid w:val="00EB74A2"/>
    <w:rsid w:val="00EC0125"/>
    <w:rsid w:val="00EC2B4F"/>
    <w:rsid w:val="00ED2BF0"/>
    <w:rsid w:val="00ED4114"/>
    <w:rsid w:val="00EE1BB9"/>
    <w:rsid w:val="00EE46CB"/>
    <w:rsid w:val="00EF06F8"/>
    <w:rsid w:val="00EF35E5"/>
    <w:rsid w:val="00F005F9"/>
    <w:rsid w:val="00F01090"/>
    <w:rsid w:val="00F0541C"/>
    <w:rsid w:val="00F064AA"/>
    <w:rsid w:val="00F15932"/>
    <w:rsid w:val="00F1682B"/>
    <w:rsid w:val="00F2714B"/>
    <w:rsid w:val="00F27223"/>
    <w:rsid w:val="00F34E6D"/>
    <w:rsid w:val="00F37E61"/>
    <w:rsid w:val="00F4165A"/>
    <w:rsid w:val="00F45F7A"/>
    <w:rsid w:val="00F5557B"/>
    <w:rsid w:val="00F70501"/>
    <w:rsid w:val="00F7176F"/>
    <w:rsid w:val="00F7230A"/>
    <w:rsid w:val="00F9181C"/>
    <w:rsid w:val="00F93FAD"/>
    <w:rsid w:val="00F9482E"/>
    <w:rsid w:val="00F959E9"/>
    <w:rsid w:val="00F978AC"/>
    <w:rsid w:val="00FA32F8"/>
    <w:rsid w:val="00FA3F90"/>
    <w:rsid w:val="00FA4CC4"/>
    <w:rsid w:val="00FA5324"/>
    <w:rsid w:val="00FA6080"/>
    <w:rsid w:val="00FA60B7"/>
    <w:rsid w:val="00FA6B9C"/>
    <w:rsid w:val="00FB17CA"/>
    <w:rsid w:val="00FB3C0C"/>
    <w:rsid w:val="00FC35A1"/>
    <w:rsid w:val="00FC4458"/>
    <w:rsid w:val="00FC5D5B"/>
    <w:rsid w:val="00FC7153"/>
    <w:rsid w:val="00FD1D30"/>
    <w:rsid w:val="00FD29ED"/>
    <w:rsid w:val="00FD5158"/>
    <w:rsid w:val="00FE264C"/>
    <w:rsid w:val="00FE428F"/>
    <w:rsid w:val="00FF2A84"/>
    <w:rsid w:val="00FF6D0F"/>
    <w:rsid w:val="00FF78A4"/>
  </w:rsids>
  <m:mathPr>
    <m:mathFont m:val="Cambria Math"/>
    <m:brkBin m:val="before"/>
    <m:brkBinSub m:val="--"/>
    <m:smallFrac m:val="off"/>
    <m:dispDef/>
    <m:lMargin m:val="0"/>
    <m:rMargin m:val="0"/>
    <m:defJc m:val="centerGroup"/>
    <m:wrapIndent m:val="1440"/>
    <m:intLim m:val="subSup"/>
    <m:naryLim m:val="undOvr"/>
  </m:mathPr>
  <w:uiCompat97To2003/>
  <w:attachedSchema w:val="urn:schemas:contacts"/>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C63"/>
    <w:pPr>
      <w:spacing w:after="200" w:line="276" w:lineRule="auto"/>
    </w:pPr>
    <w:rPr>
      <w:rFonts w:eastAsia="Times New Roman"/>
      <w:lang w:val="en-US" w:eastAsia="en-US"/>
    </w:rPr>
  </w:style>
  <w:style w:type="paragraph" w:styleId="Heading1">
    <w:name w:val="heading 1"/>
    <w:basedOn w:val="Normal"/>
    <w:link w:val="Heading1Char1"/>
    <w:uiPriority w:val="99"/>
    <w:qFormat/>
    <w:rsid w:val="0091254C"/>
    <w:pPr>
      <w:spacing w:before="100" w:beforeAutospacing="1" w:after="100" w:afterAutospacing="1" w:line="240" w:lineRule="auto"/>
      <w:outlineLvl w:val="0"/>
    </w:pPr>
    <w:rPr>
      <w:rFonts w:ascii="Times New Roman" w:eastAsia="Calibri" w:hAnsi="Times New Roman"/>
      <w:b/>
      <w:kern w:val="36"/>
      <w:sz w:val="48"/>
      <w:szCs w:val="20"/>
      <w:lang w:val="it-IT"/>
    </w:rPr>
  </w:style>
  <w:style w:type="paragraph" w:styleId="Heading2">
    <w:name w:val="heading 2"/>
    <w:basedOn w:val="Normal"/>
    <w:next w:val="Normal"/>
    <w:link w:val="Heading2Char1"/>
    <w:uiPriority w:val="99"/>
    <w:qFormat/>
    <w:rsid w:val="0091254C"/>
    <w:pPr>
      <w:keepNext/>
      <w:spacing w:before="240" w:after="60" w:line="240" w:lineRule="auto"/>
      <w:outlineLvl w:val="1"/>
    </w:pPr>
    <w:rPr>
      <w:rFonts w:ascii="Arial" w:eastAsia="Calibri" w:hAnsi="Arial"/>
      <w:b/>
      <w:i/>
      <w:sz w:val="28"/>
      <w:szCs w:val="20"/>
      <w:lang w:val="it-IT"/>
    </w:rPr>
  </w:style>
  <w:style w:type="paragraph" w:styleId="Heading3">
    <w:name w:val="heading 3"/>
    <w:basedOn w:val="Normal"/>
    <w:next w:val="Normal"/>
    <w:link w:val="Heading3Char1"/>
    <w:uiPriority w:val="99"/>
    <w:qFormat/>
    <w:rsid w:val="0091254C"/>
    <w:pPr>
      <w:keepNext/>
      <w:spacing w:before="240" w:after="60" w:line="240" w:lineRule="auto"/>
      <w:outlineLvl w:val="2"/>
    </w:pPr>
    <w:rPr>
      <w:rFonts w:ascii="Arial" w:eastAsia="Calibri" w:hAnsi="Arial"/>
      <w:b/>
      <w:sz w:val="26"/>
      <w:szCs w:val="20"/>
      <w:lang w:val="it-IT"/>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714B"/>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F2714B"/>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9"/>
    <w:semiHidden/>
    <w:locked/>
    <w:rsid w:val="00F2714B"/>
    <w:rPr>
      <w:rFonts w:ascii="Cambria" w:hAnsi="Cambria" w:cs="Times New Roman"/>
      <w:b/>
      <w:bCs/>
      <w:sz w:val="26"/>
      <w:szCs w:val="26"/>
      <w:lang w:val="en-US" w:eastAsia="en-US"/>
    </w:rPr>
  </w:style>
  <w:style w:type="character" w:customStyle="1" w:styleId="Heading1Char1">
    <w:name w:val="Heading 1 Char1"/>
    <w:link w:val="Heading1"/>
    <w:uiPriority w:val="99"/>
    <w:locked/>
    <w:rsid w:val="0091254C"/>
    <w:rPr>
      <w:rFonts w:ascii="Times New Roman" w:hAnsi="Times New Roman"/>
      <w:b/>
      <w:kern w:val="36"/>
      <w:sz w:val="48"/>
    </w:rPr>
  </w:style>
  <w:style w:type="character" w:customStyle="1" w:styleId="Heading2Char1">
    <w:name w:val="Heading 2 Char1"/>
    <w:link w:val="Heading2"/>
    <w:uiPriority w:val="99"/>
    <w:locked/>
    <w:rsid w:val="0091254C"/>
    <w:rPr>
      <w:rFonts w:ascii="Arial" w:hAnsi="Arial"/>
      <w:b/>
      <w:i/>
      <w:sz w:val="28"/>
    </w:rPr>
  </w:style>
  <w:style w:type="character" w:customStyle="1" w:styleId="Heading3Char1">
    <w:name w:val="Heading 3 Char1"/>
    <w:link w:val="Heading3"/>
    <w:uiPriority w:val="99"/>
    <w:locked/>
    <w:rsid w:val="0091254C"/>
    <w:rPr>
      <w:rFonts w:ascii="Arial" w:hAnsi="Arial"/>
      <w:b/>
      <w:sz w:val="26"/>
    </w:rPr>
  </w:style>
  <w:style w:type="paragraph" w:styleId="Footer">
    <w:name w:val="footer"/>
    <w:basedOn w:val="Normal"/>
    <w:link w:val="FooterChar2"/>
    <w:uiPriority w:val="99"/>
    <w:rsid w:val="0091254C"/>
    <w:pPr>
      <w:tabs>
        <w:tab w:val="center" w:pos="4320"/>
        <w:tab w:val="right" w:pos="8640"/>
      </w:tabs>
      <w:spacing w:after="0" w:line="240" w:lineRule="auto"/>
    </w:pPr>
    <w:rPr>
      <w:rFonts w:ascii="Times New Roman" w:eastAsia="Calibri" w:hAnsi="Times New Roman"/>
      <w:sz w:val="24"/>
      <w:szCs w:val="20"/>
      <w:lang w:val="it-IT"/>
    </w:rPr>
  </w:style>
  <w:style w:type="character" w:customStyle="1" w:styleId="FooterChar">
    <w:name w:val="Footer Char"/>
    <w:basedOn w:val="DefaultParagraphFont"/>
    <w:link w:val="Footer"/>
    <w:uiPriority w:val="99"/>
    <w:semiHidden/>
    <w:locked/>
    <w:rsid w:val="00F2714B"/>
    <w:rPr>
      <w:rFonts w:eastAsia="Times New Roman" w:cs="Times New Roman"/>
      <w:lang w:val="en-US" w:eastAsia="en-US"/>
    </w:rPr>
  </w:style>
  <w:style w:type="character" w:customStyle="1" w:styleId="FooterChar2">
    <w:name w:val="Footer Char2"/>
    <w:link w:val="Footer"/>
    <w:uiPriority w:val="99"/>
    <w:locked/>
    <w:rsid w:val="0091254C"/>
    <w:rPr>
      <w:rFonts w:ascii="Times New Roman" w:hAnsi="Times New Roman"/>
      <w:sz w:val="24"/>
    </w:rPr>
  </w:style>
  <w:style w:type="paragraph" w:customStyle="1" w:styleId="affiliation">
    <w:name w:val="§affiliation"/>
    <w:basedOn w:val="Normal"/>
    <w:uiPriority w:val="99"/>
    <w:rsid w:val="0091254C"/>
    <w:pPr>
      <w:keepNext/>
      <w:spacing w:before="600" w:after="420" w:line="240" w:lineRule="auto"/>
      <w:jc w:val="center"/>
      <w:outlineLvl w:val="1"/>
    </w:pPr>
    <w:rPr>
      <w:rFonts w:ascii="Times New Roman" w:eastAsia="Calibri" w:hAnsi="Times New Roman" w:cs="Arial"/>
      <w:bCs/>
      <w:iCs/>
      <w:sz w:val="24"/>
      <w:szCs w:val="28"/>
      <w:lang w:val="en-GB"/>
    </w:rPr>
  </w:style>
  <w:style w:type="paragraph" w:customStyle="1" w:styleId="Authorbio">
    <w:name w:val="§Author bio"/>
    <w:basedOn w:val="Normal"/>
    <w:uiPriority w:val="99"/>
    <w:rsid w:val="0091254C"/>
    <w:pPr>
      <w:spacing w:before="120" w:after="120" w:line="480" w:lineRule="auto"/>
    </w:pPr>
    <w:rPr>
      <w:rFonts w:ascii="Times New Roman" w:eastAsia="MS Mincho" w:hAnsi="Times New Roman"/>
      <w:sz w:val="24"/>
      <w:szCs w:val="24"/>
      <w:lang w:val="en-GB"/>
    </w:rPr>
  </w:style>
  <w:style w:type="paragraph" w:customStyle="1" w:styleId="authoreditor">
    <w:name w:val="§author/editor"/>
    <w:basedOn w:val="Normal"/>
    <w:uiPriority w:val="99"/>
    <w:rsid w:val="0091254C"/>
    <w:pPr>
      <w:keepNext/>
      <w:spacing w:before="600" w:after="420" w:line="240" w:lineRule="auto"/>
      <w:jc w:val="center"/>
      <w:outlineLvl w:val="1"/>
    </w:pPr>
    <w:rPr>
      <w:rFonts w:ascii="Times New Roman" w:eastAsia="Calibri" w:hAnsi="Times New Roman" w:cs="Arial"/>
      <w:bCs/>
      <w:iCs/>
      <w:sz w:val="28"/>
      <w:szCs w:val="28"/>
      <w:lang w:val="en-GB"/>
    </w:rPr>
  </w:style>
  <w:style w:type="paragraph" w:customStyle="1" w:styleId="capt">
    <w:name w:val="§capt"/>
    <w:basedOn w:val="Caption"/>
    <w:uiPriority w:val="99"/>
    <w:rsid w:val="0091254C"/>
    <w:pPr>
      <w:pBdr>
        <w:bottom w:val="single" w:sz="4" w:space="1" w:color="auto"/>
      </w:pBdr>
      <w:spacing w:before="160" w:after="160" w:line="360" w:lineRule="auto"/>
      <w:ind w:left="113"/>
    </w:pPr>
    <w:rPr>
      <w:rFonts w:ascii="Times New Roman" w:eastAsia="Calibri" w:hAnsi="Times New Roman"/>
      <w:b w:val="0"/>
      <w:bCs w:val="0"/>
      <w:lang w:val="en-GB" w:eastAsia="de-DE"/>
    </w:rPr>
  </w:style>
  <w:style w:type="paragraph" w:styleId="Caption">
    <w:name w:val="caption"/>
    <w:basedOn w:val="Normal"/>
    <w:next w:val="Normal"/>
    <w:uiPriority w:val="99"/>
    <w:qFormat/>
    <w:rsid w:val="0091254C"/>
    <w:rPr>
      <w:b/>
      <w:bCs/>
      <w:sz w:val="20"/>
      <w:szCs w:val="20"/>
    </w:rPr>
  </w:style>
  <w:style w:type="paragraph" w:customStyle="1" w:styleId="fig">
    <w:name w:val="§fig"/>
    <w:basedOn w:val="Normal"/>
    <w:uiPriority w:val="99"/>
    <w:rsid w:val="0091254C"/>
    <w:pPr>
      <w:pBdr>
        <w:top w:val="single" w:sz="4" w:space="1" w:color="auto"/>
        <w:left w:val="single" w:sz="4" w:space="4" w:color="auto"/>
        <w:bottom w:val="single" w:sz="4" w:space="1" w:color="auto"/>
        <w:right w:val="single" w:sz="4" w:space="4" w:color="auto"/>
      </w:pBdr>
      <w:spacing w:before="120" w:after="120" w:line="360" w:lineRule="auto"/>
      <w:ind w:firstLine="720"/>
      <w:jc w:val="center"/>
    </w:pPr>
    <w:rPr>
      <w:rFonts w:ascii="Times New Roman" w:eastAsia="Calibri" w:hAnsi="Times New Roman"/>
      <w:sz w:val="24"/>
      <w:szCs w:val="24"/>
      <w:lang w:val="en-GB"/>
    </w:rPr>
  </w:style>
  <w:style w:type="paragraph" w:customStyle="1" w:styleId="Halftitle">
    <w:name w:val="§Half title"/>
    <w:basedOn w:val="Normal"/>
    <w:next w:val="Normal"/>
    <w:uiPriority w:val="99"/>
    <w:rsid w:val="0091254C"/>
    <w:pPr>
      <w:pageBreakBefore/>
      <w:spacing w:before="240" w:after="240" w:line="240" w:lineRule="auto"/>
      <w:jc w:val="center"/>
    </w:pPr>
    <w:rPr>
      <w:rFonts w:ascii="Times New Roman" w:eastAsia="Calibri" w:hAnsi="Times New Roman"/>
      <w:b/>
      <w:sz w:val="36"/>
      <w:szCs w:val="24"/>
      <w:lang w:val="en-GB"/>
    </w:rPr>
  </w:style>
  <w:style w:type="paragraph" w:customStyle="1" w:styleId="Halftitleblurb">
    <w:name w:val="§Half title blurb"/>
    <w:basedOn w:val="Normal"/>
    <w:next w:val="Normal"/>
    <w:uiPriority w:val="99"/>
    <w:rsid w:val="0091254C"/>
    <w:pPr>
      <w:spacing w:before="120" w:after="120" w:line="480" w:lineRule="auto"/>
    </w:pPr>
    <w:rPr>
      <w:rFonts w:ascii="Times New Roman" w:eastAsia="Calibri" w:hAnsi="Times New Roman"/>
      <w:sz w:val="24"/>
      <w:szCs w:val="24"/>
      <w:lang w:val="en-GB"/>
    </w:rPr>
  </w:style>
  <w:style w:type="paragraph" w:customStyle="1" w:styleId="Halftitlesubtitle">
    <w:name w:val="§Half title subtitle"/>
    <w:basedOn w:val="Normal"/>
    <w:next w:val="Normal"/>
    <w:uiPriority w:val="99"/>
    <w:rsid w:val="0091254C"/>
    <w:pPr>
      <w:spacing w:after="60" w:line="240" w:lineRule="auto"/>
      <w:jc w:val="center"/>
      <w:outlineLvl w:val="1"/>
    </w:pPr>
    <w:rPr>
      <w:rFonts w:ascii="Times New Roman" w:eastAsia="Calibri" w:hAnsi="Times New Roman" w:cs="Arial"/>
      <w:sz w:val="24"/>
      <w:szCs w:val="24"/>
    </w:rPr>
  </w:style>
  <w:style w:type="paragraph" w:customStyle="1" w:styleId="Imprints">
    <w:name w:val="§Imprints"/>
    <w:basedOn w:val="Normal"/>
    <w:uiPriority w:val="99"/>
    <w:rsid w:val="0091254C"/>
    <w:pPr>
      <w:spacing w:after="0" w:line="360" w:lineRule="auto"/>
    </w:pPr>
    <w:rPr>
      <w:rFonts w:ascii="Times New Roman" w:eastAsia="Calibri" w:hAnsi="Times New Roman"/>
      <w:sz w:val="24"/>
      <w:szCs w:val="24"/>
      <w:lang w:val="en-GB"/>
    </w:rPr>
  </w:style>
  <w:style w:type="paragraph" w:customStyle="1" w:styleId="logo">
    <w:name w:val="§logo"/>
    <w:basedOn w:val="Normal"/>
    <w:uiPriority w:val="99"/>
    <w:rsid w:val="0091254C"/>
    <w:pPr>
      <w:keepNext/>
      <w:spacing w:before="600" w:after="420" w:line="240" w:lineRule="auto"/>
      <w:jc w:val="center"/>
      <w:outlineLvl w:val="1"/>
    </w:pPr>
    <w:rPr>
      <w:rFonts w:ascii="Times New Roman" w:eastAsia="Calibri" w:hAnsi="Times New Roman" w:cs="Arial"/>
      <w:bCs/>
      <w:iCs/>
      <w:sz w:val="24"/>
      <w:szCs w:val="28"/>
      <w:lang w:val="en-GB"/>
    </w:rPr>
  </w:style>
  <w:style w:type="paragraph" w:customStyle="1" w:styleId="MH">
    <w:name w:val="§MH"/>
    <w:basedOn w:val="Normal"/>
    <w:next w:val="Normal"/>
    <w:uiPriority w:val="99"/>
    <w:rsid w:val="0091254C"/>
    <w:pPr>
      <w:pageBreakBefore/>
      <w:spacing w:before="240" w:after="240" w:line="240" w:lineRule="auto"/>
      <w:jc w:val="center"/>
    </w:pPr>
    <w:rPr>
      <w:rFonts w:ascii="Times New Roman" w:eastAsia="Calibri" w:hAnsi="Times New Roman"/>
      <w:b/>
      <w:sz w:val="36"/>
      <w:szCs w:val="24"/>
      <w:lang w:val="en-GB"/>
    </w:rPr>
  </w:style>
  <w:style w:type="paragraph" w:customStyle="1" w:styleId="para-no-indent">
    <w:name w:val="§para-no-indent"/>
    <w:basedOn w:val="Normal"/>
    <w:uiPriority w:val="99"/>
    <w:rsid w:val="0091254C"/>
    <w:pPr>
      <w:spacing w:before="120" w:after="120" w:line="480" w:lineRule="auto"/>
    </w:pPr>
    <w:rPr>
      <w:rFonts w:ascii="Times New Roman" w:eastAsia="Calibri" w:hAnsi="Times New Roman"/>
      <w:sz w:val="24"/>
      <w:szCs w:val="24"/>
      <w:lang w:val="en-GB"/>
    </w:rPr>
  </w:style>
  <w:style w:type="paragraph" w:customStyle="1" w:styleId="Seriesblurb">
    <w:name w:val="§Series blurb"/>
    <w:basedOn w:val="Normal"/>
    <w:uiPriority w:val="99"/>
    <w:rsid w:val="0018584D"/>
    <w:pPr>
      <w:spacing w:before="120" w:after="120" w:line="480" w:lineRule="auto"/>
    </w:pPr>
    <w:rPr>
      <w:rFonts w:ascii="Times New Roman" w:eastAsia="Calibri" w:hAnsi="Times New Roman"/>
      <w:sz w:val="24"/>
      <w:szCs w:val="24"/>
      <w:lang w:val="en-GB"/>
    </w:rPr>
  </w:style>
  <w:style w:type="paragraph" w:customStyle="1" w:styleId="Serieseditors">
    <w:name w:val="§Series editors"/>
    <w:basedOn w:val="Normal"/>
    <w:uiPriority w:val="99"/>
    <w:rsid w:val="0018584D"/>
    <w:pPr>
      <w:spacing w:before="120" w:after="120" w:line="480" w:lineRule="auto"/>
    </w:pPr>
    <w:rPr>
      <w:rFonts w:ascii="Times New Roman" w:eastAsia="Calibri" w:hAnsi="Times New Roman"/>
      <w:sz w:val="24"/>
      <w:szCs w:val="24"/>
      <w:lang w:val="en-GB"/>
    </w:rPr>
  </w:style>
  <w:style w:type="paragraph" w:customStyle="1" w:styleId="Seriestitle">
    <w:name w:val="§Series title"/>
    <w:basedOn w:val="Normal"/>
    <w:uiPriority w:val="99"/>
    <w:rsid w:val="0018584D"/>
    <w:pPr>
      <w:pageBreakBefore/>
      <w:spacing w:before="240" w:after="240" w:line="240" w:lineRule="auto"/>
      <w:jc w:val="center"/>
    </w:pPr>
    <w:rPr>
      <w:rFonts w:ascii="Times New Roman" w:eastAsia="Calibri" w:hAnsi="Times New Roman"/>
      <w:b/>
      <w:sz w:val="36"/>
      <w:szCs w:val="24"/>
      <w:lang w:val="en-GB"/>
    </w:rPr>
  </w:style>
  <w:style w:type="paragraph" w:customStyle="1" w:styleId="subtitle">
    <w:name w:val="§subtitle"/>
    <w:basedOn w:val="Normal"/>
    <w:uiPriority w:val="99"/>
    <w:rsid w:val="0091254C"/>
    <w:pPr>
      <w:keepNext/>
      <w:spacing w:before="240" w:after="60" w:line="240" w:lineRule="auto"/>
      <w:jc w:val="center"/>
      <w:outlineLvl w:val="1"/>
    </w:pPr>
    <w:rPr>
      <w:rFonts w:ascii="Times New Roman" w:eastAsia="Calibri" w:hAnsi="Times New Roman" w:cs="Arial"/>
      <w:bCs/>
      <w:iCs/>
      <w:sz w:val="28"/>
      <w:szCs w:val="28"/>
      <w:lang w:val="en-GB"/>
    </w:rPr>
  </w:style>
  <w:style w:type="paragraph" w:customStyle="1" w:styleId="title">
    <w:name w:val="§title"/>
    <w:basedOn w:val="Normal"/>
    <w:uiPriority w:val="99"/>
    <w:rsid w:val="0091254C"/>
    <w:pPr>
      <w:pageBreakBefore/>
      <w:spacing w:before="240" w:after="240" w:line="240" w:lineRule="auto"/>
      <w:jc w:val="center"/>
    </w:pPr>
    <w:rPr>
      <w:rFonts w:ascii="Times New Roman" w:eastAsia="Calibri" w:hAnsi="Times New Roman"/>
      <w:b/>
      <w:sz w:val="36"/>
      <w:szCs w:val="24"/>
      <w:lang w:val="en-GB"/>
    </w:rPr>
  </w:style>
  <w:style w:type="paragraph" w:customStyle="1" w:styleId="ToCchapter">
    <w:name w:val="§ToCchapter"/>
    <w:basedOn w:val="Normal"/>
    <w:uiPriority w:val="99"/>
    <w:rsid w:val="0091254C"/>
    <w:pPr>
      <w:spacing w:after="0" w:line="360" w:lineRule="auto"/>
      <w:ind w:left="720" w:hanging="720"/>
    </w:pPr>
    <w:rPr>
      <w:rFonts w:ascii="Times New Roman" w:eastAsia="Calibri" w:hAnsi="Times New Roman"/>
      <w:sz w:val="20"/>
      <w:szCs w:val="24"/>
      <w:lang w:val="en-GB"/>
    </w:rPr>
  </w:style>
  <w:style w:type="paragraph" w:customStyle="1" w:styleId="ToCcontributor">
    <w:name w:val="§ToCcontributor"/>
    <w:basedOn w:val="Normal"/>
    <w:uiPriority w:val="99"/>
    <w:rsid w:val="0091254C"/>
    <w:pPr>
      <w:spacing w:after="0" w:line="360" w:lineRule="auto"/>
      <w:ind w:left="1440" w:hanging="720"/>
    </w:pPr>
    <w:rPr>
      <w:rFonts w:ascii="Times New Roman" w:eastAsia="Calibri" w:hAnsi="Times New Roman"/>
      <w:b/>
      <w:sz w:val="20"/>
      <w:szCs w:val="24"/>
      <w:lang w:val="en-GB"/>
    </w:rPr>
  </w:style>
  <w:style w:type="paragraph" w:customStyle="1" w:styleId="ToCendmatter">
    <w:name w:val="§ToCendmatter"/>
    <w:basedOn w:val="Normal"/>
    <w:uiPriority w:val="99"/>
    <w:rsid w:val="0091254C"/>
    <w:pPr>
      <w:spacing w:after="0" w:line="360" w:lineRule="auto"/>
      <w:ind w:left="720" w:hanging="720"/>
    </w:pPr>
    <w:rPr>
      <w:rFonts w:ascii="Times New Roman" w:eastAsia="Calibri" w:hAnsi="Times New Roman"/>
      <w:i/>
      <w:sz w:val="20"/>
      <w:szCs w:val="24"/>
      <w:lang w:val="en-GB"/>
    </w:rPr>
  </w:style>
  <w:style w:type="paragraph" w:customStyle="1" w:styleId="ToCprelims">
    <w:name w:val="§ToCprelims"/>
    <w:basedOn w:val="TOC1"/>
    <w:uiPriority w:val="99"/>
    <w:rsid w:val="0091254C"/>
    <w:pPr>
      <w:spacing w:after="0" w:line="360" w:lineRule="auto"/>
      <w:ind w:left="720" w:hanging="720"/>
    </w:pPr>
    <w:rPr>
      <w:rFonts w:ascii="Times New Roman" w:eastAsia="Calibri" w:hAnsi="Times New Roman"/>
      <w:i/>
      <w:sz w:val="20"/>
      <w:szCs w:val="24"/>
      <w:lang w:val="en-GB"/>
    </w:rPr>
  </w:style>
  <w:style w:type="paragraph" w:styleId="TOC1">
    <w:name w:val="toc 1"/>
    <w:basedOn w:val="Normal"/>
    <w:next w:val="Normal"/>
    <w:uiPriority w:val="99"/>
    <w:semiHidden/>
    <w:rsid w:val="0091254C"/>
  </w:style>
  <w:style w:type="character" w:customStyle="1" w:styleId="Articletitle">
    <w:name w:val="§Article title"/>
    <w:uiPriority w:val="99"/>
    <w:rsid w:val="0091254C"/>
    <w:rPr>
      <w:rFonts w:ascii="Times New Roman" w:hAnsi="Times New Roman"/>
      <w:shd w:val="clear" w:color="auto" w:fill="CCFFFF"/>
    </w:rPr>
  </w:style>
  <w:style w:type="paragraph" w:customStyle="1" w:styleId="BL">
    <w:name w:val="§BL"/>
    <w:basedOn w:val="Normal"/>
    <w:uiPriority w:val="99"/>
    <w:rsid w:val="0091254C"/>
    <w:pPr>
      <w:numPr>
        <w:numId w:val="1"/>
      </w:numPr>
      <w:spacing w:before="120" w:after="120" w:line="360" w:lineRule="auto"/>
    </w:pPr>
    <w:rPr>
      <w:rFonts w:ascii="Times New Roman" w:hAnsi="Times New Roman"/>
      <w:sz w:val="24"/>
      <w:szCs w:val="24"/>
      <w:lang w:val="en-GB"/>
    </w:rPr>
  </w:style>
  <w:style w:type="character" w:customStyle="1" w:styleId="booktitle">
    <w:name w:val="§book title"/>
    <w:uiPriority w:val="99"/>
    <w:rsid w:val="0091254C"/>
    <w:rPr>
      <w:rFonts w:ascii="Times New Roman" w:hAnsi="Times New Roman"/>
      <w:i/>
      <w:shd w:val="clear" w:color="auto" w:fill="B6E891"/>
    </w:rPr>
  </w:style>
  <w:style w:type="paragraph" w:customStyle="1" w:styleId="break">
    <w:name w:val="§break"/>
    <w:basedOn w:val="para"/>
    <w:next w:val="para"/>
    <w:uiPriority w:val="99"/>
    <w:rsid w:val="0091254C"/>
    <w:pPr>
      <w:pBdr>
        <w:bottom w:val="dashed" w:sz="4" w:space="1" w:color="auto"/>
      </w:pBdr>
    </w:pPr>
    <w:rPr>
      <w:rFonts w:cs="Times"/>
    </w:rPr>
  </w:style>
  <w:style w:type="paragraph" w:customStyle="1" w:styleId="para">
    <w:name w:val="§para"/>
    <w:basedOn w:val="Normal"/>
    <w:link w:val="paraChar"/>
    <w:uiPriority w:val="99"/>
    <w:rsid w:val="0091254C"/>
    <w:pPr>
      <w:spacing w:before="120" w:after="120" w:line="480" w:lineRule="auto"/>
      <w:ind w:firstLine="720"/>
    </w:pPr>
    <w:rPr>
      <w:rFonts w:ascii="Times New Roman" w:eastAsia="Calibri" w:hAnsi="Times New Roman"/>
      <w:sz w:val="24"/>
      <w:szCs w:val="20"/>
      <w:lang w:val="en-GB"/>
    </w:rPr>
  </w:style>
  <w:style w:type="character" w:customStyle="1" w:styleId="paraChar">
    <w:name w:val="§para Char"/>
    <w:link w:val="para"/>
    <w:uiPriority w:val="99"/>
    <w:locked/>
    <w:rsid w:val="0091254C"/>
    <w:rPr>
      <w:rFonts w:ascii="Times New Roman" w:hAnsi="Times New Roman"/>
      <w:sz w:val="24"/>
      <w:lang w:val="en-GB"/>
    </w:rPr>
  </w:style>
  <w:style w:type="paragraph" w:customStyle="1" w:styleId="CA">
    <w:name w:val="§CA"/>
    <w:basedOn w:val="CT"/>
    <w:uiPriority w:val="99"/>
    <w:rsid w:val="0091254C"/>
    <w:pPr>
      <w:spacing w:before="360" w:after="360"/>
    </w:pPr>
    <w:rPr>
      <w:b w:val="0"/>
      <w:sz w:val="24"/>
      <w:lang w:val="en-GB"/>
    </w:rPr>
  </w:style>
  <w:style w:type="paragraph" w:customStyle="1" w:styleId="CT">
    <w:name w:val="§CT"/>
    <w:basedOn w:val="Normal"/>
    <w:next w:val="Normal"/>
    <w:uiPriority w:val="99"/>
    <w:rsid w:val="0018584D"/>
    <w:pPr>
      <w:spacing w:before="240" w:after="240" w:line="240" w:lineRule="auto"/>
      <w:jc w:val="center"/>
    </w:pPr>
    <w:rPr>
      <w:rFonts w:ascii="Times New Roman" w:eastAsia="Calibri" w:hAnsi="Times New Roman"/>
      <w:b/>
      <w:sz w:val="36"/>
      <w:szCs w:val="24"/>
    </w:rPr>
  </w:style>
  <w:style w:type="paragraph" w:customStyle="1" w:styleId="CN">
    <w:name w:val="§CN"/>
    <w:basedOn w:val="MH"/>
    <w:uiPriority w:val="99"/>
    <w:rsid w:val="0091254C"/>
    <w:rPr>
      <w:b w:val="0"/>
    </w:rPr>
  </w:style>
  <w:style w:type="character" w:customStyle="1" w:styleId="date">
    <w:name w:val="§date"/>
    <w:uiPriority w:val="99"/>
    <w:rsid w:val="0091254C"/>
    <w:rPr>
      <w:shd w:val="clear" w:color="auto" w:fill="FFFF99"/>
    </w:rPr>
  </w:style>
  <w:style w:type="paragraph" w:customStyle="1" w:styleId="EN">
    <w:name w:val="§EN"/>
    <w:basedOn w:val="Normal"/>
    <w:link w:val="ENChar"/>
    <w:uiPriority w:val="99"/>
    <w:rsid w:val="0091254C"/>
    <w:pPr>
      <w:spacing w:after="0" w:line="360" w:lineRule="auto"/>
      <w:ind w:left="227" w:hanging="227"/>
      <w:jc w:val="both"/>
    </w:pPr>
    <w:rPr>
      <w:rFonts w:eastAsia="Calibri"/>
      <w:szCs w:val="20"/>
      <w:lang w:val="en-GB" w:eastAsia="de-DE"/>
    </w:rPr>
  </w:style>
  <w:style w:type="character" w:customStyle="1" w:styleId="ENChar">
    <w:name w:val="§EN Char"/>
    <w:link w:val="EN"/>
    <w:uiPriority w:val="99"/>
    <w:locked/>
    <w:rsid w:val="0091254C"/>
    <w:rPr>
      <w:sz w:val="22"/>
      <w:lang w:val="en-GB" w:eastAsia="de-DE"/>
    </w:rPr>
  </w:style>
  <w:style w:type="character" w:customStyle="1" w:styleId="forename">
    <w:name w:val="§forename"/>
    <w:uiPriority w:val="99"/>
    <w:rsid w:val="0091254C"/>
    <w:rPr>
      <w:rFonts w:ascii="Times New Roman" w:hAnsi="Times New Roman"/>
      <w:shd w:val="clear" w:color="auto" w:fill="00FF00"/>
    </w:rPr>
  </w:style>
  <w:style w:type="character" w:customStyle="1" w:styleId="surname">
    <w:name w:val="§surname"/>
    <w:uiPriority w:val="99"/>
    <w:rsid w:val="0091254C"/>
    <w:rPr>
      <w:rFonts w:ascii="Times New Roman" w:hAnsi="Times New Roman"/>
      <w:shd w:val="clear" w:color="auto" w:fill="FF7C80"/>
    </w:rPr>
  </w:style>
  <w:style w:type="character" w:customStyle="1" w:styleId="Issueno">
    <w:name w:val="§Issue no."/>
    <w:uiPriority w:val="99"/>
    <w:rsid w:val="0091254C"/>
    <w:rPr>
      <w:shd w:val="clear" w:color="auto" w:fill="A52A2A"/>
    </w:rPr>
  </w:style>
  <w:style w:type="character" w:customStyle="1" w:styleId="journal-title">
    <w:name w:val="§journal-title"/>
    <w:uiPriority w:val="99"/>
    <w:rsid w:val="0091254C"/>
    <w:rPr>
      <w:rFonts w:ascii="Times New Roman" w:hAnsi="Times New Roman"/>
      <w:i/>
      <w:shd w:val="clear" w:color="auto" w:fill="99CCFF"/>
    </w:rPr>
  </w:style>
  <w:style w:type="character" w:customStyle="1" w:styleId="pageextent">
    <w:name w:val="§page extent"/>
    <w:uiPriority w:val="99"/>
    <w:rsid w:val="0091254C"/>
    <w:rPr>
      <w:rFonts w:ascii="Times New Roman" w:hAnsi="Times New Roman"/>
      <w:shd w:val="clear" w:color="auto" w:fill="8B8989"/>
    </w:rPr>
  </w:style>
  <w:style w:type="character" w:customStyle="1" w:styleId="placeofpub">
    <w:name w:val="§place of pub."/>
    <w:uiPriority w:val="99"/>
    <w:rsid w:val="0091254C"/>
    <w:rPr>
      <w:rFonts w:ascii="Times New Roman" w:hAnsi="Times New Roman"/>
      <w:shd w:val="clear" w:color="auto" w:fill="E4CEF6"/>
    </w:rPr>
  </w:style>
  <w:style w:type="character" w:customStyle="1" w:styleId="publisher">
    <w:name w:val="§publisher"/>
    <w:uiPriority w:val="99"/>
    <w:rsid w:val="0091254C"/>
    <w:rPr>
      <w:rFonts w:ascii="Times New Roman" w:hAnsi="Times New Roman"/>
      <w:shd w:val="clear" w:color="auto" w:fill="C9B1DD"/>
    </w:rPr>
  </w:style>
  <w:style w:type="character" w:customStyle="1" w:styleId="volume">
    <w:name w:val="§volume"/>
    <w:uiPriority w:val="99"/>
    <w:rsid w:val="0091254C"/>
    <w:rPr>
      <w:rFonts w:ascii="Times New Roman" w:hAnsi="Times New Roman"/>
      <w:b/>
      <w:shd w:val="clear" w:color="auto" w:fill="AD9B9B"/>
    </w:rPr>
  </w:style>
  <w:style w:type="paragraph" w:styleId="EndnoteText">
    <w:name w:val="endnote text"/>
    <w:basedOn w:val="Normal"/>
    <w:link w:val="EndnoteTextChar1"/>
    <w:uiPriority w:val="99"/>
    <w:rsid w:val="0091254C"/>
    <w:pPr>
      <w:spacing w:after="0" w:line="240" w:lineRule="auto"/>
    </w:pPr>
    <w:rPr>
      <w:rFonts w:ascii="Times New Roman" w:eastAsia="Calibri" w:hAnsi="Times New Roman"/>
      <w:sz w:val="20"/>
      <w:szCs w:val="20"/>
      <w:lang w:val="it-IT"/>
    </w:rPr>
  </w:style>
  <w:style w:type="character" w:customStyle="1" w:styleId="EndnoteTextChar">
    <w:name w:val="Endnote Text Char"/>
    <w:basedOn w:val="DefaultParagraphFont"/>
    <w:link w:val="EndnoteText"/>
    <w:uiPriority w:val="99"/>
    <w:semiHidden/>
    <w:locked/>
    <w:rsid w:val="00F2714B"/>
    <w:rPr>
      <w:rFonts w:eastAsia="Times New Roman" w:cs="Times New Roman"/>
      <w:sz w:val="20"/>
      <w:szCs w:val="20"/>
      <w:lang w:val="en-US" w:eastAsia="en-US"/>
    </w:rPr>
  </w:style>
  <w:style w:type="character" w:customStyle="1" w:styleId="EndnoteTextChar1">
    <w:name w:val="Endnote Text Char1"/>
    <w:link w:val="EndnoteText"/>
    <w:uiPriority w:val="99"/>
    <w:locked/>
    <w:rsid w:val="0091254C"/>
    <w:rPr>
      <w:rFonts w:ascii="Times New Roman" w:hAnsi="Times New Roman"/>
    </w:rPr>
  </w:style>
  <w:style w:type="character" w:styleId="EndnoteReference">
    <w:name w:val="endnote reference"/>
    <w:basedOn w:val="DefaultParagraphFont"/>
    <w:uiPriority w:val="99"/>
    <w:rsid w:val="0091254C"/>
    <w:rPr>
      <w:rFonts w:cs="Times New Roman"/>
      <w:vertAlign w:val="superscript"/>
    </w:rPr>
  </w:style>
  <w:style w:type="paragraph" w:styleId="Header">
    <w:name w:val="header"/>
    <w:basedOn w:val="Normal"/>
    <w:link w:val="HeaderChar1"/>
    <w:uiPriority w:val="99"/>
    <w:rsid w:val="0091254C"/>
    <w:pPr>
      <w:tabs>
        <w:tab w:val="center" w:pos="4680"/>
        <w:tab w:val="right" w:pos="9360"/>
      </w:tabs>
      <w:spacing w:after="0" w:line="240" w:lineRule="auto"/>
    </w:pPr>
    <w:rPr>
      <w:rFonts w:ascii="Garamond" w:eastAsia="Calibri" w:hAnsi="Garamond"/>
      <w:sz w:val="24"/>
      <w:szCs w:val="20"/>
      <w:lang w:val="it-IT"/>
    </w:rPr>
  </w:style>
  <w:style w:type="character" w:customStyle="1" w:styleId="HeaderChar">
    <w:name w:val="Header Char"/>
    <w:basedOn w:val="DefaultParagraphFont"/>
    <w:link w:val="Header"/>
    <w:uiPriority w:val="99"/>
    <w:semiHidden/>
    <w:locked/>
    <w:rsid w:val="00F2714B"/>
    <w:rPr>
      <w:rFonts w:eastAsia="Times New Roman" w:cs="Times New Roman"/>
      <w:lang w:val="en-US" w:eastAsia="en-US"/>
    </w:rPr>
  </w:style>
  <w:style w:type="character" w:customStyle="1" w:styleId="HeaderChar1">
    <w:name w:val="Header Char1"/>
    <w:link w:val="Header"/>
    <w:uiPriority w:val="99"/>
    <w:locked/>
    <w:rsid w:val="0091254C"/>
    <w:rPr>
      <w:rFonts w:ascii="Garamond" w:hAnsi="Garamond"/>
      <w:sz w:val="24"/>
    </w:rPr>
  </w:style>
  <w:style w:type="character" w:styleId="Hyperlink">
    <w:name w:val="Hyperlink"/>
    <w:basedOn w:val="DefaultParagraphFont"/>
    <w:uiPriority w:val="99"/>
    <w:rsid w:val="00180607"/>
    <w:rPr>
      <w:rFonts w:cs="Times New Roman"/>
      <w:color w:val="0000FF"/>
      <w:u w:val="none"/>
      <w:shd w:val="clear" w:color="auto" w:fill="C0C0C0"/>
    </w:rPr>
  </w:style>
  <w:style w:type="paragraph" w:styleId="FootnoteText">
    <w:name w:val="footnote text"/>
    <w:basedOn w:val="Normal"/>
    <w:link w:val="FootnoteTextChar1"/>
    <w:uiPriority w:val="99"/>
    <w:rsid w:val="0091254C"/>
    <w:pPr>
      <w:spacing w:after="0" w:line="240" w:lineRule="auto"/>
    </w:pPr>
    <w:rPr>
      <w:rFonts w:ascii="Times New Roman" w:eastAsia="Calibri" w:hAnsi="Times New Roman"/>
      <w:sz w:val="20"/>
      <w:szCs w:val="20"/>
      <w:lang w:val="it-IT"/>
    </w:rPr>
  </w:style>
  <w:style w:type="character" w:customStyle="1" w:styleId="FootnoteTextChar">
    <w:name w:val="Footnote Text Char"/>
    <w:basedOn w:val="DefaultParagraphFont"/>
    <w:link w:val="FootnoteText"/>
    <w:uiPriority w:val="99"/>
    <w:semiHidden/>
    <w:locked/>
    <w:rsid w:val="00F2714B"/>
    <w:rPr>
      <w:rFonts w:eastAsia="Times New Roman" w:cs="Times New Roman"/>
      <w:sz w:val="20"/>
      <w:szCs w:val="20"/>
      <w:lang w:val="en-US" w:eastAsia="en-US"/>
    </w:rPr>
  </w:style>
  <w:style w:type="character" w:customStyle="1" w:styleId="FootnoteTextChar1">
    <w:name w:val="Footnote Text Char1"/>
    <w:link w:val="FootnoteText"/>
    <w:uiPriority w:val="99"/>
    <w:locked/>
    <w:rsid w:val="0091254C"/>
    <w:rPr>
      <w:rFonts w:ascii="Times New Roman" w:hAnsi="Times New Roman"/>
    </w:rPr>
  </w:style>
  <w:style w:type="character" w:styleId="FootnoteReference">
    <w:name w:val="footnote reference"/>
    <w:basedOn w:val="DefaultParagraphFont"/>
    <w:uiPriority w:val="99"/>
    <w:rsid w:val="0091254C"/>
    <w:rPr>
      <w:rFonts w:cs="Times New Roman"/>
      <w:vertAlign w:val="superscript"/>
    </w:rPr>
  </w:style>
  <w:style w:type="character" w:styleId="Strong">
    <w:name w:val="Strong"/>
    <w:basedOn w:val="DefaultParagraphFont"/>
    <w:uiPriority w:val="99"/>
    <w:qFormat/>
    <w:rsid w:val="0091254C"/>
    <w:rPr>
      <w:rFonts w:cs="Times New Roman"/>
      <w:b/>
    </w:rPr>
  </w:style>
  <w:style w:type="character" w:styleId="Emphasis">
    <w:name w:val="Emphasis"/>
    <w:basedOn w:val="DefaultParagraphFont"/>
    <w:uiPriority w:val="99"/>
    <w:qFormat/>
    <w:rsid w:val="0091254C"/>
    <w:rPr>
      <w:rFonts w:cs="Times New Roman"/>
      <w:i/>
    </w:rPr>
  </w:style>
  <w:style w:type="character" w:styleId="LineNumber">
    <w:name w:val="line number"/>
    <w:basedOn w:val="DefaultParagraphFont"/>
    <w:uiPriority w:val="99"/>
    <w:rsid w:val="0091254C"/>
    <w:rPr>
      <w:rFonts w:cs="Times New Roman"/>
    </w:rPr>
  </w:style>
  <w:style w:type="character" w:customStyle="1" w:styleId="AffXref">
    <w:name w:val="§AffXref"/>
    <w:uiPriority w:val="99"/>
    <w:rsid w:val="0091254C"/>
    <w:rPr>
      <w:color w:val="0000FF"/>
      <w:bdr w:val="single" w:sz="4" w:space="0" w:color="FF0000"/>
      <w:vertAlign w:val="superscript"/>
      <w:lang w:val="en-GB"/>
    </w:rPr>
  </w:style>
  <w:style w:type="paragraph" w:customStyle="1" w:styleId="ArticleDOI">
    <w:name w:val="§Article DOI"/>
    <w:uiPriority w:val="99"/>
    <w:rsid w:val="0091254C"/>
    <w:pPr>
      <w:spacing w:after="40" w:line="360" w:lineRule="auto"/>
    </w:pPr>
    <w:rPr>
      <w:rFonts w:ascii="Times New Roman" w:hAnsi="Times New Roman"/>
      <w:color w:val="800000"/>
      <w:sz w:val="24"/>
      <w:szCs w:val="24"/>
      <w:lang w:val="en-GB" w:eastAsia="en-US"/>
    </w:rPr>
  </w:style>
  <w:style w:type="paragraph" w:customStyle="1" w:styleId="ArticleTitle0">
    <w:name w:val="§ArticleTitle"/>
    <w:uiPriority w:val="99"/>
    <w:rsid w:val="0091254C"/>
    <w:pPr>
      <w:spacing w:before="240" w:after="60"/>
      <w:jc w:val="center"/>
    </w:pPr>
    <w:rPr>
      <w:rFonts w:ascii="Times New Roman" w:hAnsi="Times New Roman" w:cs="Arial"/>
      <w:b/>
      <w:bCs/>
      <w:color w:val="333399"/>
      <w:kern w:val="28"/>
      <w:sz w:val="32"/>
      <w:szCs w:val="32"/>
      <w:lang w:val="en-GB" w:eastAsia="en-US"/>
    </w:rPr>
  </w:style>
  <w:style w:type="character" w:customStyle="1" w:styleId="BibXref">
    <w:name w:val="§BibXref"/>
    <w:uiPriority w:val="99"/>
    <w:rsid w:val="0091254C"/>
    <w:rPr>
      <w:color w:val="0000FF"/>
      <w:bdr w:val="single" w:sz="4" w:space="0" w:color="008000"/>
      <w:vertAlign w:val="superscript"/>
      <w:lang w:val="en-GB"/>
    </w:rPr>
  </w:style>
  <w:style w:type="character" w:customStyle="1" w:styleId="comment">
    <w:name w:val="§comment"/>
    <w:uiPriority w:val="99"/>
    <w:rsid w:val="0091254C"/>
    <w:rPr>
      <w:color w:val="FF6600"/>
      <w:lang w:val="en-GB"/>
    </w:rPr>
  </w:style>
  <w:style w:type="paragraph" w:customStyle="1" w:styleId="corres-author">
    <w:name w:val="§corres-author"/>
    <w:uiPriority w:val="99"/>
    <w:rsid w:val="0091254C"/>
    <w:rPr>
      <w:rFonts w:ascii="Times New Roman" w:hAnsi="Times New Roman"/>
      <w:color w:val="000080"/>
      <w:sz w:val="24"/>
      <w:szCs w:val="24"/>
      <w:lang w:val="en-GB" w:eastAsia="en-US"/>
    </w:rPr>
  </w:style>
  <w:style w:type="paragraph" w:customStyle="1" w:styleId="Correspdent">
    <w:name w:val="§Correspdent"/>
    <w:basedOn w:val="Normal"/>
    <w:uiPriority w:val="99"/>
    <w:rsid w:val="0091254C"/>
    <w:pPr>
      <w:spacing w:before="180" w:after="180" w:line="360" w:lineRule="auto"/>
    </w:pPr>
    <w:rPr>
      <w:rFonts w:ascii="Times New Roman" w:eastAsia="Calibri" w:hAnsi="Times New Roman"/>
      <w:sz w:val="24"/>
      <w:szCs w:val="24"/>
      <w:lang w:val="en-GB"/>
    </w:rPr>
  </w:style>
  <w:style w:type="character" w:customStyle="1" w:styleId="dup-date">
    <w:name w:val="§dup-date"/>
    <w:uiPriority w:val="99"/>
    <w:rsid w:val="0091254C"/>
    <w:rPr>
      <w:color w:val="D60093"/>
    </w:rPr>
  </w:style>
  <w:style w:type="character" w:customStyle="1" w:styleId="EqnXref">
    <w:name w:val="§EqnXref"/>
    <w:uiPriority w:val="99"/>
    <w:rsid w:val="0091254C"/>
    <w:rPr>
      <w:color w:val="0000FF"/>
      <w:bdr w:val="single" w:sz="4" w:space="0" w:color="FF00FF"/>
      <w:lang w:val="en-GB"/>
    </w:rPr>
  </w:style>
  <w:style w:type="paragraph" w:customStyle="1" w:styleId="FigLeg">
    <w:name w:val="§FigLeg"/>
    <w:uiPriority w:val="99"/>
    <w:rsid w:val="0091254C"/>
    <w:rPr>
      <w:rFonts w:ascii="Times New Roman" w:hAnsi="Times New Roman"/>
      <w:color w:val="008080"/>
      <w:sz w:val="24"/>
      <w:szCs w:val="24"/>
      <w:lang w:val="en-GB" w:eastAsia="en-US"/>
    </w:rPr>
  </w:style>
  <w:style w:type="character" w:customStyle="1" w:styleId="FigXref">
    <w:name w:val="§FigXref"/>
    <w:uiPriority w:val="99"/>
    <w:rsid w:val="0091254C"/>
    <w:rPr>
      <w:color w:val="0000FF"/>
      <w:bdr w:val="single" w:sz="4" w:space="0" w:color="800000"/>
      <w:lang w:val="en-GB"/>
    </w:rPr>
  </w:style>
  <w:style w:type="character" w:customStyle="1" w:styleId="first-page">
    <w:name w:val="§first-page"/>
    <w:uiPriority w:val="99"/>
    <w:rsid w:val="0091254C"/>
    <w:rPr>
      <w:color w:val="FF5050"/>
      <w:lang w:val="en-GB"/>
    </w:rPr>
  </w:style>
  <w:style w:type="character" w:customStyle="1" w:styleId="OnlineBibXref">
    <w:name w:val="§OnlineBibXref"/>
    <w:uiPriority w:val="99"/>
    <w:rsid w:val="0091254C"/>
    <w:rPr>
      <w:color w:val="0000FF"/>
      <w:bdr w:val="single" w:sz="4" w:space="0" w:color="339966"/>
      <w:lang w:val="en-GB"/>
    </w:rPr>
  </w:style>
  <w:style w:type="character" w:customStyle="1" w:styleId="query">
    <w:name w:val="§query"/>
    <w:uiPriority w:val="99"/>
    <w:rsid w:val="0091254C"/>
    <w:rPr>
      <w:color w:val="33CCCC"/>
      <w:bdr w:val="single" w:sz="4" w:space="0" w:color="auto"/>
      <w:lang w:val="en-GB"/>
    </w:rPr>
  </w:style>
  <w:style w:type="paragraph" w:customStyle="1" w:styleId="reftext">
    <w:name w:val="§ref text"/>
    <w:uiPriority w:val="99"/>
    <w:rsid w:val="0091254C"/>
    <w:pPr>
      <w:spacing w:line="360" w:lineRule="auto"/>
      <w:ind w:left="720" w:hanging="720"/>
    </w:pPr>
    <w:rPr>
      <w:rFonts w:ascii="Times New Roman" w:eastAsia="MS Mincho" w:hAnsi="Times New Roman"/>
      <w:color w:val="666699"/>
      <w:sz w:val="24"/>
      <w:szCs w:val="24"/>
      <w:lang w:val="en-GB" w:eastAsia="ja-JP"/>
    </w:rPr>
  </w:style>
  <w:style w:type="character" w:customStyle="1" w:styleId="RefArticletitle">
    <w:name w:val="§Ref_Articletitle"/>
    <w:uiPriority w:val="99"/>
    <w:rsid w:val="0091254C"/>
    <w:rPr>
      <w:noProof/>
      <w:color w:val="FF9900"/>
    </w:rPr>
  </w:style>
  <w:style w:type="character" w:customStyle="1" w:styleId="RefBooktitle">
    <w:name w:val="§Ref_Booktitle"/>
    <w:uiPriority w:val="99"/>
    <w:rsid w:val="0091254C"/>
    <w:rPr>
      <w:color w:val="339966"/>
    </w:rPr>
  </w:style>
  <w:style w:type="character" w:customStyle="1" w:styleId="RefChaptitle">
    <w:name w:val="§Ref_Chaptitle"/>
    <w:uiPriority w:val="99"/>
    <w:rsid w:val="0091254C"/>
    <w:rPr>
      <w:i/>
      <w:color w:val="64C832"/>
      <w:sz w:val="22"/>
    </w:rPr>
  </w:style>
  <w:style w:type="character" w:customStyle="1" w:styleId="RefCity">
    <w:name w:val="§Ref_City"/>
    <w:uiPriority w:val="99"/>
    <w:rsid w:val="0091254C"/>
    <w:rPr>
      <w:color w:val="C86432"/>
      <w:sz w:val="22"/>
    </w:rPr>
  </w:style>
  <w:style w:type="character" w:customStyle="1" w:styleId="RefCollab">
    <w:name w:val="§Ref_Collab"/>
    <w:uiPriority w:val="99"/>
    <w:rsid w:val="0091254C"/>
    <w:rPr>
      <w:color w:val="C8C878"/>
      <w:lang w:val="en-GB"/>
    </w:rPr>
  </w:style>
  <w:style w:type="character" w:customStyle="1" w:styleId="RefCompany">
    <w:name w:val="§Ref_Company"/>
    <w:uiPriority w:val="99"/>
    <w:rsid w:val="0091254C"/>
    <w:rPr>
      <w:color w:val="F4786E"/>
    </w:rPr>
  </w:style>
  <w:style w:type="character" w:customStyle="1" w:styleId="RefConTitle">
    <w:name w:val="§Ref_ConTitle"/>
    <w:uiPriority w:val="99"/>
    <w:rsid w:val="0091254C"/>
    <w:rPr>
      <w:color w:val="657B81"/>
    </w:rPr>
  </w:style>
  <w:style w:type="character" w:customStyle="1" w:styleId="RefCountry">
    <w:name w:val="§Ref_Country"/>
    <w:uiPriority w:val="99"/>
    <w:rsid w:val="0091254C"/>
    <w:rPr>
      <w:color w:val="643CC8"/>
      <w:sz w:val="22"/>
    </w:rPr>
  </w:style>
  <w:style w:type="character" w:customStyle="1" w:styleId="RefDate">
    <w:name w:val="§Ref_Date"/>
    <w:uiPriority w:val="99"/>
    <w:rsid w:val="0091254C"/>
    <w:rPr>
      <w:noProof/>
      <w:color w:val="D60093"/>
    </w:rPr>
  </w:style>
  <w:style w:type="character" w:customStyle="1" w:styleId="RefDocDate">
    <w:name w:val="§Ref_DocDate"/>
    <w:uiPriority w:val="99"/>
    <w:rsid w:val="0091254C"/>
    <w:rPr>
      <w:color w:val="4B7DC3"/>
    </w:rPr>
  </w:style>
  <w:style w:type="character" w:customStyle="1" w:styleId="RefDoi">
    <w:name w:val="§Ref_Doi"/>
    <w:uiPriority w:val="99"/>
    <w:rsid w:val="0091254C"/>
    <w:rPr>
      <w:color w:val="5050B4"/>
      <w:sz w:val="22"/>
    </w:rPr>
  </w:style>
  <w:style w:type="character" w:customStyle="1" w:styleId="RefEday">
    <w:name w:val="§Ref_Eday"/>
    <w:uiPriority w:val="99"/>
    <w:rsid w:val="0091254C"/>
    <w:rPr>
      <w:color w:val="F06464"/>
      <w:lang w:val="en-GB"/>
    </w:rPr>
  </w:style>
  <w:style w:type="character" w:customStyle="1" w:styleId="RefEdition">
    <w:name w:val="§Ref_Edition"/>
    <w:uiPriority w:val="99"/>
    <w:rsid w:val="0091254C"/>
    <w:rPr>
      <w:rFonts w:ascii="Times New Roman" w:hAnsi="Times New Roman"/>
      <w:color w:val="227B77"/>
    </w:rPr>
  </w:style>
  <w:style w:type="character" w:customStyle="1" w:styleId="RefEditorinitial">
    <w:name w:val="§Ref_Editorinitial"/>
    <w:uiPriority w:val="99"/>
    <w:rsid w:val="0091254C"/>
    <w:rPr>
      <w:color w:val="20345C"/>
    </w:rPr>
  </w:style>
  <w:style w:type="character" w:customStyle="1" w:styleId="RefEditorsurname">
    <w:name w:val="§Ref_Editorsurname"/>
    <w:uiPriority w:val="99"/>
    <w:rsid w:val="0091254C"/>
    <w:rPr>
      <w:color w:val="9B6487"/>
    </w:rPr>
  </w:style>
  <w:style w:type="character" w:customStyle="1" w:styleId="RefEmonth">
    <w:name w:val="§Ref_Emonth"/>
    <w:uiPriority w:val="99"/>
    <w:rsid w:val="0091254C"/>
    <w:rPr>
      <w:color w:val="E66464"/>
      <w:lang w:val="en-GB"/>
    </w:rPr>
  </w:style>
  <w:style w:type="character" w:customStyle="1" w:styleId="RefEyear">
    <w:name w:val="§Ref_Eyear"/>
    <w:uiPriority w:val="99"/>
    <w:rsid w:val="0091254C"/>
    <w:rPr>
      <w:color w:val="C86432"/>
      <w:lang w:val="en-GB"/>
    </w:rPr>
  </w:style>
  <w:style w:type="character" w:customStyle="1" w:styleId="RefGivenname">
    <w:name w:val="§Ref_Givenname"/>
    <w:uiPriority w:val="99"/>
    <w:rsid w:val="0091254C"/>
    <w:rPr>
      <w:noProof/>
      <w:color w:val="800000"/>
    </w:rPr>
  </w:style>
  <w:style w:type="character" w:customStyle="1" w:styleId="RefInitial">
    <w:name w:val="§Ref_Initial"/>
    <w:uiPriority w:val="99"/>
    <w:rsid w:val="0091254C"/>
    <w:rPr>
      <w:noProof/>
      <w:color w:val="FF00FF"/>
    </w:rPr>
  </w:style>
  <w:style w:type="character" w:customStyle="1" w:styleId="Refissue">
    <w:name w:val="§Ref_issue"/>
    <w:uiPriority w:val="99"/>
    <w:rsid w:val="0091254C"/>
    <w:rPr>
      <w:color w:val="6464FF"/>
    </w:rPr>
  </w:style>
  <w:style w:type="character" w:customStyle="1" w:styleId="RefJournaltitle">
    <w:name w:val="§Ref_Journaltitle"/>
    <w:uiPriority w:val="99"/>
    <w:rsid w:val="0091254C"/>
    <w:rPr>
      <w:color w:val="993366"/>
    </w:rPr>
  </w:style>
  <w:style w:type="character" w:customStyle="1" w:styleId="RefMeetingname">
    <w:name w:val="§Ref_Meetingname"/>
    <w:uiPriority w:val="99"/>
    <w:rsid w:val="0091254C"/>
    <w:rPr>
      <w:color w:val="815964"/>
      <w:sz w:val="22"/>
    </w:rPr>
  </w:style>
  <w:style w:type="character" w:customStyle="1" w:styleId="RefMeetingtopic">
    <w:name w:val="§Ref_Meetingtopic"/>
    <w:uiPriority w:val="99"/>
    <w:rsid w:val="0091254C"/>
    <w:rPr>
      <w:color w:val="5A646E"/>
      <w:sz w:val="22"/>
    </w:rPr>
  </w:style>
  <w:style w:type="character" w:customStyle="1" w:styleId="RefMonth">
    <w:name w:val="§Ref_Month"/>
    <w:uiPriority w:val="99"/>
    <w:rsid w:val="0091254C"/>
    <w:rPr>
      <w:color w:val="64BB82"/>
    </w:rPr>
  </w:style>
  <w:style w:type="character" w:customStyle="1" w:styleId="RefNwsName">
    <w:name w:val="§Ref_NwsName"/>
    <w:uiPriority w:val="99"/>
    <w:rsid w:val="0091254C"/>
    <w:rPr>
      <w:color w:val="E67EC6"/>
    </w:rPr>
  </w:style>
  <w:style w:type="character" w:customStyle="1" w:styleId="RefPackagename">
    <w:name w:val="§Ref_Packagename"/>
    <w:uiPriority w:val="99"/>
    <w:rsid w:val="0091254C"/>
    <w:rPr>
      <w:color w:val="696836"/>
    </w:rPr>
  </w:style>
  <w:style w:type="character" w:customStyle="1" w:styleId="RefPacountry">
    <w:name w:val="§Ref_Pacountry"/>
    <w:uiPriority w:val="99"/>
    <w:rsid w:val="0091254C"/>
    <w:rPr>
      <w:color w:val="808000"/>
    </w:rPr>
  </w:style>
  <w:style w:type="character" w:customStyle="1" w:styleId="RefPage">
    <w:name w:val="§Ref_Page"/>
    <w:uiPriority w:val="99"/>
    <w:rsid w:val="0091254C"/>
    <w:rPr>
      <w:color w:val="FF5050"/>
    </w:rPr>
  </w:style>
  <w:style w:type="character" w:customStyle="1" w:styleId="RefPanumber">
    <w:name w:val="§Ref_Panumber"/>
    <w:uiPriority w:val="99"/>
    <w:rsid w:val="0091254C"/>
    <w:rPr>
      <w:color w:val="99CCFF"/>
    </w:rPr>
  </w:style>
  <w:style w:type="character" w:customStyle="1" w:styleId="RefPatitle">
    <w:name w:val="§Ref_Patitle"/>
    <w:uiPriority w:val="99"/>
    <w:rsid w:val="0091254C"/>
    <w:rPr>
      <w:color w:val="FFCC00"/>
    </w:rPr>
  </w:style>
  <w:style w:type="character" w:customStyle="1" w:styleId="RefPubcountry">
    <w:name w:val="§Ref_Pubcountry"/>
    <w:uiPriority w:val="99"/>
    <w:rsid w:val="0091254C"/>
    <w:rPr>
      <w:color w:val="33CCCC"/>
    </w:rPr>
  </w:style>
  <w:style w:type="character" w:customStyle="1" w:styleId="RefPubPlace">
    <w:name w:val="§Ref_PubPlace"/>
    <w:uiPriority w:val="99"/>
    <w:rsid w:val="0091254C"/>
    <w:rPr>
      <w:color w:val="FF0000"/>
    </w:rPr>
  </w:style>
  <w:style w:type="character" w:customStyle="1" w:styleId="RefSPC">
    <w:name w:val="§Ref_SPC"/>
    <w:uiPriority w:val="99"/>
    <w:rsid w:val="0091254C"/>
    <w:rPr>
      <w:color w:val="7D647B"/>
    </w:rPr>
  </w:style>
  <w:style w:type="character" w:customStyle="1" w:styleId="RefState">
    <w:name w:val="§Ref_State"/>
    <w:uiPriority w:val="99"/>
    <w:rsid w:val="0091254C"/>
    <w:rPr>
      <w:color w:val="2D7864"/>
    </w:rPr>
  </w:style>
  <w:style w:type="character" w:customStyle="1" w:styleId="RefThesistitle">
    <w:name w:val="§Ref_Thesistitle"/>
    <w:uiPriority w:val="99"/>
    <w:rsid w:val="0091254C"/>
    <w:rPr>
      <w:i/>
      <w:color w:val="561E6E"/>
      <w:sz w:val="22"/>
    </w:rPr>
  </w:style>
  <w:style w:type="character" w:customStyle="1" w:styleId="Refuniversity">
    <w:name w:val="§Ref_university"/>
    <w:uiPriority w:val="99"/>
    <w:rsid w:val="0091254C"/>
    <w:rPr>
      <w:color w:val="676691"/>
    </w:rPr>
  </w:style>
  <w:style w:type="character" w:customStyle="1" w:styleId="RefUrl">
    <w:name w:val="§Ref_Url"/>
    <w:uiPriority w:val="99"/>
    <w:rsid w:val="0091254C"/>
    <w:rPr>
      <w:color w:val="32784B"/>
    </w:rPr>
  </w:style>
  <w:style w:type="character" w:customStyle="1" w:styleId="RefVolume">
    <w:name w:val="§Ref_Volume"/>
    <w:uiPriority w:val="99"/>
    <w:rsid w:val="0091254C"/>
    <w:rPr>
      <w:color w:val="33CCCC"/>
    </w:rPr>
  </w:style>
  <w:style w:type="character" w:customStyle="1" w:styleId="RefYear">
    <w:name w:val="§Ref_Year"/>
    <w:uiPriority w:val="99"/>
    <w:rsid w:val="0091254C"/>
    <w:rPr>
      <w:color w:val="914C5A"/>
    </w:rPr>
  </w:style>
  <w:style w:type="character" w:customStyle="1" w:styleId="RefYear1">
    <w:name w:val="§Ref_Year1"/>
    <w:uiPriority w:val="99"/>
    <w:rsid w:val="0091254C"/>
    <w:rPr>
      <w:rFonts w:ascii="Times New Roman" w:hAnsi="Times New Roman"/>
      <w:color w:val="64C8A8"/>
    </w:rPr>
  </w:style>
  <w:style w:type="character" w:customStyle="1" w:styleId="Refnum">
    <w:name w:val="§Refnum"/>
    <w:uiPriority w:val="99"/>
    <w:rsid w:val="0091254C"/>
    <w:rPr>
      <w:color w:val="999966"/>
    </w:rPr>
  </w:style>
  <w:style w:type="character" w:customStyle="1" w:styleId="TabFnXref">
    <w:name w:val="§TabFnXref"/>
    <w:uiPriority w:val="99"/>
    <w:rsid w:val="0091254C"/>
    <w:rPr>
      <w:color w:val="0000FF"/>
      <w:bdr w:val="single" w:sz="4" w:space="0" w:color="FF9900"/>
      <w:lang w:val="en-GB"/>
    </w:rPr>
  </w:style>
  <w:style w:type="character" w:customStyle="1" w:styleId="TabXref">
    <w:name w:val="§TabXref"/>
    <w:uiPriority w:val="99"/>
    <w:rsid w:val="0091254C"/>
    <w:rPr>
      <w:color w:val="0000FF"/>
      <w:bdr w:val="single" w:sz="4" w:space="0" w:color="00FFFF"/>
      <w:lang w:val="en-GB"/>
    </w:rPr>
  </w:style>
  <w:style w:type="character" w:customStyle="1" w:styleId="dup-volume">
    <w:name w:val="§dup-volume"/>
    <w:uiPriority w:val="99"/>
    <w:rsid w:val="0091254C"/>
    <w:rPr>
      <w:lang w:val="en-GB"/>
    </w:rPr>
  </w:style>
  <w:style w:type="character" w:customStyle="1" w:styleId="volume-nr">
    <w:name w:val="§volume-nr"/>
    <w:uiPriority w:val="99"/>
    <w:rsid w:val="0091254C"/>
    <w:rPr>
      <w:color w:val="33CCCC"/>
      <w:bdr w:val="single" w:sz="4" w:space="0" w:color="333399"/>
      <w:lang w:val="en-GB"/>
    </w:rPr>
  </w:style>
  <w:style w:type="paragraph" w:customStyle="1" w:styleId="0103ParaFirst">
    <w:name w:val="01.03 ParaFirst"/>
    <w:basedOn w:val="Normal"/>
    <w:next w:val="Normal"/>
    <w:uiPriority w:val="99"/>
    <w:rsid w:val="0091254C"/>
    <w:pPr>
      <w:spacing w:before="360" w:after="0" w:line="560" w:lineRule="exact"/>
    </w:pPr>
    <w:rPr>
      <w:rFonts w:ascii="Cambria Math" w:eastAsia="Calibri" w:hAnsi="Cambria Math"/>
      <w:sz w:val="24"/>
      <w:szCs w:val="20"/>
    </w:rPr>
  </w:style>
  <w:style w:type="paragraph" w:customStyle="1" w:styleId="A">
    <w:name w:val="§A"/>
    <w:basedOn w:val="Heading2"/>
    <w:next w:val="Normal"/>
    <w:uiPriority w:val="99"/>
    <w:rsid w:val="0091254C"/>
    <w:rPr>
      <w:rFonts w:ascii="Times New Roman" w:hAnsi="Times New Roman"/>
      <w:i w:val="0"/>
      <w:lang w:val="en-GB"/>
    </w:rPr>
  </w:style>
  <w:style w:type="paragraph" w:customStyle="1" w:styleId="A0">
    <w:name w:val="§A+"/>
    <w:basedOn w:val="A"/>
    <w:next w:val="para"/>
    <w:uiPriority w:val="99"/>
    <w:rsid w:val="0091254C"/>
    <w:rPr>
      <w:sz w:val="32"/>
    </w:rPr>
  </w:style>
  <w:style w:type="paragraph" w:customStyle="1" w:styleId="abstract">
    <w:name w:val="§abstract"/>
    <w:basedOn w:val="para"/>
    <w:uiPriority w:val="99"/>
    <w:rsid w:val="0091254C"/>
    <w:pPr>
      <w:ind w:left="720"/>
    </w:pPr>
  </w:style>
  <w:style w:type="paragraph" w:customStyle="1" w:styleId="AFN">
    <w:name w:val="§AFN"/>
    <w:basedOn w:val="FootnoteText"/>
    <w:uiPriority w:val="99"/>
    <w:rsid w:val="0091254C"/>
  </w:style>
  <w:style w:type="paragraph" w:customStyle="1" w:styleId="Alignedexample">
    <w:name w:val="§Aligned example"/>
    <w:basedOn w:val="Ext"/>
    <w:uiPriority w:val="99"/>
    <w:rsid w:val="0091254C"/>
  </w:style>
  <w:style w:type="paragraph" w:customStyle="1" w:styleId="Ext">
    <w:name w:val="§Ext"/>
    <w:basedOn w:val="para"/>
    <w:link w:val="ExtChar"/>
    <w:uiPriority w:val="99"/>
    <w:rsid w:val="0091254C"/>
    <w:pPr>
      <w:ind w:left="720" w:firstLine="0"/>
    </w:pPr>
  </w:style>
  <w:style w:type="paragraph" w:customStyle="1" w:styleId="AN">
    <w:name w:val="§AN"/>
    <w:basedOn w:val="CN"/>
    <w:uiPriority w:val="99"/>
    <w:rsid w:val="0091254C"/>
  </w:style>
  <w:style w:type="paragraph" w:customStyle="1" w:styleId="Answer">
    <w:name w:val="§Answer"/>
    <w:basedOn w:val="Question"/>
    <w:uiPriority w:val="99"/>
    <w:rsid w:val="0091254C"/>
  </w:style>
  <w:style w:type="paragraph" w:customStyle="1" w:styleId="Question">
    <w:name w:val="§Question"/>
    <w:basedOn w:val="Ext"/>
    <w:uiPriority w:val="99"/>
    <w:rsid w:val="0091254C"/>
  </w:style>
  <w:style w:type="paragraph" w:customStyle="1" w:styleId="APP-para">
    <w:name w:val="§APP-para"/>
    <w:basedOn w:val="para"/>
    <w:uiPriority w:val="99"/>
    <w:rsid w:val="0091254C"/>
  </w:style>
  <w:style w:type="paragraph" w:customStyle="1" w:styleId="APP-para-no-indent">
    <w:name w:val="§APP-para-no-indent"/>
    <w:basedOn w:val="para-no-indent"/>
    <w:uiPriority w:val="99"/>
    <w:rsid w:val="0091254C"/>
  </w:style>
  <w:style w:type="paragraph" w:customStyle="1" w:styleId="AT">
    <w:name w:val="§AT"/>
    <w:basedOn w:val="CT"/>
    <w:uiPriority w:val="99"/>
    <w:rsid w:val="0091254C"/>
  </w:style>
  <w:style w:type="character" w:customStyle="1" w:styleId="authororganisation">
    <w:name w:val="§author organisation"/>
    <w:uiPriority w:val="99"/>
    <w:rsid w:val="0091254C"/>
    <w:rPr>
      <w:rFonts w:ascii="Times New Roman" w:hAnsi="Times New Roman"/>
      <w:shd w:val="clear" w:color="auto" w:fill="FFCC99"/>
    </w:rPr>
  </w:style>
  <w:style w:type="paragraph" w:customStyle="1" w:styleId="B">
    <w:name w:val="§B"/>
    <w:basedOn w:val="Normal"/>
    <w:next w:val="para"/>
    <w:uiPriority w:val="99"/>
    <w:rsid w:val="0091254C"/>
    <w:pPr>
      <w:keepNext/>
      <w:spacing w:before="240" w:after="60" w:line="240" w:lineRule="auto"/>
      <w:outlineLvl w:val="1"/>
    </w:pPr>
    <w:rPr>
      <w:rFonts w:ascii="Times New Roman" w:eastAsia="Calibri" w:hAnsi="Times New Roman" w:cs="Arial"/>
      <w:bCs/>
      <w:iCs/>
      <w:sz w:val="28"/>
      <w:szCs w:val="28"/>
      <w:lang w:val="en-GB"/>
    </w:rPr>
  </w:style>
  <w:style w:type="paragraph" w:customStyle="1" w:styleId="bib">
    <w:name w:val="§bib"/>
    <w:basedOn w:val="Ref"/>
    <w:uiPriority w:val="99"/>
    <w:rsid w:val="0091254C"/>
  </w:style>
  <w:style w:type="paragraph" w:customStyle="1" w:styleId="Ref">
    <w:name w:val="§Ref"/>
    <w:basedOn w:val="Normal"/>
    <w:uiPriority w:val="99"/>
    <w:rsid w:val="0091254C"/>
    <w:pPr>
      <w:spacing w:before="120" w:after="120" w:line="360" w:lineRule="auto"/>
      <w:ind w:left="720" w:hanging="720"/>
    </w:pPr>
    <w:rPr>
      <w:rFonts w:ascii="Times New Roman" w:eastAsia="Calibri" w:hAnsi="Times New Roman"/>
      <w:szCs w:val="24"/>
    </w:rPr>
  </w:style>
  <w:style w:type="paragraph" w:customStyle="1" w:styleId="BL2">
    <w:name w:val="§BL2"/>
    <w:basedOn w:val="BL"/>
    <w:uiPriority w:val="99"/>
    <w:rsid w:val="0091254C"/>
    <w:pPr>
      <w:numPr>
        <w:numId w:val="0"/>
      </w:numPr>
    </w:pPr>
    <w:rPr>
      <w:rFonts w:eastAsia="Calibri" w:cs="Arial"/>
    </w:rPr>
  </w:style>
  <w:style w:type="paragraph" w:customStyle="1" w:styleId="BL3">
    <w:name w:val="§BL3"/>
    <w:basedOn w:val="BL2"/>
    <w:uiPriority w:val="99"/>
    <w:rsid w:val="0091254C"/>
  </w:style>
  <w:style w:type="paragraph" w:customStyle="1" w:styleId="BL4">
    <w:name w:val="§BL4"/>
    <w:basedOn w:val="BL3"/>
    <w:uiPriority w:val="99"/>
    <w:rsid w:val="0091254C"/>
  </w:style>
  <w:style w:type="paragraph" w:customStyle="1" w:styleId="Box">
    <w:name w:val="§Box"/>
    <w:basedOn w:val="Boxpara-no-indent"/>
    <w:uiPriority w:val="99"/>
    <w:rsid w:val="0091254C"/>
  </w:style>
  <w:style w:type="paragraph" w:customStyle="1" w:styleId="Boxpara-no-indent">
    <w:name w:val="§Box para-no-indent"/>
    <w:basedOn w:val="para-no-indent"/>
    <w:uiPriority w:val="99"/>
    <w:rsid w:val="0091254C"/>
    <w:pPr>
      <w:shd w:val="clear" w:color="auto" w:fill="E0E0E0"/>
      <w:ind w:left="567"/>
    </w:pPr>
  </w:style>
  <w:style w:type="paragraph" w:customStyle="1" w:styleId="BoxA">
    <w:name w:val="§Box A"/>
    <w:basedOn w:val="D"/>
    <w:uiPriority w:val="99"/>
    <w:rsid w:val="0091254C"/>
    <w:pPr>
      <w:shd w:val="clear" w:color="auto" w:fill="E0E0E0"/>
      <w:ind w:left="567"/>
    </w:pPr>
    <w:rPr>
      <w:b/>
    </w:rPr>
  </w:style>
  <w:style w:type="paragraph" w:customStyle="1" w:styleId="D">
    <w:name w:val="§D"/>
    <w:basedOn w:val="Normal"/>
    <w:uiPriority w:val="99"/>
    <w:rsid w:val="0091254C"/>
    <w:pPr>
      <w:keepNext/>
      <w:spacing w:before="240" w:after="60" w:line="240" w:lineRule="auto"/>
      <w:outlineLvl w:val="2"/>
    </w:pPr>
    <w:rPr>
      <w:rFonts w:ascii="Times New Roman" w:eastAsia="Calibri" w:hAnsi="Times New Roman" w:cs="Arial"/>
      <w:bCs/>
      <w:iCs/>
      <w:sz w:val="24"/>
      <w:szCs w:val="28"/>
      <w:lang w:val="en-GB"/>
    </w:rPr>
  </w:style>
  <w:style w:type="paragraph" w:customStyle="1" w:styleId="BoxB">
    <w:name w:val="§Box B"/>
    <w:basedOn w:val="E"/>
    <w:uiPriority w:val="99"/>
    <w:rsid w:val="0091254C"/>
    <w:pPr>
      <w:shd w:val="clear" w:color="auto" w:fill="E0E0E0"/>
      <w:ind w:left="567"/>
    </w:pPr>
  </w:style>
  <w:style w:type="paragraph" w:customStyle="1" w:styleId="E">
    <w:name w:val="§E"/>
    <w:basedOn w:val="Normal"/>
    <w:uiPriority w:val="99"/>
    <w:rsid w:val="0091254C"/>
    <w:pPr>
      <w:keepNext/>
      <w:spacing w:before="240" w:after="60" w:line="240" w:lineRule="auto"/>
      <w:outlineLvl w:val="2"/>
    </w:pPr>
    <w:rPr>
      <w:rFonts w:ascii="Times New Roman" w:eastAsia="Calibri" w:hAnsi="Times New Roman" w:cs="Arial"/>
      <w:b/>
      <w:bCs/>
      <w:iCs/>
      <w:szCs w:val="28"/>
      <w:lang w:val="en-GB"/>
    </w:rPr>
  </w:style>
  <w:style w:type="paragraph" w:customStyle="1" w:styleId="BoxBL">
    <w:name w:val="§Box BL"/>
    <w:basedOn w:val="BL"/>
    <w:uiPriority w:val="99"/>
    <w:rsid w:val="0091254C"/>
    <w:pPr>
      <w:numPr>
        <w:numId w:val="0"/>
      </w:numPr>
      <w:shd w:val="clear" w:color="auto" w:fill="E0E0E0"/>
    </w:pPr>
    <w:rPr>
      <w:rFonts w:eastAsia="Calibri" w:cs="Arial"/>
    </w:rPr>
  </w:style>
  <w:style w:type="paragraph" w:customStyle="1" w:styleId="Boxeqn">
    <w:name w:val="§Box eqn"/>
    <w:basedOn w:val="Boxpara-no-indent"/>
    <w:uiPriority w:val="99"/>
    <w:rsid w:val="0091254C"/>
    <w:pPr>
      <w:ind w:left="0"/>
      <w:jc w:val="center"/>
    </w:pPr>
  </w:style>
  <w:style w:type="paragraph" w:customStyle="1" w:styleId="BoxNL">
    <w:name w:val="§Box NL"/>
    <w:basedOn w:val="BoxBL"/>
    <w:uiPriority w:val="99"/>
    <w:rsid w:val="0091254C"/>
    <w:pPr>
      <w:ind w:left="720"/>
      <w:jc w:val="center"/>
    </w:pPr>
  </w:style>
  <w:style w:type="paragraph" w:customStyle="1" w:styleId="Boxpara">
    <w:name w:val="§Box para"/>
    <w:basedOn w:val="Boxpara-no-indent"/>
    <w:uiPriority w:val="99"/>
    <w:rsid w:val="0091254C"/>
    <w:pPr>
      <w:ind w:firstLine="720"/>
    </w:pPr>
  </w:style>
  <w:style w:type="paragraph" w:customStyle="1" w:styleId="Boxquestion">
    <w:name w:val="§Box question"/>
    <w:basedOn w:val="Boxpara-no-indent"/>
    <w:uiPriority w:val="99"/>
    <w:rsid w:val="0091254C"/>
    <w:pPr>
      <w:ind w:left="720"/>
    </w:pPr>
  </w:style>
  <w:style w:type="paragraph" w:customStyle="1" w:styleId="Boxtitle">
    <w:name w:val="§Box title"/>
    <w:basedOn w:val="C"/>
    <w:uiPriority w:val="99"/>
    <w:rsid w:val="0091254C"/>
    <w:pPr>
      <w:shd w:val="clear" w:color="auto" w:fill="E0E0E0"/>
      <w:ind w:left="567"/>
    </w:pPr>
    <w:rPr>
      <w:sz w:val="28"/>
    </w:rPr>
  </w:style>
  <w:style w:type="paragraph" w:customStyle="1" w:styleId="C">
    <w:name w:val="§C"/>
    <w:basedOn w:val="Heading3"/>
    <w:next w:val="para"/>
    <w:uiPriority w:val="99"/>
    <w:rsid w:val="0091254C"/>
    <w:rPr>
      <w:rFonts w:ascii="Times New Roman" w:hAnsi="Times New Roman"/>
      <w:iCs/>
      <w:sz w:val="24"/>
      <w:szCs w:val="28"/>
      <w:lang w:val="en-GB"/>
    </w:rPr>
  </w:style>
  <w:style w:type="paragraph" w:customStyle="1" w:styleId="CAA">
    <w:name w:val="§CAA"/>
    <w:basedOn w:val="Normal"/>
    <w:uiPriority w:val="99"/>
    <w:rsid w:val="0091254C"/>
    <w:pPr>
      <w:spacing w:before="360" w:after="360" w:line="240" w:lineRule="auto"/>
      <w:jc w:val="center"/>
    </w:pPr>
    <w:rPr>
      <w:rFonts w:ascii="Times New Roman" w:eastAsia="Calibri" w:hAnsi="Times New Roman"/>
      <w:sz w:val="20"/>
      <w:szCs w:val="24"/>
      <w:lang w:val="en-GB"/>
    </w:rPr>
  </w:style>
  <w:style w:type="paragraph" w:customStyle="1" w:styleId="casehistory">
    <w:name w:val="§case history"/>
    <w:basedOn w:val="B"/>
    <w:uiPriority w:val="99"/>
    <w:rsid w:val="0091254C"/>
  </w:style>
  <w:style w:type="paragraph" w:customStyle="1" w:styleId="CFN">
    <w:name w:val="§CFN"/>
    <w:basedOn w:val="Normal"/>
    <w:uiPriority w:val="99"/>
    <w:rsid w:val="0091254C"/>
    <w:pPr>
      <w:tabs>
        <w:tab w:val="center" w:pos="4320"/>
        <w:tab w:val="right" w:pos="8640"/>
      </w:tabs>
      <w:spacing w:after="0" w:line="240" w:lineRule="auto"/>
    </w:pPr>
    <w:rPr>
      <w:rFonts w:ascii="Times New Roman" w:eastAsia="Calibri" w:hAnsi="Times New Roman"/>
      <w:sz w:val="20"/>
      <w:szCs w:val="24"/>
    </w:rPr>
  </w:style>
  <w:style w:type="character" w:customStyle="1" w:styleId="chaptertitle">
    <w:name w:val="§chapter title"/>
    <w:uiPriority w:val="99"/>
    <w:rsid w:val="0091254C"/>
    <w:rPr>
      <w:rFonts w:ascii="Times New Roman" w:hAnsi="Times New Roman"/>
    </w:rPr>
  </w:style>
  <w:style w:type="paragraph" w:customStyle="1" w:styleId="Chemistry">
    <w:name w:val="§Chemistry"/>
    <w:basedOn w:val="Equation"/>
    <w:uiPriority w:val="99"/>
    <w:rsid w:val="0091254C"/>
  </w:style>
  <w:style w:type="paragraph" w:customStyle="1" w:styleId="Equation">
    <w:name w:val="§Equation"/>
    <w:basedOn w:val="para"/>
    <w:uiPriority w:val="99"/>
    <w:rsid w:val="0091254C"/>
    <w:pPr>
      <w:jc w:val="right"/>
    </w:pPr>
  </w:style>
  <w:style w:type="paragraph" w:customStyle="1" w:styleId="Chron">
    <w:name w:val="§Chron"/>
    <w:basedOn w:val="MH"/>
    <w:uiPriority w:val="99"/>
    <w:rsid w:val="0091254C"/>
  </w:style>
  <w:style w:type="character" w:customStyle="1" w:styleId="collab">
    <w:name w:val="§collab"/>
    <w:uiPriority w:val="99"/>
    <w:rsid w:val="0091254C"/>
    <w:rPr>
      <w:b/>
      <w:shd w:val="clear" w:color="auto" w:fill="FABF8F"/>
    </w:rPr>
  </w:style>
  <w:style w:type="paragraph" w:customStyle="1" w:styleId="Compcode">
    <w:name w:val="§Comp code"/>
    <w:basedOn w:val="Ext"/>
    <w:uiPriority w:val="99"/>
    <w:rsid w:val="0091254C"/>
  </w:style>
  <w:style w:type="paragraph" w:customStyle="1" w:styleId="Contribaff">
    <w:name w:val="§Contrib aff"/>
    <w:basedOn w:val="Normal"/>
    <w:uiPriority w:val="99"/>
    <w:rsid w:val="0018584D"/>
    <w:pPr>
      <w:spacing w:after="0" w:line="360" w:lineRule="auto"/>
    </w:pPr>
    <w:rPr>
      <w:rFonts w:ascii="Times New Roman" w:eastAsia="Calibri" w:hAnsi="Times New Roman"/>
      <w:sz w:val="24"/>
      <w:szCs w:val="24"/>
      <w:lang w:val="en-GB"/>
    </w:rPr>
  </w:style>
  <w:style w:type="paragraph" w:customStyle="1" w:styleId="Contribbio">
    <w:name w:val="§Contrib bio"/>
    <w:basedOn w:val="Contribaff"/>
    <w:uiPriority w:val="99"/>
    <w:rsid w:val="0091254C"/>
  </w:style>
  <w:style w:type="paragraph" w:customStyle="1" w:styleId="Contribname">
    <w:name w:val="§Contrib name"/>
    <w:basedOn w:val="Contribaff"/>
    <w:uiPriority w:val="99"/>
    <w:rsid w:val="0091254C"/>
  </w:style>
  <w:style w:type="paragraph" w:customStyle="1" w:styleId="Contribs">
    <w:name w:val="§Contribs"/>
    <w:basedOn w:val="MH"/>
    <w:uiPriority w:val="99"/>
    <w:rsid w:val="0091254C"/>
  </w:style>
  <w:style w:type="paragraph" w:customStyle="1" w:styleId="CQ">
    <w:name w:val="§CQ"/>
    <w:basedOn w:val="Ext"/>
    <w:uiPriority w:val="99"/>
    <w:rsid w:val="0091254C"/>
    <w:pPr>
      <w:spacing w:before="240"/>
    </w:pPr>
  </w:style>
  <w:style w:type="paragraph" w:customStyle="1" w:styleId="CQS">
    <w:name w:val="§CQS"/>
    <w:basedOn w:val="ExtS"/>
    <w:next w:val="para"/>
    <w:uiPriority w:val="99"/>
    <w:rsid w:val="0091254C"/>
    <w:pPr>
      <w:spacing w:after="240"/>
    </w:pPr>
  </w:style>
  <w:style w:type="paragraph" w:customStyle="1" w:styleId="ExtS">
    <w:name w:val="§ExtS"/>
    <w:basedOn w:val="para"/>
    <w:next w:val="para"/>
    <w:uiPriority w:val="99"/>
    <w:rsid w:val="0091254C"/>
    <w:pPr>
      <w:spacing w:before="0"/>
      <w:jc w:val="right"/>
    </w:pPr>
  </w:style>
  <w:style w:type="paragraph" w:customStyle="1" w:styleId="CST">
    <w:name w:val="§CST"/>
    <w:basedOn w:val="PST"/>
    <w:uiPriority w:val="99"/>
    <w:rsid w:val="0018584D"/>
    <w:rPr>
      <w:rFonts w:ascii="Times New Roman" w:hAnsi="Times New Roman"/>
    </w:rPr>
  </w:style>
  <w:style w:type="paragraph" w:customStyle="1" w:styleId="PST">
    <w:name w:val="§PST"/>
    <w:basedOn w:val="PT"/>
    <w:uiPriority w:val="99"/>
    <w:rsid w:val="0091254C"/>
    <w:rPr>
      <w:sz w:val="28"/>
    </w:rPr>
  </w:style>
  <w:style w:type="paragraph" w:customStyle="1" w:styleId="PT">
    <w:name w:val="§PT"/>
    <w:basedOn w:val="Normal"/>
    <w:next w:val="Normal"/>
    <w:uiPriority w:val="99"/>
    <w:rsid w:val="0091254C"/>
    <w:pPr>
      <w:spacing w:before="240" w:after="240" w:line="240" w:lineRule="auto"/>
      <w:jc w:val="center"/>
    </w:pPr>
    <w:rPr>
      <w:rFonts w:ascii="Times" w:eastAsia="Calibri" w:hAnsi="Times"/>
      <w:b/>
      <w:sz w:val="36"/>
      <w:szCs w:val="24"/>
    </w:rPr>
  </w:style>
  <w:style w:type="paragraph" w:customStyle="1" w:styleId="custom">
    <w:name w:val="§custom"/>
    <w:basedOn w:val="Ext"/>
    <w:uiPriority w:val="99"/>
    <w:rsid w:val="0091254C"/>
    <w:rPr>
      <w:color w:val="FF00FF"/>
    </w:rPr>
  </w:style>
  <w:style w:type="character" w:customStyle="1" w:styleId="custom-text">
    <w:name w:val="§custom-text"/>
    <w:uiPriority w:val="99"/>
    <w:rsid w:val="0091254C"/>
    <w:rPr>
      <w:color w:val="FF00FF"/>
    </w:rPr>
  </w:style>
  <w:style w:type="paragraph" w:customStyle="1" w:styleId="DED">
    <w:name w:val="§DED"/>
    <w:basedOn w:val="para"/>
    <w:uiPriority w:val="99"/>
    <w:rsid w:val="0091254C"/>
    <w:pPr>
      <w:pageBreakBefore/>
      <w:spacing w:before="720" w:after="720"/>
      <w:jc w:val="center"/>
    </w:pPr>
  </w:style>
  <w:style w:type="paragraph" w:customStyle="1" w:styleId="Deflist">
    <w:name w:val="§Def list"/>
    <w:basedOn w:val="NL"/>
    <w:uiPriority w:val="99"/>
    <w:rsid w:val="0091254C"/>
  </w:style>
  <w:style w:type="paragraph" w:customStyle="1" w:styleId="NL">
    <w:name w:val="§NL"/>
    <w:basedOn w:val="para"/>
    <w:uiPriority w:val="99"/>
    <w:rsid w:val="0091254C"/>
    <w:pPr>
      <w:spacing w:line="360" w:lineRule="auto"/>
      <w:ind w:left="1684" w:hanging="964"/>
    </w:pPr>
  </w:style>
  <w:style w:type="paragraph" w:customStyle="1" w:styleId="Definition">
    <w:name w:val="§Definition"/>
    <w:basedOn w:val="Ext"/>
    <w:uiPriority w:val="99"/>
    <w:rsid w:val="0091254C"/>
  </w:style>
  <w:style w:type="paragraph" w:customStyle="1" w:styleId="Dialext">
    <w:name w:val="§Dial ext"/>
    <w:basedOn w:val="Ext"/>
    <w:uiPriority w:val="99"/>
    <w:rsid w:val="0091254C"/>
    <w:pPr>
      <w:spacing w:before="0" w:after="0"/>
    </w:pPr>
  </w:style>
  <w:style w:type="paragraph" w:customStyle="1" w:styleId="Dialpty">
    <w:name w:val="§Dial pty"/>
    <w:basedOn w:val="Normal"/>
    <w:uiPriority w:val="99"/>
    <w:rsid w:val="0091254C"/>
    <w:pPr>
      <w:spacing w:after="0" w:line="480" w:lineRule="auto"/>
      <w:ind w:left="720"/>
    </w:pPr>
    <w:rPr>
      <w:rFonts w:ascii="Times" w:eastAsia="Calibri" w:hAnsi="Times"/>
      <w:sz w:val="24"/>
      <w:szCs w:val="24"/>
      <w:lang w:val="en-GB"/>
    </w:rPr>
  </w:style>
  <w:style w:type="paragraph" w:customStyle="1" w:styleId="DictEH">
    <w:name w:val="§Dict EH"/>
    <w:basedOn w:val="B"/>
    <w:next w:val="Normal"/>
    <w:uiPriority w:val="99"/>
    <w:rsid w:val="0091254C"/>
    <w:rPr>
      <w:b/>
    </w:rPr>
  </w:style>
  <w:style w:type="paragraph" w:customStyle="1" w:styleId="Dictentry">
    <w:name w:val="§Dict entry"/>
    <w:basedOn w:val="para-no-indent"/>
    <w:uiPriority w:val="99"/>
    <w:rsid w:val="0091254C"/>
  </w:style>
  <w:style w:type="paragraph" w:customStyle="1" w:styleId="Dictentryauthor">
    <w:name w:val="§Dict entry author"/>
    <w:basedOn w:val="Prefauthor"/>
    <w:uiPriority w:val="99"/>
    <w:rsid w:val="0091254C"/>
  </w:style>
  <w:style w:type="paragraph" w:customStyle="1" w:styleId="Prefauthor">
    <w:name w:val="§Pref author"/>
    <w:basedOn w:val="Normal"/>
    <w:uiPriority w:val="99"/>
    <w:rsid w:val="0091254C"/>
    <w:pPr>
      <w:spacing w:before="120" w:after="120" w:line="480" w:lineRule="auto"/>
      <w:ind w:firstLine="720"/>
      <w:jc w:val="right"/>
    </w:pPr>
    <w:rPr>
      <w:rFonts w:ascii="Times" w:eastAsia="Calibri" w:hAnsi="Times"/>
      <w:sz w:val="24"/>
      <w:szCs w:val="24"/>
      <w:lang w:val="en-GB"/>
    </w:rPr>
  </w:style>
  <w:style w:type="paragraph" w:customStyle="1" w:styleId="DictentryToC">
    <w:name w:val="§Dict entry ToC"/>
    <w:basedOn w:val="ToCchapter"/>
    <w:uiPriority w:val="99"/>
    <w:rsid w:val="0091254C"/>
  </w:style>
  <w:style w:type="paragraph" w:customStyle="1" w:styleId="DictESH">
    <w:name w:val="§Dict ESH"/>
    <w:basedOn w:val="C"/>
    <w:next w:val="Normal"/>
    <w:uiPriority w:val="99"/>
    <w:rsid w:val="0091254C"/>
    <w:pPr>
      <w:spacing w:before="120" w:after="120"/>
    </w:pPr>
  </w:style>
  <w:style w:type="paragraph" w:customStyle="1" w:styleId="Dictlet">
    <w:name w:val="§Dict let"/>
    <w:basedOn w:val="CT"/>
    <w:next w:val="Normal"/>
    <w:uiPriority w:val="99"/>
    <w:rsid w:val="0091254C"/>
  </w:style>
  <w:style w:type="paragraph" w:customStyle="1" w:styleId="Dictsee">
    <w:name w:val="§Dict see"/>
    <w:basedOn w:val="Normal"/>
    <w:uiPriority w:val="99"/>
    <w:rsid w:val="0091254C"/>
    <w:pPr>
      <w:spacing w:after="0" w:line="240" w:lineRule="auto"/>
    </w:pPr>
    <w:rPr>
      <w:rFonts w:ascii="Times New Roman" w:eastAsia="Calibri" w:hAnsi="Times New Roman"/>
      <w:b/>
      <w:sz w:val="24"/>
      <w:szCs w:val="24"/>
    </w:rPr>
  </w:style>
  <w:style w:type="paragraph" w:customStyle="1" w:styleId="DocB">
    <w:name w:val="§DocB"/>
    <w:basedOn w:val="para-no-indent"/>
    <w:uiPriority w:val="99"/>
    <w:rsid w:val="0091254C"/>
  </w:style>
  <w:style w:type="paragraph" w:customStyle="1" w:styleId="DocComm">
    <w:name w:val="§DocComm"/>
    <w:basedOn w:val="para-no-indent"/>
    <w:uiPriority w:val="99"/>
    <w:rsid w:val="0091254C"/>
  </w:style>
  <w:style w:type="paragraph" w:customStyle="1" w:styleId="DocN">
    <w:name w:val="§DocN"/>
    <w:basedOn w:val="para-no-indent"/>
    <w:uiPriority w:val="99"/>
    <w:rsid w:val="0091254C"/>
  </w:style>
  <w:style w:type="paragraph" w:customStyle="1" w:styleId="DocNotes">
    <w:name w:val="§DocNotes"/>
    <w:basedOn w:val="FN"/>
    <w:uiPriority w:val="99"/>
    <w:rsid w:val="0091254C"/>
  </w:style>
  <w:style w:type="paragraph" w:customStyle="1" w:styleId="FN">
    <w:name w:val="§FN"/>
    <w:basedOn w:val="FootnoteText"/>
    <w:uiPriority w:val="99"/>
    <w:rsid w:val="0091254C"/>
    <w:pPr>
      <w:spacing w:line="360" w:lineRule="auto"/>
      <w:ind w:left="227" w:hanging="227"/>
      <w:jc w:val="both"/>
    </w:pPr>
    <w:rPr>
      <w:sz w:val="22"/>
      <w:lang w:val="en-GB" w:eastAsia="de-DE"/>
    </w:rPr>
  </w:style>
  <w:style w:type="paragraph" w:customStyle="1" w:styleId="DocS">
    <w:name w:val="§DocS"/>
    <w:basedOn w:val="para-no-indent"/>
    <w:uiPriority w:val="99"/>
    <w:rsid w:val="0091254C"/>
  </w:style>
  <w:style w:type="paragraph" w:customStyle="1" w:styleId="DocST">
    <w:name w:val="§DocST"/>
    <w:basedOn w:val="C"/>
    <w:uiPriority w:val="99"/>
    <w:rsid w:val="0091254C"/>
  </w:style>
  <w:style w:type="paragraph" w:customStyle="1" w:styleId="DocT">
    <w:name w:val="§DocT"/>
    <w:basedOn w:val="B"/>
    <w:uiPriority w:val="99"/>
    <w:rsid w:val="0091254C"/>
  </w:style>
  <w:style w:type="paragraph" w:customStyle="1" w:styleId="DocTrans">
    <w:name w:val="§DocTrans"/>
    <w:basedOn w:val="para-no-indent"/>
    <w:uiPriority w:val="99"/>
    <w:rsid w:val="0091254C"/>
  </w:style>
  <w:style w:type="paragraph" w:customStyle="1" w:styleId="DocYear">
    <w:name w:val="§DocYear"/>
    <w:basedOn w:val="CT"/>
    <w:uiPriority w:val="99"/>
    <w:rsid w:val="0091254C"/>
  </w:style>
  <w:style w:type="paragraph" w:customStyle="1" w:styleId="DocYearIntro">
    <w:name w:val="§DocYearIntro"/>
    <w:basedOn w:val="para-no-indent"/>
    <w:uiPriority w:val="99"/>
    <w:rsid w:val="0091254C"/>
  </w:style>
  <w:style w:type="paragraph" w:customStyle="1" w:styleId="Duolist">
    <w:name w:val="§Duo list"/>
    <w:basedOn w:val="Deflist"/>
    <w:uiPriority w:val="99"/>
    <w:rsid w:val="0091254C"/>
  </w:style>
  <w:style w:type="paragraph" w:customStyle="1" w:styleId="Editedby">
    <w:name w:val="§Edited by"/>
    <w:basedOn w:val="para"/>
    <w:link w:val="EditedbyChar"/>
    <w:uiPriority w:val="99"/>
    <w:rsid w:val="0091254C"/>
    <w:pPr>
      <w:spacing w:before="720" w:after="720"/>
      <w:ind w:firstLine="0"/>
      <w:jc w:val="center"/>
    </w:pPr>
  </w:style>
  <w:style w:type="character" w:customStyle="1" w:styleId="EditedbyChar">
    <w:name w:val="§Edited by Char"/>
    <w:link w:val="Editedby"/>
    <w:uiPriority w:val="99"/>
    <w:locked/>
    <w:rsid w:val="0091254C"/>
    <w:rPr>
      <w:rFonts w:ascii="Times New Roman" w:hAnsi="Times New Roman"/>
      <w:sz w:val="24"/>
      <w:lang w:val="en-GB"/>
    </w:rPr>
  </w:style>
  <w:style w:type="paragraph" w:customStyle="1" w:styleId="Editionnumber">
    <w:name w:val="§Edition number"/>
    <w:uiPriority w:val="99"/>
    <w:rsid w:val="0091254C"/>
    <w:pPr>
      <w:spacing w:before="720" w:after="720" w:line="480" w:lineRule="auto"/>
      <w:jc w:val="center"/>
    </w:pPr>
    <w:rPr>
      <w:rFonts w:ascii="Times New Roman" w:hAnsi="Times New Roman"/>
      <w:sz w:val="24"/>
      <w:szCs w:val="20"/>
      <w:lang w:val="en-GB" w:eastAsia="en-US"/>
    </w:rPr>
  </w:style>
  <w:style w:type="character" w:customStyle="1" w:styleId="editorbooktitle">
    <w:name w:val="§editor book title"/>
    <w:uiPriority w:val="99"/>
    <w:rsid w:val="0091254C"/>
  </w:style>
  <w:style w:type="paragraph" w:customStyle="1" w:styleId="Epigram1">
    <w:name w:val="§Epigram1"/>
    <w:basedOn w:val="Ext"/>
    <w:uiPriority w:val="99"/>
    <w:rsid w:val="0091254C"/>
  </w:style>
  <w:style w:type="paragraph" w:customStyle="1" w:styleId="Epigram2">
    <w:name w:val="§Epigram2"/>
    <w:basedOn w:val="Ext"/>
    <w:uiPriority w:val="99"/>
    <w:rsid w:val="0091254C"/>
  </w:style>
  <w:style w:type="paragraph" w:customStyle="1" w:styleId="Epigraph">
    <w:name w:val="§Epigraph"/>
    <w:basedOn w:val="Normal"/>
    <w:next w:val="Normal"/>
    <w:uiPriority w:val="99"/>
    <w:rsid w:val="0091254C"/>
    <w:pPr>
      <w:pageBreakBefore/>
      <w:spacing w:before="720" w:after="120" w:line="480" w:lineRule="auto"/>
      <w:ind w:firstLine="720"/>
      <w:jc w:val="center"/>
    </w:pPr>
    <w:rPr>
      <w:rFonts w:ascii="Times" w:eastAsia="Calibri" w:hAnsi="Times"/>
      <w:sz w:val="24"/>
      <w:szCs w:val="24"/>
      <w:lang w:val="en-GB"/>
    </w:rPr>
  </w:style>
  <w:style w:type="paragraph" w:customStyle="1" w:styleId="EpigraphS">
    <w:name w:val="§EpigraphS"/>
    <w:basedOn w:val="ExtS"/>
    <w:next w:val="para"/>
    <w:uiPriority w:val="99"/>
    <w:rsid w:val="0091254C"/>
  </w:style>
  <w:style w:type="paragraph" w:customStyle="1" w:styleId="Example">
    <w:name w:val="§Example"/>
    <w:basedOn w:val="Normal"/>
    <w:next w:val="para"/>
    <w:uiPriority w:val="99"/>
    <w:rsid w:val="0091254C"/>
    <w:pPr>
      <w:spacing w:before="120" w:after="120" w:line="480" w:lineRule="auto"/>
      <w:ind w:firstLine="720"/>
      <w:jc w:val="center"/>
    </w:pPr>
    <w:rPr>
      <w:rFonts w:ascii="Times" w:eastAsia="Calibri" w:hAnsi="Times"/>
      <w:sz w:val="24"/>
      <w:szCs w:val="24"/>
      <w:lang w:val="en-GB"/>
    </w:rPr>
  </w:style>
  <w:style w:type="paragraph" w:customStyle="1" w:styleId="Exercise">
    <w:name w:val="§Exercise"/>
    <w:basedOn w:val="para-no-indent"/>
    <w:uiPriority w:val="99"/>
    <w:rsid w:val="0091254C"/>
  </w:style>
  <w:style w:type="paragraph" w:customStyle="1" w:styleId="ExtBL">
    <w:name w:val="§Ext BL"/>
    <w:basedOn w:val="BL2"/>
    <w:uiPriority w:val="99"/>
    <w:rsid w:val="0091254C"/>
  </w:style>
  <w:style w:type="paragraph" w:customStyle="1" w:styleId="ExtNL">
    <w:name w:val="§Ext NL"/>
    <w:basedOn w:val="NL2"/>
    <w:uiPriority w:val="99"/>
    <w:rsid w:val="0091254C"/>
  </w:style>
  <w:style w:type="paragraph" w:customStyle="1" w:styleId="NL2">
    <w:name w:val="§NL2"/>
    <w:basedOn w:val="UL2"/>
    <w:uiPriority w:val="99"/>
    <w:rsid w:val="0091254C"/>
  </w:style>
  <w:style w:type="paragraph" w:customStyle="1" w:styleId="UL2">
    <w:name w:val="§UL2"/>
    <w:basedOn w:val="Normal"/>
    <w:uiPriority w:val="99"/>
    <w:rsid w:val="0091254C"/>
    <w:pPr>
      <w:spacing w:before="120" w:after="120" w:line="360" w:lineRule="auto"/>
      <w:ind w:left="2648" w:hanging="964"/>
    </w:pPr>
    <w:rPr>
      <w:rFonts w:ascii="Times" w:eastAsia="Calibri" w:hAnsi="Times"/>
      <w:sz w:val="24"/>
      <w:szCs w:val="20"/>
      <w:lang w:val="en-GB"/>
    </w:rPr>
  </w:style>
  <w:style w:type="paragraph" w:customStyle="1" w:styleId="Exttrans">
    <w:name w:val="§Ext trans"/>
    <w:basedOn w:val="Ext"/>
    <w:uiPriority w:val="99"/>
    <w:rsid w:val="0091254C"/>
  </w:style>
  <w:style w:type="paragraph" w:customStyle="1" w:styleId="ExtUL">
    <w:name w:val="§Ext UL"/>
    <w:basedOn w:val="UL2"/>
    <w:uiPriority w:val="99"/>
    <w:rsid w:val="0091254C"/>
  </w:style>
  <w:style w:type="paragraph" w:customStyle="1" w:styleId="ExtUL2">
    <w:name w:val="§Ext UL2"/>
    <w:basedOn w:val="UL3"/>
    <w:uiPriority w:val="99"/>
    <w:rsid w:val="0091254C"/>
  </w:style>
  <w:style w:type="paragraph" w:customStyle="1" w:styleId="UL3">
    <w:name w:val="§UL3"/>
    <w:basedOn w:val="Normal"/>
    <w:uiPriority w:val="99"/>
    <w:rsid w:val="0091254C"/>
    <w:pPr>
      <w:spacing w:before="120" w:after="120" w:line="360" w:lineRule="auto"/>
      <w:ind w:left="3124" w:hanging="964"/>
    </w:pPr>
    <w:rPr>
      <w:rFonts w:ascii="Times" w:eastAsia="Calibri" w:hAnsi="Times"/>
      <w:sz w:val="24"/>
      <w:szCs w:val="20"/>
      <w:lang w:val="en-GB"/>
    </w:rPr>
  </w:style>
  <w:style w:type="character" w:customStyle="1" w:styleId="Figurenumber">
    <w:name w:val="§Figure number"/>
    <w:uiPriority w:val="99"/>
    <w:rsid w:val="0091254C"/>
    <w:rPr>
      <w:b/>
    </w:rPr>
  </w:style>
  <w:style w:type="character" w:customStyle="1" w:styleId="label">
    <w:name w:val="§label"/>
    <w:uiPriority w:val="99"/>
    <w:rsid w:val="0091254C"/>
    <w:rPr>
      <w:b/>
    </w:rPr>
  </w:style>
  <w:style w:type="paragraph" w:customStyle="1" w:styleId="FWS">
    <w:name w:val="§FWS"/>
    <w:basedOn w:val="Prefauthor"/>
    <w:uiPriority w:val="99"/>
    <w:rsid w:val="0091254C"/>
  </w:style>
  <w:style w:type="paragraph" w:customStyle="1" w:styleId="Gloss">
    <w:name w:val="§Gloss"/>
    <w:basedOn w:val="MH"/>
    <w:next w:val="Normal"/>
    <w:uiPriority w:val="99"/>
    <w:rsid w:val="0091254C"/>
  </w:style>
  <w:style w:type="paragraph" w:customStyle="1" w:styleId="Halftitleauthorbio">
    <w:name w:val="§Half title author bio"/>
    <w:basedOn w:val="para"/>
    <w:uiPriority w:val="99"/>
    <w:rsid w:val="0091254C"/>
    <w:pPr>
      <w:ind w:firstLine="0"/>
    </w:pPr>
  </w:style>
  <w:style w:type="paragraph" w:customStyle="1" w:styleId="Halftitleeditionnumber">
    <w:name w:val="§Half title edition number"/>
    <w:basedOn w:val="Halftitleblurb"/>
    <w:uiPriority w:val="99"/>
    <w:rsid w:val="0091254C"/>
    <w:pPr>
      <w:jc w:val="center"/>
    </w:pPr>
  </w:style>
  <w:style w:type="paragraph" w:customStyle="1" w:styleId="Halftitlevolumenumber">
    <w:name w:val="§Half title volume number"/>
    <w:basedOn w:val="Halftitleblurb"/>
    <w:uiPriority w:val="99"/>
    <w:rsid w:val="0091254C"/>
    <w:pPr>
      <w:jc w:val="center"/>
    </w:pPr>
  </w:style>
  <w:style w:type="paragraph" w:customStyle="1" w:styleId="LB">
    <w:name w:val="§LB"/>
    <w:basedOn w:val="para-no-indent"/>
    <w:uiPriority w:val="99"/>
    <w:rsid w:val="0091254C"/>
  </w:style>
  <w:style w:type="paragraph" w:customStyle="1" w:styleId="LComm">
    <w:name w:val="§LComm"/>
    <w:basedOn w:val="para-no-indent"/>
    <w:uiPriority w:val="99"/>
    <w:rsid w:val="0091254C"/>
  </w:style>
  <w:style w:type="paragraph" w:customStyle="1" w:styleId="Letter">
    <w:name w:val="§Letter"/>
    <w:basedOn w:val="para-no-indent"/>
    <w:uiPriority w:val="99"/>
    <w:rsid w:val="0091254C"/>
    <w:pPr>
      <w:ind w:left="720"/>
    </w:pPr>
  </w:style>
  <w:style w:type="paragraph" w:customStyle="1" w:styleId="Lingcolumns">
    <w:name w:val="§Ling columns"/>
    <w:basedOn w:val="Ext"/>
    <w:uiPriority w:val="99"/>
    <w:rsid w:val="0091254C"/>
  </w:style>
  <w:style w:type="paragraph" w:customStyle="1" w:styleId="Lingexact">
    <w:name w:val="§Ling exact"/>
    <w:basedOn w:val="Ext"/>
    <w:uiPriority w:val="99"/>
    <w:rsid w:val="0091254C"/>
  </w:style>
  <w:style w:type="paragraph" w:customStyle="1" w:styleId="Linghorizontallist">
    <w:name w:val="§Ling horizontal list"/>
    <w:basedOn w:val="Ext"/>
    <w:uiPriority w:val="99"/>
    <w:rsid w:val="0091254C"/>
  </w:style>
  <w:style w:type="paragraph" w:customStyle="1" w:styleId="LN">
    <w:name w:val="§LN"/>
    <w:basedOn w:val="para-no-indent"/>
    <w:uiPriority w:val="99"/>
    <w:rsid w:val="0091254C"/>
  </w:style>
  <w:style w:type="paragraph" w:customStyle="1" w:styleId="LNotes">
    <w:name w:val="§LNotes"/>
    <w:basedOn w:val="FN"/>
    <w:uiPriority w:val="99"/>
    <w:rsid w:val="0091254C"/>
  </w:style>
  <w:style w:type="paragraph" w:customStyle="1" w:styleId="LS">
    <w:name w:val="§LS"/>
    <w:basedOn w:val="para-no-indent"/>
    <w:uiPriority w:val="99"/>
    <w:rsid w:val="0091254C"/>
  </w:style>
  <w:style w:type="paragraph" w:customStyle="1" w:styleId="LST">
    <w:name w:val="§LST"/>
    <w:basedOn w:val="C"/>
    <w:uiPriority w:val="99"/>
    <w:rsid w:val="0091254C"/>
  </w:style>
  <w:style w:type="paragraph" w:customStyle="1" w:styleId="LT">
    <w:name w:val="§LT"/>
    <w:basedOn w:val="B"/>
    <w:uiPriority w:val="99"/>
    <w:rsid w:val="0091254C"/>
  </w:style>
  <w:style w:type="paragraph" w:customStyle="1" w:styleId="LTrans">
    <w:name w:val="§LTrans"/>
    <w:basedOn w:val="para-no-indent"/>
    <w:uiPriority w:val="99"/>
    <w:rsid w:val="0091254C"/>
  </w:style>
  <w:style w:type="paragraph" w:customStyle="1" w:styleId="LYear">
    <w:name w:val="§LYear"/>
    <w:basedOn w:val="CT"/>
    <w:uiPriority w:val="99"/>
    <w:rsid w:val="0091254C"/>
  </w:style>
  <w:style w:type="paragraph" w:customStyle="1" w:styleId="LYearIntro">
    <w:name w:val="§LYearIntro"/>
    <w:basedOn w:val="para-no-indent"/>
    <w:uiPriority w:val="99"/>
    <w:rsid w:val="0091254C"/>
  </w:style>
  <w:style w:type="paragraph" w:customStyle="1" w:styleId="MCL">
    <w:name w:val="§MCL"/>
    <w:basedOn w:val="Normal"/>
    <w:uiPriority w:val="99"/>
    <w:rsid w:val="0091254C"/>
    <w:pPr>
      <w:spacing w:after="0" w:line="240" w:lineRule="auto"/>
      <w:ind w:left="720"/>
    </w:pPr>
    <w:rPr>
      <w:rFonts w:ascii="Times New Roman" w:eastAsia="Calibri" w:hAnsi="Times New Roman"/>
      <w:sz w:val="24"/>
      <w:szCs w:val="24"/>
    </w:rPr>
  </w:style>
  <w:style w:type="paragraph" w:customStyle="1" w:styleId="Neqn">
    <w:name w:val="§N eqn"/>
    <w:basedOn w:val="Normal"/>
    <w:uiPriority w:val="99"/>
    <w:rsid w:val="0091254C"/>
    <w:pPr>
      <w:spacing w:after="0" w:line="360" w:lineRule="auto"/>
      <w:ind w:left="947" w:hanging="227"/>
      <w:jc w:val="both"/>
    </w:pPr>
    <w:rPr>
      <w:rFonts w:ascii="Times New Roman" w:eastAsia="Calibri" w:hAnsi="Times New Roman"/>
      <w:szCs w:val="20"/>
      <w:lang w:val="en-GB" w:eastAsia="de-DE"/>
    </w:rPr>
  </w:style>
  <w:style w:type="paragraph" w:customStyle="1" w:styleId="Next">
    <w:name w:val="§N ext"/>
    <w:basedOn w:val="Normal"/>
    <w:uiPriority w:val="99"/>
    <w:rsid w:val="0091254C"/>
    <w:pPr>
      <w:spacing w:after="0" w:line="360" w:lineRule="auto"/>
      <w:ind w:left="947" w:hanging="227"/>
      <w:jc w:val="both"/>
    </w:pPr>
    <w:rPr>
      <w:rFonts w:ascii="Times New Roman" w:eastAsia="Calibri" w:hAnsi="Times New Roman"/>
      <w:szCs w:val="20"/>
      <w:lang w:val="en-GB" w:eastAsia="de-DE"/>
    </w:rPr>
  </w:style>
  <w:style w:type="paragraph" w:customStyle="1" w:styleId="NextNL">
    <w:name w:val="§N ext NL"/>
    <w:basedOn w:val="NL2"/>
    <w:uiPriority w:val="99"/>
    <w:rsid w:val="0091254C"/>
  </w:style>
  <w:style w:type="paragraph" w:customStyle="1" w:styleId="NextNL2">
    <w:name w:val="§N ext NL2"/>
    <w:basedOn w:val="NL3"/>
    <w:uiPriority w:val="99"/>
    <w:rsid w:val="0091254C"/>
  </w:style>
  <w:style w:type="paragraph" w:customStyle="1" w:styleId="NL3">
    <w:name w:val="§NL3"/>
    <w:basedOn w:val="Normal"/>
    <w:uiPriority w:val="99"/>
    <w:rsid w:val="0091254C"/>
    <w:pPr>
      <w:spacing w:before="120" w:after="120" w:line="360" w:lineRule="auto"/>
      <w:ind w:left="2160"/>
    </w:pPr>
    <w:rPr>
      <w:rFonts w:ascii="Times" w:eastAsia="Calibri" w:hAnsi="Times"/>
      <w:sz w:val="24"/>
      <w:szCs w:val="20"/>
      <w:lang w:val="en-GB"/>
    </w:rPr>
  </w:style>
  <w:style w:type="paragraph" w:customStyle="1" w:styleId="Npty">
    <w:name w:val="§N pty"/>
    <w:basedOn w:val="Normal"/>
    <w:uiPriority w:val="99"/>
    <w:rsid w:val="0091254C"/>
    <w:pPr>
      <w:spacing w:after="0" w:line="240" w:lineRule="auto"/>
      <w:ind w:left="947" w:hanging="227"/>
      <w:jc w:val="both"/>
    </w:pPr>
    <w:rPr>
      <w:rFonts w:ascii="Times New Roman" w:eastAsia="Calibri" w:hAnsi="Times New Roman"/>
      <w:szCs w:val="20"/>
      <w:lang w:val="en-GB" w:eastAsia="de-DE"/>
    </w:rPr>
  </w:style>
  <w:style w:type="paragraph" w:customStyle="1" w:styleId="Ntable">
    <w:name w:val="§N table"/>
    <w:basedOn w:val="TB"/>
    <w:uiPriority w:val="99"/>
    <w:rsid w:val="0091254C"/>
    <w:pPr>
      <w:spacing w:line="240" w:lineRule="auto"/>
    </w:pPr>
    <w:rPr>
      <w:sz w:val="22"/>
    </w:rPr>
  </w:style>
  <w:style w:type="paragraph" w:customStyle="1" w:styleId="TB">
    <w:name w:val="§TB"/>
    <w:basedOn w:val="Normal"/>
    <w:uiPriority w:val="99"/>
    <w:rsid w:val="0091254C"/>
    <w:pPr>
      <w:shd w:val="clear" w:color="auto" w:fill="F3F3F3"/>
      <w:spacing w:before="60" w:after="60" w:line="360" w:lineRule="auto"/>
    </w:pPr>
    <w:rPr>
      <w:rFonts w:ascii="Times New Roman" w:eastAsia="Calibri" w:hAnsi="Times New Roman"/>
      <w:sz w:val="20"/>
      <w:szCs w:val="20"/>
    </w:rPr>
  </w:style>
  <w:style w:type="paragraph" w:customStyle="1" w:styleId="NL4">
    <w:name w:val="§NL4"/>
    <w:basedOn w:val="NL3"/>
    <w:uiPriority w:val="99"/>
    <w:rsid w:val="0091254C"/>
    <w:pPr>
      <w:ind w:left="2880"/>
    </w:pPr>
  </w:style>
  <w:style w:type="paragraph" w:customStyle="1" w:styleId="notes">
    <w:name w:val="§notes"/>
    <w:uiPriority w:val="99"/>
    <w:rsid w:val="0091254C"/>
    <w:pPr>
      <w:pBdr>
        <w:top w:val="single" w:sz="4" w:space="1" w:color="auto"/>
      </w:pBdr>
    </w:pPr>
    <w:rPr>
      <w:rFonts w:ascii="Times New Roman" w:hAnsi="Times New Roman"/>
      <w:szCs w:val="24"/>
      <w:lang w:val="en-US" w:eastAsia="en-US"/>
    </w:rPr>
  </w:style>
  <w:style w:type="paragraph" w:customStyle="1" w:styleId="Notesheading">
    <w:name w:val="§Notes heading"/>
    <w:basedOn w:val="Normal"/>
    <w:next w:val="para"/>
    <w:uiPriority w:val="99"/>
    <w:rsid w:val="0091254C"/>
    <w:pPr>
      <w:keepNext/>
      <w:spacing w:before="240" w:after="60" w:line="240" w:lineRule="auto"/>
      <w:outlineLvl w:val="1"/>
    </w:pPr>
    <w:rPr>
      <w:rFonts w:ascii="Times" w:eastAsia="Calibri" w:hAnsi="Times" w:cs="Arial"/>
      <w:b/>
      <w:bCs/>
      <w:iCs/>
      <w:sz w:val="28"/>
      <w:szCs w:val="28"/>
      <w:lang w:val="en-GB"/>
    </w:rPr>
  </w:style>
  <w:style w:type="paragraph" w:customStyle="1" w:styleId="Partintro">
    <w:name w:val="§Part intro"/>
    <w:basedOn w:val="Normal"/>
    <w:uiPriority w:val="99"/>
    <w:rsid w:val="0091254C"/>
    <w:pPr>
      <w:spacing w:before="120" w:after="120" w:line="480" w:lineRule="auto"/>
      <w:ind w:firstLine="720"/>
    </w:pPr>
    <w:rPr>
      <w:rFonts w:ascii="Times" w:eastAsia="Calibri" w:hAnsi="Times"/>
      <w:sz w:val="24"/>
      <w:szCs w:val="24"/>
      <w:lang w:val="en-GB"/>
    </w:rPr>
  </w:style>
  <w:style w:type="paragraph" w:customStyle="1" w:styleId="PE">
    <w:name w:val="§PE"/>
    <w:basedOn w:val="Normal"/>
    <w:next w:val="Normal"/>
    <w:uiPriority w:val="99"/>
    <w:rsid w:val="0091254C"/>
    <w:pPr>
      <w:spacing w:before="360" w:after="360" w:line="240" w:lineRule="auto"/>
      <w:jc w:val="center"/>
    </w:pPr>
    <w:rPr>
      <w:rFonts w:ascii="Times" w:eastAsia="Calibri" w:hAnsi="Times"/>
      <w:sz w:val="24"/>
      <w:szCs w:val="24"/>
      <w:lang w:val="en-GB"/>
    </w:rPr>
  </w:style>
  <w:style w:type="paragraph" w:customStyle="1" w:styleId="Playext">
    <w:name w:val="§Play ext"/>
    <w:basedOn w:val="Normal"/>
    <w:uiPriority w:val="99"/>
    <w:rsid w:val="0091254C"/>
    <w:pPr>
      <w:spacing w:after="0" w:line="480" w:lineRule="auto"/>
      <w:ind w:left="720"/>
    </w:pPr>
    <w:rPr>
      <w:rFonts w:ascii="Times" w:eastAsia="Calibri" w:hAnsi="Times"/>
      <w:sz w:val="24"/>
      <w:szCs w:val="24"/>
      <w:lang w:val="en-GB"/>
    </w:rPr>
  </w:style>
  <w:style w:type="paragraph" w:customStyle="1" w:styleId="Playpty">
    <w:name w:val="§Play pty"/>
    <w:basedOn w:val="Normal"/>
    <w:uiPriority w:val="99"/>
    <w:rsid w:val="0091254C"/>
    <w:pPr>
      <w:spacing w:after="0" w:line="480" w:lineRule="auto"/>
      <w:ind w:left="720"/>
    </w:pPr>
    <w:rPr>
      <w:rFonts w:ascii="Times" w:eastAsia="Calibri" w:hAnsi="Times"/>
      <w:sz w:val="24"/>
      <w:szCs w:val="24"/>
      <w:lang w:val="en-GB"/>
    </w:rPr>
  </w:style>
  <w:style w:type="paragraph" w:customStyle="1" w:styleId="PN">
    <w:name w:val="§PN"/>
    <w:basedOn w:val="Normal"/>
    <w:next w:val="Normal"/>
    <w:uiPriority w:val="99"/>
    <w:rsid w:val="0091254C"/>
    <w:pPr>
      <w:pageBreakBefore/>
      <w:spacing w:before="240" w:after="240" w:line="240" w:lineRule="auto"/>
      <w:jc w:val="center"/>
    </w:pPr>
    <w:rPr>
      <w:rFonts w:ascii="Times" w:eastAsia="Calibri" w:hAnsi="Times"/>
      <w:sz w:val="36"/>
      <w:szCs w:val="24"/>
      <w:lang w:val="en-GB"/>
    </w:rPr>
  </w:style>
  <w:style w:type="paragraph" w:customStyle="1" w:styleId="PQ">
    <w:name w:val="§PQ"/>
    <w:basedOn w:val="Ext"/>
    <w:uiPriority w:val="99"/>
    <w:rsid w:val="0091254C"/>
  </w:style>
  <w:style w:type="paragraph" w:customStyle="1" w:styleId="PQS">
    <w:name w:val="§PQS"/>
    <w:basedOn w:val="ExtS"/>
    <w:uiPriority w:val="99"/>
    <w:rsid w:val="0091254C"/>
  </w:style>
  <w:style w:type="paragraph" w:customStyle="1" w:styleId="Prelimslist">
    <w:name w:val="§Prelims list"/>
    <w:basedOn w:val="Deflist"/>
    <w:uiPriority w:val="99"/>
    <w:rsid w:val="0091254C"/>
  </w:style>
  <w:style w:type="paragraph" w:customStyle="1" w:styleId="Prem1">
    <w:name w:val="§Prem1"/>
    <w:basedOn w:val="Ext"/>
    <w:uiPriority w:val="99"/>
    <w:rsid w:val="0091254C"/>
  </w:style>
  <w:style w:type="paragraph" w:customStyle="1" w:styleId="Prem2">
    <w:name w:val="§Prem2"/>
    <w:basedOn w:val="Ext"/>
    <w:uiPriority w:val="99"/>
    <w:rsid w:val="0091254C"/>
  </w:style>
  <w:style w:type="paragraph" w:customStyle="1" w:styleId="Proof">
    <w:name w:val="§Proof"/>
    <w:basedOn w:val="Ext"/>
    <w:uiPriority w:val="99"/>
    <w:rsid w:val="0091254C"/>
  </w:style>
  <w:style w:type="paragraph" w:customStyle="1" w:styleId="Pty">
    <w:name w:val="§Pty"/>
    <w:basedOn w:val="Normal"/>
    <w:uiPriority w:val="99"/>
    <w:rsid w:val="0018584D"/>
    <w:pPr>
      <w:spacing w:after="0" w:line="240" w:lineRule="auto"/>
      <w:ind w:left="720"/>
    </w:pPr>
    <w:rPr>
      <w:rFonts w:ascii="Times New Roman" w:eastAsia="Calibri" w:hAnsi="Times New Roman"/>
      <w:sz w:val="24"/>
      <w:szCs w:val="24"/>
      <w:lang w:val="en-GB"/>
    </w:rPr>
  </w:style>
  <w:style w:type="paragraph" w:customStyle="1" w:styleId="Ptytrans">
    <w:name w:val="§Pty trans"/>
    <w:basedOn w:val="Normal"/>
    <w:uiPriority w:val="99"/>
    <w:rsid w:val="0091254C"/>
    <w:pPr>
      <w:spacing w:after="0" w:line="240" w:lineRule="auto"/>
      <w:ind w:left="720"/>
    </w:pPr>
    <w:rPr>
      <w:rFonts w:ascii="Times" w:eastAsia="Calibri" w:hAnsi="Times"/>
      <w:sz w:val="24"/>
      <w:szCs w:val="24"/>
      <w:lang w:val="en-GB"/>
    </w:rPr>
  </w:style>
  <w:style w:type="paragraph" w:customStyle="1" w:styleId="PtyS">
    <w:name w:val="§PtyS"/>
    <w:basedOn w:val="Normal"/>
    <w:uiPriority w:val="99"/>
    <w:rsid w:val="0091254C"/>
    <w:pPr>
      <w:spacing w:after="120" w:line="480" w:lineRule="auto"/>
      <w:ind w:firstLine="720"/>
      <w:jc w:val="right"/>
    </w:pPr>
    <w:rPr>
      <w:rFonts w:ascii="Times" w:eastAsia="Calibri" w:hAnsi="Times"/>
      <w:sz w:val="24"/>
      <w:szCs w:val="24"/>
      <w:lang w:val="en-GB"/>
    </w:rPr>
  </w:style>
  <w:style w:type="paragraph" w:customStyle="1" w:styleId="Questioneqn">
    <w:name w:val="§Question eqn"/>
    <w:basedOn w:val="Equation"/>
    <w:uiPriority w:val="99"/>
    <w:rsid w:val="0091254C"/>
  </w:style>
  <w:style w:type="paragraph" w:customStyle="1" w:styleId="Reviews">
    <w:name w:val="§Reviews"/>
    <w:basedOn w:val="Halftitleauthorbio"/>
    <w:uiPriority w:val="99"/>
    <w:rsid w:val="0091254C"/>
  </w:style>
  <w:style w:type="paragraph" w:customStyle="1" w:styleId="Seriesbooktitle">
    <w:name w:val="§Series book title"/>
    <w:basedOn w:val="Serieseditors"/>
    <w:uiPriority w:val="99"/>
    <w:rsid w:val="0091254C"/>
  </w:style>
  <w:style w:type="paragraph" w:customStyle="1" w:styleId="Serieslist">
    <w:name w:val="§Series list"/>
    <w:basedOn w:val="Normal"/>
    <w:uiPriority w:val="99"/>
    <w:rsid w:val="0091254C"/>
    <w:pPr>
      <w:spacing w:before="120" w:after="120" w:line="360" w:lineRule="auto"/>
      <w:ind w:left="720" w:hanging="720"/>
    </w:pPr>
    <w:rPr>
      <w:rFonts w:ascii="Times New Roman" w:eastAsia="Calibri" w:hAnsi="Times New Roman"/>
      <w:sz w:val="20"/>
      <w:szCs w:val="24"/>
    </w:rPr>
  </w:style>
  <w:style w:type="character" w:customStyle="1" w:styleId="Seriesnumber">
    <w:name w:val="§Series number"/>
    <w:uiPriority w:val="99"/>
    <w:rsid w:val="0091254C"/>
    <w:rPr>
      <w:b/>
    </w:rPr>
  </w:style>
  <w:style w:type="paragraph" w:customStyle="1" w:styleId="Solution">
    <w:name w:val="§Solution"/>
    <w:basedOn w:val="Normal"/>
    <w:uiPriority w:val="99"/>
    <w:rsid w:val="0091254C"/>
    <w:pPr>
      <w:spacing w:before="120" w:after="120" w:line="480" w:lineRule="auto"/>
    </w:pPr>
    <w:rPr>
      <w:rFonts w:ascii="Times" w:eastAsia="Calibri" w:hAnsi="Times"/>
      <w:sz w:val="24"/>
      <w:szCs w:val="24"/>
      <w:lang w:val="en-GB"/>
    </w:rPr>
  </w:style>
  <w:style w:type="character" w:customStyle="1" w:styleId="speaker">
    <w:name w:val="§speaker"/>
    <w:uiPriority w:val="99"/>
    <w:rsid w:val="0091254C"/>
    <w:rPr>
      <w:b/>
    </w:rPr>
  </w:style>
  <w:style w:type="paragraph" w:customStyle="1" w:styleId="Stub">
    <w:name w:val="§Stub"/>
    <w:basedOn w:val="TB"/>
    <w:next w:val="TB"/>
    <w:uiPriority w:val="99"/>
    <w:rsid w:val="0091254C"/>
    <w:rPr>
      <w:b/>
    </w:rPr>
  </w:style>
  <w:style w:type="paragraph" w:customStyle="1" w:styleId="Sub-book">
    <w:name w:val="§Sub-book"/>
    <w:basedOn w:val="para-no-indent"/>
    <w:uiPriority w:val="99"/>
    <w:rsid w:val="0091254C"/>
  </w:style>
  <w:style w:type="paragraph" w:customStyle="1" w:styleId="Subchapter">
    <w:name w:val="§Subchapter"/>
    <w:basedOn w:val="Ext"/>
    <w:uiPriority w:val="99"/>
    <w:rsid w:val="0091254C"/>
  </w:style>
  <w:style w:type="paragraph" w:customStyle="1" w:styleId="subhead">
    <w:name w:val="§subhead"/>
    <w:basedOn w:val="Normal"/>
    <w:uiPriority w:val="99"/>
    <w:rsid w:val="0091254C"/>
    <w:pPr>
      <w:keepNext/>
      <w:spacing w:before="240" w:after="60" w:line="240" w:lineRule="auto"/>
      <w:outlineLvl w:val="1"/>
    </w:pPr>
    <w:rPr>
      <w:rFonts w:ascii="Times" w:eastAsia="Calibri" w:hAnsi="Times" w:cs="Arial"/>
      <w:b/>
      <w:bCs/>
      <w:iCs/>
      <w:sz w:val="28"/>
      <w:szCs w:val="28"/>
      <w:lang w:val="en-GB"/>
    </w:rPr>
  </w:style>
  <w:style w:type="paragraph" w:customStyle="1" w:styleId="SubPN">
    <w:name w:val="§SubPN"/>
    <w:basedOn w:val="PN"/>
    <w:uiPriority w:val="99"/>
    <w:rsid w:val="0091254C"/>
  </w:style>
  <w:style w:type="paragraph" w:customStyle="1" w:styleId="SubPT">
    <w:name w:val="§SubPT"/>
    <w:basedOn w:val="PT"/>
    <w:uiPriority w:val="99"/>
    <w:rsid w:val="0091254C"/>
  </w:style>
  <w:style w:type="paragraph" w:customStyle="1" w:styleId="T1">
    <w:name w:val="§T1"/>
    <w:uiPriority w:val="99"/>
    <w:rsid w:val="0091254C"/>
    <w:pPr>
      <w:shd w:val="clear" w:color="auto" w:fill="D9D9D9"/>
      <w:spacing w:before="120" w:after="120" w:line="360" w:lineRule="auto"/>
    </w:pPr>
    <w:rPr>
      <w:rFonts w:ascii="Times New Roman" w:hAnsi="Times New Roman"/>
      <w:sz w:val="20"/>
      <w:szCs w:val="20"/>
      <w:lang w:val="en-US" w:eastAsia="en-US"/>
    </w:rPr>
  </w:style>
  <w:style w:type="paragraph" w:customStyle="1" w:styleId="T2">
    <w:name w:val="§T2"/>
    <w:basedOn w:val="Normal"/>
    <w:uiPriority w:val="99"/>
    <w:rsid w:val="0091254C"/>
    <w:pPr>
      <w:shd w:val="clear" w:color="auto" w:fill="E6E6E6"/>
      <w:spacing w:before="120" w:after="120" w:line="360" w:lineRule="auto"/>
    </w:pPr>
    <w:rPr>
      <w:rFonts w:ascii="Times New Roman" w:eastAsia="Calibri" w:hAnsi="Times New Roman"/>
      <w:sz w:val="20"/>
      <w:szCs w:val="20"/>
    </w:rPr>
  </w:style>
  <w:style w:type="paragraph" w:customStyle="1" w:styleId="TFN">
    <w:name w:val="§TFN"/>
    <w:basedOn w:val="Normal"/>
    <w:uiPriority w:val="99"/>
    <w:rsid w:val="0091254C"/>
    <w:pPr>
      <w:spacing w:after="0" w:line="360" w:lineRule="auto"/>
      <w:ind w:left="227" w:hanging="227"/>
    </w:pPr>
    <w:rPr>
      <w:rFonts w:ascii="Times New Roman" w:eastAsia="Calibri" w:hAnsi="Times New Roman"/>
      <w:szCs w:val="20"/>
      <w:lang w:val="en-GB" w:eastAsia="de-DE"/>
    </w:rPr>
  </w:style>
  <w:style w:type="paragraph" w:customStyle="1" w:styleId="Theorem">
    <w:name w:val="§Theorem"/>
    <w:basedOn w:val="Ext"/>
    <w:uiPriority w:val="99"/>
    <w:rsid w:val="0091254C"/>
  </w:style>
  <w:style w:type="paragraph" w:customStyle="1" w:styleId="THN">
    <w:name w:val="§THN"/>
    <w:basedOn w:val="Normal"/>
    <w:uiPriority w:val="99"/>
    <w:rsid w:val="0091254C"/>
    <w:pPr>
      <w:spacing w:after="0" w:line="360" w:lineRule="auto"/>
      <w:ind w:left="227" w:hanging="227"/>
    </w:pPr>
    <w:rPr>
      <w:rFonts w:ascii="Times New Roman" w:eastAsia="Calibri" w:hAnsi="Times New Roman"/>
      <w:szCs w:val="20"/>
      <w:lang w:val="en-GB" w:eastAsia="de-DE"/>
    </w:rPr>
  </w:style>
  <w:style w:type="character" w:customStyle="1" w:styleId="TN">
    <w:name w:val="§TN"/>
    <w:uiPriority w:val="99"/>
    <w:rsid w:val="0091254C"/>
    <w:rPr>
      <w:rFonts w:ascii="Times New Roman" w:hAnsi="Times New Roman"/>
      <w:b/>
    </w:rPr>
  </w:style>
  <w:style w:type="paragraph" w:customStyle="1" w:styleId="ToCA">
    <w:name w:val="§ToCA"/>
    <w:basedOn w:val="ToCchapter"/>
    <w:uiPriority w:val="99"/>
    <w:rsid w:val="0091254C"/>
    <w:pPr>
      <w:ind w:left="1440"/>
    </w:pPr>
  </w:style>
  <w:style w:type="paragraph" w:customStyle="1" w:styleId="ToCB">
    <w:name w:val="§ToCB"/>
    <w:basedOn w:val="Normal"/>
    <w:uiPriority w:val="99"/>
    <w:rsid w:val="0091254C"/>
    <w:pPr>
      <w:spacing w:after="0" w:line="360" w:lineRule="auto"/>
      <w:ind w:left="2160" w:hanging="720"/>
    </w:pPr>
    <w:rPr>
      <w:rFonts w:ascii="Times New Roman" w:eastAsia="Calibri" w:hAnsi="Times New Roman"/>
      <w:sz w:val="20"/>
      <w:szCs w:val="24"/>
      <w:lang w:val="en-GB"/>
    </w:rPr>
  </w:style>
  <w:style w:type="paragraph" w:customStyle="1" w:styleId="ToCC">
    <w:name w:val="§ToCC"/>
    <w:basedOn w:val="Normal"/>
    <w:uiPriority w:val="99"/>
    <w:rsid w:val="0091254C"/>
    <w:pPr>
      <w:spacing w:after="0" w:line="360" w:lineRule="auto"/>
      <w:ind w:left="2880" w:hanging="720"/>
    </w:pPr>
    <w:rPr>
      <w:rFonts w:ascii="Times New Roman" w:eastAsia="Calibri" w:hAnsi="Times New Roman"/>
      <w:sz w:val="20"/>
      <w:szCs w:val="24"/>
      <w:lang w:val="en-GB"/>
    </w:rPr>
  </w:style>
  <w:style w:type="character" w:customStyle="1" w:styleId="ToCchapterno">
    <w:name w:val="§ToCchapter no."/>
    <w:uiPriority w:val="99"/>
    <w:rsid w:val="0091254C"/>
    <w:rPr>
      <w:rFonts w:ascii="Times New Roman" w:hAnsi="Times New Roman"/>
      <w:b/>
    </w:rPr>
  </w:style>
  <w:style w:type="paragraph" w:customStyle="1" w:styleId="ToCpart">
    <w:name w:val="§ToCpart"/>
    <w:basedOn w:val="Normal"/>
    <w:uiPriority w:val="99"/>
    <w:rsid w:val="0091254C"/>
    <w:pPr>
      <w:spacing w:after="0" w:line="360" w:lineRule="auto"/>
      <w:ind w:left="720" w:hanging="720"/>
    </w:pPr>
    <w:rPr>
      <w:rFonts w:ascii="Times New Roman" w:eastAsia="Calibri" w:hAnsi="Times New Roman"/>
      <w:b/>
      <w:sz w:val="20"/>
      <w:szCs w:val="24"/>
      <w:lang w:val="en-GB"/>
    </w:rPr>
  </w:style>
  <w:style w:type="character" w:customStyle="1" w:styleId="ToCpartno">
    <w:name w:val="§ToCpart no."/>
    <w:uiPriority w:val="99"/>
    <w:rsid w:val="0091254C"/>
    <w:rPr>
      <w:rFonts w:ascii="Times New Roman" w:hAnsi="Times New Roman"/>
      <w:b/>
    </w:rPr>
  </w:style>
  <w:style w:type="paragraph" w:customStyle="1" w:styleId="ToCsubpart">
    <w:name w:val="§ToCsubpart"/>
    <w:basedOn w:val="ToCpart"/>
    <w:uiPriority w:val="99"/>
    <w:rsid w:val="0091254C"/>
  </w:style>
  <w:style w:type="character" w:customStyle="1" w:styleId="ToCsubpartno">
    <w:name w:val="§ToCsubpart no."/>
    <w:basedOn w:val="ToCpartno"/>
    <w:uiPriority w:val="99"/>
    <w:rsid w:val="0091254C"/>
    <w:rPr>
      <w:rFonts w:cs="Times New Roman"/>
    </w:rPr>
  </w:style>
  <w:style w:type="paragraph" w:customStyle="1" w:styleId="TSN">
    <w:name w:val="§TSN"/>
    <w:basedOn w:val="Normal"/>
    <w:uiPriority w:val="99"/>
    <w:rsid w:val="0091254C"/>
    <w:pPr>
      <w:spacing w:after="0" w:line="360" w:lineRule="auto"/>
      <w:ind w:left="227" w:hanging="227"/>
    </w:pPr>
    <w:rPr>
      <w:rFonts w:ascii="Times New Roman" w:eastAsia="Calibri" w:hAnsi="Times New Roman"/>
      <w:szCs w:val="20"/>
      <w:lang w:val="en-GB" w:eastAsia="de-DE"/>
    </w:rPr>
  </w:style>
  <w:style w:type="paragraph" w:customStyle="1" w:styleId="TT">
    <w:name w:val="§TT"/>
    <w:basedOn w:val="Normal"/>
    <w:uiPriority w:val="99"/>
    <w:rsid w:val="0091254C"/>
    <w:pPr>
      <w:spacing w:before="160" w:after="160" w:line="360" w:lineRule="auto"/>
      <w:ind w:left="113"/>
    </w:pPr>
    <w:rPr>
      <w:rFonts w:ascii="Times New Roman" w:eastAsia="Calibri" w:hAnsi="Times New Roman"/>
      <w:sz w:val="20"/>
      <w:szCs w:val="20"/>
      <w:lang w:val="en-GB" w:eastAsia="de-DE"/>
    </w:rPr>
  </w:style>
  <w:style w:type="paragraph" w:customStyle="1" w:styleId="UL">
    <w:name w:val="§UL"/>
    <w:basedOn w:val="Normal"/>
    <w:uiPriority w:val="99"/>
    <w:rsid w:val="0091254C"/>
    <w:pPr>
      <w:spacing w:before="120" w:after="120" w:line="360" w:lineRule="auto"/>
      <w:ind w:left="1684" w:hanging="964"/>
    </w:pPr>
    <w:rPr>
      <w:rFonts w:ascii="Times New Roman" w:eastAsia="Calibri" w:hAnsi="Times New Roman"/>
      <w:sz w:val="24"/>
      <w:szCs w:val="24"/>
      <w:lang w:val="en-GB"/>
    </w:rPr>
  </w:style>
  <w:style w:type="paragraph" w:customStyle="1" w:styleId="UL4">
    <w:name w:val="§UL4"/>
    <w:basedOn w:val="UL3"/>
    <w:uiPriority w:val="99"/>
    <w:rsid w:val="0091254C"/>
    <w:pPr>
      <w:ind w:left="3844"/>
    </w:pPr>
  </w:style>
  <w:style w:type="character" w:customStyle="1" w:styleId="Voled">
    <w:name w:val="§Vol ed."/>
    <w:uiPriority w:val="99"/>
    <w:rsid w:val="0091254C"/>
    <w:rPr>
      <w:shd w:val="clear" w:color="auto" w:fill="FFC0CB"/>
    </w:rPr>
  </w:style>
  <w:style w:type="character" w:customStyle="1" w:styleId="voled0">
    <w:name w:val="§vol. ed."/>
    <w:uiPriority w:val="99"/>
    <w:rsid w:val="0091254C"/>
  </w:style>
  <w:style w:type="paragraph" w:customStyle="1" w:styleId="Volumenumber">
    <w:name w:val="§Volume number"/>
    <w:uiPriority w:val="99"/>
    <w:rsid w:val="0091254C"/>
    <w:pPr>
      <w:spacing w:before="720" w:after="720" w:line="480" w:lineRule="auto"/>
      <w:jc w:val="center"/>
    </w:pPr>
    <w:rPr>
      <w:rFonts w:ascii="Times New Roman" w:hAnsi="Times New Roman"/>
      <w:sz w:val="24"/>
      <w:szCs w:val="20"/>
      <w:lang w:val="en-GB" w:eastAsia="en-US"/>
    </w:rPr>
  </w:style>
  <w:style w:type="paragraph" w:customStyle="1" w:styleId="X">
    <w:name w:val="§X"/>
    <w:basedOn w:val="Normal"/>
    <w:next w:val="Normal"/>
    <w:uiPriority w:val="99"/>
    <w:rsid w:val="0091254C"/>
    <w:pPr>
      <w:keepNext/>
      <w:spacing w:before="240" w:after="60" w:line="240" w:lineRule="auto"/>
      <w:outlineLvl w:val="1"/>
    </w:pPr>
    <w:rPr>
      <w:rFonts w:ascii="Times New Roman" w:eastAsia="Calibri" w:hAnsi="Times New Roman" w:cs="Arial"/>
      <w:b/>
      <w:bCs/>
      <w:iCs/>
      <w:sz w:val="28"/>
      <w:szCs w:val="28"/>
      <w:lang w:val="en-GB"/>
    </w:rPr>
  </w:style>
  <w:style w:type="paragraph" w:customStyle="1" w:styleId="Y">
    <w:name w:val="§Y"/>
    <w:basedOn w:val="Normal"/>
    <w:next w:val="Normal"/>
    <w:uiPriority w:val="99"/>
    <w:rsid w:val="0091254C"/>
    <w:pPr>
      <w:keepNext/>
      <w:spacing w:before="240" w:after="60" w:line="240" w:lineRule="auto"/>
      <w:outlineLvl w:val="1"/>
    </w:pPr>
    <w:rPr>
      <w:rFonts w:ascii="Times New Roman" w:eastAsia="Calibri" w:hAnsi="Times New Roman" w:cs="Arial"/>
      <w:bCs/>
      <w:iCs/>
      <w:sz w:val="28"/>
      <w:szCs w:val="28"/>
      <w:lang w:val="en-GB"/>
    </w:rPr>
  </w:style>
  <w:style w:type="paragraph" w:customStyle="1" w:styleId="Z">
    <w:name w:val="§Z"/>
    <w:basedOn w:val="Normal"/>
    <w:next w:val="Normal"/>
    <w:uiPriority w:val="99"/>
    <w:rsid w:val="0091254C"/>
    <w:pPr>
      <w:keepNext/>
      <w:spacing w:before="240" w:after="60" w:line="240" w:lineRule="auto"/>
      <w:outlineLvl w:val="2"/>
    </w:pPr>
    <w:rPr>
      <w:rFonts w:ascii="Times New Roman" w:eastAsia="Calibri" w:hAnsi="Times New Roman" w:cs="Arial"/>
      <w:b/>
      <w:bCs/>
      <w:iCs/>
      <w:sz w:val="24"/>
      <w:szCs w:val="28"/>
      <w:lang w:val="en-GB"/>
    </w:rPr>
  </w:style>
  <w:style w:type="character" w:styleId="BookTitle0">
    <w:name w:val="Book Title"/>
    <w:aliases w:val="dup-book title"/>
    <w:basedOn w:val="DefaultParagraphFont"/>
    <w:uiPriority w:val="99"/>
    <w:qFormat/>
    <w:rsid w:val="0091254C"/>
    <w:rPr>
      <w:rFonts w:cs="Times New Roman"/>
      <w:b/>
      <w:smallCaps/>
      <w:spacing w:val="5"/>
    </w:rPr>
  </w:style>
  <w:style w:type="paragraph" w:styleId="Subtitle0">
    <w:name w:val="Subtitle"/>
    <w:aliases w:val="dup-subtitle"/>
    <w:basedOn w:val="Normal"/>
    <w:next w:val="Normal"/>
    <w:link w:val="SubtitleChar1"/>
    <w:uiPriority w:val="99"/>
    <w:qFormat/>
    <w:rsid w:val="0091254C"/>
    <w:pPr>
      <w:spacing w:after="60" w:line="240" w:lineRule="auto"/>
      <w:jc w:val="center"/>
      <w:outlineLvl w:val="1"/>
    </w:pPr>
    <w:rPr>
      <w:rFonts w:ascii="Cambria" w:eastAsia="Calibri" w:hAnsi="Cambria"/>
      <w:sz w:val="24"/>
      <w:szCs w:val="20"/>
      <w:lang w:val="it-IT"/>
    </w:rPr>
  </w:style>
  <w:style w:type="character" w:customStyle="1" w:styleId="SubtitleChar">
    <w:name w:val="Subtitle Char"/>
    <w:aliases w:val="dup-subtitle Char"/>
    <w:basedOn w:val="DefaultParagraphFont"/>
    <w:link w:val="Subtitle0"/>
    <w:uiPriority w:val="99"/>
    <w:locked/>
    <w:rsid w:val="00F2714B"/>
    <w:rPr>
      <w:rFonts w:ascii="Cambria" w:hAnsi="Cambria" w:cs="Times New Roman"/>
      <w:sz w:val="24"/>
      <w:szCs w:val="24"/>
      <w:lang w:val="en-US" w:eastAsia="en-US"/>
    </w:rPr>
  </w:style>
  <w:style w:type="character" w:customStyle="1" w:styleId="SubtitleChar1">
    <w:name w:val="Subtitle Char1"/>
    <w:aliases w:val="dup-subtitle Char1"/>
    <w:link w:val="Subtitle0"/>
    <w:uiPriority w:val="99"/>
    <w:locked/>
    <w:rsid w:val="0091254C"/>
    <w:rPr>
      <w:rFonts w:ascii="Cambria" w:hAnsi="Cambria"/>
      <w:sz w:val="24"/>
    </w:rPr>
  </w:style>
  <w:style w:type="paragraph" w:styleId="Title0">
    <w:name w:val="Title"/>
    <w:aliases w:val="dup-title"/>
    <w:basedOn w:val="Normal"/>
    <w:next w:val="Normal"/>
    <w:link w:val="TitleChar1"/>
    <w:uiPriority w:val="99"/>
    <w:qFormat/>
    <w:rsid w:val="0091254C"/>
    <w:pPr>
      <w:spacing w:before="240" w:after="60" w:line="240" w:lineRule="auto"/>
      <w:jc w:val="center"/>
      <w:outlineLvl w:val="0"/>
    </w:pPr>
    <w:rPr>
      <w:rFonts w:ascii="Cambria" w:eastAsia="Calibri" w:hAnsi="Cambria"/>
      <w:b/>
      <w:kern w:val="28"/>
      <w:sz w:val="32"/>
      <w:szCs w:val="20"/>
      <w:lang w:val="it-IT"/>
    </w:rPr>
  </w:style>
  <w:style w:type="character" w:customStyle="1" w:styleId="TitleChar">
    <w:name w:val="Title Char"/>
    <w:aliases w:val="dup-title Char"/>
    <w:basedOn w:val="DefaultParagraphFont"/>
    <w:link w:val="Title0"/>
    <w:uiPriority w:val="99"/>
    <w:locked/>
    <w:rsid w:val="00F2714B"/>
    <w:rPr>
      <w:rFonts w:ascii="Cambria" w:hAnsi="Cambria" w:cs="Times New Roman"/>
      <w:b/>
      <w:bCs/>
      <w:kern w:val="28"/>
      <w:sz w:val="32"/>
      <w:szCs w:val="32"/>
      <w:lang w:val="en-US" w:eastAsia="en-US"/>
    </w:rPr>
  </w:style>
  <w:style w:type="character" w:customStyle="1" w:styleId="TitleChar1">
    <w:name w:val="Title Char1"/>
    <w:aliases w:val="dup-title Char1"/>
    <w:link w:val="Title0"/>
    <w:uiPriority w:val="99"/>
    <w:locked/>
    <w:rsid w:val="0091254C"/>
    <w:rPr>
      <w:rFonts w:ascii="Cambria" w:hAnsi="Cambria"/>
      <w:b/>
      <w:kern w:val="28"/>
      <w:sz w:val="32"/>
    </w:rPr>
  </w:style>
  <w:style w:type="character" w:styleId="PageNumber">
    <w:name w:val="page number"/>
    <w:basedOn w:val="DefaultParagraphFont"/>
    <w:uiPriority w:val="99"/>
    <w:rsid w:val="0091254C"/>
    <w:rPr>
      <w:rFonts w:cs="Times New Roman"/>
    </w:rPr>
  </w:style>
  <w:style w:type="character" w:customStyle="1" w:styleId="FooterChar1">
    <w:name w:val="Footer Char1"/>
    <w:uiPriority w:val="99"/>
    <w:semiHidden/>
    <w:locked/>
    <w:rsid w:val="0091254C"/>
    <w:rPr>
      <w:rFonts w:ascii="Cambria" w:hAnsi="Cambria"/>
      <w:sz w:val="24"/>
    </w:rPr>
  </w:style>
  <w:style w:type="character" w:styleId="CommentReference">
    <w:name w:val="annotation reference"/>
    <w:basedOn w:val="DefaultParagraphFont"/>
    <w:uiPriority w:val="99"/>
    <w:semiHidden/>
    <w:rsid w:val="0091254C"/>
    <w:rPr>
      <w:rFonts w:cs="Times New Roman"/>
      <w:sz w:val="18"/>
    </w:rPr>
  </w:style>
  <w:style w:type="paragraph" w:styleId="BalloonText">
    <w:name w:val="Balloon Text"/>
    <w:basedOn w:val="Normal"/>
    <w:link w:val="BalloonTextChar1"/>
    <w:uiPriority w:val="99"/>
    <w:semiHidden/>
    <w:rsid w:val="0091254C"/>
    <w:pPr>
      <w:spacing w:after="0" w:line="240" w:lineRule="auto"/>
    </w:pPr>
    <w:rPr>
      <w:rFonts w:ascii="Lucida Grande" w:eastAsia="Calibri" w:hAnsi="Lucida Grande"/>
      <w:sz w:val="18"/>
      <w:szCs w:val="20"/>
      <w:lang w:val="it-IT"/>
    </w:rPr>
  </w:style>
  <w:style w:type="character" w:customStyle="1" w:styleId="BalloonTextChar">
    <w:name w:val="Balloon Text Char"/>
    <w:basedOn w:val="DefaultParagraphFont"/>
    <w:link w:val="BalloonText"/>
    <w:uiPriority w:val="99"/>
    <w:semiHidden/>
    <w:locked/>
    <w:rsid w:val="00F2714B"/>
    <w:rPr>
      <w:rFonts w:ascii="Times New Roman" w:hAnsi="Times New Roman" w:cs="Times New Roman"/>
      <w:sz w:val="2"/>
      <w:lang w:val="en-US" w:eastAsia="en-US"/>
    </w:rPr>
  </w:style>
  <w:style w:type="character" w:customStyle="1" w:styleId="BalloonTextChar1">
    <w:name w:val="Balloon Text Char1"/>
    <w:link w:val="BalloonText"/>
    <w:uiPriority w:val="99"/>
    <w:semiHidden/>
    <w:locked/>
    <w:rsid w:val="0091254C"/>
    <w:rPr>
      <w:rFonts w:ascii="Lucida Grande" w:hAnsi="Lucida Grande"/>
      <w:sz w:val="18"/>
    </w:rPr>
  </w:style>
  <w:style w:type="character" w:customStyle="1" w:styleId="TextedebullesCar">
    <w:name w:val="Texte de bulles Car"/>
    <w:uiPriority w:val="99"/>
    <w:semiHidden/>
    <w:rsid w:val="0091254C"/>
    <w:rPr>
      <w:rFonts w:ascii="Lucida Grande" w:hAnsi="Lucida Grande"/>
      <w:sz w:val="18"/>
    </w:rPr>
  </w:style>
  <w:style w:type="character" w:customStyle="1" w:styleId="TextedebullesCar0">
    <w:name w:val="§Texte de bulles Car"/>
    <w:uiPriority w:val="99"/>
    <w:semiHidden/>
    <w:rsid w:val="0091254C"/>
    <w:rPr>
      <w:rFonts w:ascii="Lucida Grande" w:hAnsi="Lucida Grande"/>
      <w:sz w:val="18"/>
    </w:rPr>
  </w:style>
  <w:style w:type="paragraph" w:styleId="CommentText">
    <w:name w:val="annotation text"/>
    <w:basedOn w:val="Normal"/>
    <w:link w:val="CommentTextChar1"/>
    <w:uiPriority w:val="99"/>
    <w:rsid w:val="0091254C"/>
    <w:pPr>
      <w:spacing w:after="0" w:line="240" w:lineRule="auto"/>
    </w:pPr>
    <w:rPr>
      <w:rFonts w:ascii="Times New Roman" w:eastAsia="Calibri" w:hAnsi="Times New Roman"/>
      <w:sz w:val="24"/>
      <w:szCs w:val="20"/>
      <w:lang w:val="it-IT"/>
    </w:rPr>
  </w:style>
  <w:style w:type="character" w:customStyle="1" w:styleId="CommentTextChar">
    <w:name w:val="Comment Text Char"/>
    <w:basedOn w:val="DefaultParagraphFont"/>
    <w:link w:val="CommentText"/>
    <w:uiPriority w:val="99"/>
    <w:semiHidden/>
    <w:locked/>
    <w:rsid w:val="00F2714B"/>
    <w:rPr>
      <w:rFonts w:eastAsia="Times New Roman" w:cs="Times New Roman"/>
      <w:sz w:val="20"/>
      <w:szCs w:val="20"/>
      <w:lang w:val="en-US" w:eastAsia="en-US"/>
    </w:rPr>
  </w:style>
  <w:style w:type="character" w:customStyle="1" w:styleId="CommentTextChar1">
    <w:name w:val="Comment Text Char1"/>
    <w:link w:val="CommentText"/>
    <w:uiPriority w:val="99"/>
    <w:locked/>
    <w:rsid w:val="0091254C"/>
    <w:rPr>
      <w:rFonts w:ascii="Times New Roman" w:hAnsi="Times New Roman"/>
      <w:sz w:val="24"/>
    </w:rPr>
  </w:style>
  <w:style w:type="paragraph" w:styleId="CommentSubject">
    <w:name w:val="annotation subject"/>
    <w:basedOn w:val="CommentText"/>
    <w:next w:val="CommentText"/>
    <w:link w:val="CommentSubjectChar1"/>
    <w:uiPriority w:val="99"/>
    <w:semiHidden/>
    <w:rsid w:val="0091254C"/>
    <w:rPr>
      <w:rFonts w:ascii="Cambria" w:hAnsi="Cambria"/>
      <w:b/>
    </w:rPr>
  </w:style>
  <w:style w:type="character" w:customStyle="1" w:styleId="CommentSubjectChar">
    <w:name w:val="Comment Subject Char"/>
    <w:basedOn w:val="CommentTextChar1"/>
    <w:link w:val="CommentSubject"/>
    <w:uiPriority w:val="99"/>
    <w:semiHidden/>
    <w:locked/>
    <w:rsid w:val="00F2714B"/>
    <w:rPr>
      <w:rFonts w:cs="Times New Roman"/>
      <w:b/>
      <w:bCs/>
      <w:sz w:val="20"/>
      <w:szCs w:val="20"/>
      <w:lang w:val="en-US" w:eastAsia="en-US"/>
    </w:rPr>
  </w:style>
  <w:style w:type="character" w:customStyle="1" w:styleId="CommentSubjectChar1">
    <w:name w:val="Comment Subject Char1"/>
    <w:link w:val="CommentSubject"/>
    <w:uiPriority w:val="99"/>
    <w:semiHidden/>
    <w:locked/>
    <w:rsid w:val="0091254C"/>
    <w:rPr>
      <w:rFonts w:ascii="Cambria" w:hAnsi="Cambria"/>
      <w:b/>
      <w:sz w:val="24"/>
    </w:rPr>
  </w:style>
  <w:style w:type="character" w:customStyle="1" w:styleId="Marquenotebasdepage1">
    <w:name w:val="§Marque note bas de page1"/>
    <w:uiPriority w:val="99"/>
    <w:rsid w:val="0091254C"/>
    <w:rPr>
      <w:color w:val="000000"/>
      <w:sz w:val="20"/>
      <w:vertAlign w:val="superscript"/>
    </w:rPr>
  </w:style>
  <w:style w:type="paragraph" w:customStyle="1" w:styleId="FootnoteText1">
    <w:name w:val="§Footnote Text1"/>
    <w:uiPriority w:val="99"/>
    <w:rsid w:val="0091254C"/>
    <w:rPr>
      <w:rFonts w:ascii="Helvetica" w:eastAsia="ヒラギノ角ゴ Pro W3" w:hAnsi="Helvetica"/>
      <w:color w:val="000000"/>
      <w:sz w:val="20"/>
      <w:szCs w:val="20"/>
      <w:lang w:val="en-US" w:eastAsia="fr-FR"/>
    </w:rPr>
  </w:style>
  <w:style w:type="character" w:styleId="FollowedHyperlink">
    <w:name w:val="FollowedHyperlink"/>
    <w:basedOn w:val="DefaultParagraphFont"/>
    <w:uiPriority w:val="99"/>
    <w:semiHidden/>
    <w:rsid w:val="0091254C"/>
    <w:rPr>
      <w:rFonts w:cs="Times New Roman"/>
      <w:color w:val="800080"/>
      <w:u w:val="single"/>
    </w:rPr>
  </w:style>
  <w:style w:type="paragraph" w:styleId="Revision">
    <w:name w:val="Revision"/>
    <w:hidden/>
    <w:uiPriority w:val="99"/>
    <w:semiHidden/>
    <w:rsid w:val="0091254C"/>
    <w:rPr>
      <w:rFonts w:ascii="Cambria" w:eastAsia="Times New Roman" w:hAnsi="Cambria"/>
      <w:sz w:val="24"/>
      <w:szCs w:val="24"/>
      <w:lang w:val="en-US" w:eastAsia="en-US"/>
    </w:rPr>
  </w:style>
  <w:style w:type="character" w:customStyle="1" w:styleId="PlainTextChar">
    <w:name w:val="Plain Text Char"/>
    <w:uiPriority w:val="99"/>
    <w:locked/>
    <w:rsid w:val="0091254C"/>
    <w:rPr>
      <w:rFonts w:ascii="Consolas" w:hAnsi="Consolas"/>
      <w:sz w:val="21"/>
    </w:rPr>
  </w:style>
  <w:style w:type="paragraph" w:styleId="PlainText">
    <w:name w:val="Plain Text"/>
    <w:basedOn w:val="Normal"/>
    <w:link w:val="PlainTextChar2"/>
    <w:uiPriority w:val="99"/>
    <w:rsid w:val="0091254C"/>
    <w:pPr>
      <w:spacing w:after="0" w:line="240" w:lineRule="auto"/>
    </w:pPr>
    <w:rPr>
      <w:rFonts w:ascii="Courier New" w:eastAsia="Calibri" w:hAnsi="Courier New"/>
      <w:sz w:val="20"/>
      <w:szCs w:val="20"/>
      <w:lang w:val="it-IT"/>
    </w:rPr>
  </w:style>
  <w:style w:type="character" w:customStyle="1" w:styleId="PlainTextChar1">
    <w:name w:val="Plain Text Char1"/>
    <w:basedOn w:val="DefaultParagraphFont"/>
    <w:link w:val="PlainText"/>
    <w:uiPriority w:val="99"/>
    <w:semiHidden/>
    <w:locked/>
    <w:rsid w:val="00F2714B"/>
    <w:rPr>
      <w:rFonts w:ascii="Courier New" w:hAnsi="Courier New" w:cs="Courier New"/>
      <w:sz w:val="20"/>
      <w:szCs w:val="20"/>
      <w:lang w:val="en-US" w:eastAsia="en-US"/>
    </w:rPr>
  </w:style>
  <w:style w:type="character" w:customStyle="1" w:styleId="PlainTextChar2">
    <w:name w:val="Plain Text Char2"/>
    <w:link w:val="PlainText"/>
    <w:uiPriority w:val="99"/>
    <w:semiHidden/>
    <w:locked/>
    <w:rsid w:val="00F45F7A"/>
    <w:rPr>
      <w:rFonts w:ascii="Courier New" w:hAnsi="Courier New"/>
      <w:sz w:val="20"/>
    </w:rPr>
  </w:style>
  <w:style w:type="character" w:customStyle="1" w:styleId="apple-converted-space">
    <w:name w:val="§apple-converted-space"/>
    <w:uiPriority w:val="99"/>
    <w:rsid w:val="0091254C"/>
  </w:style>
  <w:style w:type="paragraph" w:styleId="NormalWeb">
    <w:name w:val="Normal (Web)"/>
    <w:basedOn w:val="Normal"/>
    <w:uiPriority w:val="99"/>
    <w:rsid w:val="0091254C"/>
    <w:pPr>
      <w:spacing w:before="100" w:beforeAutospacing="1" w:after="100" w:afterAutospacing="1" w:line="288" w:lineRule="auto"/>
      <w:ind w:firstLine="375"/>
    </w:pPr>
    <w:rPr>
      <w:rFonts w:ascii="Times New Roman" w:eastAsia="Calibri" w:hAnsi="Times New Roman"/>
      <w:sz w:val="27"/>
      <w:szCs w:val="27"/>
    </w:rPr>
  </w:style>
  <w:style w:type="character" w:customStyle="1" w:styleId="Char5">
    <w:name w:val="§Char5"/>
    <w:uiPriority w:val="99"/>
    <w:semiHidden/>
    <w:locked/>
    <w:rsid w:val="0091254C"/>
    <w:rPr>
      <w:rFonts w:ascii="Times New Roman" w:hAnsi="Times New Roman"/>
      <w:sz w:val="24"/>
    </w:rPr>
  </w:style>
  <w:style w:type="character" w:customStyle="1" w:styleId="Funotenzeichen1">
    <w:name w:val="§Fußnotenzeichen1"/>
    <w:uiPriority w:val="99"/>
    <w:rsid w:val="0091254C"/>
    <w:rPr>
      <w:vertAlign w:val="superscript"/>
    </w:rPr>
  </w:style>
  <w:style w:type="character" w:customStyle="1" w:styleId="HTMLPreformattedChar">
    <w:name w:val="HTML Preformatted Char"/>
    <w:uiPriority w:val="99"/>
    <w:locked/>
    <w:rsid w:val="0091254C"/>
    <w:rPr>
      <w:rFonts w:ascii="Courier New" w:hAnsi="Courier New"/>
    </w:rPr>
  </w:style>
  <w:style w:type="paragraph" w:styleId="HTMLPreformatted">
    <w:name w:val="HTML Preformatted"/>
    <w:basedOn w:val="Normal"/>
    <w:link w:val="HTMLPreformattedChar2"/>
    <w:uiPriority w:val="99"/>
    <w:rsid w:val="0091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sz w:val="20"/>
      <w:szCs w:val="20"/>
      <w:lang w:val="it-IT"/>
    </w:rPr>
  </w:style>
  <w:style w:type="character" w:customStyle="1" w:styleId="HTMLPreformattedChar1">
    <w:name w:val="HTML Preformatted Char1"/>
    <w:basedOn w:val="DefaultParagraphFont"/>
    <w:link w:val="HTMLPreformatted"/>
    <w:uiPriority w:val="99"/>
    <w:semiHidden/>
    <w:locked/>
    <w:rsid w:val="00F2714B"/>
    <w:rPr>
      <w:rFonts w:ascii="Courier New" w:hAnsi="Courier New" w:cs="Courier New"/>
      <w:sz w:val="20"/>
      <w:szCs w:val="20"/>
      <w:lang w:val="en-US" w:eastAsia="en-US"/>
    </w:rPr>
  </w:style>
  <w:style w:type="character" w:customStyle="1" w:styleId="HTMLPreformattedChar2">
    <w:name w:val="HTML Preformatted Char2"/>
    <w:link w:val="HTMLPreformatted"/>
    <w:uiPriority w:val="99"/>
    <w:semiHidden/>
    <w:locked/>
    <w:rsid w:val="00F45F7A"/>
    <w:rPr>
      <w:rFonts w:ascii="Courier New" w:hAnsi="Courier New"/>
      <w:sz w:val="20"/>
    </w:rPr>
  </w:style>
  <w:style w:type="character" w:customStyle="1" w:styleId="BodyTextIndentChar">
    <w:name w:val="Body Text Indent Char"/>
    <w:uiPriority w:val="99"/>
    <w:locked/>
    <w:rsid w:val="0091254C"/>
    <w:rPr>
      <w:rFonts w:ascii="Times New Roman" w:hAnsi="Times New Roman"/>
    </w:rPr>
  </w:style>
  <w:style w:type="paragraph" w:styleId="BodyTextIndent">
    <w:name w:val="Body Text Indent"/>
    <w:basedOn w:val="Normal"/>
    <w:link w:val="BodyTextIndentChar2"/>
    <w:uiPriority w:val="99"/>
    <w:rsid w:val="0091254C"/>
    <w:pPr>
      <w:spacing w:after="0" w:line="240" w:lineRule="auto"/>
    </w:pPr>
    <w:rPr>
      <w:rFonts w:ascii="Times New Roman" w:hAnsi="Times New Roman"/>
      <w:sz w:val="20"/>
      <w:szCs w:val="20"/>
    </w:rPr>
  </w:style>
  <w:style w:type="character" w:customStyle="1" w:styleId="BodyTextIndentChar1">
    <w:name w:val="Body Text Indent Char1"/>
    <w:basedOn w:val="DefaultParagraphFont"/>
    <w:link w:val="BodyTextIndent"/>
    <w:uiPriority w:val="99"/>
    <w:semiHidden/>
    <w:locked/>
    <w:rsid w:val="00F2714B"/>
    <w:rPr>
      <w:rFonts w:eastAsia="Times New Roman" w:cs="Times New Roman"/>
      <w:lang w:val="en-US" w:eastAsia="en-US"/>
    </w:rPr>
  </w:style>
  <w:style w:type="character" w:customStyle="1" w:styleId="BodyTextIndentChar2">
    <w:name w:val="Body Text Indent Char2"/>
    <w:link w:val="BodyTextIndent"/>
    <w:uiPriority w:val="99"/>
    <w:semiHidden/>
    <w:locked/>
    <w:rsid w:val="00F45F7A"/>
  </w:style>
  <w:style w:type="paragraph" w:customStyle="1" w:styleId="Default">
    <w:name w:val="§Default"/>
    <w:uiPriority w:val="99"/>
    <w:rsid w:val="0091254C"/>
    <w:pPr>
      <w:autoSpaceDE w:val="0"/>
      <w:autoSpaceDN w:val="0"/>
      <w:adjustRightInd w:val="0"/>
      <w:spacing w:before="100" w:beforeAutospacing="1" w:after="100" w:afterAutospacing="1"/>
      <w:ind w:hanging="432"/>
    </w:pPr>
    <w:rPr>
      <w:rFonts w:ascii="Times New Roman" w:eastAsia="Times New Roman" w:hAnsi="Times New Roman"/>
      <w:color w:val="000000"/>
      <w:sz w:val="24"/>
      <w:szCs w:val="24"/>
      <w:lang w:val="en-GB" w:eastAsia="en-US"/>
    </w:rPr>
  </w:style>
  <w:style w:type="paragraph" w:styleId="DocumentMap">
    <w:name w:val="Document Map"/>
    <w:basedOn w:val="Normal"/>
    <w:link w:val="DocumentMapChar1"/>
    <w:uiPriority w:val="99"/>
    <w:semiHidden/>
    <w:rsid w:val="00BF5C57"/>
    <w:pPr>
      <w:shd w:val="clear" w:color="auto" w:fill="000080"/>
    </w:pPr>
    <w:rPr>
      <w:rFonts w:ascii="Times New Roman" w:eastAsia="Calibri" w:hAnsi="Times New Roman"/>
      <w:sz w:val="2"/>
      <w:szCs w:val="20"/>
      <w:lang w:val="it-IT"/>
    </w:rPr>
  </w:style>
  <w:style w:type="character" w:customStyle="1" w:styleId="DocumentMapChar">
    <w:name w:val="Document Map Char"/>
    <w:basedOn w:val="DefaultParagraphFont"/>
    <w:link w:val="DocumentMap"/>
    <w:uiPriority w:val="99"/>
    <w:semiHidden/>
    <w:locked/>
    <w:rsid w:val="00F2714B"/>
    <w:rPr>
      <w:rFonts w:ascii="Times New Roman" w:hAnsi="Times New Roman" w:cs="Times New Roman"/>
      <w:sz w:val="2"/>
      <w:lang w:val="en-US" w:eastAsia="en-US"/>
    </w:rPr>
  </w:style>
  <w:style w:type="character" w:customStyle="1" w:styleId="DocumentMapChar1">
    <w:name w:val="Document Map Char1"/>
    <w:link w:val="DocumentMap"/>
    <w:uiPriority w:val="99"/>
    <w:semiHidden/>
    <w:locked/>
    <w:rsid w:val="00F45F7A"/>
    <w:rPr>
      <w:rFonts w:ascii="Times New Roman" w:hAnsi="Times New Roman"/>
      <w:sz w:val="2"/>
    </w:rPr>
  </w:style>
  <w:style w:type="character" w:customStyle="1" w:styleId="st1">
    <w:name w:val="st1"/>
    <w:basedOn w:val="DefaultParagraphFont"/>
    <w:uiPriority w:val="99"/>
    <w:rsid w:val="002D393C"/>
    <w:rPr>
      <w:rFonts w:cs="Times New Roman"/>
    </w:rPr>
  </w:style>
  <w:style w:type="paragraph" w:customStyle="1" w:styleId="StyleExtItalicPatternClearGray-25">
    <w:name w:val="Style §Ext + Italic Pattern: Clear (Gray-25%)"/>
    <w:basedOn w:val="Ext"/>
    <w:link w:val="StyleExtItalicPatternClearGray-25Char"/>
    <w:uiPriority w:val="99"/>
    <w:rsid w:val="000F765E"/>
    <w:rPr>
      <w:i/>
      <w:iCs/>
      <w:shd w:val="clear" w:color="auto" w:fill="C0C0C0"/>
    </w:rPr>
  </w:style>
  <w:style w:type="character" w:customStyle="1" w:styleId="ExtChar">
    <w:name w:val="§Ext Char"/>
    <w:basedOn w:val="paraChar"/>
    <w:link w:val="Ext"/>
    <w:uiPriority w:val="99"/>
    <w:locked/>
    <w:rsid w:val="000F765E"/>
    <w:rPr>
      <w:rFonts w:cs="Times New Roman"/>
      <w:lang w:eastAsia="en-US" w:bidi="ar-SA"/>
    </w:rPr>
  </w:style>
  <w:style w:type="character" w:customStyle="1" w:styleId="StyleExtItalicPatternClearGray-25Char">
    <w:name w:val="Style §Ext + Italic Pattern: Clear (Gray-25%) Char"/>
    <w:basedOn w:val="ExtChar"/>
    <w:link w:val="StyleExtItalicPatternClearGray-25"/>
    <w:uiPriority w:val="99"/>
    <w:locked/>
    <w:rsid w:val="000F765E"/>
    <w:rPr>
      <w:i/>
      <w:iCs/>
      <w:shd w:val="clear" w:color="auto" w:fill="C0C0C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ambridg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armenian-genocide.org/photo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388</Pages>
  <Words>-32766</Words>
  <Characters>-32766</Characters>
  <Application>Microsoft Office Outlook</Application>
  <DocSecurity>0</DocSecurity>
  <Lines>0</Lines>
  <Paragraphs>0</Paragraphs>
  <ScaleCrop>false</ScaleCrop>
  <Company>Newgen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Humanitarian Photography</dc:title>
  <dc:subject/>
  <dc:creator>sanjaigandhi</dc:creator>
  <cp:keywords/>
  <dc:description/>
  <cp:lastModifiedBy>Newgen2</cp:lastModifiedBy>
  <cp:revision>6</cp:revision>
  <dcterms:created xsi:type="dcterms:W3CDTF">2014-11-08T14:45:00Z</dcterms:created>
  <dcterms:modified xsi:type="dcterms:W3CDTF">2014-11-08T15:17:00Z</dcterms:modified>
</cp:coreProperties>
</file>